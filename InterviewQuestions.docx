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562" w:rsidRDefault="00932562">
      <w:r>
        <w:t xml:space="preserve">Control f </w:t>
      </w:r>
    </w:p>
    <w:p w:rsidR="00932562" w:rsidRDefault="00932562" w:rsidP="00932562">
      <w:pPr>
        <w:pStyle w:val="ListParagraph"/>
        <w:numPr>
          <w:ilvl w:val="0"/>
          <w:numId w:val="156"/>
        </w:numPr>
      </w:pPr>
      <w:r>
        <w:t>AAA – Added answer</w:t>
      </w:r>
    </w:p>
    <w:p w:rsidR="00932562" w:rsidRDefault="00932562" w:rsidP="00932562">
      <w:pPr>
        <w:pStyle w:val="ListParagraph"/>
        <w:numPr>
          <w:ilvl w:val="0"/>
          <w:numId w:val="156"/>
        </w:numPr>
      </w:pPr>
      <w:r>
        <w:t xml:space="preserve">RRR </w:t>
      </w:r>
      <w:r w:rsidR="00674CF4">
        <w:t>–</w:t>
      </w:r>
      <w:r>
        <w:t xml:space="preserve"> revise</w:t>
      </w:r>
    </w:p>
    <w:p w:rsidR="00674CF4" w:rsidRDefault="00674CF4" w:rsidP="00674CF4">
      <w:r>
        <w:t>Pink line se start kar</w:t>
      </w:r>
    </w:p>
    <w:p w:rsidR="005C2E57" w:rsidRDefault="005C2E57">
      <w:r>
        <w:t>Source:</w:t>
      </w:r>
      <w:r w:rsidRPr="005C2E57">
        <w:t xml:space="preserve"> </w:t>
      </w:r>
      <w:hyperlink r:id="rId7" w:history="1">
        <w:r w:rsidRPr="00E17768">
          <w:rPr>
            <w:rStyle w:val="Hyperlink"/>
          </w:rPr>
          <w:t>http://www.tutorialspoint.com/java/java_interview_questions.htm</w:t>
        </w:r>
      </w:hyperlink>
    </w:p>
    <w:p w:rsidR="005C2E57" w:rsidRPr="005C2E57" w:rsidRDefault="005C2E57" w:rsidP="005C2E57">
      <w:pPr>
        <w:spacing w:after="0"/>
        <w:rPr>
          <w:rFonts w:ascii="Times New Roman" w:eastAsia="Times New Roman" w:hAnsi="Times New Roman" w:cs="Times New Roman"/>
          <w:sz w:val="24"/>
          <w:szCs w:val="24"/>
        </w:rPr>
      </w:pPr>
      <w:r w:rsidRPr="005C2E57">
        <w:rPr>
          <w:rFonts w:ascii="Times New Roman" w:eastAsia="Times New Roman" w:hAnsi="Times New Roman" w:cs="Times New Roman"/>
          <w:sz w:val="24"/>
          <w:szCs w:val="24"/>
        </w:rPr>
        <w:t>What do you know about Java?What are the supported platforms by Java Programming Language?List any five features of Java?Why is Java Architectural Neutral?How Java enabled High Performance?Why Java is considered dynamic?What is Java Virtual Machine and how it is considered in context of Java’s platform independent feature?List two Java IDE’s?List some Java keywords(unlike C, C++ keywords)?What do you mean by Object?Define class?What kind of variables a class can consist of?What is a Local Variable?What is a Instance Variable?What is a Class Variable?What is Singleton class?What do you mean by Constructor?List the three steps for creating an Object for a class?What is the default value of byte datatype in Java?What is the default value of float and double datatype in Java?When a byte datatype is used?What is a static variable?What do you mean by Access Modifier?What is protected access modifier?What do you mean by synchronized Non Access Modifier?According to Java Operator precedence, which operator is considered to be with highest precedence?Variables used in a switch statement can be used with which datatypes?When parseInt() method can be used?Why is String class considered immutable?Why is StringBuffer called mutable?What is the difference between StringBuffer and StringBuilder class?Which package is used for pattern matching with regular expressions?java.util.regex consists of which classes?What is finalize() method?What is an Exception?What do you mean by Checked Exceptions?Explain Runtime Exceptions?Which are the two subclasses under Exception class?When throws keyword is used?When throw keyword is used?How finally used under Exception Handling?What things should be kept in mind while creating your own exceptions in Java?Define Inheritance?When super keyword is used?What is Polymorphism?What is Abstraction?What is Abstract class?When Abstract methods are used?What is Encapsulation?What is the primary benefit of Encapsulation?What is an Interface?Give some features of Interface?Define Packages in Java?Why Packages are used?What do you mean by Multithreaded program?What are the two ways in which Thread can be created?What is an applet?An applet extend which class?Explain garbage collection in Java?Define immutable object?Explain the usage of this() with constructors?Explain Set Interface?Explain TreeSet?What is Comparable Interface?Difference between throw and throws?</w:t>
      </w:r>
      <w:r w:rsidRPr="005C2E57">
        <w:rPr>
          <w:rFonts w:ascii="Times New Roman" w:eastAsia="Times New Roman" w:hAnsi="Times New Roman" w:cs="Times New Roman"/>
          <w:b/>
          <w:bCs/>
          <w:sz w:val="24"/>
          <w:szCs w:val="24"/>
        </w:rPr>
        <w:t>Explain the following line used under Java Program −</w:t>
      </w:r>
    </w:p>
    <w:p w:rsidR="005C2E57" w:rsidRPr="005C2E57" w:rsidRDefault="005C2E57" w:rsidP="005C2E57">
      <w:pPr>
        <w:spacing w:after="240" w:line="332" w:lineRule="atLeast"/>
        <w:ind w:left="48" w:right="48"/>
        <w:jc w:val="both"/>
        <w:rPr>
          <w:rFonts w:ascii="Times New Roman" w:eastAsia="Times New Roman" w:hAnsi="Times New Roman" w:cs="Times New Roman"/>
          <w:color w:val="000000"/>
          <w:sz w:val="24"/>
          <w:szCs w:val="24"/>
        </w:rPr>
      </w:pPr>
      <w:r w:rsidRPr="005C2E57">
        <w:rPr>
          <w:rFonts w:ascii="Times New Roman" w:eastAsia="Times New Roman" w:hAnsi="Times New Roman" w:cs="Times New Roman"/>
          <w:color w:val="000000"/>
          <w:sz w:val="24"/>
          <w:szCs w:val="24"/>
        </w:rPr>
        <w:t>public static void main (String args[ ])</w:t>
      </w:r>
    </w:p>
    <w:p w:rsidR="005C2E57" w:rsidRDefault="005C2E57" w:rsidP="005C2E57">
      <w:pPr>
        <w:rPr>
          <w:rFonts w:ascii="Times New Roman" w:eastAsia="Times New Roman" w:hAnsi="Times New Roman" w:cs="Times New Roman"/>
          <w:sz w:val="24"/>
          <w:szCs w:val="24"/>
        </w:rPr>
      </w:pPr>
      <w:r w:rsidRPr="005C2E57">
        <w:rPr>
          <w:rFonts w:ascii="Times New Roman" w:eastAsia="Times New Roman" w:hAnsi="Times New Roman" w:cs="Times New Roman"/>
          <w:sz w:val="24"/>
          <w:szCs w:val="24"/>
        </w:rPr>
        <w:t xml:space="preserve">Define JRE i.e. Java Runtime Environment?What is JAR file?What is a WAR file?Define JIT compiler?What is the difference between object oriented programming language and object based programming language?What is the purpose of default constructor?Can a constructor be made final?What is static block?Define composition?What is function overloading?What is function overriding?Difference between Overloading and Overriding?What is final class?What is NullPointerException?What are the ways in which a thread can enter the waiting state?How does multi-threading take place on a computer with a single CPU?What invokes a thread's run() method?Does it matter in what order catch statements for FileNotFoundException and IOException are written?What is the difference between yielding and sleeping?Why Vector class </w:t>
      </w:r>
      <w:r w:rsidRPr="005C2E57">
        <w:rPr>
          <w:rFonts w:ascii="Times New Roman" w:eastAsia="Times New Roman" w:hAnsi="Times New Roman" w:cs="Times New Roman"/>
          <w:sz w:val="24"/>
          <w:szCs w:val="24"/>
        </w:rPr>
        <w:lastRenderedPageBreak/>
        <w:t xml:space="preserve">is used?How many bits are used to represent Unicode, ASCII, UTF-16, and UTF-8 characters?What are Wrapper classes?What is the difference between a Window and a Frame?Which package has light weight components?What is the difference between the paint() and repaint() methods?What is the purpose of File class?What is the difference between the Reader/Writer class hierarchy and the InputStream/OutputStream class hierarchy?Which class should you use to obtain design information about an object?What is the difference between static and non-static variables?What is Serialization and deserialization?What are use cases?Explain the use of sublass in a Java program?How to add menushortcut to menu item?Can you write a Java class that could be used both as an applet as well as an application?What is the difference between Swing and AWT components?What's the difference between constructors and other methods?Is there any limitation of using Inheritance?When is the ArrayStoreException thrown?Can you call one constructor from another if a class has multiple constructors?What's the difference between the methods sleep() and wait()?When ArithmeticException is thrown?What is a transient variable?What is synchronization?What is the Collections API?Does garbage collection guarantee that a program will not run out of memory?The immediate superclass of the Applet class?Which Java operator is right associative?What is the difference between a break statement and a continue statement?If a variable is declared as private, where may the variable be accessed?What is the purpose of the System class?List primitive Java types?What is the relationship between clipping and repainting under AWT?Which class is the immediate superclass of the Container class?What class of exceptions are generated by the Java run-time system?Under what conditions is an object's finalize() method invoked by the garbage collector?How can a dead thread be restarted?Which arithmetic operations can result in the throwing of an ArithmeticException?Variable of the boolean type is automatically initialized as?Can try statements be nested?What are ClassLoaders?What is the difference between an Interface and an Abstract class?What will happen if static modifier is removed from the signature of the main method?What is the default value of an object reference declared as an instance variable?Can a top level class be private or protected?Why do we need wrapper classes?What is the difference between error and an exception?Is it necessary that each try block must be followed by a catch block?When a thread is created and started, what is its initial state?What is the Locale class?What are synchronized methods and synchronized statements?What is runtime polymorphism or dynamic method dispatch?What is Dynamic Binding(late binding)?Can constructor be inherited?What are the advantages of ArrayList over arrays?Why deletion in LinkedList is fast than ArrayList?How do you decide when to use ArrayList and LinkedList?What is a Values Collection View ?What is dot operator?Where and how can you use a private constructor?What is type casting?Describe life cycle of thread?What is the difference between the &gt;&gt; and &gt;&gt;&gt; operators?Which method of the Component class is used to set the position and size of a component?What is the range of the short type?What is the immediate superclass of Menu?Does Java allow Default Arguments?Which number is denoted by leading zero in java?Which number is denoted by leading 0x or 0X in java?Break statement can be used as labels in Java?Where import statement is used in a Java program?Explain suspend() method under Thread class&gt;Explain isAlive() method under Thread class?What is currentThread()?Explain main thread under Thread class execution?Life cycle of an applet includes which steps?Why is the role of init() method under applets?Which method is called by Applet class to load an image?Define code as an attribute of Applet?Define canvas?Define Network Programming?What is a Socket?Advantages of Java Sockets?Disadvantages of Java Sockets?Which class is used by server applications to obtain a port and listen for client </w:t>
      </w:r>
      <w:r w:rsidRPr="005C2E57">
        <w:rPr>
          <w:rFonts w:ascii="Times New Roman" w:eastAsia="Times New Roman" w:hAnsi="Times New Roman" w:cs="Times New Roman"/>
          <w:sz w:val="24"/>
          <w:szCs w:val="24"/>
        </w:rPr>
        <w:lastRenderedPageBreak/>
        <w:t>requests?Which class represents the socket that both the client and server use to communicate with each other?Why Generics are used in Java?What environment variables do I need to set on my machine in order to be able to run Java programs?Is there any need to import java.lang package?What is Nested top-level class?What is Externalizable interface?If System.exit (0); is written at the end of the try block, will the finally block still execute?What is daemon thread?Which method is used to create the daemon thread?Which method must be implemented by all threads?What is the GregorianCalendar class?What is the SimpleTimeZone class?What is the difference between the size and capacity of a Vector?Can a vector contain heterogenous objects?What is an enumeration?What is difference between Path and Classpath?Can a class declared as private be accessed outside it's package?What are the restriction imposed on a static method or a static block of code?Can an Interface extend another Interface?Which object oriented Concept is achieved by using overloading and overriding?What is an object's lock and which object's have locks?What is Downcasting?What are order of precedence and associativity and how are they used?If a method is declared as protected, where may the method be accessed?What is the difference between inner class and nested class?What restrictions are placed on method overriding?What is constructor chaining and how is it achieved in Java?Can a double value be cast to a byte?How does a try statement determine which catch clause should be used to handle an exception?What will be the default values of all the elements of an array defined as an instance variable?</w:t>
      </w:r>
    </w:p>
    <w:p w:rsidR="005C2E57" w:rsidRDefault="005C2E57" w:rsidP="005C2E57">
      <w:pPr>
        <w:rPr>
          <w:rFonts w:ascii="Times New Roman" w:eastAsia="Times New Roman" w:hAnsi="Times New Roman" w:cs="Times New Roman"/>
          <w:sz w:val="24"/>
          <w:szCs w:val="24"/>
        </w:rPr>
      </w:pPr>
      <w:r>
        <w:rPr>
          <w:rFonts w:ascii="Times New Roman" w:eastAsia="Times New Roman" w:hAnsi="Times New Roman" w:cs="Times New Roman"/>
          <w:sz w:val="24"/>
          <w:szCs w:val="24"/>
        </w:rPr>
        <w:t>ForAnswersCheckThisSourceOnly.</w:t>
      </w:r>
    </w:p>
    <w:p w:rsidR="005C2E57" w:rsidRDefault="005C2E57" w:rsidP="005C2E57">
      <w:pPr>
        <w:rPr>
          <w:rFonts w:ascii="Times New Roman" w:eastAsia="Times New Roman" w:hAnsi="Times New Roman" w:cs="Times New Roman"/>
          <w:sz w:val="24"/>
          <w:szCs w:val="24"/>
        </w:rPr>
      </w:pPr>
    </w:p>
    <w:p w:rsidR="005C2E57" w:rsidRDefault="005C2E57" w:rsidP="005C2E57">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Pr="005C2E57">
        <w:t xml:space="preserve"> </w:t>
      </w:r>
      <w:hyperlink r:id="rId8" w:history="1">
        <w:r w:rsidRPr="00E17768">
          <w:rPr>
            <w:rStyle w:val="Hyperlink"/>
            <w:rFonts w:ascii="Times New Roman" w:eastAsia="Times New Roman" w:hAnsi="Times New Roman" w:cs="Times New Roman"/>
            <w:sz w:val="24"/>
            <w:szCs w:val="24"/>
          </w:rPr>
          <w:t>http://www.javatpoint.com/corejava-interview-questions</w:t>
        </w:r>
      </w:hyperlink>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What is difference between JDK,JRE and JVM?</w:t>
      </w:r>
    </w:p>
    <w:p w:rsidR="005C2E57" w:rsidRDefault="005C2E57" w:rsidP="005C2E57">
      <w:pPr>
        <w:pStyle w:val="Heading3"/>
        <w:shd w:val="clear" w:color="auto" w:fill="FFFFFF"/>
        <w:spacing w:line="318" w:lineRule="atLeast"/>
        <w:jc w:val="both"/>
        <w:rPr>
          <w:rFonts w:ascii="Helvetica" w:hAnsi="Helvetica" w:cs="Helvetica"/>
          <w:color w:val="610B4B"/>
          <w:sz w:val="25"/>
          <w:szCs w:val="25"/>
        </w:rPr>
      </w:pPr>
      <w:r>
        <w:rPr>
          <w:rFonts w:ascii="Helvetica" w:hAnsi="Helvetica" w:cs="Helvetica"/>
          <w:color w:val="610B4B"/>
          <w:sz w:val="25"/>
          <w:szCs w:val="25"/>
        </w:rPr>
        <w:t>JVM</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JVM is an acronym for Java Virtual Machine, it is an abstract machine which provides the runtime environment in which java bytecode can be executed. It is a specification.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JVMs are available for many hardware and software platforms (so JVM is platform dependent).</w:t>
      </w:r>
    </w:p>
    <w:p w:rsidR="005C2E57" w:rsidRDefault="005C2E57" w:rsidP="005C2E57">
      <w:pPr>
        <w:pStyle w:val="Heading3"/>
        <w:shd w:val="clear" w:color="auto" w:fill="FFFFFF"/>
        <w:spacing w:line="318" w:lineRule="atLeast"/>
        <w:jc w:val="both"/>
        <w:rPr>
          <w:rFonts w:ascii="Helvetica" w:hAnsi="Helvetica" w:cs="Helvetica"/>
          <w:color w:val="610B4B"/>
          <w:sz w:val="25"/>
          <w:szCs w:val="25"/>
        </w:rPr>
      </w:pPr>
      <w:r>
        <w:rPr>
          <w:rFonts w:ascii="Helvetica" w:hAnsi="Helvetica" w:cs="Helvetica"/>
          <w:color w:val="610B4B"/>
          <w:sz w:val="25"/>
          <w:szCs w:val="25"/>
        </w:rPr>
        <w:t>JRE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JRE stands for Java Runtime Environment. It is the implementation of JVM.</w:t>
      </w:r>
    </w:p>
    <w:p w:rsidR="005C2E57" w:rsidRDefault="005C2E57" w:rsidP="005C2E57">
      <w:pPr>
        <w:pStyle w:val="Heading3"/>
        <w:shd w:val="clear" w:color="auto" w:fill="FFFFFF"/>
        <w:spacing w:line="318" w:lineRule="atLeast"/>
        <w:jc w:val="both"/>
        <w:rPr>
          <w:rFonts w:ascii="Helvetica" w:hAnsi="Helvetica" w:cs="Helvetica"/>
          <w:color w:val="610B4B"/>
          <w:sz w:val="25"/>
          <w:szCs w:val="25"/>
        </w:rPr>
      </w:pPr>
      <w:r>
        <w:rPr>
          <w:rFonts w:ascii="Helvetica" w:hAnsi="Helvetica" w:cs="Helvetica"/>
          <w:color w:val="610B4B"/>
          <w:sz w:val="25"/>
          <w:szCs w:val="25"/>
        </w:rPr>
        <w:t>JDK</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JDK is an acronym for Java Development Kit. It physically exists. It contains JRE + development tools.</w:t>
      </w:r>
    </w:p>
    <w:p w:rsidR="005C2E57" w:rsidRDefault="000F79BD" w:rsidP="005C2E57">
      <w:pPr>
        <w:rPr>
          <w:rFonts w:ascii="Times New Roman" w:hAnsi="Times New Roman"/>
          <w:sz w:val="24"/>
          <w:szCs w:val="24"/>
        </w:rPr>
      </w:pPr>
      <w:hyperlink r:id="rId9"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2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2) How many types of memory areas are allocated by JVM?</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Many types:</w:t>
      </w:r>
    </w:p>
    <w:p w:rsidR="005C2E57" w:rsidRDefault="005C2E57" w:rsidP="005C2E57">
      <w:pPr>
        <w:numPr>
          <w:ilvl w:val="0"/>
          <w:numId w:val="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Class(Method) Area</w:t>
      </w:r>
    </w:p>
    <w:p w:rsidR="005C2E57" w:rsidRDefault="005C2E57" w:rsidP="005C2E57">
      <w:pPr>
        <w:numPr>
          <w:ilvl w:val="0"/>
          <w:numId w:val="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Heap</w:t>
      </w:r>
    </w:p>
    <w:p w:rsidR="005C2E57" w:rsidRDefault="005C2E57" w:rsidP="005C2E57">
      <w:pPr>
        <w:numPr>
          <w:ilvl w:val="0"/>
          <w:numId w:val="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Stack</w:t>
      </w:r>
    </w:p>
    <w:p w:rsidR="005C2E57" w:rsidRDefault="005C2E57" w:rsidP="005C2E57">
      <w:pPr>
        <w:numPr>
          <w:ilvl w:val="0"/>
          <w:numId w:val="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Program Counter Register</w:t>
      </w:r>
    </w:p>
    <w:p w:rsidR="005C2E57" w:rsidRDefault="005C2E57" w:rsidP="005C2E57">
      <w:pPr>
        <w:numPr>
          <w:ilvl w:val="0"/>
          <w:numId w:val="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Native Method Stack</w:t>
      </w:r>
    </w:p>
    <w:p w:rsidR="005C2E57" w:rsidRDefault="000F79BD" w:rsidP="005C2E57">
      <w:pPr>
        <w:spacing w:after="0"/>
        <w:rPr>
          <w:rFonts w:ascii="Times New Roman" w:hAnsi="Times New Roman"/>
          <w:sz w:val="24"/>
          <w:szCs w:val="24"/>
        </w:rPr>
      </w:pPr>
      <w:hyperlink r:id="rId10"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2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 What is JIT compiler?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b/>
          <w:bCs/>
          <w:color w:val="000000"/>
          <w:sz w:val="18"/>
          <w:szCs w:val="18"/>
        </w:rPr>
        <w:t>Just-In-Time(JIT) compiler:</w:t>
      </w:r>
      <w:r>
        <w:rPr>
          <w:rFonts w:ascii="Verdana" w:hAnsi="Verdana"/>
          <w:color w:val="000000"/>
          <w:sz w:val="18"/>
          <w:szCs w:val="18"/>
        </w:rPr>
        <w:t>It is used to improve the performance. JIT compiles parts of the byte code that have similar functionality at the same time, and hence reduces the amount of time needed for compilation.Here the term “compiler” refers to a translator from the instruction set of a Java virtual machine (JVM) to the instruction set of a specific CPU.</w:t>
      </w:r>
    </w:p>
    <w:p w:rsidR="005C2E57" w:rsidRDefault="000F79BD" w:rsidP="005C2E57">
      <w:pPr>
        <w:rPr>
          <w:rFonts w:ascii="Times New Roman" w:hAnsi="Times New Roman"/>
          <w:sz w:val="24"/>
          <w:szCs w:val="24"/>
        </w:rPr>
      </w:pPr>
      <w:r>
        <w:pict>
          <v:rect id="_x0000_i102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 What is platform?</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 platform is basically the hardware or software environment in which a program runs. There are two types of platforms software-based and hardware-based. Java provides software-based platform.</w:t>
      </w:r>
    </w:p>
    <w:p w:rsidR="005C2E57" w:rsidRDefault="000F79BD" w:rsidP="005C2E57">
      <w:pPr>
        <w:rPr>
          <w:rFonts w:ascii="Times New Roman" w:hAnsi="Times New Roman"/>
          <w:sz w:val="24"/>
          <w:szCs w:val="24"/>
        </w:rPr>
      </w:pPr>
      <w:r>
        <w:pict>
          <v:rect id="_x0000_i102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 What is the main difference between Java platform and other platforms?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Java platform differs from most other platforms in the sense that it's a software-based platform that runs on top of other hardware-based platforms.It has two components:</w:t>
      </w:r>
    </w:p>
    <w:p w:rsidR="005C2E57" w:rsidRDefault="005C2E57" w:rsidP="005C2E57">
      <w:pPr>
        <w:numPr>
          <w:ilvl w:val="0"/>
          <w:numId w:val="2"/>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Runtime Environment</w:t>
      </w:r>
    </w:p>
    <w:p w:rsidR="005C2E57" w:rsidRDefault="005C2E57" w:rsidP="005C2E57">
      <w:pPr>
        <w:numPr>
          <w:ilvl w:val="0"/>
          <w:numId w:val="2"/>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API(Application Programming Interface)</w:t>
      </w:r>
    </w:p>
    <w:p w:rsidR="005C2E57" w:rsidRDefault="000F79BD" w:rsidP="005C2E57">
      <w:pPr>
        <w:spacing w:after="0"/>
        <w:rPr>
          <w:rFonts w:ascii="Times New Roman" w:hAnsi="Times New Roman"/>
          <w:sz w:val="24"/>
          <w:szCs w:val="24"/>
        </w:rPr>
      </w:pPr>
      <w:r>
        <w:pict>
          <v:rect id="_x0000_i102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 What gives Java its 'write once and run anywhere' nature?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bytecode. Java is compiled to be a byte code which is the intermediate language between source code and machine code. This byte code is not platform specific and hence can be fed to any platform.</w:t>
      </w:r>
    </w:p>
    <w:p w:rsidR="005C2E57" w:rsidRDefault="000F79BD" w:rsidP="005C2E57">
      <w:pPr>
        <w:rPr>
          <w:rFonts w:ascii="Times New Roman" w:hAnsi="Times New Roman"/>
          <w:sz w:val="24"/>
          <w:szCs w:val="24"/>
        </w:rPr>
      </w:pPr>
      <w:r>
        <w:lastRenderedPageBreak/>
        <w:pict>
          <v:rect id="_x0000_i103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7) </w:t>
      </w:r>
      <w:r w:rsidRPr="0081204F">
        <w:rPr>
          <w:rFonts w:ascii="Helvetica" w:hAnsi="Helvetica" w:cs="Helvetica"/>
          <w:b w:val="0"/>
          <w:bCs w:val="0"/>
          <w:color w:val="610B4B"/>
          <w:sz w:val="29"/>
          <w:szCs w:val="29"/>
        </w:rPr>
        <w:t>What is classloader?</w:t>
      </w:r>
      <w:r w:rsidR="0081204F">
        <w:rPr>
          <w:rFonts w:ascii="Helvetica" w:hAnsi="Helvetica" w:cs="Helvetica"/>
          <w:b w:val="0"/>
          <w:bCs w:val="0"/>
          <w:color w:val="610B4B"/>
          <w:sz w:val="29"/>
          <w:szCs w:val="29"/>
        </w:rPr>
        <w:t>AAA</w:t>
      </w:r>
    </w:p>
    <w:p w:rsidR="005C2E57" w:rsidRDefault="00A71FBA" w:rsidP="005C2E57">
      <w:pPr>
        <w:rPr>
          <w:rFonts w:ascii="Times New Roman" w:hAnsi="Times New Roman"/>
          <w:sz w:val="24"/>
          <w:szCs w:val="24"/>
        </w:rPr>
      </w:pPr>
      <w:r>
        <w:rPr>
          <w:i/>
        </w:rPr>
        <w:t xml:space="preserve">Class Loader is a part of JVM and it do nothing but loading the class for JVM from the library where the demanded class is placed. Because of class loader, JVM does not need to know the name </w:t>
      </w:r>
      <w:r w:rsidR="004F79F2">
        <w:rPr>
          <w:i/>
        </w:rPr>
        <w:t>of the class needed and the depe</w:t>
      </w:r>
      <w:r>
        <w:rPr>
          <w:i/>
        </w:rPr>
        <w:t xml:space="preserve">nded classes. Three important types of class loader are Bootstrap, extension and system class loader. Also, remember that we can have multiple class loaders in a JVM and we can have user defined class loader as they themselves are made of java language. </w:t>
      </w:r>
      <w:r w:rsidR="000F79BD">
        <w:pict>
          <v:rect id="_x0000_i103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 Is Empty .java file name a valid source file name?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save your java file by .java only, compile it by</w:t>
      </w:r>
      <w:r>
        <w:rPr>
          <w:rStyle w:val="apple-converted-space"/>
          <w:rFonts w:ascii="Verdana" w:hAnsi="Verdana"/>
          <w:color w:val="000000"/>
          <w:sz w:val="18"/>
          <w:szCs w:val="18"/>
        </w:rPr>
        <w:t> </w:t>
      </w:r>
      <w:r>
        <w:rPr>
          <w:rStyle w:val="Strong"/>
          <w:rFonts w:ascii="Verdana" w:hAnsi="Verdana"/>
          <w:color w:val="000000"/>
          <w:sz w:val="18"/>
          <w:szCs w:val="18"/>
        </w:rPr>
        <w:t>javac .java</w:t>
      </w:r>
      <w:r>
        <w:rPr>
          <w:rStyle w:val="apple-converted-space"/>
          <w:rFonts w:ascii="Verdana" w:hAnsi="Verdana"/>
          <w:color w:val="000000"/>
          <w:sz w:val="18"/>
          <w:szCs w:val="18"/>
        </w:rPr>
        <w:t> </w:t>
      </w:r>
      <w:r>
        <w:rPr>
          <w:rFonts w:ascii="Verdana" w:hAnsi="Verdana"/>
          <w:color w:val="000000"/>
          <w:sz w:val="18"/>
          <w:szCs w:val="18"/>
        </w:rPr>
        <w:t>and run by</w:t>
      </w:r>
      <w:r>
        <w:rPr>
          <w:rStyle w:val="apple-converted-space"/>
          <w:rFonts w:ascii="Verdana" w:hAnsi="Verdana"/>
          <w:color w:val="000000"/>
          <w:sz w:val="18"/>
          <w:szCs w:val="18"/>
        </w:rPr>
        <w:t> </w:t>
      </w:r>
      <w:r>
        <w:rPr>
          <w:rStyle w:val="Strong"/>
          <w:rFonts w:ascii="Verdana" w:hAnsi="Verdana"/>
          <w:color w:val="000000"/>
          <w:sz w:val="18"/>
          <w:szCs w:val="18"/>
        </w:rPr>
        <w:t>java yourclassname</w:t>
      </w:r>
      <w:r>
        <w:rPr>
          <w:rStyle w:val="apple-converted-space"/>
          <w:rFonts w:ascii="Verdana" w:hAnsi="Verdana"/>
          <w:color w:val="000000"/>
          <w:sz w:val="18"/>
          <w:szCs w:val="18"/>
        </w:rPr>
        <w:t> </w:t>
      </w:r>
      <w:r>
        <w:rPr>
          <w:rFonts w:ascii="Verdana" w:hAnsi="Verdana"/>
          <w:color w:val="000000"/>
          <w:sz w:val="18"/>
          <w:szCs w:val="18"/>
        </w:rPr>
        <w:t>Let's take a simple example:</w:t>
      </w:r>
    </w:p>
    <w:p w:rsidR="005C2E57" w:rsidRDefault="005C2E57" w:rsidP="005C2E57">
      <w:pPr>
        <w:numPr>
          <w:ilvl w:val="0"/>
          <w:numId w:val="3"/>
        </w:numPr>
        <w:shd w:val="clear" w:color="auto" w:fill="FFFFFF"/>
        <w:spacing w:after="0"/>
        <w:ind w:left="0"/>
        <w:jc w:val="both"/>
        <w:rPr>
          <w:rFonts w:ascii="Verdana" w:hAnsi="Verdana"/>
          <w:color w:val="000000"/>
          <w:sz w:val="18"/>
          <w:szCs w:val="18"/>
        </w:rPr>
      </w:pPr>
      <w:r>
        <w:rPr>
          <w:rStyle w:val="comment"/>
          <w:rFonts w:ascii="Verdana" w:hAnsi="Verdana"/>
          <w:color w:val="008200"/>
          <w:sz w:val="18"/>
          <w:szCs w:val="18"/>
          <w:bdr w:val="none" w:sz="0" w:space="0" w:color="auto" w:frame="1"/>
        </w:rPr>
        <w:t>//save by .java only</w:t>
      </w:r>
      <w:r>
        <w:rPr>
          <w:rFonts w:ascii="Verdana" w:hAnsi="Verdana"/>
          <w:color w:val="000000"/>
          <w:sz w:val="18"/>
          <w:szCs w:val="18"/>
          <w:bdr w:val="none" w:sz="0" w:space="0" w:color="auto" w:frame="1"/>
        </w:rPr>
        <w:t>  </w:t>
      </w:r>
    </w:p>
    <w:p w:rsidR="005C2E57" w:rsidRDefault="005C2E57" w:rsidP="005C2E57">
      <w:pPr>
        <w:numPr>
          <w:ilvl w:val="0"/>
          <w:numId w:val="3"/>
        </w:numPr>
        <w:shd w:val="clear" w:color="auto" w:fill="FFFFFF"/>
        <w:spacing w:after="0"/>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p>
    <w:p w:rsidR="005C2E57" w:rsidRDefault="005C2E57" w:rsidP="005C2E57">
      <w:pPr>
        <w:numPr>
          <w:ilvl w:val="0"/>
          <w:numId w:val="3"/>
        </w:numPr>
        <w:shd w:val="clear" w:color="auto" w:fill="FFFFFF"/>
        <w:spacing w:after="0"/>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p>
    <w:p w:rsidR="005C2E57" w:rsidRDefault="005C2E57" w:rsidP="005C2E57">
      <w:pPr>
        <w:numPr>
          <w:ilvl w:val="0"/>
          <w:numId w:val="3"/>
        </w:numPr>
        <w:shd w:val="clear" w:color="auto" w:fill="FFFFFF"/>
        <w:spacing w:after="0"/>
        <w:ind w:left="0"/>
        <w:jc w:val="both"/>
        <w:rPr>
          <w:rFonts w:ascii="Verdana" w:hAnsi="Verdana"/>
          <w:color w:val="000000"/>
          <w:sz w:val="18"/>
          <w:szCs w:val="18"/>
        </w:rPr>
      </w:pPr>
      <w:r>
        <w:rPr>
          <w:rFonts w:ascii="Verdana" w:hAnsi="Verdana"/>
          <w:color w:val="000000"/>
          <w:sz w:val="18"/>
          <w:szCs w:val="18"/>
          <w:bdr w:val="none" w:sz="0" w:space="0" w:color="auto" w:frame="1"/>
        </w:rPr>
        <w:t>System.out.println(</w:t>
      </w:r>
      <w:r>
        <w:rPr>
          <w:rStyle w:val="string"/>
          <w:rFonts w:ascii="Verdana" w:hAnsi="Verdana"/>
          <w:color w:val="0000FF"/>
          <w:sz w:val="18"/>
          <w:szCs w:val="18"/>
          <w:bdr w:val="none" w:sz="0" w:space="0" w:color="auto" w:frame="1"/>
        </w:rPr>
        <w:t>"Hello java"</w:t>
      </w:r>
      <w:r>
        <w:rPr>
          <w:rFonts w:ascii="Verdana" w:hAnsi="Verdana"/>
          <w:color w:val="000000"/>
          <w:sz w:val="18"/>
          <w:szCs w:val="18"/>
          <w:bdr w:val="none" w:sz="0" w:space="0" w:color="auto" w:frame="1"/>
        </w:rPr>
        <w:t>);  </w:t>
      </w:r>
    </w:p>
    <w:p w:rsidR="005C2E57" w:rsidRDefault="005C2E57" w:rsidP="005C2E57">
      <w:pPr>
        <w:numPr>
          <w:ilvl w:val="0"/>
          <w:numId w:val="3"/>
        </w:numPr>
        <w:shd w:val="clear" w:color="auto" w:fill="FFFFFF"/>
        <w:spacing w:after="0"/>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C2E57" w:rsidRDefault="005C2E57" w:rsidP="005C2E57">
      <w:pPr>
        <w:numPr>
          <w:ilvl w:val="0"/>
          <w:numId w:val="3"/>
        </w:numPr>
        <w:shd w:val="clear" w:color="auto" w:fill="FFFFFF"/>
        <w:spacing w:after="0"/>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C2E57" w:rsidRDefault="005C2E57" w:rsidP="005C2E57">
      <w:pPr>
        <w:numPr>
          <w:ilvl w:val="0"/>
          <w:numId w:val="3"/>
        </w:numPr>
        <w:shd w:val="clear" w:color="auto" w:fill="FFFFFF"/>
        <w:spacing w:after="0"/>
        <w:ind w:left="0"/>
        <w:jc w:val="both"/>
        <w:rPr>
          <w:rFonts w:ascii="Verdana" w:hAnsi="Verdana"/>
          <w:color w:val="000000"/>
          <w:sz w:val="18"/>
          <w:szCs w:val="18"/>
        </w:rPr>
      </w:pPr>
      <w:r>
        <w:rPr>
          <w:rStyle w:val="comment"/>
          <w:rFonts w:ascii="Verdana" w:hAnsi="Verdana"/>
          <w:color w:val="008200"/>
          <w:sz w:val="18"/>
          <w:szCs w:val="18"/>
          <w:bdr w:val="none" w:sz="0" w:space="0" w:color="auto" w:frame="1"/>
        </w:rPr>
        <w:t>//compile by javac .java</w:t>
      </w:r>
      <w:r>
        <w:rPr>
          <w:rFonts w:ascii="Verdana" w:hAnsi="Verdana"/>
          <w:color w:val="000000"/>
          <w:sz w:val="18"/>
          <w:szCs w:val="18"/>
          <w:bdr w:val="none" w:sz="0" w:space="0" w:color="auto" w:frame="1"/>
        </w:rPr>
        <w:t>  </w:t>
      </w:r>
    </w:p>
    <w:p w:rsidR="005C2E57" w:rsidRDefault="005C2E57" w:rsidP="005C2E57">
      <w:pPr>
        <w:numPr>
          <w:ilvl w:val="0"/>
          <w:numId w:val="3"/>
        </w:numPr>
        <w:shd w:val="clear" w:color="auto" w:fill="FFFFFF"/>
        <w:spacing w:after="0"/>
        <w:ind w:left="0"/>
        <w:jc w:val="both"/>
        <w:rPr>
          <w:rFonts w:ascii="Verdana" w:hAnsi="Verdana"/>
          <w:color w:val="000000"/>
          <w:sz w:val="18"/>
          <w:szCs w:val="18"/>
        </w:rPr>
      </w:pPr>
      <w:r>
        <w:rPr>
          <w:rStyle w:val="comment"/>
          <w:rFonts w:ascii="Verdana" w:hAnsi="Verdana"/>
          <w:color w:val="008200"/>
          <w:sz w:val="18"/>
          <w:szCs w:val="18"/>
          <w:bdr w:val="none" w:sz="0" w:space="0" w:color="auto" w:frame="1"/>
        </w:rPr>
        <w:t>//run by     java A</w:t>
      </w:r>
      <w:r>
        <w:rPr>
          <w:rFonts w:ascii="Verdana" w:hAnsi="Verdana"/>
          <w:color w:val="000000"/>
          <w:sz w:val="18"/>
          <w:szCs w:val="18"/>
          <w:bdr w:val="none" w:sz="0" w:space="0" w:color="auto" w:frame="1"/>
        </w:rPr>
        <w:t>  </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compile it by</w:t>
      </w:r>
      <w:r>
        <w:rPr>
          <w:rStyle w:val="apple-converted-space"/>
          <w:rFonts w:ascii="Verdana" w:hAnsi="Verdana"/>
          <w:color w:val="000000"/>
          <w:sz w:val="18"/>
          <w:szCs w:val="18"/>
        </w:rPr>
        <w:t> </w:t>
      </w:r>
      <w:r>
        <w:rPr>
          <w:rStyle w:val="Strong"/>
          <w:rFonts w:ascii="Verdana" w:hAnsi="Verdana"/>
          <w:color w:val="000000"/>
          <w:sz w:val="18"/>
          <w:szCs w:val="18"/>
        </w:rPr>
        <w:t>javac .java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run it by</w:t>
      </w:r>
      <w:r>
        <w:rPr>
          <w:rStyle w:val="apple-converted-space"/>
          <w:rFonts w:ascii="Verdana" w:hAnsi="Verdana"/>
          <w:color w:val="000000"/>
          <w:sz w:val="18"/>
          <w:szCs w:val="18"/>
        </w:rPr>
        <w:t> </w:t>
      </w:r>
      <w:r>
        <w:rPr>
          <w:rStyle w:val="Strong"/>
          <w:rFonts w:ascii="Verdana" w:hAnsi="Verdana"/>
          <w:color w:val="000000"/>
          <w:sz w:val="18"/>
          <w:szCs w:val="18"/>
        </w:rPr>
        <w:t>java A</w:t>
      </w:r>
    </w:p>
    <w:p w:rsidR="005C2E57" w:rsidRDefault="000F79BD" w:rsidP="005C2E57">
      <w:pPr>
        <w:rPr>
          <w:rFonts w:ascii="Times New Roman" w:hAnsi="Times New Roman"/>
          <w:sz w:val="24"/>
          <w:szCs w:val="24"/>
        </w:rPr>
      </w:pPr>
      <w:r>
        <w:pict>
          <v:rect id="_x0000_i1032" style="width:0;height:.7pt" o:hrstd="t" o:hrnoshade="t" o:hr="t" fillcolor="#d4d4d4" stroked="f"/>
        </w:pict>
      </w:r>
    </w:p>
    <w:p w:rsidR="00BE2A85" w:rsidRDefault="005C2E57" w:rsidP="00BE2A85">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 Is delete,next,main,exit or null keyword in java?</w:t>
      </w:r>
      <w:r w:rsidR="00BE2A85">
        <w:rPr>
          <w:rFonts w:ascii="Helvetica" w:hAnsi="Helvetica" w:cs="Helvetica"/>
          <w:b w:val="0"/>
          <w:bCs w:val="0"/>
          <w:color w:val="610B4B"/>
          <w:sz w:val="29"/>
          <w:szCs w:val="29"/>
        </w:rPr>
        <w:t>RRR</w:t>
      </w:r>
    </w:p>
    <w:p w:rsidR="005C2E57" w:rsidRDefault="005C2E57" w:rsidP="00BE2A85">
      <w:pPr>
        <w:pStyle w:val="Heading3"/>
        <w:shd w:val="clear" w:color="auto" w:fill="FFFFFF"/>
        <w:spacing w:line="318" w:lineRule="atLeast"/>
        <w:jc w:val="both"/>
        <w:rPr>
          <w:rFonts w:ascii="Verdana" w:hAnsi="Verdana"/>
          <w:color w:val="000000"/>
          <w:sz w:val="18"/>
          <w:szCs w:val="18"/>
        </w:rPr>
      </w:pPr>
      <w:r>
        <w:rPr>
          <w:rFonts w:ascii="Verdana" w:hAnsi="Verdana"/>
          <w:color w:val="000000"/>
          <w:sz w:val="18"/>
          <w:szCs w:val="18"/>
        </w:rPr>
        <w:t>No.</w:t>
      </w:r>
    </w:p>
    <w:p w:rsidR="003F2DDB" w:rsidRDefault="003F2DDB" w:rsidP="005C2E57">
      <w:pPr>
        <w:pStyle w:val="NormalWeb"/>
        <w:shd w:val="clear" w:color="auto" w:fill="FFFFFF"/>
        <w:spacing w:line="318" w:lineRule="atLeast"/>
        <w:jc w:val="both"/>
        <w:rPr>
          <w:rFonts w:ascii="Verdana" w:hAnsi="Verdana"/>
          <w:color w:val="000000"/>
          <w:sz w:val="18"/>
          <w:szCs w:val="18"/>
        </w:rPr>
      </w:pPr>
    </w:p>
    <w:p w:rsidR="005C2E57" w:rsidRDefault="000F79BD" w:rsidP="005C2E57">
      <w:pPr>
        <w:rPr>
          <w:rFonts w:ascii="Times New Roman" w:hAnsi="Times New Roman"/>
          <w:sz w:val="24"/>
          <w:szCs w:val="24"/>
        </w:rPr>
      </w:pPr>
      <w:r>
        <w:pict>
          <v:rect id="_x0000_i103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10) If I don't provide any arguments on the command line, then the String array of Main method will be empty or null?</w:t>
      </w:r>
      <w:r w:rsidR="0081204F">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It is empty. But not null.</w:t>
      </w:r>
    </w:p>
    <w:p w:rsidR="0081204F" w:rsidRDefault="0081204F" w:rsidP="005C2E57">
      <w:pPr>
        <w:pStyle w:val="NormalWeb"/>
        <w:shd w:val="clear" w:color="auto" w:fill="FFFFFF"/>
        <w:spacing w:line="318" w:lineRule="atLeast"/>
        <w:jc w:val="both"/>
        <w:rPr>
          <w:rFonts w:ascii="Verdana" w:hAnsi="Verdana"/>
          <w:i/>
          <w:color w:val="000000"/>
          <w:sz w:val="18"/>
          <w:szCs w:val="18"/>
        </w:rPr>
      </w:pPr>
      <w:r>
        <w:rPr>
          <w:rFonts w:ascii="Verdana" w:hAnsi="Verdana"/>
          <w:i/>
          <w:color w:val="000000"/>
          <w:sz w:val="18"/>
          <w:szCs w:val="18"/>
        </w:rPr>
        <w:t xml:space="preserve">When we want to execute a program through command line then we write something like this “java ProgramName”. Our program must be having main method which will be like “public static void </w:t>
      </w:r>
      <w:r>
        <w:rPr>
          <w:rFonts w:ascii="Verdana" w:hAnsi="Verdana"/>
          <w:i/>
          <w:color w:val="000000"/>
          <w:sz w:val="18"/>
          <w:szCs w:val="18"/>
        </w:rPr>
        <w:lastRenderedPageBreak/>
        <w:t xml:space="preserve">main(String [] args)”. This means that main method takes array of string as argument. Let’s change the command given from command line as “java ProgramName One Two”. In this case, “One” and “Two” will be passed as array of stirng as parameter of main method. If you do not give anything after “java ProgramName” then it will take empty string rather then null. Check, if needed: </w:t>
      </w:r>
      <w:hyperlink r:id="rId11" w:history="1">
        <w:r w:rsidRPr="00E02E25">
          <w:rPr>
            <w:rStyle w:val="Hyperlink"/>
            <w:rFonts w:ascii="Verdana" w:hAnsi="Verdana"/>
            <w:i/>
            <w:sz w:val="18"/>
            <w:szCs w:val="18"/>
          </w:rPr>
          <w:t>http://stackoverflow.com/questions/890966/what-is-string-args-parameter-in-main-method-java</w:t>
        </w:r>
      </w:hyperlink>
    </w:p>
    <w:p w:rsidR="0081204F" w:rsidRPr="0081204F" w:rsidRDefault="0081204F" w:rsidP="005C2E57">
      <w:pPr>
        <w:pStyle w:val="NormalWeb"/>
        <w:shd w:val="clear" w:color="auto" w:fill="FFFFFF"/>
        <w:spacing w:line="318" w:lineRule="atLeast"/>
        <w:jc w:val="both"/>
        <w:rPr>
          <w:rFonts w:ascii="Verdana" w:hAnsi="Verdana"/>
          <w:b/>
          <w:i/>
          <w:color w:val="000000"/>
          <w:sz w:val="18"/>
          <w:szCs w:val="18"/>
        </w:rPr>
      </w:pPr>
    </w:p>
    <w:p w:rsidR="0081204F" w:rsidRDefault="0081204F" w:rsidP="005C2E57">
      <w:pPr>
        <w:pStyle w:val="NormalWeb"/>
        <w:shd w:val="clear" w:color="auto" w:fill="FFFFFF"/>
        <w:spacing w:line="318" w:lineRule="atLeast"/>
        <w:jc w:val="both"/>
        <w:rPr>
          <w:rFonts w:ascii="Verdana" w:hAnsi="Verdana"/>
          <w:color w:val="000000"/>
          <w:sz w:val="18"/>
          <w:szCs w:val="18"/>
        </w:rPr>
      </w:pPr>
    </w:p>
    <w:p w:rsidR="005C2E57" w:rsidRDefault="000F79BD" w:rsidP="005C2E57">
      <w:pPr>
        <w:rPr>
          <w:rFonts w:ascii="Times New Roman" w:hAnsi="Times New Roman"/>
          <w:sz w:val="24"/>
          <w:szCs w:val="24"/>
        </w:rPr>
      </w:pPr>
      <w:r>
        <w:pict>
          <v:rect id="_x0000_i103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11) What if I write static public void instead of public static void?</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Program compiles and runs properly.</w:t>
      </w:r>
    </w:p>
    <w:p w:rsidR="005C2E57" w:rsidRDefault="000F79BD" w:rsidP="005C2E57">
      <w:pPr>
        <w:rPr>
          <w:rFonts w:ascii="Times New Roman" w:hAnsi="Times New Roman"/>
          <w:sz w:val="24"/>
          <w:szCs w:val="24"/>
        </w:rPr>
      </w:pPr>
      <w:r>
        <w:pict>
          <v:rect id="_x0000_i103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 What is the default value of the local variables?</w:t>
      </w:r>
      <w:r w:rsidR="00AB3650">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local variables are not initialized to any default value, neither primitives nor object references.</w:t>
      </w:r>
    </w:p>
    <w:p w:rsidR="00AB3650" w:rsidRPr="00AB3650" w:rsidRDefault="00AB3650" w:rsidP="005C2E57">
      <w:pPr>
        <w:pStyle w:val="NormalWeb"/>
        <w:shd w:val="clear" w:color="auto" w:fill="FFFFFF"/>
        <w:spacing w:line="318" w:lineRule="atLeast"/>
        <w:jc w:val="both"/>
        <w:rPr>
          <w:rFonts w:ascii="Verdana" w:hAnsi="Verdana"/>
          <w:i/>
          <w:color w:val="000000"/>
          <w:sz w:val="18"/>
          <w:szCs w:val="18"/>
        </w:rPr>
      </w:pPr>
      <w:r>
        <w:rPr>
          <w:rFonts w:ascii="Verdana" w:hAnsi="Verdana"/>
          <w:i/>
          <w:color w:val="000000"/>
          <w:sz w:val="18"/>
          <w:szCs w:val="18"/>
        </w:rPr>
        <w:t xml:space="preserve">The local variables are created for calculations within the method. So, if programmer forget to give the intended value to the local variable then calculations with some other value will be shown. To avoid this, the creator java </w:t>
      </w:r>
      <w:r w:rsidR="00D56C1B">
        <w:rPr>
          <w:rFonts w:ascii="Verdana" w:hAnsi="Verdana"/>
          <w:i/>
          <w:color w:val="000000"/>
          <w:sz w:val="18"/>
          <w:szCs w:val="18"/>
        </w:rPr>
        <w:t xml:space="preserve">of </w:t>
      </w:r>
      <w:r>
        <w:rPr>
          <w:rFonts w:ascii="Verdana" w:hAnsi="Verdana"/>
          <w:i/>
          <w:color w:val="000000"/>
          <w:sz w:val="18"/>
          <w:szCs w:val="18"/>
        </w:rPr>
        <w:t xml:space="preserve">thought </w:t>
      </w:r>
      <w:r w:rsidR="00D56C1B">
        <w:rPr>
          <w:rFonts w:ascii="Verdana" w:hAnsi="Verdana"/>
          <w:i/>
          <w:color w:val="000000"/>
          <w:sz w:val="18"/>
          <w:szCs w:val="18"/>
        </w:rPr>
        <w:t xml:space="preserve">as </w:t>
      </w:r>
      <w:r>
        <w:rPr>
          <w:rFonts w:ascii="Verdana" w:hAnsi="Verdana"/>
          <w:i/>
          <w:color w:val="000000"/>
          <w:sz w:val="18"/>
          <w:szCs w:val="18"/>
        </w:rPr>
        <w:t xml:space="preserve">to not give local variable any default value and force the programmer to use local variable only after giving value to the local variable. Also, java has identifierExpression.java file which checks if the local variable is not initialized and gives compile time error. </w:t>
      </w:r>
    </w:p>
    <w:p w:rsidR="005C2E57" w:rsidRDefault="000F79BD" w:rsidP="005C2E57">
      <w:pPr>
        <w:rPr>
          <w:rFonts w:ascii="Times New Roman" w:hAnsi="Times New Roman"/>
          <w:sz w:val="24"/>
          <w:szCs w:val="24"/>
        </w:rPr>
      </w:pPr>
      <w:r>
        <w:pict>
          <v:rect id="_x0000_i1036"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Initial OOPs Interview Questions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There is given more than 50 OOPs (Object-Oriented Programming and System) interview questions. But they have been categorized in many sections such as constructor interview questions, static interview questions, Inheritance Interview questions, Abstraction interview question, Polymorphism interview questions etc. for better understanding.</w:t>
      </w:r>
    </w:p>
    <w:p w:rsidR="005C2E57" w:rsidRDefault="000F79BD" w:rsidP="005C2E57">
      <w:pPr>
        <w:rPr>
          <w:rFonts w:ascii="Times New Roman" w:hAnsi="Times New Roman"/>
          <w:sz w:val="24"/>
          <w:szCs w:val="24"/>
        </w:rPr>
      </w:pPr>
      <w:r>
        <w:pict>
          <v:rect id="_x0000_i103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13) What is difference between object oriented programming language and object based programming language?</w:t>
      </w:r>
      <w:r w:rsidR="00BE2A85">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Object based programming languages follow all the features of OOPs except Inheritance</w:t>
      </w:r>
      <w:r w:rsidR="00AB3650">
        <w:rPr>
          <w:rFonts w:ascii="Verdana" w:hAnsi="Verdana"/>
          <w:color w:val="000000"/>
          <w:sz w:val="18"/>
          <w:szCs w:val="18"/>
        </w:rPr>
        <w:t xml:space="preserve"> and Polymorpism</w:t>
      </w:r>
      <w:r>
        <w:rPr>
          <w:rFonts w:ascii="Verdana" w:hAnsi="Verdana"/>
          <w:color w:val="000000"/>
          <w:sz w:val="18"/>
          <w:szCs w:val="18"/>
        </w:rPr>
        <w:t>. Examples of object based programming languages are JavaScript, VBScript etc.</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14) What will be the initial value of an object reference which is defined as an instance variable?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object references are all initialized to null in Java.</w:t>
      </w:r>
    </w:p>
    <w:p w:rsidR="005C2E57" w:rsidRDefault="000F79BD" w:rsidP="005C2E57">
      <w:pPr>
        <w:rPr>
          <w:rFonts w:ascii="Times New Roman" w:hAnsi="Times New Roman"/>
          <w:sz w:val="24"/>
          <w:szCs w:val="24"/>
        </w:rPr>
      </w:pPr>
      <w:r>
        <w:pict>
          <v:rect id="_x0000_i1038"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Constructor Interview Questions</w:t>
      </w:r>
    </w:p>
    <w:p w:rsidR="005C2E57" w:rsidRDefault="000F79BD" w:rsidP="005C2E57">
      <w:pPr>
        <w:rPr>
          <w:rFonts w:ascii="Times New Roman" w:hAnsi="Times New Roman" w:cs="Times New Roman"/>
          <w:sz w:val="24"/>
          <w:szCs w:val="24"/>
        </w:rPr>
      </w:pPr>
      <w:r>
        <w:pict>
          <v:rect id="_x0000_i103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15) What is constructor?</w:t>
      </w:r>
    </w:p>
    <w:p w:rsidR="005C2E57" w:rsidRDefault="005C2E57" w:rsidP="005C2E57">
      <w:pPr>
        <w:numPr>
          <w:ilvl w:val="0"/>
          <w:numId w:val="4"/>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Constructor is just like a method that is used to initialize the state of an object. It is invoked at the time of object creation.</w:t>
      </w:r>
    </w:p>
    <w:p w:rsidR="005C2E57" w:rsidRDefault="000F79BD" w:rsidP="005C2E57">
      <w:pPr>
        <w:spacing w:after="0"/>
        <w:rPr>
          <w:rFonts w:ascii="Times New Roman" w:hAnsi="Times New Roman"/>
          <w:sz w:val="24"/>
          <w:szCs w:val="24"/>
        </w:rPr>
      </w:pPr>
      <w:hyperlink r:id="rId12"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4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16) What is the purpose of default constructor?</w:t>
      </w:r>
    </w:p>
    <w:p w:rsidR="005C2E57" w:rsidRDefault="005C2E57" w:rsidP="005C2E57">
      <w:pPr>
        <w:numPr>
          <w:ilvl w:val="0"/>
          <w:numId w:val="5"/>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The default constructor provides the default values to the objects. The java compiler creates a default constructor only if there is no constructor in the class.</w:t>
      </w:r>
      <w:hyperlink r:id="rId13" w:history="1">
        <w:r>
          <w:rPr>
            <w:rStyle w:val="Hyperlink"/>
            <w:rFonts w:ascii="Verdana" w:hAnsi="Verdana"/>
            <w:color w:val="008000"/>
            <w:sz w:val="18"/>
            <w:szCs w:val="18"/>
          </w:rPr>
          <w:t>more details...</w:t>
        </w:r>
      </w:hyperlink>
    </w:p>
    <w:p w:rsidR="005C2E57" w:rsidRDefault="000F79BD" w:rsidP="005C2E57">
      <w:pPr>
        <w:spacing w:after="0"/>
        <w:rPr>
          <w:rFonts w:ascii="Times New Roman" w:hAnsi="Times New Roman"/>
          <w:sz w:val="24"/>
          <w:szCs w:val="24"/>
        </w:rPr>
      </w:pPr>
      <w:r>
        <w:pict>
          <v:rect id="_x0000_i104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17) Does constructor return any value?</w:t>
      </w:r>
      <w:r w:rsidR="007E28D1">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pPr>
      <w:r>
        <w:rPr>
          <w:rFonts w:ascii="Verdana" w:hAnsi="Verdana"/>
          <w:b/>
          <w:bCs/>
          <w:color w:val="000000"/>
          <w:sz w:val="18"/>
          <w:szCs w:val="18"/>
        </w:rPr>
        <w:t>Ans:</w:t>
      </w:r>
      <w:r>
        <w:rPr>
          <w:rFonts w:ascii="Verdana" w:hAnsi="Verdana"/>
          <w:color w:val="000000"/>
          <w:sz w:val="18"/>
          <w:szCs w:val="18"/>
        </w:rPr>
        <w:t>yes, that is current instance (You cannot use return type yet it returns a value).</w:t>
      </w:r>
      <w:hyperlink r:id="rId14" w:history="1">
        <w:r>
          <w:rPr>
            <w:rStyle w:val="Hyperlink"/>
            <w:rFonts w:ascii="Verdana" w:hAnsi="Verdana"/>
            <w:color w:val="008000"/>
            <w:sz w:val="18"/>
            <w:szCs w:val="18"/>
          </w:rPr>
          <w:t>more details...</w:t>
        </w:r>
      </w:hyperlink>
    </w:p>
    <w:p w:rsidR="00D56C1B" w:rsidRPr="00D56C1B" w:rsidRDefault="007E28D1" w:rsidP="005C2E57">
      <w:pPr>
        <w:pStyle w:val="NormalWeb"/>
        <w:shd w:val="clear" w:color="auto" w:fill="FFFFFF"/>
        <w:spacing w:line="318" w:lineRule="atLeast"/>
        <w:jc w:val="both"/>
        <w:rPr>
          <w:rFonts w:ascii="Verdana" w:hAnsi="Verdana"/>
          <w:i/>
          <w:color w:val="000000"/>
          <w:sz w:val="18"/>
          <w:szCs w:val="18"/>
        </w:rPr>
      </w:pPr>
      <w:r>
        <w:rPr>
          <w:i/>
        </w:rPr>
        <w:t>This is true that a constructor does not return any value. But, constructor is always used with new operator return an instance of a class. The new operartr when used with a constructor always allocates a memory to create an instance of a class.</w:t>
      </w:r>
    </w:p>
    <w:p w:rsidR="005C2E57" w:rsidRDefault="000F79BD" w:rsidP="005C2E57">
      <w:pPr>
        <w:rPr>
          <w:rFonts w:ascii="Times New Roman" w:hAnsi="Times New Roman"/>
          <w:sz w:val="24"/>
          <w:szCs w:val="24"/>
        </w:rPr>
      </w:pPr>
      <w:r>
        <w:pict>
          <v:rect id="_x0000_i104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18)Is constructor inherited?</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constructor is not inherited.</w:t>
      </w:r>
    </w:p>
    <w:p w:rsidR="005C2E57" w:rsidRDefault="000F79BD" w:rsidP="005C2E57">
      <w:pPr>
        <w:rPr>
          <w:rFonts w:ascii="Times New Roman" w:hAnsi="Times New Roman"/>
          <w:sz w:val="24"/>
          <w:szCs w:val="24"/>
        </w:rPr>
      </w:pPr>
      <w:r>
        <w:pict>
          <v:rect id="_x0000_i104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19) Can you make a constructor final?</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constructor can't be final.</w:t>
      </w:r>
    </w:p>
    <w:p w:rsidR="005C2E57" w:rsidRDefault="000F79BD" w:rsidP="005C2E57">
      <w:pPr>
        <w:rPr>
          <w:rFonts w:ascii="Times New Roman" w:hAnsi="Times New Roman"/>
          <w:sz w:val="24"/>
          <w:szCs w:val="24"/>
        </w:rPr>
      </w:pPr>
      <w:r>
        <w:pict>
          <v:rect id="_x0000_i1044"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static keyword Interview Questions</w:t>
      </w:r>
    </w:p>
    <w:p w:rsidR="005C2E57" w:rsidRDefault="000F79BD" w:rsidP="005C2E57">
      <w:pPr>
        <w:rPr>
          <w:rFonts w:ascii="Times New Roman" w:hAnsi="Times New Roman" w:cs="Times New Roman"/>
          <w:sz w:val="24"/>
          <w:szCs w:val="24"/>
        </w:rPr>
      </w:pPr>
      <w:r>
        <w:pict>
          <v:rect id="_x0000_i104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20) What is static variable?</w:t>
      </w:r>
    </w:p>
    <w:p w:rsidR="005C2E57" w:rsidRDefault="005C2E57" w:rsidP="005C2E57">
      <w:pPr>
        <w:numPr>
          <w:ilvl w:val="0"/>
          <w:numId w:val="6"/>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static variable is used to refer the common property of all objects (that is not unique for each object) e.g. company name of employees,college name of students etc.</w:t>
      </w:r>
    </w:p>
    <w:p w:rsidR="005C2E57" w:rsidRDefault="005C2E57" w:rsidP="005C2E57">
      <w:pPr>
        <w:numPr>
          <w:ilvl w:val="0"/>
          <w:numId w:val="6"/>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static variable gets memory only once in class area at the time of class loading.</w:t>
      </w:r>
    </w:p>
    <w:p w:rsidR="005C2E57" w:rsidRDefault="000F79BD" w:rsidP="005C2E57">
      <w:pPr>
        <w:spacing w:after="0"/>
        <w:rPr>
          <w:rFonts w:ascii="Times New Roman" w:hAnsi="Times New Roman"/>
          <w:sz w:val="24"/>
          <w:szCs w:val="24"/>
        </w:rPr>
      </w:pPr>
      <w:hyperlink r:id="rId15"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4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21) What is static method?</w:t>
      </w:r>
    </w:p>
    <w:p w:rsidR="005C2E57" w:rsidRDefault="005C2E57" w:rsidP="005C2E57">
      <w:pPr>
        <w:numPr>
          <w:ilvl w:val="0"/>
          <w:numId w:val="7"/>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A static method belongs to the class rather than object of a class.</w:t>
      </w:r>
    </w:p>
    <w:p w:rsidR="005C2E57" w:rsidRDefault="005C2E57" w:rsidP="005C2E57">
      <w:pPr>
        <w:numPr>
          <w:ilvl w:val="0"/>
          <w:numId w:val="7"/>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A static method can be invoked without the need for creating an instance of a class.</w:t>
      </w:r>
    </w:p>
    <w:p w:rsidR="005C2E57" w:rsidRDefault="005C2E57" w:rsidP="005C2E57">
      <w:pPr>
        <w:numPr>
          <w:ilvl w:val="0"/>
          <w:numId w:val="7"/>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static method can access static data member and can change the value of it.</w:t>
      </w:r>
    </w:p>
    <w:p w:rsidR="005C2E57" w:rsidRDefault="000F79BD" w:rsidP="005C2E57">
      <w:pPr>
        <w:spacing w:after="0"/>
        <w:rPr>
          <w:rFonts w:ascii="Times New Roman" w:hAnsi="Times New Roman"/>
          <w:sz w:val="24"/>
          <w:szCs w:val="24"/>
        </w:rPr>
      </w:pPr>
      <w:hyperlink r:id="rId16"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4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22) Why main method is static?</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because object is not required to call static method if It were non-static method,jvm creats object first then call main() method that will lead to the problem of extra memory allocation.</w:t>
      </w:r>
      <w:hyperlink r:id="rId17"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4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23) What is static block?</w:t>
      </w:r>
    </w:p>
    <w:p w:rsidR="005C2E57" w:rsidRDefault="005C2E57" w:rsidP="005C2E57">
      <w:pPr>
        <w:numPr>
          <w:ilvl w:val="0"/>
          <w:numId w:val="8"/>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Is used to initialize the static data member.</w:t>
      </w:r>
    </w:p>
    <w:p w:rsidR="005C2E57" w:rsidRDefault="005C2E57" w:rsidP="005C2E57">
      <w:pPr>
        <w:numPr>
          <w:ilvl w:val="0"/>
          <w:numId w:val="8"/>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It is excuted before main method at the time of classloading.</w:t>
      </w:r>
    </w:p>
    <w:p w:rsidR="005C2E57" w:rsidRDefault="000F79BD" w:rsidP="005C2E57">
      <w:pPr>
        <w:spacing w:after="0"/>
        <w:rPr>
          <w:rFonts w:ascii="Times New Roman" w:hAnsi="Times New Roman"/>
          <w:sz w:val="24"/>
          <w:szCs w:val="24"/>
        </w:rPr>
      </w:pPr>
      <w:hyperlink r:id="rId18"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4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24) Can we execute a program without main() method?</w:t>
      </w:r>
      <w:r w:rsidR="005D5EF9">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Ans) Yes, one of the way is static block.</w:t>
      </w:r>
      <w:r w:rsidRPr="005D5EF9">
        <w:rPr>
          <w:rFonts w:ascii="Verdana" w:hAnsi="Verdana"/>
          <w:sz w:val="18"/>
          <w:szCs w:val="18"/>
        </w:rPr>
        <w:t>more details...</w:t>
      </w:r>
    </w:p>
    <w:p w:rsidR="005D5EF9" w:rsidRPr="005D5EF9" w:rsidRDefault="005D5EF9" w:rsidP="005C2E57">
      <w:pPr>
        <w:pStyle w:val="NormalWeb"/>
        <w:shd w:val="clear" w:color="auto" w:fill="FFFFFF"/>
        <w:spacing w:line="318" w:lineRule="atLeast"/>
        <w:jc w:val="both"/>
        <w:rPr>
          <w:rFonts w:ascii="Verdana" w:hAnsi="Verdana"/>
          <w:i/>
          <w:color w:val="000000"/>
          <w:sz w:val="18"/>
          <w:szCs w:val="18"/>
        </w:rPr>
      </w:pPr>
      <w:r w:rsidRPr="005D5EF9">
        <w:rPr>
          <w:rFonts w:ascii="Verdana" w:hAnsi="Verdana"/>
          <w:i/>
          <w:color w:val="000000"/>
          <w:sz w:val="18"/>
          <w:szCs w:val="18"/>
        </w:rPr>
        <w:t xml:space="preserve">We can do this by static initialize block as </w:t>
      </w:r>
      <w:r>
        <w:rPr>
          <w:rFonts w:ascii="Verdana" w:hAnsi="Verdana"/>
          <w:i/>
          <w:color w:val="000000"/>
          <w:sz w:val="18"/>
          <w:szCs w:val="18"/>
        </w:rPr>
        <w:t xml:space="preserve">JVM will run this block before looking for main method. </w:t>
      </w:r>
    </w:p>
    <w:p w:rsidR="005C2E57" w:rsidRDefault="000F79BD" w:rsidP="005C2E57">
      <w:pPr>
        <w:rPr>
          <w:rFonts w:ascii="Times New Roman" w:hAnsi="Times New Roman"/>
          <w:sz w:val="24"/>
          <w:szCs w:val="24"/>
        </w:rPr>
      </w:pPr>
      <w:r>
        <w:pict>
          <v:rect id="_x0000_i105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25) What if the static modifier is removed from the signature of the main method?</w:t>
      </w:r>
      <w:r w:rsidR="00BE2A85">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Program compiles. But at runtime throws an error "NoSuchMethodError".</w:t>
      </w:r>
    </w:p>
    <w:p w:rsidR="005C2E57" w:rsidRDefault="000F79BD" w:rsidP="005C2E57">
      <w:pPr>
        <w:rPr>
          <w:rFonts w:ascii="Times New Roman" w:hAnsi="Times New Roman"/>
          <w:sz w:val="24"/>
          <w:szCs w:val="24"/>
        </w:rPr>
      </w:pPr>
      <w:r>
        <w:pict>
          <v:rect id="_x0000_i105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26) What is difference between static (class) method and instance method?</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7290"/>
        <w:gridCol w:w="4521"/>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static or class method</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instance method</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1)A method i.e. declared as static is known as 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 method i.e. not declared as static is known as instance method.</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2)Object is not required to call 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Object is required to call instance methods.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3)Non-static (instance) members cannot be accessed in static context (static method, static block and static nested class) directly.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static and non-static variables both can be accessed in instance methods.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4)For example: public static int cube(int n){ return n*n*n;}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For example: public void msg(){...}.</w:t>
            </w:r>
          </w:p>
        </w:tc>
      </w:tr>
    </w:tbl>
    <w:p w:rsidR="005C2E57" w:rsidRDefault="000F79BD" w:rsidP="005C2E57">
      <w:pPr>
        <w:rPr>
          <w:rFonts w:ascii="Times New Roman" w:hAnsi="Times New Roman" w:cs="Times New Roman"/>
          <w:sz w:val="24"/>
          <w:szCs w:val="24"/>
        </w:rPr>
      </w:pPr>
      <w:r>
        <w:pict>
          <v:rect id="_x0000_i1052"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Inheritance Interview Questions</w:t>
      </w:r>
    </w:p>
    <w:p w:rsidR="005C2E57" w:rsidRDefault="000F79BD" w:rsidP="005C2E57">
      <w:pPr>
        <w:rPr>
          <w:rFonts w:ascii="Times New Roman" w:hAnsi="Times New Roman" w:cs="Times New Roman"/>
          <w:sz w:val="24"/>
          <w:szCs w:val="24"/>
        </w:rPr>
      </w:pPr>
      <w:r>
        <w:pict>
          <v:rect id="_x0000_i105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27) What is this in java?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It is a keyword that that refers to the current object.</w:t>
      </w:r>
      <w:hyperlink r:id="rId19"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5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28)What is Inheritance?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Inheritance is a mechanism in which one object acquires all the properties and behaviour of another object of another class. It represents IS-A relationship. It is used for Code Resusability and Method Overriding.</w:t>
      </w:r>
    </w:p>
    <w:p w:rsidR="005C2E57" w:rsidRDefault="000F79BD" w:rsidP="005C2E57">
      <w:pPr>
        <w:rPr>
          <w:rFonts w:ascii="Times New Roman" w:hAnsi="Times New Roman"/>
          <w:sz w:val="24"/>
          <w:szCs w:val="24"/>
        </w:rPr>
      </w:pPr>
      <w:hyperlink r:id="rId20"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5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29) Which class is the superclass for every class.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Object class.</w:t>
      </w:r>
    </w:p>
    <w:p w:rsidR="005C2E57" w:rsidRDefault="000F79BD" w:rsidP="005C2E57">
      <w:pPr>
        <w:rPr>
          <w:rFonts w:ascii="Times New Roman" w:hAnsi="Times New Roman"/>
          <w:sz w:val="24"/>
          <w:szCs w:val="24"/>
        </w:rPr>
      </w:pPr>
      <w:r>
        <w:pict>
          <v:rect id="_x0000_i105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30) Why multiple inheritance is not supported in java?</w:t>
      </w:r>
      <w:r w:rsidR="00BE2A85">
        <w:rPr>
          <w:rFonts w:ascii="Helvetica" w:hAnsi="Helvetica" w:cs="Helvetica"/>
          <w:b w:val="0"/>
          <w:bCs w:val="0"/>
          <w:color w:val="610B4B"/>
          <w:sz w:val="29"/>
          <w:szCs w:val="29"/>
        </w:rPr>
        <w:t>RRR</w:t>
      </w:r>
    </w:p>
    <w:p w:rsidR="005C2E57" w:rsidRDefault="005C2E57" w:rsidP="005C2E57">
      <w:pPr>
        <w:numPr>
          <w:ilvl w:val="0"/>
          <w:numId w:val="9"/>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To reduce the complexity and simplify the language, multiple inheritance is not supported in java in case of class.</w:t>
      </w:r>
      <w:hyperlink r:id="rId21" w:history="1">
        <w:r>
          <w:rPr>
            <w:rStyle w:val="Hyperlink"/>
            <w:rFonts w:ascii="Verdana" w:hAnsi="Verdana"/>
            <w:color w:val="008000"/>
            <w:sz w:val="18"/>
            <w:szCs w:val="18"/>
          </w:rPr>
          <w:t>more details...</w:t>
        </w:r>
      </w:hyperlink>
    </w:p>
    <w:p w:rsidR="005C2E57" w:rsidRDefault="000F79BD" w:rsidP="005C2E57">
      <w:pPr>
        <w:spacing w:after="0"/>
        <w:rPr>
          <w:rFonts w:ascii="Times New Roman" w:hAnsi="Times New Roman"/>
          <w:sz w:val="24"/>
          <w:szCs w:val="24"/>
        </w:rPr>
      </w:pPr>
      <w:r>
        <w:pict>
          <v:rect id="_x0000_i105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31) What is composition?</w:t>
      </w:r>
      <w:r w:rsidR="000B469D">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Holding the reference of the other class within some other class is known as composition.</w:t>
      </w:r>
    </w:p>
    <w:p w:rsidR="00BE2A85" w:rsidRDefault="00BE2A85" w:rsidP="005C2E57">
      <w:pPr>
        <w:rPr>
          <w:i/>
        </w:rPr>
      </w:pPr>
      <w:r>
        <w:rPr>
          <w:i/>
        </w:rPr>
        <w:t xml:space="preserve">Composition in java is a situation where instance variable of a class refers to the object of the other class. Composition follows has-A relationship. Check for more: </w:t>
      </w:r>
      <w:hyperlink r:id="rId22" w:history="1">
        <w:r w:rsidRPr="00FD6D76">
          <w:rPr>
            <w:rStyle w:val="Hyperlink"/>
            <w:i/>
          </w:rPr>
          <w:t>http://www.journaldev.com/1325/what-is-composition-in-java-java-composition-example</w:t>
        </w:r>
      </w:hyperlink>
    </w:p>
    <w:p w:rsidR="005C2E57" w:rsidRDefault="005C2E57" w:rsidP="005C2E57">
      <w:pPr>
        <w:rPr>
          <w:rFonts w:ascii="Times New Roman" w:hAnsi="Times New Roman"/>
          <w:sz w:val="24"/>
          <w:szCs w:val="24"/>
        </w:rPr>
      </w:pPr>
    </w:p>
    <w:p w:rsidR="005C2E57" w:rsidRDefault="005C2E57" w:rsidP="005C2E57">
      <w:pPr>
        <w:pStyle w:val="Heading3"/>
        <w:shd w:val="clear" w:color="auto" w:fill="FFFFFF"/>
        <w:spacing w:line="318" w:lineRule="atLeast"/>
        <w:jc w:val="both"/>
        <w:rPr>
          <w:rFonts w:ascii="Helvetica" w:hAnsi="Helvetica" w:cs="Helvetica"/>
          <w:b w:val="0"/>
          <w:bCs w:val="0"/>
          <w:color w:val="008000"/>
          <w:sz w:val="29"/>
          <w:szCs w:val="29"/>
        </w:rPr>
      </w:pPr>
      <w:r>
        <w:rPr>
          <w:rFonts w:ascii="Helvetica" w:hAnsi="Helvetica" w:cs="Helvetica"/>
          <w:b w:val="0"/>
          <w:bCs w:val="0"/>
          <w:color w:val="008000"/>
          <w:sz w:val="29"/>
          <w:szCs w:val="29"/>
        </w:rPr>
        <w:t>32) What is difference between aggregation and composition?</w:t>
      </w:r>
      <w:r w:rsidR="00BE2A85">
        <w:rPr>
          <w:rFonts w:ascii="Helvetica" w:hAnsi="Helvetica" w:cs="Helvetica"/>
          <w:b w:val="0"/>
          <w:bCs w:val="0"/>
          <w:color w:val="008000"/>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Aggregation represents weak relationship whereas composition represents strong relationship. For example: bike has an indicator (aggregation) but bike has an engine (compostion).</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33) Why Java does not support pointers?</w:t>
      </w:r>
      <w:r w:rsidR="00674CF4">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Pointer is a variable that refers to the memory address. They are not used in java because they are unsafe(unsecured) and complex to understand.</w:t>
      </w:r>
    </w:p>
    <w:p w:rsidR="000B469D" w:rsidRPr="00674CF4" w:rsidRDefault="000B469D" w:rsidP="005C2E57">
      <w:pPr>
        <w:pStyle w:val="NormalWeb"/>
        <w:shd w:val="clear" w:color="auto" w:fill="FFFFFF"/>
        <w:spacing w:line="318" w:lineRule="atLeast"/>
        <w:jc w:val="both"/>
        <w:rPr>
          <w:rFonts w:ascii="Verdana" w:hAnsi="Verdana"/>
          <w:i/>
          <w:color w:val="000000"/>
          <w:sz w:val="18"/>
          <w:szCs w:val="18"/>
        </w:rPr>
      </w:pPr>
      <w:r w:rsidRPr="00674CF4">
        <w:rPr>
          <w:rFonts w:ascii="Verdana" w:hAnsi="Verdana"/>
          <w:i/>
          <w:color w:val="000000"/>
          <w:sz w:val="18"/>
          <w:szCs w:val="18"/>
          <w:highlight w:val="yellow"/>
        </w:rPr>
        <w:t>Did not understand much</w:t>
      </w:r>
      <w:r w:rsidRPr="00674CF4">
        <w:rPr>
          <w:rFonts w:ascii="Verdana" w:hAnsi="Verdana"/>
          <w:i/>
          <w:color w:val="000000"/>
          <w:sz w:val="18"/>
          <w:szCs w:val="18"/>
        </w:rPr>
        <w:t>. Pointer contains the memory address and can be used for evil attacks. So, they are unsecure.</w:t>
      </w:r>
    </w:p>
    <w:p w:rsidR="005C2E57" w:rsidRDefault="000F79BD" w:rsidP="005C2E57">
      <w:pPr>
        <w:rPr>
          <w:rFonts w:ascii="Times New Roman" w:hAnsi="Times New Roman"/>
          <w:sz w:val="24"/>
          <w:szCs w:val="24"/>
        </w:rPr>
      </w:pPr>
      <w:r>
        <w:pict>
          <v:rect id="_x0000_i105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34) What is super in java?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It is a keyword that refers to the immediate parent class object.</w:t>
      </w:r>
      <w:hyperlink r:id="rId23"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5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35) Can you use this() and super() both in a constructor?</w:t>
      </w:r>
      <w:r w:rsidR="00674CF4">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Because super() or this() must be the first statement.</w:t>
      </w:r>
      <w:r w:rsidR="00674CF4">
        <w:rPr>
          <w:rFonts w:ascii="Verdana" w:hAnsi="Verdana"/>
          <w:color w:val="000000"/>
          <w:sz w:val="18"/>
          <w:szCs w:val="18"/>
        </w:rPr>
        <w:t xml:space="preserve"> </w:t>
      </w:r>
    </w:p>
    <w:p w:rsidR="00674CF4" w:rsidRPr="00674CF4" w:rsidRDefault="00674CF4" w:rsidP="005C2E57">
      <w:pPr>
        <w:pStyle w:val="NormalWeb"/>
        <w:shd w:val="clear" w:color="auto" w:fill="FFFFFF"/>
        <w:spacing w:line="318" w:lineRule="atLeast"/>
        <w:jc w:val="both"/>
        <w:rPr>
          <w:rFonts w:ascii="Verdana" w:hAnsi="Verdana"/>
          <w:i/>
          <w:color w:val="000000"/>
          <w:sz w:val="18"/>
          <w:szCs w:val="18"/>
        </w:rPr>
      </w:pPr>
      <w:r w:rsidRPr="00674CF4">
        <w:rPr>
          <w:rFonts w:ascii="Verdana" w:hAnsi="Verdana"/>
          <w:i/>
          <w:color w:val="000000"/>
          <w:sz w:val="18"/>
          <w:szCs w:val="18"/>
          <w:highlight w:val="yellow"/>
        </w:rPr>
        <w:t>Ok. But can we use this() inside constructor?</w:t>
      </w:r>
    </w:p>
    <w:p w:rsidR="005C2E57" w:rsidRDefault="000F79BD" w:rsidP="005C2E57">
      <w:pPr>
        <w:rPr>
          <w:rFonts w:ascii="Times New Roman" w:hAnsi="Times New Roman"/>
          <w:sz w:val="24"/>
          <w:szCs w:val="24"/>
        </w:rPr>
      </w:pPr>
      <w:r>
        <w:pict>
          <v:rect id="_x0000_i106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36)What is object cloning?</w:t>
      </w:r>
      <w:r w:rsidR="00674CF4">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object cloning is used to create the exact copy of an object.</w:t>
      </w:r>
      <w:r>
        <w:rPr>
          <w:rStyle w:val="apple-converted-space"/>
          <w:rFonts w:ascii="Verdana" w:hAnsi="Verdana"/>
          <w:color w:val="000000"/>
          <w:sz w:val="18"/>
          <w:szCs w:val="18"/>
        </w:rPr>
        <w:t> </w:t>
      </w:r>
      <w:hyperlink r:id="rId24"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61"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Method Overloading Interview Questions</w:t>
      </w:r>
    </w:p>
    <w:p w:rsidR="005C2E57" w:rsidRPr="00870A72" w:rsidRDefault="000F79BD" w:rsidP="005C2E57">
      <w:pPr>
        <w:rPr>
          <w:rFonts w:ascii="Times New Roman" w:hAnsi="Times New Roman" w:cs="Times New Roman"/>
          <w:sz w:val="24"/>
          <w:szCs w:val="24"/>
        </w:rPr>
      </w:pPr>
      <w:r>
        <w:pict>
          <v:rect id="_x0000_i106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sidRPr="00870A72">
        <w:rPr>
          <w:rFonts w:ascii="Helvetica" w:hAnsi="Helvetica" w:cs="Helvetica"/>
          <w:b w:val="0"/>
          <w:bCs w:val="0"/>
          <w:color w:val="610B4B"/>
          <w:sz w:val="29"/>
          <w:szCs w:val="29"/>
        </w:rPr>
        <w:t>37) What is method overloading?</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If a class have multiple methods by same name but different parameters, it is known as Method Overloading. It increases the readability of the program.</w:t>
      </w:r>
      <w:hyperlink r:id="rId25"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6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38) Why method overloading is not possible by changing the return type in java?</w:t>
      </w:r>
      <w:r w:rsidR="003A3CBB">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pPr>
      <w:r>
        <w:rPr>
          <w:rFonts w:ascii="Verdana" w:hAnsi="Verdana"/>
          <w:color w:val="000000"/>
          <w:sz w:val="18"/>
          <w:szCs w:val="18"/>
        </w:rPr>
        <w:t>Becauseof ambiguity.</w:t>
      </w:r>
      <w:hyperlink r:id="rId26" w:history="1">
        <w:r>
          <w:rPr>
            <w:rStyle w:val="Hyperlink"/>
            <w:rFonts w:ascii="Verdana" w:hAnsi="Verdana"/>
            <w:color w:val="008000"/>
            <w:sz w:val="18"/>
            <w:szCs w:val="18"/>
          </w:rPr>
          <w:t>more details...</w:t>
        </w:r>
      </w:hyperlink>
    </w:p>
    <w:p w:rsidR="003A3CBB" w:rsidRDefault="003A3CBB" w:rsidP="005C2E57">
      <w:pPr>
        <w:pStyle w:val="NormalWeb"/>
        <w:shd w:val="clear" w:color="auto" w:fill="FFFFFF"/>
        <w:spacing w:line="318" w:lineRule="atLeast"/>
        <w:jc w:val="both"/>
        <w:rPr>
          <w:i/>
        </w:rPr>
      </w:pPr>
      <w:r>
        <w:rPr>
          <w:i/>
        </w:rPr>
        <w:t xml:space="preserve">Method overloading is compile time polymorphism and thus compiler should be able to distinguish between which method to call in this case. While a method is called, return type is not captured. Check this for more: </w:t>
      </w:r>
      <w:hyperlink r:id="rId27" w:history="1">
        <w:r w:rsidRPr="00426DB8">
          <w:rPr>
            <w:rStyle w:val="Hyperlink"/>
            <w:i/>
          </w:rPr>
          <w:t>http://stackoverflow.com/questions/2744511/java-why-no-return-type-based-method-overloading</w:t>
        </w:r>
      </w:hyperlink>
    </w:p>
    <w:p w:rsidR="003A3CBB" w:rsidRPr="003A3CBB" w:rsidRDefault="003A3CBB" w:rsidP="005C2E57">
      <w:pPr>
        <w:pStyle w:val="NormalWeb"/>
        <w:shd w:val="clear" w:color="auto" w:fill="FFFFFF"/>
        <w:spacing w:line="318" w:lineRule="atLeast"/>
        <w:jc w:val="both"/>
        <w:rPr>
          <w:rFonts w:ascii="Verdana" w:hAnsi="Verdana"/>
          <w:i/>
          <w:color w:val="000000"/>
          <w:sz w:val="18"/>
          <w:szCs w:val="18"/>
        </w:rPr>
      </w:pPr>
    </w:p>
    <w:p w:rsidR="005C2E57" w:rsidRDefault="000F79BD" w:rsidP="005C2E57">
      <w:pPr>
        <w:rPr>
          <w:rFonts w:ascii="Times New Roman" w:hAnsi="Times New Roman"/>
          <w:sz w:val="24"/>
          <w:szCs w:val="24"/>
        </w:rPr>
      </w:pPr>
      <w:r>
        <w:lastRenderedPageBreak/>
        <w:pict>
          <v:rect id="_x0000_i106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39) Can we overload main() method?</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You can have many main() methods in a class by overloading the main method.</w:t>
      </w:r>
    </w:p>
    <w:p w:rsidR="005C2E57" w:rsidRDefault="000F79BD" w:rsidP="005C2E57">
      <w:pPr>
        <w:rPr>
          <w:rFonts w:ascii="Times New Roman" w:hAnsi="Times New Roman"/>
          <w:sz w:val="24"/>
          <w:szCs w:val="24"/>
        </w:rPr>
      </w:pPr>
      <w:hyperlink r:id="rId28"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65"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Method Overriding Interview Questions</w:t>
      </w:r>
    </w:p>
    <w:p w:rsidR="005C2E57" w:rsidRDefault="000F79BD" w:rsidP="005C2E57">
      <w:pPr>
        <w:rPr>
          <w:rFonts w:ascii="Times New Roman" w:hAnsi="Times New Roman" w:cs="Times New Roman"/>
          <w:sz w:val="24"/>
          <w:szCs w:val="24"/>
        </w:rPr>
      </w:pPr>
      <w:r>
        <w:pict>
          <v:rect id="_x0000_i106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40) What is method overriding:</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If a subclass provides a specific implementation of a method that is already provided by its parent class, it is known as Method Overriding. It is used for runtime polymorphism and to provide the specific implementation of the method.</w:t>
      </w:r>
      <w:hyperlink r:id="rId29"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6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41) Can we override static method?</w:t>
      </w:r>
      <w:r w:rsidR="003A3CBB">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you can't override the static method because they are the part of class not object.</w:t>
      </w:r>
    </w:p>
    <w:p w:rsidR="005C2E57" w:rsidRDefault="000F79BD" w:rsidP="005C2E57">
      <w:pPr>
        <w:rPr>
          <w:rFonts w:ascii="Times New Roman" w:hAnsi="Times New Roman"/>
          <w:sz w:val="24"/>
          <w:szCs w:val="24"/>
        </w:rPr>
      </w:pPr>
      <w:r>
        <w:pict>
          <v:rect id="_x0000_i106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42) Why we cannot override static method?</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It is because the static method is the part of class and it is bound with class whereas instance method is bound with object and static gets memory in class area and instance gets memory in heap.</w:t>
      </w:r>
    </w:p>
    <w:p w:rsidR="005C2E57" w:rsidRDefault="000F79BD" w:rsidP="005C2E57">
      <w:pPr>
        <w:rPr>
          <w:rFonts w:ascii="Times New Roman" w:hAnsi="Times New Roman"/>
          <w:sz w:val="24"/>
          <w:szCs w:val="24"/>
        </w:rPr>
      </w:pPr>
      <w:r>
        <w:pict>
          <v:rect id="_x0000_i106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43) Can we override the overloaded method?</w:t>
      </w:r>
      <w:r w:rsidR="00670826">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w:t>
      </w:r>
    </w:p>
    <w:p w:rsidR="005C2E57" w:rsidRDefault="000F79BD" w:rsidP="005C2E57">
      <w:pPr>
        <w:rPr>
          <w:rFonts w:ascii="Times New Roman" w:hAnsi="Times New Roman"/>
          <w:sz w:val="24"/>
          <w:szCs w:val="24"/>
        </w:rPr>
      </w:pPr>
      <w:r>
        <w:pict>
          <v:rect id="_x0000_i107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44) Difference between method Overloading and Overriding.</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441"/>
        <w:gridCol w:w="7370"/>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lastRenderedPageBreak/>
              <w:t>Method Overloading</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Method Overriding</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 Method overloading increases the readability of the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Method overriding provides the specific implementation of the method that is already provided by its super class.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 method overlaoding is occurs within the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Method overriding occurs in two classes that have IS-A relationship.</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3) In this case, parameter must be different.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In this case, parameter must be same.</w:t>
            </w:r>
          </w:p>
        </w:tc>
      </w:tr>
    </w:tbl>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45) Can you have virtual functions in Java?</w:t>
      </w:r>
      <w:r w:rsidR="00670826">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all functions in Java are virtual by default.</w:t>
      </w:r>
    </w:p>
    <w:p w:rsidR="00670826" w:rsidRDefault="00670826"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 xml:space="preserve">All the methods in java are virtual method except the one which cannot be overridden like static and final method. </w:t>
      </w:r>
    </w:p>
    <w:p w:rsidR="005C2E57" w:rsidRDefault="000F79BD" w:rsidP="005C2E57">
      <w:pPr>
        <w:rPr>
          <w:rFonts w:ascii="Times New Roman" w:hAnsi="Times New Roman"/>
          <w:sz w:val="24"/>
          <w:szCs w:val="24"/>
        </w:rPr>
      </w:pPr>
      <w:r>
        <w:pict>
          <v:rect id="_x0000_i107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46) What is covariant return type?</w:t>
      </w:r>
      <w:r w:rsidR="00670826">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Now, since java5, it is possible to override any method by changing the return type if the return type of the subclass overriding method is subclass type. It is known as covariant return type.</w:t>
      </w:r>
      <w:r>
        <w:rPr>
          <w:rStyle w:val="apple-converted-space"/>
          <w:rFonts w:ascii="Verdana" w:hAnsi="Verdana"/>
          <w:color w:val="000000"/>
          <w:sz w:val="18"/>
          <w:szCs w:val="18"/>
        </w:rPr>
        <w:t> </w:t>
      </w:r>
      <w:hyperlink r:id="rId30"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72"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final keyword Interview Questions</w:t>
      </w:r>
    </w:p>
    <w:p w:rsidR="005C2E57" w:rsidRDefault="000F79BD" w:rsidP="005C2E57">
      <w:pPr>
        <w:rPr>
          <w:rFonts w:ascii="Times New Roman" w:hAnsi="Times New Roman" w:cs="Times New Roman"/>
          <w:sz w:val="24"/>
          <w:szCs w:val="24"/>
        </w:rPr>
      </w:pPr>
      <w:r>
        <w:pict>
          <v:rect id="_x0000_i107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47) What is final variable?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If you make any variable as final, you cannot change the value of final variable(It will be constant).</w:t>
      </w:r>
      <w:hyperlink r:id="rId31"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7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48) What is final method?</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Final methods can't be overriden.</w:t>
      </w:r>
      <w:hyperlink r:id="rId32"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7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49) What is final class?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Final class can't be inherited.</w:t>
      </w:r>
      <w:r>
        <w:rPr>
          <w:rStyle w:val="apple-converted-space"/>
          <w:rFonts w:ascii="Verdana" w:hAnsi="Verdana"/>
          <w:color w:val="000000"/>
          <w:sz w:val="18"/>
          <w:szCs w:val="18"/>
        </w:rPr>
        <w:t> </w:t>
      </w:r>
      <w:hyperlink r:id="rId33"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7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50) What is blank final variable?</w:t>
      </w:r>
      <w:r w:rsidR="00670826">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 final variable, not initalized at the time of declaration, is known as blank final variable.</w:t>
      </w:r>
      <w:hyperlink r:id="rId34"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7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51) Can we intialize blank final variable?</w:t>
      </w:r>
      <w:r w:rsidR="00670826">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only in constructor if it is non-static. If it is static blank final variable, it can be initialized only in the static block.</w:t>
      </w:r>
      <w:hyperlink r:id="rId35"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07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52) Can you declare the main method as final?</w:t>
      </w:r>
      <w:r w:rsidR="00670826">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such as, public static final void main(String[] args){}.</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53) What is Runtime Polymorphism?</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Runtime polymorphism or dynamic method dispatch is a process in which a call to an overridden method is resolved at runtime rather than at compile-time.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In this process, an overridden method is called through the reference variable of a super class. The determination of the method to be called is based on the object being referred to by the reference variable.</w:t>
      </w:r>
    </w:p>
    <w:p w:rsidR="005C2E57" w:rsidRDefault="000F79BD" w:rsidP="005C2E57">
      <w:pPr>
        <w:rPr>
          <w:rFonts w:ascii="Times New Roman" w:hAnsi="Times New Roman"/>
          <w:sz w:val="24"/>
          <w:szCs w:val="24"/>
        </w:rPr>
      </w:pPr>
      <w:hyperlink r:id="rId36"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7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54) Can you achieve Runtime Polymorphism by data members?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No.</w:t>
      </w:r>
    </w:p>
    <w:p w:rsidR="005C2E57" w:rsidRDefault="000F79BD" w:rsidP="005C2E57">
      <w:pPr>
        <w:rPr>
          <w:rFonts w:ascii="Times New Roman" w:hAnsi="Times New Roman"/>
          <w:sz w:val="24"/>
          <w:szCs w:val="24"/>
        </w:rPr>
      </w:pPr>
      <w:hyperlink r:id="rId37"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8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55) What is the difference between static binding and dynamic binding?</w:t>
      </w:r>
      <w:r w:rsidR="00B0487F">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In case of static binding type of object is determined at compile time whereas in dynamic binding type of object is determined at runtime.</w:t>
      </w:r>
    </w:p>
    <w:p w:rsidR="005C2E57" w:rsidRDefault="000F79BD" w:rsidP="005C2E57">
      <w:hyperlink r:id="rId38" w:history="1">
        <w:r w:rsidR="005C2E57">
          <w:rPr>
            <w:rStyle w:val="Hyperlink"/>
            <w:rFonts w:ascii="Verdana" w:hAnsi="Verdana"/>
            <w:color w:val="008000"/>
            <w:sz w:val="18"/>
            <w:szCs w:val="18"/>
            <w:shd w:val="clear" w:color="auto" w:fill="FFFFFF"/>
          </w:rPr>
          <w:t>more details...</w:t>
        </w:r>
      </w:hyperlink>
    </w:p>
    <w:p w:rsidR="00B0487F" w:rsidRPr="00B0487F" w:rsidRDefault="00B0487F" w:rsidP="005C2E57">
      <w:pPr>
        <w:rPr>
          <w:rFonts w:ascii="Times New Roman" w:hAnsi="Times New Roman"/>
          <w:i/>
          <w:sz w:val="24"/>
          <w:szCs w:val="24"/>
        </w:rPr>
      </w:pPr>
      <w:r>
        <w:rPr>
          <w:i/>
        </w:rPr>
        <w:t>check java study.</w:t>
      </w:r>
    </w:p>
    <w:p w:rsidR="005C2E57" w:rsidRDefault="000F79BD" w:rsidP="005C2E57">
      <w:r>
        <w:pict>
          <v:rect id="_x0000_i1081"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 Abstraction Interview Questions</w:t>
      </w:r>
    </w:p>
    <w:p w:rsidR="005C2E57" w:rsidRDefault="000F79BD" w:rsidP="005C2E57">
      <w:pPr>
        <w:rPr>
          <w:rFonts w:ascii="Times New Roman" w:hAnsi="Times New Roman" w:cs="Times New Roman"/>
          <w:sz w:val="24"/>
          <w:szCs w:val="24"/>
        </w:rPr>
      </w:pPr>
      <w:r>
        <w:pict>
          <v:rect id="_x0000_i108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56) What is abstraction?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Abstraction is a process of hiding the implementation details and showing only functionality to the user.</w:t>
      </w:r>
    </w:p>
    <w:p w:rsidR="005C2E57" w:rsidRDefault="000F79BD" w:rsidP="005C2E57">
      <w:pPr>
        <w:rPr>
          <w:rFonts w:ascii="Times New Roman" w:hAnsi="Times New Roman"/>
          <w:sz w:val="24"/>
          <w:szCs w:val="24"/>
        </w:rPr>
      </w:pPr>
      <w:hyperlink r:id="rId39" w:history="1">
        <w:r w:rsidR="005C2E57">
          <w:rPr>
            <w:rStyle w:val="Hyperlink"/>
            <w:rFonts w:ascii="Verdana" w:hAnsi="Verdana"/>
            <w:color w:val="008000"/>
            <w:sz w:val="18"/>
            <w:szCs w:val="18"/>
            <w:shd w:val="clear" w:color="auto" w:fill="FFFFFF"/>
          </w:rPr>
          <w:t>more details...</w:t>
        </w:r>
      </w:hyperlink>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Abstraction lets you focus on what the object does instead of how it does it.</w:t>
      </w:r>
    </w:p>
    <w:p w:rsidR="005C2E57" w:rsidRDefault="000F79BD" w:rsidP="005C2E57">
      <w:pPr>
        <w:rPr>
          <w:rFonts w:ascii="Times New Roman" w:hAnsi="Times New Roman"/>
          <w:sz w:val="24"/>
          <w:szCs w:val="24"/>
        </w:rPr>
      </w:pPr>
      <w:r>
        <w:pict>
          <v:rect id="_x0000_i108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57) What is the difference between abstraction and encapsulation?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Abstraction hides the implementation details whereas encapsulation wraps code and data into a single unit.</w:t>
      </w:r>
    </w:p>
    <w:p w:rsidR="005C2E57" w:rsidRDefault="000F79BD" w:rsidP="005C2E57">
      <w:pPr>
        <w:rPr>
          <w:rFonts w:ascii="Times New Roman" w:hAnsi="Times New Roman"/>
          <w:sz w:val="24"/>
          <w:szCs w:val="24"/>
        </w:rPr>
      </w:pPr>
      <w:hyperlink r:id="rId40"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8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58) What is abstract class?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 class that is declared as abstract is known as abstract class. It needs to be extended and its method implemented. It cannot be instantiated.</w:t>
      </w:r>
    </w:p>
    <w:p w:rsidR="005C2E57" w:rsidRDefault="000F79BD" w:rsidP="005C2E57">
      <w:pPr>
        <w:rPr>
          <w:rFonts w:ascii="Times New Roman" w:hAnsi="Times New Roman"/>
          <w:sz w:val="24"/>
          <w:szCs w:val="24"/>
        </w:rPr>
      </w:pPr>
      <w:hyperlink r:id="rId41"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8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59) Can there be any abstract method without abstract class?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if there is any abstract method in a class, that class must be abstract.</w:t>
      </w:r>
    </w:p>
    <w:p w:rsidR="005C2E57" w:rsidRDefault="000F79BD" w:rsidP="005C2E57">
      <w:pPr>
        <w:rPr>
          <w:rFonts w:ascii="Times New Roman" w:hAnsi="Times New Roman"/>
          <w:sz w:val="24"/>
          <w:szCs w:val="24"/>
        </w:rPr>
      </w:pPr>
      <w:r>
        <w:pict>
          <v:rect id="_x0000_i108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60) Can you use abstract and final both with a method?</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because abstract method needs to be overridden whereas you can't override final method.</w:t>
      </w:r>
    </w:p>
    <w:p w:rsidR="005C2E57" w:rsidRDefault="000F79BD" w:rsidP="005C2E57">
      <w:pPr>
        <w:rPr>
          <w:rFonts w:ascii="Times New Roman" w:hAnsi="Times New Roman"/>
          <w:sz w:val="24"/>
          <w:szCs w:val="24"/>
        </w:rPr>
      </w:pPr>
      <w:r>
        <w:pict>
          <v:rect id="_x0000_i108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61) Is it possible to instantiate the abstract class?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abstract class can never be instantiated.</w:t>
      </w:r>
    </w:p>
    <w:p w:rsidR="005C2E57" w:rsidRDefault="000F79BD" w:rsidP="005C2E57">
      <w:pPr>
        <w:rPr>
          <w:rFonts w:ascii="Times New Roman" w:hAnsi="Times New Roman"/>
          <w:sz w:val="24"/>
          <w:szCs w:val="24"/>
        </w:rPr>
      </w:pPr>
      <w:r>
        <w:pict>
          <v:rect id="_x0000_i108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62) What is interface?</w:t>
      </w:r>
      <w:r w:rsidR="00B0487F">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Interface is a blueprint of a class that have static constants and abstract methods.It can be used to achieve fully abstraction and multiple inheritance.</w:t>
      </w:r>
    </w:p>
    <w:p w:rsidR="005C2E57" w:rsidRDefault="000F79BD" w:rsidP="005C2E57">
      <w:pPr>
        <w:rPr>
          <w:rFonts w:ascii="Times New Roman" w:hAnsi="Times New Roman"/>
          <w:sz w:val="24"/>
          <w:szCs w:val="24"/>
        </w:rPr>
      </w:pPr>
      <w:hyperlink r:id="rId42"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8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63) Can you declare an interface method static?</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because methods of an interface is abstract by default, and static and abstract keywords can't be used together.</w:t>
      </w:r>
    </w:p>
    <w:p w:rsidR="005C2E57" w:rsidRDefault="000F79BD" w:rsidP="005C2E57">
      <w:pPr>
        <w:rPr>
          <w:rFonts w:ascii="Times New Roman" w:hAnsi="Times New Roman"/>
          <w:sz w:val="24"/>
          <w:szCs w:val="24"/>
        </w:rPr>
      </w:pPr>
      <w:r>
        <w:pict>
          <v:rect id="_x0000_i109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64) Can an Interface be final?</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because its implementation is provided by another class.</w:t>
      </w:r>
    </w:p>
    <w:p w:rsidR="005C2E57" w:rsidRDefault="000F79BD" w:rsidP="005C2E57">
      <w:pPr>
        <w:rPr>
          <w:rFonts w:ascii="Times New Roman" w:hAnsi="Times New Roman"/>
          <w:sz w:val="24"/>
          <w:szCs w:val="24"/>
        </w:rPr>
      </w:pPr>
      <w:r>
        <w:pict>
          <v:rect id="_x0000_i109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65) What is marker interface?</w:t>
      </w:r>
      <w:r w:rsidR="00B0487F">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An interface that have no data member and method is known as a marker interface.For example Serializable, Cloneable etc.</w:t>
      </w:r>
    </w:p>
    <w:p w:rsidR="00B0487F" w:rsidRPr="00B0487F" w:rsidRDefault="00B0487F" w:rsidP="005C2E57">
      <w:pPr>
        <w:pStyle w:val="NormalWeb"/>
        <w:shd w:val="clear" w:color="auto" w:fill="FFFFFF"/>
        <w:spacing w:line="318" w:lineRule="atLeast"/>
        <w:jc w:val="both"/>
        <w:rPr>
          <w:rFonts w:ascii="Verdana" w:hAnsi="Verdana"/>
          <w:i/>
          <w:color w:val="000000"/>
          <w:sz w:val="18"/>
          <w:szCs w:val="18"/>
        </w:rPr>
      </w:pPr>
      <w:r>
        <w:rPr>
          <w:rFonts w:ascii="Verdana" w:hAnsi="Verdana"/>
          <w:i/>
          <w:color w:val="000000"/>
          <w:sz w:val="18"/>
          <w:szCs w:val="18"/>
        </w:rPr>
        <w:t>Marker interfaces can be called as empty interfaces as they do not contain anything. They are just for indicating something to compiler or JVM. So, their name is aptly gives as “marker” interface.</w:t>
      </w:r>
    </w:p>
    <w:p w:rsidR="005C2E57" w:rsidRDefault="000F79BD" w:rsidP="005C2E57">
      <w:pPr>
        <w:rPr>
          <w:rFonts w:ascii="Times New Roman" w:hAnsi="Times New Roman"/>
          <w:sz w:val="24"/>
          <w:szCs w:val="24"/>
        </w:rPr>
      </w:pPr>
      <w:r>
        <w:pict>
          <v:rect id="_x0000_i109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sidRPr="00041D03">
        <w:rPr>
          <w:rFonts w:ascii="Helvetica" w:hAnsi="Helvetica" w:cs="Helvetica"/>
          <w:b w:val="0"/>
          <w:bCs w:val="0"/>
          <w:color w:val="610B4B"/>
          <w:sz w:val="29"/>
          <w:szCs w:val="29"/>
        </w:rPr>
        <w:t>66) What is difference between abstract class and interface?</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7054"/>
        <w:gridCol w:w="4757"/>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Abstract class</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Interface</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1)An abstract class can have method body (non-abstract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Interface have only abstract methods.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2)An abstract class can have instance variables.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An interface cannot have instance variables.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3)An abstract class can have constructor.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Interface cannot have constructor.</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4)An abstract class can have static methods.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Interface cannot have static methods.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5)You can extends one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You can implement multiple interfaces.</w:t>
            </w:r>
          </w:p>
        </w:tc>
      </w:tr>
    </w:tbl>
    <w:p w:rsidR="005C2E57" w:rsidRDefault="000F79BD" w:rsidP="005C2E57">
      <w:pPr>
        <w:rPr>
          <w:rFonts w:ascii="Times New Roman" w:hAnsi="Times New Roman" w:cs="Times New Roman"/>
          <w:sz w:val="24"/>
          <w:szCs w:val="24"/>
        </w:rPr>
      </w:pPr>
      <w:r>
        <w:pict>
          <v:rect id="_x0000_i109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67) Can we define private and protected modifiers for variables in interfaces?</w:t>
      </w:r>
      <w:r w:rsidR="005046AE">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they are implicitly public.</w:t>
      </w:r>
    </w:p>
    <w:p w:rsidR="005C2E57" w:rsidRDefault="000F79BD" w:rsidP="005C2E57">
      <w:pPr>
        <w:rPr>
          <w:rFonts w:ascii="Times New Roman" w:hAnsi="Times New Roman"/>
          <w:sz w:val="24"/>
          <w:szCs w:val="24"/>
        </w:rPr>
      </w:pPr>
      <w:r>
        <w:pict>
          <v:rect id="_x0000_i109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68) When can an object reference be cast to an interface reference?</w:t>
      </w:r>
      <w:r w:rsidR="005046AE">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An object reference can be cast to an interface reference when the object implements the referenced interface.</w:t>
      </w:r>
    </w:p>
    <w:p w:rsidR="005C2E57" w:rsidRDefault="000F79BD" w:rsidP="005C2E57">
      <w:pPr>
        <w:rPr>
          <w:rFonts w:ascii="Times New Roman" w:hAnsi="Times New Roman"/>
          <w:sz w:val="24"/>
          <w:szCs w:val="24"/>
        </w:rPr>
      </w:pPr>
      <w:r>
        <w:pict>
          <v:rect id="_x0000_i1095"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Core Java - OOPs Concepts : Package Interview Questions</w:t>
      </w:r>
    </w:p>
    <w:p w:rsidR="005C2E57" w:rsidRDefault="000F79BD" w:rsidP="005C2E57">
      <w:pPr>
        <w:rPr>
          <w:rFonts w:ascii="Times New Roman" w:hAnsi="Times New Roman" w:cs="Times New Roman"/>
          <w:sz w:val="24"/>
          <w:szCs w:val="24"/>
        </w:rPr>
      </w:pPr>
      <w:r>
        <w:lastRenderedPageBreak/>
        <w:pict>
          <v:rect id="_x0000_i109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69) What is package?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 package is a group of similar type of classes interfaces and sub-packages. It provides access protection and removes naming collision.</w:t>
      </w:r>
    </w:p>
    <w:p w:rsidR="005C2E57" w:rsidRDefault="000F79BD" w:rsidP="005C2E57">
      <w:pPr>
        <w:rPr>
          <w:rFonts w:ascii="Times New Roman" w:hAnsi="Times New Roman"/>
          <w:sz w:val="24"/>
          <w:szCs w:val="24"/>
        </w:rPr>
      </w:pPr>
      <w:hyperlink r:id="rId43"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09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70) Do I need to import java.lang package any time? Why ?</w:t>
      </w:r>
      <w:r w:rsidR="00AF0191">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It is by default loaded internally by the JVM.</w:t>
      </w:r>
    </w:p>
    <w:p w:rsidR="005C2E57" w:rsidRDefault="000F79BD" w:rsidP="005C2E57">
      <w:pPr>
        <w:rPr>
          <w:rFonts w:ascii="Times New Roman" w:hAnsi="Times New Roman"/>
          <w:sz w:val="24"/>
          <w:szCs w:val="24"/>
        </w:rPr>
      </w:pPr>
      <w:r>
        <w:pict>
          <v:rect id="_x0000_i109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71) Can I import same package/class twice? Will the JVM load the package twice at runtime?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One can import the same package or same class multiple times. Neither compiler nor JVM complains about it.But the JVM will internally load the class only once no matter how many times you import the same class.</w:t>
      </w:r>
    </w:p>
    <w:p w:rsidR="005C2E57" w:rsidRDefault="000F79BD" w:rsidP="005C2E57">
      <w:pPr>
        <w:rPr>
          <w:rFonts w:ascii="Times New Roman" w:hAnsi="Times New Roman"/>
          <w:sz w:val="24"/>
          <w:szCs w:val="24"/>
        </w:rPr>
      </w:pPr>
      <w:r>
        <w:pict>
          <v:rect id="_x0000_i109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72) What is static import ?</w:t>
      </w:r>
      <w:r w:rsidR="00AA5CAA">
        <w:rPr>
          <w:rFonts w:ascii="Helvetica" w:hAnsi="Helvetica" w:cs="Helvetica"/>
          <w:b w:val="0"/>
          <w:bCs w:val="0"/>
          <w:color w:val="610B4B"/>
          <w:sz w:val="29"/>
          <w:szCs w:val="29"/>
        </w:rPr>
        <w:t>AAA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By static import, we can access the static members of a class directly, there is no to qualify it with the class name.</w:t>
      </w:r>
    </w:p>
    <w:p w:rsidR="00AF0191" w:rsidRPr="00AF0191" w:rsidRDefault="00AF0191" w:rsidP="005C2E57">
      <w:pPr>
        <w:pStyle w:val="NormalWeb"/>
        <w:shd w:val="clear" w:color="auto" w:fill="FFFFFF"/>
        <w:spacing w:line="318" w:lineRule="atLeast"/>
        <w:jc w:val="both"/>
        <w:rPr>
          <w:rFonts w:ascii="Verdana" w:hAnsi="Verdana"/>
          <w:i/>
          <w:color w:val="000000"/>
          <w:sz w:val="18"/>
          <w:szCs w:val="18"/>
        </w:rPr>
      </w:pPr>
      <w:r>
        <w:rPr>
          <w:rFonts w:ascii="Verdana" w:hAnsi="Verdana"/>
          <w:i/>
          <w:color w:val="000000"/>
          <w:sz w:val="18"/>
          <w:szCs w:val="18"/>
        </w:rPr>
        <w:t xml:space="preserve">In java, we have import and static import. </w:t>
      </w:r>
      <w:r w:rsidR="00AA5CAA">
        <w:rPr>
          <w:rFonts w:ascii="Verdana" w:hAnsi="Verdana"/>
          <w:i/>
          <w:color w:val="000000"/>
          <w:sz w:val="18"/>
          <w:szCs w:val="18"/>
        </w:rPr>
        <w:t xml:space="preserve">Through importing any package we can use any class or interface inside inside it while using static import we can make use of static members inside classes and interfaces without mentioning the class. </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73) What is Exception Handling?</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Exception Handling is a mechanism to handle runtime errors.It is mainly used to handle checked exceptions.</w:t>
      </w:r>
    </w:p>
    <w:p w:rsidR="005C2E57" w:rsidRDefault="000F79BD" w:rsidP="005C2E57">
      <w:pPr>
        <w:rPr>
          <w:rFonts w:ascii="Times New Roman" w:hAnsi="Times New Roman"/>
          <w:sz w:val="24"/>
          <w:szCs w:val="24"/>
        </w:rPr>
      </w:pPr>
      <w:hyperlink r:id="rId44"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0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74) What is difference between Checked Exception and Unchecked Exception?</w:t>
      </w:r>
      <w:r w:rsidR="00AA5CAA">
        <w:rPr>
          <w:rFonts w:ascii="Helvetica" w:hAnsi="Helvetica" w:cs="Helvetica"/>
          <w:b w:val="0"/>
          <w:bCs w:val="0"/>
          <w:color w:val="610B4B"/>
          <w:sz w:val="29"/>
          <w:szCs w:val="29"/>
        </w:rPr>
        <w:t>RRR</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1)Checked Exception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classes that extend Throwable class except RuntimeException and Error are known as checked exceptions e.g.IOException,SQLException etc. Checked exceptions are checked at compile-time.</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2)Unchecked Exception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classes that extend RuntimeException are known as unchecked exceptions e.g. ArithmeticException,NullPointerException etc. Unchecked exceptions are not checked at compile-time.</w:t>
      </w:r>
    </w:p>
    <w:p w:rsidR="005C2E57" w:rsidRDefault="000F79BD" w:rsidP="005C2E57">
      <w:pPr>
        <w:rPr>
          <w:rFonts w:ascii="Times New Roman" w:hAnsi="Times New Roman"/>
          <w:sz w:val="24"/>
          <w:szCs w:val="24"/>
        </w:rPr>
      </w:pPr>
      <w:hyperlink r:id="rId45"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0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75) What is the base class for Error and Exception?</w:t>
      </w:r>
      <w:r w:rsidR="00AA5CA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Throwable.</w:t>
      </w:r>
    </w:p>
    <w:p w:rsidR="005C2E57" w:rsidRDefault="000F79BD" w:rsidP="005C2E57">
      <w:pPr>
        <w:rPr>
          <w:rFonts w:ascii="Times New Roman" w:hAnsi="Times New Roman"/>
          <w:sz w:val="24"/>
          <w:szCs w:val="24"/>
        </w:rPr>
      </w:pPr>
      <w:r>
        <w:pict>
          <v:rect id="_x0000_i110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76) Is it necessary that each try block must be followed by a catch block?</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It is not necessary that each try block must be followed by a catch block. It should be followed by either a catch block OR a finally block. And whatever exceptions are likely to be thrown should be declared in the throws clause of the method.</w:t>
      </w:r>
    </w:p>
    <w:p w:rsidR="005C2E57" w:rsidRDefault="000F79BD" w:rsidP="005C2E57">
      <w:pPr>
        <w:rPr>
          <w:rFonts w:ascii="Times New Roman" w:hAnsi="Times New Roman"/>
          <w:sz w:val="24"/>
          <w:szCs w:val="24"/>
        </w:rPr>
      </w:pPr>
      <w:r>
        <w:pict>
          <v:rect id="_x0000_i110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77) What is finally block?</w:t>
      </w:r>
    </w:p>
    <w:p w:rsidR="005C2E57" w:rsidRDefault="005C2E57" w:rsidP="005C2E57">
      <w:pPr>
        <w:numPr>
          <w:ilvl w:val="0"/>
          <w:numId w:val="10"/>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finally block is a block that is always executed.</w:t>
      </w:r>
      <w:hyperlink r:id="rId46" w:history="1">
        <w:r>
          <w:rPr>
            <w:rStyle w:val="Hyperlink"/>
            <w:rFonts w:ascii="Verdana" w:hAnsi="Verdana"/>
            <w:color w:val="008000"/>
            <w:sz w:val="18"/>
            <w:szCs w:val="18"/>
          </w:rPr>
          <w:t>more details...</w:t>
        </w:r>
      </w:hyperlink>
    </w:p>
    <w:p w:rsidR="005C2E57" w:rsidRDefault="000F79BD" w:rsidP="005C2E57">
      <w:pPr>
        <w:spacing w:after="0"/>
        <w:rPr>
          <w:rFonts w:ascii="Times New Roman" w:hAnsi="Times New Roman"/>
          <w:sz w:val="24"/>
          <w:szCs w:val="24"/>
        </w:rPr>
      </w:pPr>
      <w:r>
        <w:pict>
          <v:rect id="_x0000_i110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78) Can finally block be used without catch?</w:t>
      </w:r>
    </w:p>
    <w:p w:rsidR="005C2E57" w:rsidRDefault="005C2E57" w:rsidP="005C2E57">
      <w:pPr>
        <w:numPr>
          <w:ilvl w:val="0"/>
          <w:numId w:val="11"/>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Yes, by try block. finally must be followed by either try or catch.</w:t>
      </w:r>
      <w:hyperlink r:id="rId47" w:history="1">
        <w:r>
          <w:rPr>
            <w:rStyle w:val="Hyperlink"/>
            <w:rFonts w:ascii="Verdana" w:hAnsi="Verdana"/>
            <w:color w:val="008000"/>
            <w:sz w:val="18"/>
            <w:szCs w:val="18"/>
          </w:rPr>
          <w:t>more details...</w:t>
        </w:r>
      </w:hyperlink>
    </w:p>
    <w:p w:rsidR="005C2E57" w:rsidRDefault="000F79BD" w:rsidP="005C2E57">
      <w:pPr>
        <w:spacing w:after="0"/>
        <w:rPr>
          <w:rFonts w:ascii="Times New Roman" w:hAnsi="Times New Roman"/>
          <w:sz w:val="24"/>
          <w:szCs w:val="24"/>
        </w:rPr>
      </w:pPr>
      <w:r>
        <w:pict>
          <v:rect id="_x0000_i110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79) Is there any case when finally will not be executed?</w:t>
      </w:r>
      <w:r w:rsidR="00AA5CA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finally block will not be executed if program exits(either by calling System.exit() or by causing a fatal error that causes the process to abort).</w:t>
      </w:r>
      <w:hyperlink r:id="rId48"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10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80) What is difference between throw and throws?</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624"/>
        <w:gridCol w:w="7187"/>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throw keyword</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throws keyword</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1)throw is used to explicitly throw an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throws is used to declare an exception.</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2)checked exceptions can not be propagated with throw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checked exception can be propagated with throws.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3)throw is followed by an instance.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throws is followed by class.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4)throw is used within the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throws is used with the method signature.</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5)You cannot throw multiple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You can declare multiple exception e.g. public void method()throws IOException,SQLException.</w:t>
            </w:r>
          </w:p>
        </w:tc>
      </w:tr>
    </w:tbl>
    <w:p w:rsidR="005C2E57" w:rsidRDefault="000F79BD" w:rsidP="005C2E57">
      <w:pPr>
        <w:rPr>
          <w:rFonts w:ascii="Times New Roman" w:hAnsi="Times New Roman" w:cs="Times New Roman"/>
          <w:sz w:val="24"/>
          <w:szCs w:val="24"/>
        </w:rPr>
      </w:pPr>
      <w:hyperlink r:id="rId49"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0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81) Can an exception be rethrown?</w:t>
      </w:r>
      <w:r w:rsidR="001D1EC3">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w:t>
      </w:r>
    </w:p>
    <w:p w:rsidR="005C2E57" w:rsidRDefault="000F79BD" w:rsidP="005C2E57">
      <w:pPr>
        <w:rPr>
          <w:rFonts w:ascii="Times New Roman" w:hAnsi="Times New Roman"/>
          <w:sz w:val="24"/>
          <w:szCs w:val="24"/>
        </w:rPr>
      </w:pPr>
      <w:r>
        <w:pict>
          <v:rect id="_x0000_i110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82) Can subclass overriding method declare an exception if parent class method doesn't throw an exception ?</w:t>
      </w:r>
      <w:r w:rsidR="001D1EC3">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but only unchecked exception not checked.</w:t>
      </w:r>
    </w:p>
    <w:p w:rsidR="005C2E57" w:rsidRDefault="000F79BD" w:rsidP="005C2E57">
      <w:pPr>
        <w:rPr>
          <w:rFonts w:ascii="Times New Roman" w:hAnsi="Times New Roman"/>
          <w:sz w:val="24"/>
          <w:szCs w:val="24"/>
        </w:rPr>
      </w:pPr>
      <w:hyperlink r:id="rId50"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0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83) What is exception propagation ?</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Forwarding the exception object to the invoking method is known as exception propagation.</w:t>
      </w:r>
    </w:p>
    <w:p w:rsidR="005C2E57" w:rsidRDefault="000F79BD" w:rsidP="005C2E57">
      <w:pPr>
        <w:rPr>
          <w:rFonts w:ascii="Times New Roman" w:hAnsi="Times New Roman"/>
          <w:sz w:val="24"/>
          <w:szCs w:val="24"/>
        </w:rPr>
      </w:pPr>
      <w:hyperlink r:id="rId51"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10" style="width:0;height:.7pt" o:hrstd="t" o:hrnoshade="t" o:hr="t" fillcolor="#d4d4d4" stroked="f"/>
        </w:pict>
      </w:r>
    </w:p>
    <w:p w:rsidR="005C2E57" w:rsidRDefault="000F79BD" w:rsidP="005C2E57">
      <w:r>
        <w:pict>
          <v:rect id="_x0000_i1111"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bookmarkStart w:id="0" w:name="stringinterview"/>
      <w:bookmarkEnd w:id="0"/>
      <w:r>
        <w:rPr>
          <w:rFonts w:ascii="Helvetica" w:hAnsi="Helvetica" w:cs="Helvetica"/>
          <w:b w:val="0"/>
          <w:bCs w:val="0"/>
          <w:i/>
          <w:iCs/>
          <w:color w:val="FFFFFF"/>
          <w:sz w:val="25"/>
          <w:szCs w:val="25"/>
        </w:rPr>
        <w:t>Core Java: String Handling Interview Questions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There is given a list of string handling interview questions with short and pointed answers. If you know any string handling interview question, kindly post it in the comment section.</w:t>
      </w:r>
    </w:p>
    <w:p w:rsidR="005C2E57" w:rsidRDefault="000F79BD" w:rsidP="005C2E57">
      <w:pPr>
        <w:rPr>
          <w:rFonts w:ascii="Times New Roman" w:hAnsi="Times New Roman"/>
          <w:sz w:val="24"/>
          <w:szCs w:val="24"/>
        </w:rPr>
      </w:pPr>
      <w:r>
        <w:pict>
          <v:rect id="_x0000_i111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84) What is the meaning of immutable in terms of String?</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simple meaning of immutable is unmodifiable or unchangeable. Once string object has been created, its value can't be changed.</w:t>
      </w:r>
    </w:p>
    <w:p w:rsidR="005C2E57" w:rsidRDefault="000F79BD" w:rsidP="005C2E57">
      <w:pPr>
        <w:rPr>
          <w:rFonts w:ascii="Times New Roman" w:hAnsi="Times New Roman"/>
          <w:sz w:val="24"/>
          <w:szCs w:val="24"/>
        </w:rPr>
      </w:pPr>
      <w:hyperlink r:id="rId52"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1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85) Why string objects are immutable in java?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Because java uses the concept of string literal. Suppose there are 5 reference variables,all referes to one object "sachin".If one reference variable changes the value of the object, it will be affected to all the reference variables. That is why string objects are immutable in java.</w:t>
      </w:r>
    </w:p>
    <w:p w:rsidR="005C2E57" w:rsidRDefault="000F79BD" w:rsidP="005C2E57">
      <w:pPr>
        <w:rPr>
          <w:rFonts w:ascii="Times New Roman" w:hAnsi="Times New Roman"/>
          <w:sz w:val="24"/>
          <w:szCs w:val="24"/>
        </w:rPr>
      </w:pPr>
      <w:hyperlink r:id="rId53"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1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86) How many ways we can create the string object?</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There are two ways to create the string object, by string literal and by new keyword.</w:t>
      </w:r>
    </w:p>
    <w:p w:rsidR="005C2E57" w:rsidRDefault="000F79BD" w:rsidP="005C2E57">
      <w:pPr>
        <w:rPr>
          <w:rFonts w:ascii="Times New Roman" w:hAnsi="Times New Roman"/>
          <w:sz w:val="24"/>
          <w:szCs w:val="24"/>
        </w:rPr>
      </w:pPr>
      <w:hyperlink r:id="rId54"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1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87) How many objects will be created in the following code?</w:t>
      </w:r>
    </w:p>
    <w:p w:rsidR="005C2E57" w:rsidRDefault="005C2E57" w:rsidP="005C2E57">
      <w:pPr>
        <w:numPr>
          <w:ilvl w:val="0"/>
          <w:numId w:val="12"/>
        </w:numPr>
        <w:shd w:val="clear" w:color="auto" w:fill="FFFFFF"/>
        <w:spacing w:after="0"/>
        <w:ind w:left="0"/>
        <w:jc w:val="both"/>
        <w:rPr>
          <w:rFonts w:ascii="Verdana" w:hAnsi="Verdana" w:cs="Times New Roman"/>
          <w:color w:val="000000"/>
          <w:sz w:val="18"/>
          <w:szCs w:val="18"/>
        </w:rPr>
      </w:pPr>
      <w:r>
        <w:rPr>
          <w:rFonts w:ascii="Verdana" w:hAnsi="Verdana"/>
          <w:color w:val="000000"/>
          <w:sz w:val="18"/>
          <w:szCs w:val="18"/>
          <w:bdr w:val="none" w:sz="0" w:space="0" w:color="auto" w:frame="1"/>
        </w:rPr>
        <w:lastRenderedPageBreak/>
        <w:t>String s1=</w:t>
      </w:r>
      <w:r>
        <w:rPr>
          <w:rStyle w:val="string"/>
          <w:rFonts w:ascii="Verdana" w:hAnsi="Verdana"/>
          <w:color w:val="0000FF"/>
          <w:sz w:val="18"/>
          <w:szCs w:val="18"/>
          <w:bdr w:val="none" w:sz="0" w:space="0" w:color="auto" w:frame="1"/>
        </w:rPr>
        <w:t>"Welcome"</w:t>
      </w:r>
      <w:r>
        <w:rPr>
          <w:rFonts w:ascii="Verdana" w:hAnsi="Verdana"/>
          <w:color w:val="000000"/>
          <w:sz w:val="18"/>
          <w:szCs w:val="18"/>
          <w:bdr w:val="none" w:sz="0" w:space="0" w:color="auto" w:frame="1"/>
        </w:rPr>
        <w:t>;  </w:t>
      </w:r>
    </w:p>
    <w:p w:rsidR="005C2E57" w:rsidRDefault="005C2E57" w:rsidP="005C2E57">
      <w:pPr>
        <w:numPr>
          <w:ilvl w:val="0"/>
          <w:numId w:val="12"/>
        </w:numPr>
        <w:shd w:val="clear" w:color="auto" w:fill="FFFFFF"/>
        <w:spacing w:after="0"/>
        <w:ind w:left="0"/>
        <w:jc w:val="both"/>
        <w:rPr>
          <w:rFonts w:ascii="Verdana" w:hAnsi="Verdana"/>
          <w:color w:val="000000"/>
          <w:sz w:val="18"/>
          <w:szCs w:val="18"/>
        </w:rPr>
      </w:pPr>
      <w:r>
        <w:rPr>
          <w:rFonts w:ascii="Verdana" w:hAnsi="Verdana"/>
          <w:color w:val="000000"/>
          <w:sz w:val="18"/>
          <w:szCs w:val="18"/>
          <w:bdr w:val="none" w:sz="0" w:space="0" w:color="auto" w:frame="1"/>
        </w:rPr>
        <w:t>String s2=</w:t>
      </w:r>
      <w:r>
        <w:rPr>
          <w:rStyle w:val="string"/>
          <w:rFonts w:ascii="Verdana" w:hAnsi="Verdana"/>
          <w:color w:val="0000FF"/>
          <w:sz w:val="18"/>
          <w:szCs w:val="18"/>
          <w:bdr w:val="none" w:sz="0" w:space="0" w:color="auto" w:frame="1"/>
        </w:rPr>
        <w:t>"Welcome"</w:t>
      </w:r>
      <w:r>
        <w:rPr>
          <w:rFonts w:ascii="Verdana" w:hAnsi="Verdana"/>
          <w:color w:val="000000"/>
          <w:sz w:val="18"/>
          <w:szCs w:val="18"/>
          <w:bdr w:val="none" w:sz="0" w:space="0" w:color="auto" w:frame="1"/>
        </w:rPr>
        <w:t>;  </w:t>
      </w:r>
    </w:p>
    <w:p w:rsidR="005C2E57" w:rsidRDefault="005C2E57" w:rsidP="005C2E57">
      <w:pPr>
        <w:numPr>
          <w:ilvl w:val="0"/>
          <w:numId w:val="12"/>
        </w:numPr>
        <w:shd w:val="clear" w:color="auto" w:fill="FFFFFF"/>
        <w:spacing w:after="0"/>
        <w:ind w:left="0"/>
        <w:jc w:val="both"/>
        <w:rPr>
          <w:rFonts w:ascii="Verdana" w:hAnsi="Verdana"/>
          <w:color w:val="000000"/>
          <w:sz w:val="18"/>
          <w:szCs w:val="18"/>
        </w:rPr>
      </w:pPr>
      <w:r>
        <w:rPr>
          <w:rFonts w:ascii="Verdana" w:hAnsi="Verdana"/>
          <w:color w:val="000000"/>
          <w:sz w:val="18"/>
          <w:szCs w:val="18"/>
          <w:bdr w:val="none" w:sz="0" w:space="0" w:color="auto" w:frame="1"/>
        </w:rPr>
        <w:t>String s3=</w:t>
      </w:r>
      <w:r>
        <w:rPr>
          <w:rStyle w:val="string"/>
          <w:rFonts w:ascii="Verdana" w:hAnsi="Verdana"/>
          <w:color w:val="0000FF"/>
          <w:sz w:val="18"/>
          <w:szCs w:val="18"/>
          <w:bdr w:val="none" w:sz="0" w:space="0" w:color="auto" w:frame="1"/>
        </w:rPr>
        <w:t>"Welcome"</w:t>
      </w:r>
      <w:r>
        <w:rPr>
          <w:rFonts w:ascii="Verdana" w:hAnsi="Verdana"/>
          <w:color w:val="000000"/>
          <w:sz w:val="18"/>
          <w:szCs w:val="18"/>
          <w:bdr w:val="none" w:sz="0" w:space="0" w:color="auto" w:frame="1"/>
        </w:rPr>
        <w:t>;  </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Only one object.</w:t>
      </w:r>
    </w:p>
    <w:p w:rsidR="005C2E57" w:rsidRDefault="000F79BD" w:rsidP="005C2E57">
      <w:pPr>
        <w:rPr>
          <w:rFonts w:ascii="Times New Roman" w:hAnsi="Times New Roman"/>
          <w:sz w:val="24"/>
          <w:szCs w:val="24"/>
        </w:rPr>
      </w:pPr>
      <w:hyperlink r:id="rId55"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1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88) Why java uses the concept of string literal?</w:t>
      </w:r>
      <w:r w:rsidR="00074B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To make Java more memory efficient (because no new objects are created if it exists already in string constant pool).</w:t>
      </w:r>
    </w:p>
    <w:p w:rsidR="005C2E57" w:rsidRDefault="000F79BD" w:rsidP="005C2E57">
      <w:pPr>
        <w:rPr>
          <w:rFonts w:ascii="Times New Roman" w:hAnsi="Times New Roman"/>
          <w:sz w:val="24"/>
          <w:szCs w:val="24"/>
        </w:rPr>
      </w:pPr>
      <w:hyperlink r:id="rId56"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1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89)How many objects will be created in the following code?</w:t>
      </w:r>
      <w:r w:rsidR="00074BCA">
        <w:rPr>
          <w:rFonts w:ascii="Helvetica" w:hAnsi="Helvetica" w:cs="Helvetica"/>
          <w:b w:val="0"/>
          <w:bCs w:val="0"/>
          <w:color w:val="610B4B"/>
          <w:sz w:val="29"/>
          <w:szCs w:val="29"/>
        </w:rPr>
        <w:t>RRR</w:t>
      </w:r>
    </w:p>
    <w:p w:rsidR="005C2E57" w:rsidRDefault="005C2E57" w:rsidP="005C2E57">
      <w:pPr>
        <w:numPr>
          <w:ilvl w:val="0"/>
          <w:numId w:val="13"/>
        </w:numPr>
        <w:shd w:val="clear" w:color="auto" w:fill="FFFFFF"/>
        <w:spacing w:after="0"/>
        <w:ind w:left="0"/>
        <w:jc w:val="both"/>
        <w:rPr>
          <w:rFonts w:ascii="Verdana" w:hAnsi="Verdana" w:cs="Times New Roman"/>
          <w:color w:val="000000"/>
          <w:sz w:val="18"/>
          <w:szCs w:val="18"/>
        </w:rPr>
      </w:pPr>
      <w:r>
        <w:rPr>
          <w:rFonts w:ascii="Verdana" w:hAnsi="Verdana"/>
          <w:color w:val="000000"/>
          <w:sz w:val="18"/>
          <w:szCs w:val="18"/>
          <w:bdr w:val="none" w:sz="0" w:space="0" w:color="auto" w:frame="1"/>
        </w:rPr>
        <w:t>String s =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String(</w:t>
      </w:r>
      <w:r>
        <w:rPr>
          <w:rStyle w:val="string"/>
          <w:rFonts w:ascii="Verdana" w:hAnsi="Verdana"/>
          <w:color w:val="0000FF"/>
          <w:sz w:val="18"/>
          <w:szCs w:val="18"/>
          <w:bdr w:val="none" w:sz="0" w:space="0" w:color="auto" w:frame="1"/>
        </w:rPr>
        <w:t>"Welcome"</w:t>
      </w:r>
      <w:r>
        <w:rPr>
          <w:rFonts w:ascii="Verdana" w:hAnsi="Verdana"/>
          <w:color w:val="000000"/>
          <w:sz w:val="18"/>
          <w:szCs w:val="18"/>
          <w:bdr w:val="none" w:sz="0" w:space="0" w:color="auto" w:frame="1"/>
        </w:rPr>
        <w:t>);  </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Two objects, one in string constant pool and other in non-pool(heap).</w:t>
      </w:r>
    </w:p>
    <w:p w:rsidR="005C2E57" w:rsidRDefault="000F79BD" w:rsidP="005C2E57">
      <w:pPr>
        <w:rPr>
          <w:rFonts w:ascii="Times New Roman" w:hAnsi="Times New Roman"/>
          <w:sz w:val="24"/>
          <w:szCs w:val="24"/>
        </w:rPr>
      </w:pPr>
      <w:hyperlink r:id="rId57"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1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90) What is the basic difference between string and stringbuffer object?</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String is an immutable object. StringBuffer is a mutable object.</w:t>
      </w:r>
    </w:p>
    <w:p w:rsidR="005C2E57" w:rsidRDefault="000F79BD" w:rsidP="005C2E57">
      <w:pPr>
        <w:rPr>
          <w:rFonts w:ascii="Times New Roman" w:hAnsi="Times New Roman"/>
          <w:sz w:val="24"/>
          <w:szCs w:val="24"/>
        </w:rPr>
      </w:pPr>
      <w:r>
        <w:pict>
          <v:rect id="_x0000_i111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91) What is the difference between StringBuffer and StringBuilder ?</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StringBuffer is synchronized whereas StringBuilder is not synchronized.</w:t>
      </w:r>
    </w:p>
    <w:p w:rsidR="005C2E57" w:rsidRDefault="000F79BD" w:rsidP="005C2E57">
      <w:pPr>
        <w:rPr>
          <w:rFonts w:ascii="Times New Roman" w:hAnsi="Times New Roman"/>
          <w:sz w:val="24"/>
          <w:szCs w:val="24"/>
        </w:rPr>
      </w:pPr>
      <w:r>
        <w:pict>
          <v:rect id="_x0000_i112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92) How can we create immutable class in java ?</w:t>
      </w:r>
      <w:r w:rsidR="00074B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We can create immutable class as the String class by defining final class and</w:t>
      </w:r>
    </w:p>
    <w:p w:rsidR="005C2E57" w:rsidRDefault="000F79BD" w:rsidP="005C2E57">
      <w:pPr>
        <w:rPr>
          <w:rFonts w:ascii="Times New Roman" w:hAnsi="Times New Roman"/>
          <w:sz w:val="24"/>
          <w:szCs w:val="24"/>
        </w:rPr>
      </w:pPr>
      <w:hyperlink r:id="rId58" w:history="1">
        <w:r w:rsidR="005C2E57">
          <w:rPr>
            <w:rStyle w:val="Hyperlink"/>
            <w:rFonts w:ascii="Verdana" w:hAnsi="Verdana"/>
            <w:color w:val="008000"/>
            <w:sz w:val="18"/>
            <w:szCs w:val="18"/>
            <w:shd w:val="clear" w:color="auto" w:fill="FFFFFF"/>
          </w:rPr>
          <w:t>more details...</w:t>
        </w:r>
      </w:hyperlink>
    </w:p>
    <w:p w:rsidR="005C2E57" w:rsidRDefault="000F79BD" w:rsidP="005C2E57">
      <w:r>
        <w:lastRenderedPageBreak/>
        <w:pict>
          <v:rect id="_x0000_i112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93) What is the purpose of toString() method in java ?</w:t>
      </w:r>
      <w:r w:rsidR="00074B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toString() method returns the string representation of any object. If you print any object, java compiler internally invokes the toString() method on the object. So overriding the toString() method, returns the desired output, it can be the state of an object etc. depends on your implementation.</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94)What is nested class?</w:t>
      </w:r>
      <w:r w:rsidR="00074B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 class which is declared inside another class is known as nested class. There are 4 types of nested class member inner class, local inner class, annonymous inner class and static nested class.</w:t>
      </w:r>
    </w:p>
    <w:p w:rsidR="005C2E57" w:rsidRDefault="000F79BD" w:rsidP="005C2E57">
      <w:pPr>
        <w:rPr>
          <w:rFonts w:ascii="Times New Roman" w:hAnsi="Times New Roman"/>
          <w:sz w:val="24"/>
          <w:szCs w:val="24"/>
        </w:rPr>
      </w:pPr>
      <w:hyperlink r:id="rId59"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2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95) Is there any difference between nested classes and inner classes?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inner classes are non-static nested classes i.e. inner classes are the part of nested classes.</w:t>
      </w:r>
    </w:p>
    <w:p w:rsidR="005C2E57" w:rsidRDefault="000F79BD" w:rsidP="005C2E57">
      <w:pPr>
        <w:rPr>
          <w:rFonts w:ascii="Times New Roman" w:hAnsi="Times New Roman"/>
          <w:sz w:val="24"/>
          <w:szCs w:val="24"/>
        </w:rPr>
      </w:pPr>
      <w:hyperlink r:id="rId60"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2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96) Can we access the non-final local variable, inside the local inner class?</w:t>
      </w:r>
      <w:r w:rsidR="00074B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local variable must be constant if you want to access it in local inner class.</w:t>
      </w:r>
    </w:p>
    <w:p w:rsidR="005C2E57" w:rsidRDefault="000F79BD" w:rsidP="005C2E57">
      <w:pPr>
        <w:rPr>
          <w:rFonts w:ascii="Times New Roman" w:hAnsi="Times New Roman"/>
          <w:sz w:val="24"/>
          <w:szCs w:val="24"/>
        </w:rPr>
      </w:pPr>
      <w:hyperlink r:id="rId61"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2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97) What is nested interface ?</w:t>
      </w:r>
      <w:r w:rsidR="00074B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Any interface i.e. declared inside the interface or class, is known as nested interface. It is static by default.</w:t>
      </w:r>
    </w:p>
    <w:p w:rsidR="005C2E57" w:rsidRDefault="000F79BD" w:rsidP="005C2E57">
      <w:pPr>
        <w:rPr>
          <w:rFonts w:ascii="Times New Roman" w:hAnsi="Times New Roman"/>
          <w:sz w:val="24"/>
          <w:szCs w:val="24"/>
        </w:rPr>
      </w:pPr>
      <w:hyperlink r:id="rId62"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2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98) Can a class have an interface?</w:t>
      </w:r>
      <w:r w:rsidR="00074B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Yes, it is known as nested interface.</w:t>
      </w:r>
    </w:p>
    <w:p w:rsidR="005C2E57" w:rsidRDefault="000F79BD" w:rsidP="005C2E57">
      <w:pPr>
        <w:rPr>
          <w:rFonts w:ascii="Times New Roman" w:hAnsi="Times New Roman"/>
          <w:sz w:val="24"/>
          <w:szCs w:val="24"/>
        </w:rPr>
      </w:pPr>
      <w:hyperlink r:id="rId63" w:history="1">
        <w:r w:rsidR="005C2E57">
          <w:rPr>
            <w:rStyle w:val="Hyperlink"/>
            <w:rFonts w:ascii="Verdana" w:hAnsi="Verdana"/>
            <w:color w:val="008000"/>
            <w:sz w:val="18"/>
            <w:szCs w:val="18"/>
            <w:shd w:val="clear" w:color="auto" w:fill="FFFFFF"/>
          </w:rPr>
          <w:t>more details...</w:t>
        </w:r>
      </w:hyperlink>
    </w:p>
    <w:p w:rsidR="005C2E57" w:rsidRDefault="00BE2A85" w:rsidP="005C2E57">
      <w:r>
        <w:t xml:space="preserve"> </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99) Can an Interface have a class?</w:t>
      </w:r>
      <w:r w:rsidR="00074B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they are static implicitely.</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117) What is Garbage Collection?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Garbage collection is a process of reclaiming the runtime unused objects.It is performed for memory management.</w:t>
      </w:r>
    </w:p>
    <w:p w:rsidR="005C2E57" w:rsidRDefault="000F79BD" w:rsidP="005C2E57">
      <w:pPr>
        <w:rPr>
          <w:rFonts w:ascii="Times New Roman" w:hAnsi="Times New Roman"/>
          <w:sz w:val="24"/>
          <w:szCs w:val="24"/>
        </w:rPr>
      </w:pPr>
      <w:hyperlink r:id="rId64" w:history="1">
        <w:r w:rsidR="005C2E57">
          <w:rPr>
            <w:rStyle w:val="Hyperlink"/>
            <w:rFonts w:ascii="Verdana" w:hAnsi="Verdana"/>
            <w:color w:val="008000"/>
            <w:sz w:val="18"/>
            <w:szCs w:val="18"/>
            <w:shd w:val="clear" w:color="auto" w:fill="FFFFFF"/>
          </w:rPr>
          <w:t>more details...</w:t>
        </w:r>
      </w:hyperlink>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118) What is gc()?</w:t>
      </w:r>
      <w:r w:rsidR="002C22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gc() is a daemon thread.gc() method is defined in System class that is used to send request to JVM to perform garbage collection.</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119) What is the purpose of finalize() method?</w:t>
      </w:r>
      <w:r w:rsidR="002C22C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finalize() method is invoked just before the object is garbage collected.It is used to perform cleanup processing.</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120) Can an unrefrenced objects be refrenced again?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121)What kind of thread is the Garbage collector thread?</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Daemon thread.</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122)What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C2E57" w:rsidTr="005C2E57">
        <w:trPr>
          <w:tblCellSpacing w:w="15" w:type="dxa"/>
        </w:trPr>
        <w:tc>
          <w:tcPr>
            <w:tcW w:w="0" w:type="auto"/>
            <w:shd w:val="clear" w:color="auto" w:fill="FFFFFF"/>
            <w:vAlign w:val="center"/>
            <w:hideMark/>
          </w:tcPr>
          <w:p w:rsidR="005C2E57" w:rsidRDefault="005C2E57">
            <w:pPr>
              <w:spacing w:line="318" w:lineRule="atLeast"/>
              <w:ind w:left="277"/>
              <w:jc w:val="both"/>
              <w:rPr>
                <w:rFonts w:ascii="Verdana" w:hAnsi="Verdana"/>
                <w:color w:val="000000"/>
                <w:sz w:val="18"/>
                <w:szCs w:val="18"/>
              </w:rPr>
            </w:pPr>
            <w:r>
              <w:rPr>
                <w:rStyle w:val="Strong"/>
                <w:rFonts w:ascii="Verdana" w:hAnsi="Verdana"/>
                <w:color w:val="000000"/>
                <w:sz w:val="18"/>
                <w:szCs w:val="18"/>
              </w:rPr>
              <w:t>final:</w:t>
            </w:r>
            <w:r>
              <w:rPr>
                <w:rStyle w:val="apple-converted-space"/>
                <w:rFonts w:ascii="Verdana" w:hAnsi="Verdana"/>
                <w:color w:val="000000"/>
                <w:sz w:val="18"/>
                <w:szCs w:val="18"/>
              </w:rPr>
              <w:t> </w:t>
            </w:r>
            <w:r>
              <w:rPr>
                <w:rFonts w:ascii="Verdana" w:hAnsi="Verdana"/>
                <w:color w:val="000000"/>
                <w:sz w:val="18"/>
                <w:szCs w:val="18"/>
              </w:rPr>
              <w:t>final is a keyword, final can be variable, method or class.You, can't change the value of final variable, can't override final method, can't inherit final class.</w:t>
            </w:r>
          </w:p>
        </w:tc>
      </w:tr>
      <w:tr w:rsidR="005C2E57" w:rsidTr="005C2E57">
        <w:trPr>
          <w:tblCellSpacing w:w="15" w:type="dxa"/>
        </w:trPr>
        <w:tc>
          <w:tcPr>
            <w:tcW w:w="0" w:type="auto"/>
            <w:shd w:val="clear" w:color="auto" w:fill="FFFFFF"/>
            <w:vAlign w:val="center"/>
            <w:hideMark/>
          </w:tcPr>
          <w:p w:rsidR="005C2E57" w:rsidRDefault="005C2E57">
            <w:pPr>
              <w:spacing w:line="318" w:lineRule="atLeast"/>
              <w:ind w:left="277"/>
              <w:jc w:val="both"/>
              <w:rPr>
                <w:rFonts w:ascii="Verdana" w:hAnsi="Verdana"/>
                <w:color w:val="000000"/>
                <w:sz w:val="18"/>
                <w:szCs w:val="18"/>
              </w:rPr>
            </w:pPr>
            <w:r>
              <w:rPr>
                <w:rStyle w:val="Strong"/>
                <w:rFonts w:ascii="Verdana" w:hAnsi="Verdana"/>
                <w:color w:val="000000"/>
                <w:sz w:val="18"/>
                <w:szCs w:val="18"/>
              </w:rPr>
              <w:t>finally:</w:t>
            </w:r>
            <w:r>
              <w:rPr>
                <w:rStyle w:val="apple-converted-space"/>
                <w:rFonts w:ascii="Verdana" w:hAnsi="Verdana"/>
                <w:color w:val="000000"/>
                <w:sz w:val="18"/>
                <w:szCs w:val="18"/>
              </w:rPr>
              <w:t> </w:t>
            </w:r>
            <w:r>
              <w:rPr>
                <w:rFonts w:ascii="Verdana" w:hAnsi="Verdana"/>
                <w:color w:val="000000"/>
                <w:sz w:val="18"/>
                <w:szCs w:val="18"/>
              </w:rPr>
              <w:t>finally block is used in exception handling. finally block is always executed.</w:t>
            </w:r>
          </w:p>
        </w:tc>
      </w:tr>
      <w:tr w:rsidR="005C2E57" w:rsidTr="005C2E57">
        <w:trPr>
          <w:tblCellSpacing w:w="15" w:type="dxa"/>
        </w:trPr>
        <w:tc>
          <w:tcPr>
            <w:tcW w:w="0" w:type="auto"/>
            <w:shd w:val="clear" w:color="auto" w:fill="FFFFFF"/>
            <w:vAlign w:val="center"/>
            <w:hideMark/>
          </w:tcPr>
          <w:p w:rsidR="005C2E57" w:rsidRDefault="005C2E57">
            <w:pPr>
              <w:spacing w:line="318" w:lineRule="atLeast"/>
              <w:ind w:left="277"/>
              <w:jc w:val="both"/>
              <w:rPr>
                <w:rFonts w:ascii="Verdana" w:hAnsi="Verdana"/>
                <w:color w:val="000000"/>
                <w:sz w:val="18"/>
                <w:szCs w:val="18"/>
              </w:rPr>
            </w:pPr>
            <w:r>
              <w:rPr>
                <w:rStyle w:val="Strong"/>
                <w:rFonts w:ascii="Verdana" w:hAnsi="Verdana"/>
                <w:color w:val="000000"/>
                <w:sz w:val="18"/>
                <w:szCs w:val="18"/>
              </w:rPr>
              <w:t>finalize():</w:t>
            </w:r>
            <w:r>
              <w:rPr>
                <w:rFonts w:ascii="Verdana" w:hAnsi="Verdana"/>
                <w:color w:val="000000"/>
                <w:sz w:val="18"/>
                <w:szCs w:val="18"/>
              </w:rPr>
              <w:t xml:space="preserve">finalize() method is used in garbage collection.finalize() method is invoked just before </w:t>
            </w:r>
            <w:r>
              <w:rPr>
                <w:rFonts w:ascii="Verdana" w:hAnsi="Verdana"/>
                <w:color w:val="000000"/>
                <w:sz w:val="18"/>
                <w:szCs w:val="18"/>
              </w:rPr>
              <w:lastRenderedPageBreak/>
              <w:t>the object is garbage collected.The finalize() method can be used to perform any cleanup processing.</w:t>
            </w:r>
          </w:p>
        </w:tc>
      </w:tr>
    </w:tbl>
    <w:p w:rsidR="005C2E57" w:rsidRDefault="000F79BD" w:rsidP="005C2E57">
      <w:pPr>
        <w:rPr>
          <w:rFonts w:ascii="Times New Roman" w:hAnsi="Times New Roman" w:cs="Times New Roman"/>
          <w:sz w:val="24"/>
          <w:szCs w:val="24"/>
        </w:rPr>
      </w:pPr>
      <w:r>
        <w:lastRenderedPageBreak/>
        <w:pict>
          <v:rect id="_x0000_i112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123)What is the purpose of the Runtime class?</w:t>
      </w:r>
      <w:r w:rsidR="002C22CA">
        <w:rPr>
          <w:rFonts w:ascii="Helvetica" w:hAnsi="Helvetica" w:cs="Helvetica"/>
          <w:b w:val="0"/>
          <w:bCs w:val="0"/>
          <w:color w:val="610B4B"/>
          <w:sz w:val="29"/>
          <w:szCs w:val="29"/>
        </w:rPr>
        <w:t>@@@</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purpose of the Runtime class is to provide access to the Java runtime system.</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124)How will you invoke any external process in Java?</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By Runtime.getRuntime().exec(?) method.</w:t>
      </w:r>
    </w:p>
    <w:p w:rsidR="005C2E57" w:rsidRDefault="000F79BD" w:rsidP="005C2E57">
      <w:pPr>
        <w:rPr>
          <w:rFonts w:ascii="Times New Roman" w:hAnsi="Times New Roman"/>
          <w:sz w:val="24"/>
          <w:szCs w:val="24"/>
        </w:rPr>
      </w:pPr>
      <w:r>
        <w:pict>
          <v:rect id="_x0000_i1127"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I/O Interview Questions</w:t>
      </w:r>
    </w:p>
    <w:p w:rsidR="005C2E57" w:rsidRDefault="000F79BD" w:rsidP="005C2E57">
      <w:pPr>
        <w:rPr>
          <w:rFonts w:ascii="Times New Roman" w:hAnsi="Times New Roman" w:cs="Times New Roman"/>
          <w:sz w:val="24"/>
          <w:szCs w:val="24"/>
        </w:rPr>
      </w:pPr>
      <w:r>
        <w:pict>
          <v:rect id="_x0000_i112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125)What is the difference between the Reader/Writer class hierarchy and the InputStream/OutputStream class hierarchy?</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Reader/Writer class hierarchy is character-oriented, and the InputStream/OutputStream class hierarchy is byte-oriented.</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126)What an I/O filter?</w:t>
      </w:r>
      <w:r w:rsidR="00D142D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An I/O filter is an object that reads from one stream and writes to another, usually altering the data in some way as it is passed from one stream to another.</w:t>
      </w:r>
    </w:p>
    <w:p w:rsidR="005C2E57" w:rsidRDefault="000F79BD" w:rsidP="005C2E57">
      <w:pPr>
        <w:rPr>
          <w:rFonts w:ascii="Times New Roman" w:hAnsi="Times New Roman"/>
          <w:sz w:val="24"/>
          <w:szCs w:val="24"/>
        </w:rPr>
      </w:pPr>
      <w:r>
        <w:pict>
          <v:rect id="_x0000_i1129"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Serialization Interview Questions</w:t>
      </w:r>
    </w:p>
    <w:p w:rsidR="005C2E57" w:rsidRDefault="000F79BD" w:rsidP="005C2E57">
      <w:pPr>
        <w:rPr>
          <w:rFonts w:ascii="Times New Roman" w:hAnsi="Times New Roman" w:cs="Times New Roman"/>
          <w:sz w:val="24"/>
          <w:szCs w:val="24"/>
        </w:rPr>
      </w:pPr>
      <w:r>
        <w:pict>
          <v:rect id="_x0000_i113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127) </w:t>
      </w:r>
      <w:r w:rsidRPr="0082292F">
        <w:rPr>
          <w:rFonts w:ascii="Helvetica" w:hAnsi="Helvetica" w:cs="Helvetica"/>
          <w:b w:val="0"/>
          <w:bCs w:val="0"/>
          <w:color w:val="610B4B"/>
          <w:sz w:val="29"/>
          <w:szCs w:val="29"/>
          <w:highlight w:val="yellow"/>
        </w:rPr>
        <w:t>What is serialization?</w:t>
      </w:r>
      <w:r w:rsidR="00D142DA" w:rsidRPr="0082292F">
        <w:rPr>
          <w:rFonts w:ascii="Helvetica" w:hAnsi="Helvetica" w:cs="Helvetica"/>
          <w:b w:val="0"/>
          <w:bCs w:val="0"/>
          <w:color w:val="610B4B"/>
          <w:sz w:val="29"/>
          <w:szCs w:val="29"/>
          <w:highlight w:val="yellow"/>
        </w:rPr>
        <w:t>AAA</w:t>
      </w:r>
      <w:r w:rsidR="0082292F" w:rsidRPr="0082292F">
        <w:rPr>
          <w:rFonts w:ascii="Helvetica" w:hAnsi="Helvetica" w:cs="Helvetica"/>
          <w:b w:val="0"/>
          <w:bCs w:val="0"/>
          <w:color w:val="610B4B"/>
          <w:sz w:val="29"/>
          <w:szCs w:val="29"/>
          <w:highlight w:val="yellow"/>
        </w:rPr>
        <w:t xml:space="preserve"> Complete this topic</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Serialization is a process of writing the state of an object into a byte stream.It is mainly used to travel object's state on the network.</w:t>
      </w:r>
    </w:p>
    <w:p w:rsidR="005C2E57" w:rsidRDefault="000F79BD" w:rsidP="005C2E57">
      <w:hyperlink r:id="rId65" w:history="1">
        <w:r w:rsidR="005C2E57">
          <w:rPr>
            <w:rStyle w:val="Hyperlink"/>
            <w:rFonts w:ascii="Verdana" w:hAnsi="Verdana"/>
            <w:color w:val="008000"/>
            <w:sz w:val="18"/>
            <w:szCs w:val="18"/>
            <w:shd w:val="clear" w:color="auto" w:fill="FFFFFF"/>
          </w:rPr>
          <w:t>more details...</w:t>
        </w:r>
      </w:hyperlink>
    </w:p>
    <w:p w:rsidR="00D142DA" w:rsidRPr="00D142DA" w:rsidRDefault="00D142DA" w:rsidP="005C2E57">
      <w:pPr>
        <w:rPr>
          <w:rFonts w:ascii="Times New Roman" w:hAnsi="Times New Roman"/>
          <w:i/>
          <w:sz w:val="24"/>
          <w:szCs w:val="24"/>
        </w:rPr>
      </w:pPr>
      <w:r>
        <w:rPr>
          <w:i/>
        </w:rPr>
        <w:lastRenderedPageBreak/>
        <w:t xml:space="preserve">serialization is an mechanism where an object can be represented as a sequence of bytes along with the type of object and data type stored in the object. We can write these serialized object in a file and can read it back. Also, through deserialization, we can create the same object again.  </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128) What is Deserialization?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Deserialization is the process of reconstructing the object from the serialized state.It is the reverse operation of serialization.</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129) What is transient keyword?</w:t>
      </w:r>
      <w:r w:rsidR="00D142DA">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If you define any data member as transient,it will not be serialized.</w:t>
      </w:r>
      <w:hyperlink r:id="rId66" w:history="1">
        <w:r>
          <w:rPr>
            <w:rStyle w:val="Hyperlink"/>
            <w:rFonts w:ascii="Verdana" w:hAnsi="Verdana"/>
            <w:color w:val="008000"/>
            <w:sz w:val="18"/>
            <w:szCs w:val="18"/>
          </w:rPr>
          <w:t>more details...</w:t>
        </w:r>
      </w:hyperlink>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130)What is Externalizable?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Externalizable interface is used to write the state of an object into a byte stream in compressed format.It is not a marker interface.</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131)What is the difference between Serializalble and Externalizable interface?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Serializable is a marker interface but Externalizable is not a marker interface.When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w:t>
      </w:r>
    </w:p>
    <w:p w:rsidR="005C2E57" w:rsidRDefault="000F79BD" w:rsidP="005C2E57">
      <w:pPr>
        <w:rPr>
          <w:rFonts w:ascii="Times New Roman" w:hAnsi="Times New Roman"/>
          <w:sz w:val="24"/>
          <w:szCs w:val="24"/>
        </w:rPr>
      </w:pPr>
      <w:r>
        <w:pict>
          <v:rect id="_x0000_i1131"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Networking Interview Questions</w:t>
      </w:r>
    </w:p>
    <w:p w:rsidR="005C2E57" w:rsidRDefault="000F79BD" w:rsidP="005C2E57">
      <w:pPr>
        <w:rPr>
          <w:rFonts w:ascii="Times New Roman" w:hAnsi="Times New Roman" w:cs="Times New Roman"/>
          <w:sz w:val="24"/>
          <w:szCs w:val="24"/>
        </w:rPr>
      </w:pPr>
      <w:r>
        <w:pict>
          <v:rect id="_x0000_i113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sidRPr="0071438D">
        <w:rPr>
          <w:rFonts w:ascii="Helvetica" w:hAnsi="Helvetica" w:cs="Helvetica"/>
          <w:b w:val="0"/>
          <w:bCs w:val="0"/>
          <w:color w:val="610B4B"/>
          <w:sz w:val="29"/>
          <w:szCs w:val="29"/>
          <w:highlight w:val="yellow"/>
        </w:rPr>
        <w:t>132)How do I convert a numeric IP address like 192.18.97.39 into a hostname like</w:t>
      </w:r>
      <w:r w:rsidR="0071438D" w:rsidRPr="0071438D">
        <w:rPr>
          <w:rFonts w:ascii="Helvetica" w:hAnsi="Helvetica" w:cs="Helvetica"/>
          <w:b w:val="0"/>
          <w:bCs w:val="0"/>
          <w:color w:val="610B4B"/>
          <w:sz w:val="29"/>
          <w:szCs w:val="29"/>
          <w:highlight w:val="yellow"/>
        </w:rPr>
        <w:t xml:space="preserve"> java.sun.com?RRR Add more question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By InetAddress.getByName("192.18.97.39").getHostName() where 192.18.97.39 is the IP address.</w:t>
      </w:r>
    </w:p>
    <w:p w:rsidR="005C2E57" w:rsidRDefault="000F79BD" w:rsidP="005C2E57">
      <w:pPr>
        <w:rPr>
          <w:rFonts w:ascii="Times New Roman" w:hAnsi="Times New Roman"/>
          <w:sz w:val="24"/>
          <w:szCs w:val="24"/>
        </w:rPr>
      </w:pPr>
      <w:r>
        <w:pict>
          <v:rect id="_x0000_i1133" style="width:0;height:.7pt" o:hrstd="t" o:hrnoshade="t" o:hr="t" fillcolor="#d4d4d4" stroked="f"/>
        </w:pict>
      </w:r>
    </w:p>
    <w:p w:rsidR="005C2E57" w:rsidRDefault="005C2E57" w:rsidP="005C2E57">
      <w:pPr>
        <w:pStyle w:val="Heading2"/>
        <w:shd w:val="clear" w:color="auto" w:fill="66BB66"/>
        <w:spacing w:line="318" w:lineRule="atLeast"/>
        <w:jc w:val="center"/>
        <w:rPr>
          <w:rFonts w:ascii="Helvetica" w:hAnsi="Helvetica" w:cs="Helvetica"/>
          <w:b w:val="0"/>
          <w:bCs w:val="0"/>
          <w:i/>
          <w:iCs/>
          <w:color w:val="FFFFFF"/>
          <w:sz w:val="25"/>
          <w:szCs w:val="25"/>
        </w:rPr>
      </w:pPr>
      <w:r>
        <w:rPr>
          <w:rFonts w:ascii="Helvetica" w:hAnsi="Helvetica" w:cs="Helvetica"/>
          <w:b w:val="0"/>
          <w:bCs w:val="0"/>
          <w:i/>
          <w:iCs/>
          <w:color w:val="FFFFFF"/>
          <w:sz w:val="25"/>
          <w:szCs w:val="25"/>
        </w:rPr>
        <w:t>Reflection Interview Questions</w:t>
      </w:r>
    </w:p>
    <w:p w:rsidR="005C2E57" w:rsidRDefault="000F79BD" w:rsidP="005C2E57">
      <w:pPr>
        <w:rPr>
          <w:rFonts w:ascii="Times New Roman" w:hAnsi="Times New Roman" w:cs="Times New Roman"/>
          <w:sz w:val="24"/>
          <w:szCs w:val="24"/>
        </w:rPr>
      </w:pPr>
      <w:r>
        <w:pict>
          <v:rect id="_x0000_i113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sidRPr="0071438D">
        <w:rPr>
          <w:rFonts w:ascii="Helvetica" w:hAnsi="Helvetica" w:cs="Helvetica"/>
          <w:b w:val="0"/>
          <w:bCs w:val="0"/>
          <w:color w:val="610B4B"/>
          <w:sz w:val="29"/>
          <w:szCs w:val="29"/>
          <w:highlight w:val="yellow"/>
        </w:rPr>
        <w:lastRenderedPageBreak/>
        <w:t>133) What is reflection?</w:t>
      </w:r>
      <w:r w:rsidR="0071438D" w:rsidRPr="0071438D">
        <w:rPr>
          <w:rFonts w:ascii="Helvetica" w:hAnsi="Helvetica" w:cs="Helvetica"/>
          <w:b w:val="0"/>
          <w:bCs w:val="0"/>
          <w:color w:val="610B4B"/>
          <w:sz w:val="29"/>
          <w:szCs w:val="29"/>
          <w:highlight w:val="yellow"/>
        </w:rPr>
        <w:t xml:space="preserve"> Complete this topic</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Reflection is the process of examining or modifying the runtime behaviour of a class at runtime.It is used in:</w:t>
      </w:r>
    </w:p>
    <w:p w:rsidR="005C2E57" w:rsidRDefault="005C2E57" w:rsidP="005C2E57">
      <w:pPr>
        <w:numPr>
          <w:ilvl w:val="0"/>
          <w:numId w:val="14"/>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IDE (Integreted Development Environment) e.g. Eclipse, MyEclipse, NetBeans.</w:t>
      </w:r>
    </w:p>
    <w:p w:rsidR="005C2E57" w:rsidRDefault="005C2E57" w:rsidP="005C2E57">
      <w:pPr>
        <w:numPr>
          <w:ilvl w:val="0"/>
          <w:numId w:val="14"/>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Debugger</w:t>
      </w:r>
    </w:p>
    <w:p w:rsidR="005C2E57" w:rsidRDefault="005C2E57" w:rsidP="005C2E57">
      <w:pPr>
        <w:numPr>
          <w:ilvl w:val="0"/>
          <w:numId w:val="14"/>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Test Tools etc.</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134) Can you access the private method from outside the class?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by changing the runtime behaviour of a class if the class is not secured.</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148)What are wrapper classes?</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Wrapper classes are classes that allow primitive types to be accessed as objects.</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149)What is a native method?</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A native method is a method that is implemented in a language other than Java.</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150)What is the purpose of the System class?</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The purpose of the System class is to provide access to system resources.</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151)What comes to mind when someone mentions a shallow copy in Java?</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Object cloning.</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152)What is singleton class?</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Singleton class means that any given time only one instance of the class is present, in one JVM.</w:t>
      </w:r>
    </w:p>
    <w:p w:rsidR="005C2E57" w:rsidRPr="005C2E57" w:rsidRDefault="000F79BD" w:rsidP="005C2E57">
      <w:pPr>
        <w:spacing w:after="0"/>
        <w:rPr>
          <w:rFonts w:ascii="Times New Roman" w:eastAsia="Times New Roman" w:hAnsi="Times New Roman" w:cs="Times New Roman"/>
          <w:sz w:val="24"/>
          <w:szCs w:val="24"/>
        </w:rPr>
      </w:pPr>
      <w:r w:rsidRPr="000F79BD">
        <w:rPr>
          <w:rFonts w:ascii="Times New Roman" w:eastAsia="Times New Roman" w:hAnsi="Times New Roman" w:cs="Times New Roman"/>
          <w:sz w:val="24"/>
          <w:szCs w:val="24"/>
        </w:rPr>
        <w:pict>
          <v:rect id="_x0000_i1135" style="width:0;height:.7pt" o:hrstd="t" o:hrnoshade="t" o:hr="t" fillcolor="#d4d4d4" stroked="f"/>
        </w:pict>
      </w:r>
    </w:p>
    <w:p w:rsidR="005C2E57" w:rsidRPr="005C2E57" w:rsidRDefault="005C2E57" w:rsidP="005C2E57">
      <w:pPr>
        <w:shd w:val="clear" w:color="auto" w:fill="66BB66"/>
        <w:spacing w:before="100" w:beforeAutospacing="1" w:after="100" w:afterAutospacing="1" w:line="318" w:lineRule="atLeast"/>
        <w:jc w:val="center"/>
        <w:outlineLvl w:val="1"/>
        <w:rPr>
          <w:rFonts w:ascii="Helvetica" w:eastAsia="Times New Roman" w:hAnsi="Helvetica" w:cs="Helvetica"/>
          <w:i/>
          <w:iCs/>
          <w:color w:val="FFFFFF"/>
          <w:sz w:val="25"/>
          <w:szCs w:val="25"/>
        </w:rPr>
      </w:pPr>
      <w:r w:rsidRPr="005C2E57">
        <w:rPr>
          <w:rFonts w:ascii="Helvetica" w:eastAsia="Times New Roman" w:hAnsi="Helvetica" w:cs="Helvetica"/>
          <w:i/>
          <w:iCs/>
          <w:color w:val="FFFFFF"/>
          <w:sz w:val="25"/>
          <w:szCs w:val="25"/>
        </w:rPr>
        <w:t>AWT and SWING Interview Questions</w:t>
      </w:r>
    </w:p>
    <w:p w:rsidR="005C2E57" w:rsidRPr="005C2E57" w:rsidRDefault="000F79BD" w:rsidP="005C2E57">
      <w:pPr>
        <w:spacing w:after="0"/>
        <w:rPr>
          <w:rFonts w:ascii="Times New Roman" w:eastAsia="Times New Roman" w:hAnsi="Times New Roman" w:cs="Times New Roman"/>
          <w:sz w:val="24"/>
          <w:szCs w:val="24"/>
        </w:rPr>
      </w:pPr>
      <w:r w:rsidRPr="000F79BD">
        <w:rPr>
          <w:rFonts w:ascii="Times New Roman" w:eastAsia="Times New Roman" w:hAnsi="Times New Roman" w:cs="Times New Roman"/>
          <w:sz w:val="24"/>
          <w:szCs w:val="24"/>
        </w:rPr>
        <w:pict>
          <v:rect id="_x0000_i1136" style="width:0;height:.7pt" o:hrstd="t" o:hrnoshade="t" o:hr="t" fillcolor="#d4d4d4" stroked="f"/>
        </w:pic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153)Which containers use a border layout as their default layout?</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The Window, Frame and Dialog classes use a border layout as their default layout.</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lastRenderedPageBreak/>
        <w:t>154)Which containers use a FlowLayout as their default layout?</w:t>
      </w:r>
      <w:r w:rsidR="0071438D">
        <w:rPr>
          <w:rFonts w:ascii="Helvetica" w:eastAsia="Times New Roman" w:hAnsi="Helvetica" w:cs="Helvetica"/>
          <w:color w:val="610B4B"/>
          <w:sz w:val="29"/>
          <w:szCs w:val="29"/>
        </w:rPr>
        <w:t>RRR</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The Panel and Applet classes use the FlowLayout as their default layout.</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155)What are peerless components?</w:t>
      </w:r>
      <w:r w:rsidR="0071438D">
        <w:rPr>
          <w:rFonts w:ascii="Helvetica" w:eastAsia="Times New Roman" w:hAnsi="Helvetica" w:cs="Helvetica"/>
          <w:color w:val="610B4B"/>
          <w:sz w:val="29"/>
          <w:szCs w:val="29"/>
        </w:rPr>
        <w:t>RRR</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The peerless components are called light weight components.</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156)is the difference between a Scrollbar and a ScrollPane?</w:t>
      </w:r>
      <w:r w:rsidR="0071438D">
        <w:rPr>
          <w:rFonts w:ascii="Helvetica" w:eastAsia="Times New Roman" w:hAnsi="Helvetica" w:cs="Helvetica"/>
          <w:color w:val="610B4B"/>
          <w:sz w:val="29"/>
          <w:szCs w:val="29"/>
        </w:rPr>
        <w:t>RRR</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A Scrollbar is a Component, but not a Container. A ScrollPane is a Container. A ScrollPane handles its own events and performs its own scrolling.</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157)What is a lightweight component?</w:t>
      </w:r>
      <w:r w:rsidR="00FF5848">
        <w:rPr>
          <w:rFonts w:ascii="Helvetica" w:eastAsia="Times New Roman" w:hAnsi="Helvetica" w:cs="Helvetica"/>
          <w:color w:val="610B4B"/>
          <w:sz w:val="29"/>
          <w:szCs w:val="29"/>
        </w:rPr>
        <w:t>AAA</w:t>
      </w:r>
    </w:p>
    <w:p w:rsidR="005C2E57" w:rsidRPr="00FF5848" w:rsidRDefault="005C2E57" w:rsidP="005C2E57">
      <w:pPr>
        <w:shd w:val="clear" w:color="auto" w:fill="FFFFFF"/>
        <w:spacing w:before="100" w:beforeAutospacing="1" w:after="100" w:afterAutospacing="1" w:line="318" w:lineRule="atLeast"/>
        <w:jc w:val="both"/>
        <w:rPr>
          <w:rFonts w:ascii="Verdana" w:eastAsia="Times New Roman" w:hAnsi="Verdana" w:cs="Times New Roman"/>
          <w:i/>
          <w:color w:val="000000"/>
          <w:sz w:val="18"/>
          <w:szCs w:val="18"/>
        </w:rPr>
      </w:pPr>
      <w:r w:rsidRPr="005C2E57">
        <w:rPr>
          <w:rFonts w:ascii="Verdana" w:eastAsia="Times New Roman" w:hAnsi="Verdana" w:cs="Times New Roman"/>
          <w:color w:val="000000"/>
          <w:sz w:val="18"/>
          <w:szCs w:val="18"/>
        </w:rPr>
        <w:t>Lightweight components are the one which doesn?t go with the native call to obtain the graphical units. They share their parent component graphical units to render them. For example, Swing components.</w:t>
      </w:r>
      <w:r w:rsidR="00FF5848">
        <w:rPr>
          <w:rFonts w:ascii="Verdana" w:eastAsia="Times New Roman" w:hAnsi="Verdana" w:cs="Times New Roman"/>
          <w:color w:val="000000"/>
          <w:sz w:val="18"/>
          <w:szCs w:val="18"/>
        </w:rPr>
        <w:br/>
      </w:r>
      <w:r w:rsidR="00FF5848">
        <w:rPr>
          <w:rFonts w:ascii="Verdana" w:eastAsia="Times New Roman" w:hAnsi="Verdana" w:cs="Times New Roman"/>
          <w:i/>
          <w:color w:val="000000"/>
          <w:sz w:val="18"/>
          <w:szCs w:val="18"/>
        </w:rPr>
        <w:t xml:space="preserve">by implementing the same functionality with lesser code result in comparatively lightweighted components. With this logic, when AWT existed then only heavy weight component are triggered. Swing is actually the light weight version of AWT. </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158)What is a heavyweight component?</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For every paint call, there will be a native call to get the graphical units.For Example, AWT.</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159)What is an applet?</w:t>
      </w:r>
      <w:r w:rsidR="00FF5848">
        <w:rPr>
          <w:rFonts w:ascii="Helvetica" w:eastAsia="Times New Roman" w:hAnsi="Helvetica" w:cs="Helvetica"/>
          <w:color w:val="610B4B"/>
          <w:sz w:val="29"/>
          <w:szCs w:val="29"/>
        </w:rPr>
        <w:t>RRR</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An applet is a small java program that runs inside the browser and generates dynamic contents.</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160)Can you write a Java class that could be used both as an applet as well as an application?</w:t>
      </w:r>
      <w:r w:rsidR="00FF5848">
        <w:rPr>
          <w:rFonts w:ascii="Helvetica" w:eastAsia="Times New Roman" w:hAnsi="Helvetica" w:cs="Helvetica"/>
          <w:color w:val="610B4B"/>
          <w:sz w:val="29"/>
          <w:szCs w:val="29"/>
        </w:rPr>
        <w:t>RRR</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Yes. Add a main() method to the applet.</w:t>
      </w:r>
    </w:p>
    <w:p w:rsidR="005C2E57" w:rsidRPr="005C2E57" w:rsidRDefault="000F79BD" w:rsidP="005C2E57">
      <w:pPr>
        <w:spacing w:after="0"/>
        <w:rPr>
          <w:rFonts w:ascii="Times New Roman" w:eastAsia="Times New Roman" w:hAnsi="Times New Roman" w:cs="Times New Roman"/>
          <w:sz w:val="24"/>
          <w:szCs w:val="24"/>
        </w:rPr>
      </w:pPr>
      <w:r w:rsidRPr="000F79BD">
        <w:rPr>
          <w:rFonts w:ascii="Times New Roman" w:eastAsia="Times New Roman" w:hAnsi="Times New Roman" w:cs="Times New Roman"/>
          <w:sz w:val="24"/>
          <w:szCs w:val="24"/>
        </w:rPr>
        <w:pict>
          <v:rect id="_x0000_i1137" style="width:0;height:.7pt" o:hrstd="t" o:hrnoshade="t" o:hr="t" fillcolor="#d4d4d4" stroked="f"/>
        </w:pict>
      </w:r>
    </w:p>
    <w:p w:rsidR="005C2E57" w:rsidRPr="005C2E57" w:rsidRDefault="005C2E57" w:rsidP="005C2E57">
      <w:pPr>
        <w:shd w:val="clear" w:color="auto" w:fill="66BB66"/>
        <w:spacing w:before="100" w:beforeAutospacing="1" w:after="100" w:afterAutospacing="1" w:line="318" w:lineRule="atLeast"/>
        <w:jc w:val="center"/>
        <w:outlineLvl w:val="1"/>
        <w:rPr>
          <w:rFonts w:ascii="Helvetica" w:eastAsia="Times New Roman" w:hAnsi="Helvetica" w:cs="Helvetica"/>
          <w:i/>
          <w:iCs/>
          <w:color w:val="FFFFFF"/>
          <w:sz w:val="25"/>
          <w:szCs w:val="25"/>
        </w:rPr>
      </w:pPr>
      <w:r w:rsidRPr="005C2E57">
        <w:rPr>
          <w:rFonts w:ascii="Helvetica" w:eastAsia="Times New Roman" w:hAnsi="Helvetica" w:cs="Helvetica"/>
          <w:i/>
          <w:iCs/>
          <w:color w:val="FFFFFF"/>
          <w:sz w:val="25"/>
          <w:szCs w:val="25"/>
        </w:rPr>
        <w:t>Internationalization Interview Questions</w:t>
      </w:r>
    </w:p>
    <w:p w:rsidR="005C2E57" w:rsidRPr="005C2E57" w:rsidRDefault="000F79BD" w:rsidP="005C2E57">
      <w:pPr>
        <w:spacing w:after="0"/>
        <w:rPr>
          <w:rFonts w:ascii="Times New Roman" w:eastAsia="Times New Roman" w:hAnsi="Times New Roman" w:cs="Times New Roman"/>
          <w:sz w:val="24"/>
          <w:szCs w:val="24"/>
        </w:rPr>
      </w:pPr>
      <w:r w:rsidRPr="000F79BD">
        <w:rPr>
          <w:rFonts w:ascii="Times New Roman" w:eastAsia="Times New Roman" w:hAnsi="Times New Roman" w:cs="Times New Roman"/>
          <w:sz w:val="24"/>
          <w:szCs w:val="24"/>
        </w:rPr>
        <w:pict>
          <v:rect id="_x0000_i1138" style="width:0;height:.7pt" o:hrstd="t" o:hrnoshade="t" o:hr="t" fillcolor="#d4d4d4" stroked="f"/>
        </w:pic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161</w:t>
      </w:r>
      <w:r w:rsidRPr="00FF5848">
        <w:rPr>
          <w:rFonts w:ascii="Helvetica" w:eastAsia="Times New Roman" w:hAnsi="Helvetica" w:cs="Helvetica"/>
          <w:color w:val="610B4B"/>
          <w:sz w:val="29"/>
          <w:szCs w:val="29"/>
          <w:highlight w:val="yellow"/>
        </w:rPr>
        <w:t>)What is Locale?</w:t>
      </w:r>
      <w:r w:rsidR="00FF5848" w:rsidRPr="00FF5848">
        <w:rPr>
          <w:rFonts w:ascii="Helvetica" w:eastAsia="Times New Roman" w:hAnsi="Helvetica" w:cs="Helvetica"/>
          <w:color w:val="610B4B"/>
          <w:sz w:val="29"/>
          <w:szCs w:val="29"/>
          <w:highlight w:val="yellow"/>
        </w:rPr>
        <w:t>Complete this topic first.</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lastRenderedPageBreak/>
        <w:t>A Locale object represents a specific geographical, political, or cultural region.</w: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5C2E57">
        <w:rPr>
          <w:rFonts w:ascii="Helvetica" w:eastAsia="Times New Roman" w:hAnsi="Helvetica" w:cs="Helvetica"/>
          <w:color w:val="610B4B"/>
          <w:sz w:val="29"/>
          <w:szCs w:val="29"/>
        </w:rPr>
        <w:t>162)How will you load a specific locale?</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By ResourceBundle.getBundle(?) method.</w:t>
      </w:r>
    </w:p>
    <w:p w:rsidR="005C2E57" w:rsidRPr="005C2E57" w:rsidRDefault="000F79BD" w:rsidP="005C2E57">
      <w:pPr>
        <w:spacing w:after="0"/>
        <w:rPr>
          <w:rFonts w:ascii="Times New Roman" w:eastAsia="Times New Roman" w:hAnsi="Times New Roman" w:cs="Times New Roman"/>
          <w:sz w:val="24"/>
          <w:szCs w:val="24"/>
        </w:rPr>
      </w:pPr>
      <w:r w:rsidRPr="000F79BD">
        <w:rPr>
          <w:rFonts w:ascii="Times New Roman" w:eastAsia="Times New Roman" w:hAnsi="Times New Roman" w:cs="Times New Roman"/>
          <w:sz w:val="24"/>
          <w:szCs w:val="24"/>
        </w:rPr>
        <w:pict>
          <v:rect id="_x0000_i1139" style="width:0;height:.7pt" o:hrstd="t" o:hrnoshade="t" o:hr="t" fillcolor="#d4d4d4" stroked="f"/>
        </w:pict>
      </w:r>
    </w:p>
    <w:p w:rsidR="005C2E57" w:rsidRPr="005C2E57" w:rsidRDefault="005C2E57" w:rsidP="005C2E57">
      <w:pPr>
        <w:shd w:val="clear" w:color="auto" w:fill="66BB66"/>
        <w:spacing w:before="100" w:beforeAutospacing="1" w:after="100" w:afterAutospacing="1" w:line="318" w:lineRule="atLeast"/>
        <w:jc w:val="center"/>
        <w:outlineLvl w:val="1"/>
        <w:rPr>
          <w:rFonts w:ascii="Helvetica" w:eastAsia="Times New Roman" w:hAnsi="Helvetica" w:cs="Helvetica"/>
          <w:i/>
          <w:iCs/>
          <w:color w:val="FFFFFF"/>
          <w:sz w:val="25"/>
          <w:szCs w:val="25"/>
        </w:rPr>
      </w:pPr>
      <w:r w:rsidRPr="005C2E57">
        <w:rPr>
          <w:rFonts w:ascii="Helvetica" w:eastAsia="Times New Roman" w:hAnsi="Helvetica" w:cs="Helvetica"/>
          <w:i/>
          <w:iCs/>
          <w:color w:val="FFFFFF"/>
          <w:sz w:val="25"/>
          <w:szCs w:val="25"/>
        </w:rPr>
        <w:t>Java Bean Interview Questions</w:t>
      </w:r>
    </w:p>
    <w:p w:rsidR="005C2E57" w:rsidRPr="005C2E57" w:rsidRDefault="000F79BD" w:rsidP="005C2E57">
      <w:pPr>
        <w:spacing w:after="0"/>
        <w:rPr>
          <w:rFonts w:ascii="Times New Roman" w:eastAsia="Times New Roman" w:hAnsi="Times New Roman" w:cs="Times New Roman"/>
          <w:sz w:val="24"/>
          <w:szCs w:val="24"/>
        </w:rPr>
      </w:pPr>
      <w:r w:rsidRPr="000F79BD">
        <w:rPr>
          <w:rFonts w:ascii="Times New Roman" w:eastAsia="Times New Roman" w:hAnsi="Times New Roman" w:cs="Times New Roman"/>
          <w:sz w:val="24"/>
          <w:szCs w:val="24"/>
        </w:rPr>
        <w:pict>
          <v:rect id="_x0000_i1140" style="width:0;height:.7pt" o:hrstd="t" o:hrnoshade="t" o:hr="t" fillcolor="#d4d4d4" stroked="f"/>
        </w:pic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FF5848">
        <w:rPr>
          <w:rFonts w:ascii="Helvetica" w:eastAsia="Times New Roman" w:hAnsi="Helvetica" w:cs="Helvetica"/>
          <w:color w:val="610B4B"/>
          <w:sz w:val="29"/>
          <w:szCs w:val="29"/>
          <w:highlight w:val="yellow"/>
        </w:rPr>
        <w:t>163)What is a JavaBean?</w:t>
      </w:r>
      <w:r w:rsidR="00FF5848" w:rsidRPr="00FF5848">
        <w:rPr>
          <w:rFonts w:ascii="Helvetica" w:eastAsia="Times New Roman" w:hAnsi="Helvetica" w:cs="Helvetica"/>
          <w:color w:val="610B4B"/>
          <w:sz w:val="29"/>
          <w:szCs w:val="29"/>
          <w:highlight w:val="yellow"/>
        </w:rPr>
        <w:t xml:space="preserve"> Complete this topic</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are reusable software components written in the Java programming language, designed to be manipulated visually by a software development environment, like JBuilder or VisualAge for Java.</w:t>
      </w:r>
    </w:p>
    <w:p w:rsidR="005C2E57" w:rsidRPr="005C2E57" w:rsidRDefault="000F79BD" w:rsidP="005C2E57">
      <w:pPr>
        <w:spacing w:after="0"/>
        <w:rPr>
          <w:rFonts w:ascii="Times New Roman" w:eastAsia="Times New Roman" w:hAnsi="Times New Roman" w:cs="Times New Roman"/>
          <w:sz w:val="24"/>
          <w:szCs w:val="24"/>
        </w:rPr>
      </w:pPr>
      <w:r w:rsidRPr="000F79BD">
        <w:rPr>
          <w:rFonts w:ascii="Times New Roman" w:eastAsia="Times New Roman" w:hAnsi="Times New Roman" w:cs="Times New Roman"/>
          <w:sz w:val="24"/>
          <w:szCs w:val="24"/>
        </w:rPr>
        <w:pict>
          <v:rect id="_x0000_i1141" style="width:0;height:.7pt" o:hrstd="t" o:hrnoshade="t" o:hr="t" fillcolor="#d4d4d4" stroked="f"/>
        </w:pict>
      </w:r>
    </w:p>
    <w:p w:rsidR="005C2E57" w:rsidRPr="005C2E57" w:rsidRDefault="005C2E57" w:rsidP="005C2E57">
      <w:pPr>
        <w:shd w:val="clear" w:color="auto" w:fill="66BB66"/>
        <w:spacing w:before="100" w:beforeAutospacing="1" w:after="100" w:afterAutospacing="1" w:line="318" w:lineRule="atLeast"/>
        <w:jc w:val="center"/>
        <w:outlineLvl w:val="1"/>
        <w:rPr>
          <w:rFonts w:ascii="Helvetica" w:eastAsia="Times New Roman" w:hAnsi="Helvetica" w:cs="Helvetica"/>
          <w:i/>
          <w:iCs/>
          <w:color w:val="FFFFFF"/>
          <w:sz w:val="25"/>
          <w:szCs w:val="25"/>
        </w:rPr>
      </w:pPr>
      <w:r w:rsidRPr="005C2E57">
        <w:rPr>
          <w:rFonts w:ascii="Helvetica" w:eastAsia="Times New Roman" w:hAnsi="Helvetica" w:cs="Helvetica"/>
          <w:i/>
          <w:iCs/>
          <w:color w:val="FFFFFF"/>
          <w:sz w:val="25"/>
          <w:szCs w:val="25"/>
        </w:rPr>
        <w:t>RMI Interview Questions</w:t>
      </w:r>
    </w:p>
    <w:p w:rsidR="005C2E57" w:rsidRPr="005C2E57" w:rsidRDefault="000F79BD" w:rsidP="005C2E57">
      <w:pPr>
        <w:spacing w:after="0"/>
        <w:rPr>
          <w:rFonts w:ascii="Times New Roman" w:eastAsia="Times New Roman" w:hAnsi="Times New Roman" w:cs="Times New Roman"/>
          <w:sz w:val="24"/>
          <w:szCs w:val="24"/>
        </w:rPr>
      </w:pPr>
      <w:r w:rsidRPr="000F79BD">
        <w:rPr>
          <w:rFonts w:ascii="Times New Roman" w:eastAsia="Times New Roman" w:hAnsi="Times New Roman" w:cs="Times New Roman"/>
          <w:sz w:val="24"/>
          <w:szCs w:val="24"/>
        </w:rPr>
        <w:pict>
          <v:rect id="_x0000_i1142" style="width:0;height:.7pt" o:hrstd="t" o:hrnoshade="t" o:hr="t" fillcolor="#d4d4d4" stroked="f"/>
        </w:pict>
      </w:r>
    </w:p>
    <w:p w:rsidR="005C2E57" w:rsidRPr="005C2E57" w:rsidRDefault="005C2E57" w:rsidP="005C2E57">
      <w:pPr>
        <w:shd w:val="clear" w:color="auto" w:fill="FFFFFF"/>
        <w:spacing w:before="100" w:beforeAutospacing="1" w:after="100" w:afterAutospacing="1" w:line="318" w:lineRule="atLeast"/>
        <w:jc w:val="both"/>
        <w:outlineLvl w:val="2"/>
        <w:rPr>
          <w:rFonts w:ascii="Helvetica" w:eastAsia="Times New Roman" w:hAnsi="Helvetica" w:cs="Helvetica"/>
          <w:color w:val="610B4B"/>
          <w:sz w:val="29"/>
          <w:szCs w:val="29"/>
        </w:rPr>
      </w:pPr>
      <w:r w:rsidRPr="00FF5848">
        <w:rPr>
          <w:rFonts w:ascii="Helvetica" w:eastAsia="Times New Roman" w:hAnsi="Helvetica" w:cs="Helvetica"/>
          <w:color w:val="610B4B"/>
          <w:sz w:val="29"/>
          <w:szCs w:val="29"/>
          <w:highlight w:val="yellow"/>
        </w:rPr>
        <w:t>164)Can RMI and Corba based applications interact?</w:t>
      </w:r>
    </w:p>
    <w:p w:rsidR="005C2E57" w:rsidRPr="005C2E57" w:rsidRDefault="005C2E57" w:rsidP="005C2E57">
      <w:pPr>
        <w:shd w:val="clear" w:color="auto" w:fill="FFFFFF"/>
        <w:spacing w:before="100" w:beforeAutospacing="1" w:after="100" w:afterAutospacing="1" w:line="318" w:lineRule="atLeast"/>
        <w:jc w:val="both"/>
        <w:rPr>
          <w:rFonts w:ascii="Verdana" w:eastAsia="Times New Roman" w:hAnsi="Verdana" w:cs="Times New Roman"/>
          <w:color w:val="000000"/>
          <w:sz w:val="18"/>
          <w:szCs w:val="18"/>
        </w:rPr>
      </w:pPr>
      <w:r w:rsidRPr="005C2E57">
        <w:rPr>
          <w:rFonts w:ascii="Verdana" w:eastAsia="Times New Roman" w:hAnsi="Verdana" w:cs="Times New Roman"/>
          <w:color w:val="000000"/>
          <w:sz w:val="18"/>
          <w:szCs w:val="18"/>
        </w:rPr>
        <w:t>Yes they can. RMI is available with IIOP as the transport protocol instead of JRMP.</w:t>
      </w:r>
    </w:p>
    <w:p w:rsidR="005C2E57" w:rsidRDefault="005C2E57" w:rsidP="005C2E57">
      <w:pPr>
        <w:pStyle w:val="Heading1"/>
        <w:shd w:val="clear" w:color="auto" w:fill="FFFFFF"/>
        <w:spacing w:before="69" w:line="318" w:lineRule="atLeast"/>
        <w:jc w:val="both"/>
        <w:rPr>
          <w:rFonts w:ascii="Helvetica" w:hAnsi="Helvetica" w:cs="Helvetica"/>
          <w:b w:val="0"/>
          <w:bCs w:val="0"/>
          <w:color w:val="610B38"/>
          <w:sz w:val="40"/>
          <w:szCs w:val="40"/>
        </w:rPr>
      </w:pPr>
      <w:r>
        <w:rPr>
          <w:rFonts w:ascii="Helvetica" w:hAnsi="Helvetica" w:cs="Helvetica"/>
          <w:b w:val="0"/>
          <w:bCs w:val="0"/>
          <w:color w:val="610B38"/>
          <w:sz w:val="40"/>
          <w:szCs w:val="40"/>
        </w:rPr>
        <w:t>Java Multithreading Interview Questions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Multithreading and Synchronization is considered as the typical chapter in java programming. In game development company, mulithreading related interview questions are asked mostly. A list of frequently asked java multithreading interview questions are given below.</w:t>
      </w:r>
    </w:p>
    <w:p w:rsidR="005C2E57" w:rsidRDefault="000F79BD" w:rsidP="005C2E57">
      <w:pPr>
        <w:rPr>
          <w:rFonts w:ascii="Times New Roman" w:hAnsi="Times New Roman"/>
          <w:sz w:val="24"/>
          <w:szCs w:val="24"/>
        </w:rPr>
      </w:pPr>
      <w:r>
        <w:pict>
          <v:rect id="_x0000_i114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What is multithreading?</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Multithreading is a process of executing multiple threads simultaneously. Its main advantage is:</w:t>
      </w:r>
    </w:p>
    <w:p w:rsidR="005C2E57" w:rsidRDefault="005C2E57" w:rsidP="005C2E57">
      <w:pPr>
        <w:numPr>
          <w:ilvl w:val="0"/>
          <w:numId w:val="15"/>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Threads share the same address space.</w:t>
      </w:r>
    </w:p>
    <w:p w:rsidR="005C2E57" w:rsidRDefault="005C2E57" w:rsidP="005C2E57">
      <w:pPr>
        <w:numPr>
          <w:ilvl w:val="0"/>
          <w:numId w:val="15"/>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Thread is lightweight.</w:t>
      </w:r>
    </w:p>
    <w:p w:rsidR="005C2E57" w:rsidRDefault="005C2E57" w:rsidP="005C2E57">
      <w:pPr>
        <w:numPr>
          <w:ilvl w:val="0"/>
          <w:numId w:val="15"/>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Cost of communication between process is low.</w:t>
      </w:r>
    </w:p>
    <w:p w:rsidR="005C2E57" w:rsidRDefault="000F79BD" w:rsidP="005C2E57">
      <w:pPr>
        <w:spacing w:after="0"/>
        <w:rPr>
          <w:rFonts w:ascii="Times New Roman" w:hAnsi="Times New Roman"/>
          <w:sz w:val="24"/>
          <w:szCs w:val="24"/>
        </w:rPr>
      </w:pPr>
      <w:hyperlink r:id="rId67"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4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 What is thread?</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 thread is a lightweight subprocess.It is a separate path of execution.It is called separate path of execution because each thread runs in a separate stack frame.</w:t>
      </w:r>
    </w:p>
    <w:p w:rsidR="005C2E57" w:rsidRDefault="000F79BD" w:rsidP="005C2E57">
      <w:pPr>
        <w:rPr>
          <w:rFonts w:ascii="Times New Roman" w:hAnsi="Times New Roman"/>
          <w:sz w:val="24"/>
          <w:szCs w:val="24"/>
        </w:rPr>
      </w:pPr>
      <w:hyperlink r:id="rId68"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4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3)What is the difference between preemptive scheduling and time slicing?</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5C2E57" w:rsidRDefault="000F79BD" w:rsidP="005C2E57">
      <w:pPr>
        <w:rPr>
          <w:rFonts w:ascii="Times New Roman" w:hAnsi="Times New Roman"/>
          <w:sz w:val="24"/>
          <w:szCs w:val="24"/>
        </w:rPr>
      </w:pPr>
      <w:r>
        <w:pict>
          <v:rect id="_x0000_i114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 What does join() method?</w:t>
      </w:r>
      <w:r w:rsidR="00C914BB">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join() method waits for a thread to die. In other words, it causes the currently running threads to stop executing until the thread it joins with completes its task.</w:t>
      </w:r>
    </w:p>
    <w:p w:rsidR="005C2E57" w:rsidRDefault="000F79BD" w:rsidP="005C2E57">
      <w:pPr>
        <w:rPr>
          <w:rFonts w:ascii="Times New Roman" w:hAnsi="Times New Roman"/>
          <w:sz w:val="24"/>
          <w:szCs w:val="24"/>
        </w:rPr>
      </w:pPr>
      <w:hyperlink r:id="rId69"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4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 What is difference between wait() and sleep() method?</w:t>
      </w:r>
      <w:r w:rsidR="00C914BB">
        <w:rPr>
          <w:rFonts w:ascii="Helvetica" w:hAnsi="Helvetica" w:cs="Helvetica"/>
          <w:b w:val="0"/>
          <w:bCs w:val="0"/>
          <w:color w:val="610B4B"/>
          <w:sz w:val="29"/>
          <w:szCs w:val="29"/>
        </w:rPr>
        <w:t>AAA</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984"/>
        <w:gridCol w:w="5827"/>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wait()</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sleep()</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 The wait() method is defined in Object 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The sleep() method is defined in Thread class.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 wait() method releases the 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The sleep() method doesn't releases the lock.</w:t>
            </w:r>
          </w:p>
        </w:tc>
      </w:tr>
    </w:tbl>
    <w:p w:rsidR="00C914BB" w:rsidRDefault="000F79BD" w:rsidP="00C914BB">
      <w:r>
        <w:pict>
          <v:rect id="_x0000_i1148" style="width:0;height:.7pt" o:hrstd="t" o:hrnoshade="t" o:hr="t" fillcolor="#d4d4d4" stroked="f"/>
        </w:pict>
      </w:r>
    </w:p>
    <w:p w:rsidR="00C914BB" w:rsidRPr="00C914BB" w:rsidRDefault="00C914BB" w:rsidP="00C914BB">
      <w:pPr>
        <w:rPr>
          <w:rFonts w:ascii="Times New Roman" w:hAnsi="Times New Roman" w:cs="Times New Roman"/>
          <w:i/>
          <w:sz w:val="24"/>
          <w:szCs w:val="24"/>
        </w:rPr>
      </w:pPr>
      <w:r>
        <w:rPr>
          <w:i/>
        </w:rPr>
        <w:t xml:space="preserve">Also, wait() method is used in the context of synchronization while sleep() method is used in any context. </w: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 Is it possible to start a thread twice?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No, there is no possibility to start a thread twice. If we does, it throws an exception.</w:t>
      </w:r>
    </w:p>
    <w:p w:rsidR="005C2E57" w:rsidRDefault="000F79BD" w:rsidP="005C2E57">
      <w:pPr>
        <w:rPr>
          <w:rFonts w:ascii="Times New Roman" w:hAnsi="Times New Roman"/>
          <w:sz w:val="24"/>
          <w:szCs w:val="24"/>
        </w:rPr>
      </w:pPr>
      <w:hyperlink r:id="rId70"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4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 Can we call the run() method instead of start()?</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but it will not work as a thread rather it will work as a normal object so there will not be context-switching between the threads.</w:t>
      </w:r>
    </w:p>
    <w:p w:rsidR="005C2E57" w:rsidRDefault="000F79BD" w:rsidP="005C2E57">
      <w:pPr>
        <w:rPr>
          <w:rFonts w:ascii="Times New Roman" w:hAnsi="Times New Roman"/>
          <w:sz w:val="24"/>
          <w:szCs w:val="24"/>
        </w:rPr>
      </w:pPr>
      <w:hyperlink r:id="rId71"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5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 What about the daemon threads?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daemon threads are basically the low priority threads that provides the background support to the user threads. It provides services to the user threads.</w:t>
      </w:r>
    </w:p>
    <w:p w:rsidR="005C2E57" w:rsidRDefault="000F79BD" w:rsidP="005C2E57">
      <w:pPr>
        <w:rPr>
          <w:rFonts w:ascii="Times New Roman" w:hAnsi="Times New Roman"/>
          <w:sz w:val="24"/>
          <w:szCs w:val="24"/>
        </w:rPr>
      </w:pPr>
      <w:hyperlink r:id="rId72"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5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9)Can we make the user thread as daemon thread if thread is started?</w:t>
      </w:r>
      <w:r w:rsidR="009D4BC2">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No, if you do so, it will throw IllegalThreadStateException</w:t>
      </w:r>
    </w:p>
    <w:p w:rsidR="005C2E57" w:rsidRDefault="000F79BD" w:rsidP="005C2E57">
      <w:pPr>
        <w:rPr>
          <w:rFonts w:ascii="Times New Roman" w:hAnsi="Times New Roman"/>
          <w:sz w:val="24"/>
          <w:szCs w:val="24"/>
        </w:rPr>
      </w:pPr>
      <w:hyperlink r:id="rId73"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5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10)What is shutdown hook?</w:t>
      </w:r>
      <w:r w:rsidR="009D4BC2">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shutdown hook is basically a thread i.e. invoked implicitely before JVM shuts down. So we can use it perform clean up resource.</w:t>
      </w:r>
    </w:p>
    <w:p w:rsidR="005C2E57" w:rsidRDefault="000F79BD" w:rsidP="005C2E57">
      <w:pPr>
        <w:rPr>
          <w:rFonts w:ascii="Times New Roman" w:hAnsi="Times New Roman"/>
          <w:sz w:val="24"/>
          <w:szCs w:val="24"/>
        </w:rPr>
      </w:pPr>
      <w:hyperlink r:id="rId74"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5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11)When should we interrupt a thread?</w:t>
      </w:r>
      <w:r w:rsidR="009D4BC2">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We should interrupt a thread if we want to break out the sleep or wait state of a thread.</w:t>
      </w:r>
    </w:p>
    <w:p w:rsidR="005C2E57" w:rsidRDefault="000F79BD" w:rsidP="005C2E57">
      <w:pPr>
        <w:rPr>
          <w:rFonts w:ascii="Times New Roman" w:hAnsi="Times New Roman"/>
          <w:sz w:val="24"/>
          <w:szCs w:val="24"/>
        </w:rPr>
      </w:pPr>
      <w:hyperlink r:id="rId75"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5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 What is synchronization?</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Synchronization is the capabilility of control the access of multiple threads to any shared resource.It is used:</w:t>
      </w:r>
    </w:p>
    <w:p w:rsidR="005C2E57" w:rsidRDefault="000F79BD" w:rsidP="005C2E57">
      <w:pPr>
        <w:rPr>
          <w:rFonts w:ascii="Times New Roman" w:hAnsi="Times New Roman"/>
          <w:sz w:val="24"/>
          <w:szCs w:val="24"/>
        </w:rPr>
      </w:pPr>
      <w:r>
        <w:pict>
          <v:rect id="_x0000_i1155" style="width:0;height:.7pt" o:hrstd="t" o:hrnoshade="t" o:hr="t" fillcolor="#d4d4d4" stroked="f"/>
        </w:pict>
      </w:r>
    </w:p>
    <w:p w:rsidR="005C2E57" w:rsidRDefault="005C2E57" w:rsidP="005C2E57">
      <w:pPr>
        <w:numPr>
          <w:ilvl w:val="0"/>
          <w:numId w:val="16"/>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To prevent thread interference.</w:t>
      </w:r>
    </w:p>
    <w:p w:rsidR="005C2E57" w:rsidRDefault="005C2E57" w:rsidP="005C2E57">
      <w:pPr>
        <w:numPr>
          <w:ilvl w:val="0"/>
          <w:numId w:val="16"/>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To prevent consistency problem.</w:t>
      </w:r>
    </w:p>
    <w:p w:rsidR="005C2E57" w:rsidRDefault="000F79BD" w:rsidP="005C2E57">
      <w:pPr>
        <w:spacing w:after="0"/>
        <w:rPr>
          <w:rFonts w:ascii="Times New Roman" w:hAnsi="Times New Roman"/>
          <w:sz w:val="24"/>
          <w:szCs w:val="24"/>
        </w:rPr>
      </w:pPr>
      <w:hyperlink r:id="rId76"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5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13) What is the purpose of Synchronized block?</w:t>
      </w:r>
    </w:p>
    <w:p w:rsidR="005C2E57" w:rsidRDefault="005C2E57" w:rsidP="005C2E57">
      <w:pPr>
        <w:numPr>
          <w:ilvl w:val="0"/>
          <w:numId w:val="17"/>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Synchronized block is used to lock an object for any shared resource.</w:t>
      </w:r>
    </w:p>
    <w:p w:rsidR="005C2E57" w:rsidRDefault="005C2E57" w:rsidP="005C2E57">
      <w:pPr>
        <w:numPr>
          <w:ilvl w:val="0"/>
          <w:numId w:val="17"/>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Scope of synchronized block is smaller than the method.</w:t>
      </w:r>
    </w:p>
    <w:p w:rsidR="005C2E57" w:rsidRDefault="000F79BD" w:rsidP="005C2E57">
      <w:pPr>
        <w:spacing w:after="0"/>
        <w:rPr>
          <w:rFonts w:ascii="Times New Roman" w:hAnsi="Times New Roman"/>
          <w:sz w:val="24"/>
          <w:szCs w:val="24"/>
        </w:rPr>
      </w:pPr>
      <w:hyperlink r:id="rId77"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5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14)Can Java object be locked down for exclusive use by a given thread?</w:t>
      </w:r>
      <w:r w:rsidR="009D4BC2">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You can lock an object by putting it in a "synchronized" block. The locked object is inaccessible to any thread other than the one that explicitly claimed it.</w:t>
      </w:r>
    </w:p>
    <w:p w:rsidR="005C2E57" w:rsidRDefault="000F79BD" w:rsidP="005C2E57">
      <w:pPr>
        <w:rPr>
          <w:rFonts w:ascii="Times New Roman" w:hAnsi="Times New Roman"/>
          <w:sz w:val="24"/>
          <w:szCs w:val="24"/>
        </w:rPr>
      </w:pPr>
      <w:r>
        <w:pict>
          <v:rect id="_x0000_i115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15) What is static synchronization?</w:t>
      </w:r>
      <w:r w:rsidR="009D4BC2">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If you make any static method as synchronized, the lock will be on the class not on object.</w:t>
      </w:r>
      <w:r>
        <w:rPr>
          <w:rStyle w:val="apple-converted-space"/>
          <w:rFonts w:ascii="Verdana" w:hAnsi="Verdana"/>
          <w:color w:val="000000"/>
          <w:sz w:val="18"/>
          <w:szCs w:val="18"/>
        </w:rPr>
        <w:t> </w:t>
      </w:r>
      <w:hyperlink r:id="rId78" w:history="1">
        <w:r>
          <w:rPr>
            <w:rStyle w:val="Hyperlink"/>
            <w:rFonts w:ascii="Verdana" w:hAnsi="Verdana"/>
            <w:color w:val="008000"/>
            <w:sz w:val="18"/>
            <w:szCs w:val="18"/>
          </w:rPr>
          <w:t>more details...</w:t>
        </w:r>
      </w:hyperlink>
    </w:p>
    <w:p w:rsidR="005C2E57" w:rsidRDefault="000F79BD" w:rsidP="005C2E57">
      <w:pPr>
        <w:rPr>
          <w:rFonts w:ascii="Times New Roman" w:hAnsi="Times New Roman"/>
          <w:sz w:val="24"/>
          <w:szCs w:val="24"/>
        </w:rPr>
      </w:pPr>
      <w:r>
        <w:pict>
          <v:rect id="_x0000_i115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16)What is the difference between notify() and notifyAll()?</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notify() is used to unblock one waiting thread whereas notifyAll() method is used to unblock all the threads in waiting state.</w:t>
      </w:r>
    </w:p>
    <w:p w:rsidR="005C2E57" w:rsidRDefault="000F79BD" w:rsidP="005C2E57">
      <w:pPr>
        <w:rPr>
          <w:rFonts w:ascii="Times New Roman" w:hAnsi="Times New Roman"/>
          <w:sz w:val="24"/>
          <w:szCs w:val="24"/>
        </w:rPr>
      </w:pPr>
      <w:r>
        <w:lastRenderedPageBreak/>
        <w:pict>
          <v:rect id="_x0000_i116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17)What is deadlock?</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Deadlock is a situation when two threads are waiting on each other to release a resource. Each thread waiting for a resource which is held by the other waiting thread.</w:t>
      </w:r>
    </w:p>
    <w:p w:rsidR="005C2E57" w:rsidRDefault="005C2E57" w:rsidP="005C2E57">
      <w:pPr>
        <w:pStyle w:val="Heading1"/>
        <w:shd w:val="clear" w:color="auto" w:fill="FFFFFF"/>
        <w:spacing w:before="69" w:line="318" w:lineRule="atLeast"/>
        <w:jc w:val="both"/>
        <w:rPr>
          <w:rFonts w:ascii="Helvetica" w:hAnsi="Helvetica" w:cs="Helvetica"/>
          <w:b w:val="0"/>
          <w:bCs w:val="0"/>
          <w:color w:val="610B38"/>
          <w:sz w:val="40"/>
          <w:szCs w:val="40"/>
        </w:rPr>
      </w:pPr>
      <w:r w:rsidRPr="009D4BC2">
        <w:rPr>
          <w:rFonts w:ascii="Helvetica" w:hAnsi="Helvetica" w:cs="Helvetica"/>
          <w:b w:val="0"/>
          <w:bCs w:val="0"/>
          <w:color w:val="610B38"/>
          <w:sz w:val="40"/>
          <w:szCs w:val="40"/>
          <w:highlight w:val="yellow"/>
        </w:rPr>
        <w:t>20 Java Collections Interview Questions</w:t>
      </w:r>
      <w:r w:rsidR="009D4BC2">
        <w:rPr>
          <w:rFonts w:ascii="Helvetica" w:hAnsi="Helvetica" w:cs="Helvetica"/>
          <w:b w:val="0"/>
          <w:bCs w:val="0"/>
          <w:color w:val="610B38"/>
          <w:sz w:val="40"/>
          <w:szCs w:val="40"/>
        </w:rPr>
        <w:t xml:space="preserve"> revise this 1</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In java, collection interview questions are mostly asked by the interviewers. Here is the list of mostly asked collections interview questions with answers.</w:t>
      </w:r>
    </w:p>
    <w:p w:rsidR="005C2E57" w:rsidRDefault="000F79BD" w:rsidP="005C2E57">
      <w:pPr>
        <w:rPr>
          <w:rFonts w:ascii="Times New Roman" w:hAnsi="Times New Roman"/>
          <w:sz w:val="24"/>
          <w:szCs w:val="24"/>
        </w:rPr>
      </w:pPr>
      <w:r>
        <w:pict>
          <v:rect id="_x0000_i116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What is the difference between ArrayList and Vector?</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5"/>
        <w:gridCol w:w="5633"/>
        <w:gridCol w:w="5513"/>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No.</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ArrayList</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Vector</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ArrayList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Vector is synchronized.</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ArrayList is not a legacy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Vector is a legacy class.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ArrayList increases its size by 50% of the array size.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Vector increases its size by doubling the array size.</w:t>
            </w:r>
          </w:p>
        </w:tc>
      </w:tr>
    </w:tbl>
    <w:p w:rsidR="005C2E57" w:rsidRDefault="000F79BD" w:rsidP="005C2E57">
      <w:pPr>
        <w:rPr>
          <w:rFonts w:ascii="Times New Roman" w:hAnsi="Times New Roman" w:cs="Times New Roman"/>
          <w:sz w:val="24"/>
          <w:szCs w:val="24"/>
        </w:rPr>
      </w:pPr>
      <w:r>
        <w:pict>
          <v:rect id="_x0000_i116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 What is the difference between ArrayList and LinkedList?</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12"/>
        <w:gridCol w:w="7283"/>
        <w:gridCol w:w="3916"/>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No.</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ArrayList</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LinkedList</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ArrayList uses a dynamic array.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LinkedList uses doubly linked list.</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ArrayList is not efficient for manipulation because a lot of shifting is required.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LinkedList is efficient for manipulation.</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ArrayList is better to store and fetch data.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LinkedList is better to manipulate data.</w:t>
            </w:r>
          </w:p>
        </w:tc>
      </w:tr>
    </w:tbl>
    <w:p w:rsidR="005C2E57" w:rsidRDefault="000F79BD" w:rsidP="005C2E57">
      <w:pPr>
        <w:rPr>
          <w:rFonts w:ascii="Times New Roman" w:hAnsi="Times New Roman" w:cs="Times New Roman"/>
          <w:sz w:val="24"/>
          <w:szCs w:val="24"/>
        </w:rPr>
      </w:pPr>
      <w:r>
        <w:pict>
          <v:rect id="_x0000_i116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3) What is the difference between Iterator and ListIterator?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Iterator traverses the elements in forward direction only whereas ListIterator traverses the elements in forward and backward direction.</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12"/>
        <w:gridCol w:w="4855"/>
        <w:gridCol w:w="6344"/>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No.</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Iterator</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ListIterator</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Iterator traverses the elements in forward direction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ListIterator traverses the elements in backward and forward directions both.</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Iterator can be used in List, Set and Queue.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ListIterator can be used in List only.</w:t>
            </w:r>
          </w:p>
        </w:tc>
      </w:tr>
    </w:tbl>
    <w:p w:rsidR="005C2E57" w:rsidRDefault="000F79BD" w:rsidP="005C2E57">
      <w:pPr>
        <w:rPr>
          <w:rFonts w:ascii="Times New Roman" w:hAnsi="Times New Roman"/>
          <w:sz w:val="24"/>
          <w:szCs w:val="24"/>
        </w:rPr>
      </w:pPr>
      <w:r>
        <w:pict>
          <v:rect id="_x0000_i116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 What is the difference between Iterator and Enumeration?</w:t>
      </w:r>
      <w:r w:rsidR="001950FC">
        <w:rPr>
          <w:rFonts w:ascii="Helvetica" w:hAnsi="Helvetica" w:cs="Helvetica"/>
          <w:b w:val="0"/>
          <w:bCs w:val="0"/>
          <w:color w:val="610B4B"/>
          <w:sz w:val="29"/>
          <w:szCs w:val="29"/>
        </w:rPr>
        <w:t>AAA</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51"/>
        <w:gridCol w:w="6063"/>
        <w:gridCol w:w="5097"/>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No.</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Iterator</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Enumeration</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Iterator can traverse legacy and non-legacy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Enumeration can traverse only legacy elements.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Iterator is fail-fast.</w:t>
            </w:r>
            <w:r w:rsidR="001950FC">
              <w:rPr>
                <w:rFonts w:ascii="Verdana" w:hAnsi="Verdana"/>
                <w:color w:val="000000"/>
                <w:sz w:val="18"/>
                <w:szCs w:val="18"/>
              </w:rPr>
              <w:t xml:space="preserve"> (</w:t>
            </w:r>
            <w:r w:rsidR="001950FC" w:rsidRPr="001950FC">
              <w:rPr>
                <w:rFonts w:ascii="Verdana" w:hAnsi="Verdana"/>
                <w:i/>
                <w:color w:val="000000"/>
                <w:sz w:val="18"/>
                <w:szCs w:val="18"/>
              </w:rPr>
              <w:t>concurrent modification exception</w:t>
            </w:r>
            <w:r w:rsidR="001950FC">
              <w:rPr>
                <w:rFonts w:ascii="Verdana" w:hAnsi="Verdana"/>
                <w:color w:val="000000"/>
                <w:sz w:val="18"/>
                <w:szCs w:val="18"/>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Enumeration is not fail-fast.</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Iterator is slower than Enumeration.</w:t>
            </w:r>
            <w:r w:rsidR="001950FC">
              <w:rPr>
                <w:rFonts w:ascii="Verdana" w:hAnsi="Verdana"/>
                <w:color w:val="000000"/>
                <w:sz w:val="18"/>
                <w:szCs w:val="18"/>
              </w:rPr>
              <w:t xml:space="preserve"> (</w:t>
            </w:r>
            <w:r w:rsidR="001950FC" w:rsidRPr="001950FC">
              <w:rPr>
                <w:rFonts w:ascii="Verdana" w:hAnsi="Verdana"/>
                <w:i/>
                <w:color w:val="000000"/>
                <w:sz w:val="18"/>
                <w:szCs w:val="18"/>
              </w:rPr>
              <w:t>no synchronyzation</w:t>
            </w:r>
            <w:r w:rsidR="001950FC">
              <w:rPr>
                <w:rFonts w:ascii="Verdana" w:hAnsi="Verdana"/>
                <w:color w:val="000000"/>
                <w:sz w:val="18"/>
                <w:szCs w:val="18"/>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Enumeration is faster than Iterator.</w:t>
            </w:r>
          </w:p>
        </w:tc>
      </w:tr>
    </w:tbl>
    <w:p w:rsidR="001950FC" w:rsidRDefault="000F79BD" w:rsidP="005C2E57">
      <w:r>
        <w:pict>
          <v:rect id="_x0000_i1165" style="width:0;height:.7pt" o:hrstd="t" o:hrnoshade="t" o:hr="t" fillcolor="#d4d4d4" stroked="f"/>
        </w:pict>
      </w:r>
    </w:p>
    <w:p w:rsidR="005C2E57" w:rsidRDefault="000F79BD" w:rsidP="005C2E57">
      <w:pPr>
        <w:rPr>
          <w:rFonts w:ascii="Times New Roman" w:hAnsi="Times New Roman" w:cs="Times New Roman"/>
          <w:sz w:val="24"/>
          <w:szCs w:val="24"/>
        </w:rPr>
      </w:pPr>
      <w:hyperlink r:id="rId79" w:history="1">
        <w:r w:rsidR="001950FC" w:rsidRPr="000D240C">
          <w:rPr>
            <w:rStyle w:val="Hyperlink"/>
            <w:rFonts w:ascii="Times New Roman" w:hAnsi="Times New Roman" w:cs="Times New Roman"/>
            <w:sz w:val="24"/>
            <w:szCs w:val="24"/>
          </w:rPr>
          <w:t>http://stackoverflow.com/questions/948194/difference-between-java-enumeration-and-iterator</w:t>
        </w:r>
      </w:hyperlink>
    </w:p>
    <w:p w:rsidR="001950FC" w:rsidRDefault="001950FC" w:rsidP="005C2E57">
      <w:pPr>
        <w:rPr>
          <w:rFonts w:ascii="Times New Roman" w:hAnsi="Times New Roman" w:cs="Times New Roman"/>
          <w:sz w:val="24"/>
          <w:szCs w:val="24"/>
        </w:rPr>
      </w:pP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 What is the difference between List and Set?</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List can contain duplicate elements whereas Set contains only unique elements.</w:t>
      </w:r>
    </w:p>
    <w:p w:rsidR="005C2E57" w:rsidRDefault="000F79BD" w:rsidP="005C2E57">
      <w:pPr>
        <w:rPr>
          <w:rFonts w:ascii="Times New Roman" w:hAnsi="Times New Roman"/>
          <w:sz w:val="24"/>
          <w:szCs w:val="24"/>
        </w:rPr>
      </w:pPr>
      <w:r>
        <w:pict>
          <v:rect id="_x0000_i116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 What is the difference between HashSet and TreeSet?</w:t>
      </w:r>
      <w:r w:rsidR="001950FC">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HashSet maintains</w:t>
      </w:r>
      <w:r>
        <w:rPr>
          <w:rStyle w:val="apple-converted-space"/>
          <w:rFonts w:ascii="Verdana" w:hAnsi="Verdana"/>
          <w:color w:val="000000"/>
          <w:sz w:val="18"/>
          <w:szCs w:val="18"/>
        </w:rPr>
        <w:t> </w:t>
      </w:r>
      <w:r>
        <w:rPr>
          <w:rFonts w:ascii="Verdana" w:hAnsi="Verdana"/>
          <w:b/>
          <w:bCs/>
          <w:color w:val="000000"/>
          <w:sz w:val="18"/>
          <w:szCs w:val="18"/>
        </w:rPr>
        <w:t>no order</w:t>
      </w:r>
      <w:r>
        <w:rPr>
          <w:rStyle w:val="apple-converted-space"/>
          <w:rFonts w:ascii="Verdana" w:hAnsi="Verdana"/>
          <w:color w:val="000000"/>
          <w:sz w:val="18"/>
          <w:szCs w:val="18"/>
        </w:rPr>
        <w:t> </w:t>
      </w:r>
      <w:r>
        <w:rPr>
          <w:rFonts w:ascii="Verdana" w:hAnsi="Verdana"/>
          <w:color w:val="000000"/>
          <w:sz w:val="18"/>
          <w:szCs w:val="18"/>
        </w:rPr>
        <w:t>whereas TreeSet maintains</w:t>
      </w:r>
      <w:r>
        <w:rPr>
          <w:rStyle w:val="apple-converted-space"/>
          <w:rFonts w:ascii="Verdana" w:hAnsi="Verdana"/>
          <w:color w:val="000000"/>
          <w:sz w:val="18"/>
          <w:szCs w:val="18"/>
        </w:rPr>
        <w:t> </w:t>
      </w:r>
      <w:r>
        <w:rPr>
          <w:rFonts w:ascii="Verdana" w:hAnsi="Verdana"/>
          <w:b/>
          <w:bCs/>
          <w:color w:val="000000"/>
          <w:sz w:val="18"/>
          <w:szCs w:val="18"/>
        </w:rPr>
        <w:t>ascending order</w:t>
      </w:r>
      <w:r>
        <w:rPr>
          <w:rFonts w:ascii="Verdana" w:hAnsi="Verdana"/>
          <w:color w:val="000000"/>
          <w:sz w:val="18"/>
          <w:szCs w:val="18"/>
        </w:rPr>
        <w:t>.</w:t>
      </w:r>
    </w:p>
    <w:p w:rsidR="005C2E57" w:rsidRDefault="000F79BD" w:rsidP="005C2E57">
      <w:pPr>
        <w:rPr>
          <w:rFonts w:ascii="Times New Roman" w:hAnsi="Times New Roman"/>
          <w:sz w:val="24"/>
          <w:szCs w:val="24"/>
        </w:rPr>
      </w:pPr>
      <w:r>
        <w:pict>
          <v:rect id="_x0000_i116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7) What is the difference between Set and Map?</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Set contains values only whereas Map contains key and values both.</w:t>
      </w:r>
    </w:p>
    <w:p w:rsidR="005C2E57" w:rsidRDefault="000F79BD" w:rsidP="005C2E57">
      <w:pPr>
        <w:rPr>
          <w:rFonts w:ascii="Times New Roman" w:hAnsi="Times New Roman"/>
          <w:sz w:val="24"/>
          <w:szCs w:val="24"/>
        </w:rPr>
      </w:pPr>
      <w:r>
        <w:pict>
          <v:rect id="_x0000_i116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 What is the difference between HashSet and HashMap?</w:t>
      </w:r>
      <w:r w:rsidR="00174043">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HashSet contains only values whereas HashMap contains entry(key,value). HashSet can be iterated but HashMap need to convert into Set to be iterated.</w:t>
      </w:r>
    </w:p>
    <w:p w:rsidR="005C2E57" w:rsidRDefault="000F79BD" w:rsidP="005C2E57">
      <w:pPr>
        <w:rPr>
          <w:rFonts w:ascii="Times New Roman" w:hAnsi="Times New Roman"/>
          <w:sz w:val="24"/>
          <w:szCs w:val="24"/>
        </w:rPr>
      </w:pPr>
      <w:r>
        <w:pict>
          <v:rect id="_x0000_i116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 What is the difference between HashMap and TreeMap?</w:t>
      </w:r>
      <w:r w:rsidR="001950FC">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HashMap maintains</w:t>
      </w:r>
      <w:r>
        <w:rPr>
          <w:rStyle w:val="apple-converted-space"/>
          <w:rFonts w:ascii="Verdana" w:hAnsi="Verdana"/>
          <w:color w:val="000000"/>
          <w:sz w:val="18"/>
          <w:szCs w:val="18"/>
        </w:rPr>
        <w:t> </w:t>
      </w:r>
      <w:r>
        <w:rPr>
          <w:rFonts w:ascii="Verdana" w:hAnsi="Verdana"/>
          <w:b/>
          <w:bCs/>
          <w:color w:val="000000"/>
          <w:sz w:val="18"/>
          <w:szCs w:val="18"/>
        </w:rPr>
        <w:t>no order</w:t>
      </w:r>
      <w:r>
        <w:rPr>
          <w:rStyle w:val="apple-converted-space"/>
          <w:rFonts w:ascii="Verdana" w:hAnsi="Verdana"/>
          <w:color w:val="000000"/>
          <w:sz w:val="18"/>
          <w:szCs w:val="18"/>
        </w:rPr>
        <w:t> </w:t>
      </w:r>
      <w:r>
        <w:rPr>
          <w:rFonts w:ascii="Verdana" w:hAnsi="Verdana"/>
          <w:color w:val="000000"/>
          <w:sz w:val="18"/>
          <w:szCs w:val="18"/>
        </w:rPr>
        <w:t>but TreeMap maintains</w:t>
      </w:r>
      <w:r>
        <w:rPr>
          <w:rStyle w:val="apple-converted-space"/>
          <w:rFonts w:ascii="Verdana" w:hAnsi="Verdana"/>
          <w:color w:val="000000"/>
          <w:sz w:val="18"/>
          <w:szCs w:val="18"/>
        </w:rPr>
        <w:t> </w:t>
      </w:r>
      <w:r>
        <w:rPr>
          <w:rFonts w:ascii="Verdana" w:hAnsi="Verdana"/>
          <w:b/>
          <w:bCs/>
          <w:color w:val="000000"/>
          <w:sz w:val="18"/>
          <w:szCs w:val="18"/>
        </w:rPr>
        <w:t>ascending order</w:t>
      </w:r>
      <w:r>
        <w:rPr>
          <w:rFonts w:ascii="Verdana" w:hAnsi="Verdana"/>
          <w:color w:val="000000"/>
          <w:sz w:val="18"/>
          <w:szCs w:val="18"/>
        </w:rPr>
        <w:t>.</w:t>
      </w:r>
    </w:p>
    <w:p w:rsidR="005C2E57" w:rsidRDefault="000F79BD" w:rsidP="005C2E57">
      <w:pPr>
        <w:rPr>
          <w:rFonts w:ascii="Times New Roman" w:hAnsi="Times New Roman"/>
          <w:sz w:val="24"/>
          <w:szCs w:val="24"/>
        </w:rPr>
      </w:pPr>
      <w:r>
        <w:pict>
          <v:rect id="_x0000_i117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10) What is the difference between HashMap and Hashtable?</w:t>
      </w:r>
      <w:r w:rsidR="001950FC">
        <w:rPr>
          <w:rFonts w:ascii="Helvetica" w:hAnsi="Helvetica" w:cs="Helvetica"/>
          <w:b w:val="0"/>
          <w:bCs w:val="0"/>
          <w:color w:val="610B4B"/>
          <w:sz w:val="29"/>
          <w:szCs w:val="29"/>
        </w:rPr>
        <w:t>RRR</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26"/>
        <w:gridCol w:w="5933"/>
        <w:gridCol w:w="5252"/>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No.</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HashMap</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Hashtable</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HashMap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Hashtable is synchronized.</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HashMap can contain one null key and multiple null values.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Hashtable cannot contain any null key or null value.</w:t>
            </w:r>
          </w:p>
        </w:tc>
      </w:tr>
    </w:tbl>
    <w:p w:rsidR="005C2E57" w:rsidRDefault="000F79BD" w:rsidP="005C2E57">
      <w:pPr>
        <w:rPr>
          <w:rFonts w:ascii="Times New Roman" w:hAnsi="Times New Roman" w:cs="Times New Roman"/>
          <w:sz w:val="24"/>
          <w:szCs w:val="24"/>
        </w:rPr>
      </w:pPr>
      <w:r>
        <w:pict>
          <v:rect id="_x0000_i117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11) What is the difference between Collection and Collections?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Collection is an interface whereas Collections is a class. Collection interface provides normal functionality of data structure to List, Set and Queue. But, Collections class is to sort and synchronize collection elements.</w:t>
      </w:r>
    </w:p>
    <w:p w:rsidR="005C2E57" w:rsidRDefault="000F79BD" w:rsidP="005C2E57">
      <w:pPr>
        <w:rPr>
          <w:rFonts w:ascii="Times New Roman" w:hAnsi="Times New Roman"/>
          <w:sz w:val="24"/>
          <w:szCs w:val="24"/>
        </w:rPr>
      </w:pPr>
      <w:r>
        <w:pict>
          <v:rect id="_x0000_i117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 What is the difference between Comparable and Comparator?</w:t>
      </w:r>
      <w:r w:rsidR="008F67BC">
        <w:rPr>
          <w:rFonts w:ascii="Helvetica" w:hAnsi="Helvetica" w:cs="Helvetica"/>
          <w:b w:val="0"/>
          <w:bCs w:val="0"/>
          <w:color w:val="610B4B"/>
          <w:sz w:val="29"/>
          <w:szCs w:val="29"/>
        </w:rPr>
        <w:t>RRR</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22"/>
        <w:gridCol w:w="6282"/>
        <w:gridCol w:w="4907"/>
      </w:tblGrid>
      <w:tr w:rsidR="005C2E57" w:rsidTr="005C2E57">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No.</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Comparable</w:t>
            </w:r>
          </w:p>
        </w:tc>
        <w:tc>
          <w:tcPr>
            <w:tcW w:w="0" w:type="auto"/>
            <w:shd w:val="clear" w:color="auto" w:fill="F6FFE1"/>
            <w:tcMar>
              <w:top w:w="69" w:type="dxa"/>
              <w:left w:w="69" w:type="dxa"/>
              <w:bottom w:w="69" w:type="dxa"/>
              <w:right w:w="69" w:type="dxa"/>
            </w:tcMar>
            <w:hideMark/>
          </w:tcPr>
          <w:p w:rsidR="005C2E57" w:rsidRDefault="005C2E57">
            <w:pPr>
              <w:spacing w:line="318" w:lineRule="atLeast"/>
              <w:rPr>
                <w:b/>
                <w:bCs/>
                <w:color w:val="000000"/>
                <w:sz w:val="24"/>
                <w:szCs w:val="24"/>
              </w:rPr>
            </w:pPr>
            <w:r>
              <w:rPr>
                <w:b/>
                <w:bCs/>
                <w:color w:val="000000"/>
              </w:rPr>
              <w:t>Comparator</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lastRenderedPageBreak/>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Comparable provides only one sort of sequence.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Comparator provides multiple sort of sequences.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 provides one method named compareTo().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 provides one method named compare().</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 is found in java.lang package.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it is found in java.util package.</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If we implement Comparable interface,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Actual class is not modified.</w:t>
            </w:r>
          </w:p>
        </w:tc>
      </w:tr>
    </w:tbl>
    <w:p w:rsidR="005C2E57" w:rsidRDefault="000F79BD" w:rsidP="005C2E57">
      <w:pPr>
        <w:rPr>
          <w:rFonts w:ascii="Times New Roman" w:hAnsi="Times New Roman" w:cs="Times New Roman"/>
          <w:sz w:val="24"/>
          <w:szCs w:val="24"/>
        </w:rPr>
      </w:pPr>
      <w:r>
        <w:pict>
          <v:rect id="_x0000_i117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13) What is the advantage of Properties file?</w:t>
      </w:r>
      <w:r w:rsidR="008F67BC">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If you change the value in properties file, you don't need to recompile the java class. So, it makes the application easy to manage.</w:t>
      </w:r>
    </w:p>
    <w:p w:rsidR="005C2E57" w:rsidRDefault="000F79BD" w:rsidP="005C2E57">
      <w:pPr>
        <w:rPr>
          <w:rFonts w:ascii="Times New Roman" w:hAnsi="Times New Roman"/>
          <w:sz w:val="24"/>
          <w:szCs w:val="24"/>
        </w:rPr>
      </w:pPr>
      <w:r>
        <w:pict>
          <v:rect id="_x0000_i117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14) What does the hashCode() method?</w:t>
      </w:r>
      <w:r w:rsidR="008F67BC">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hashCode() method returns a hash code value (an integer number).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hashCode() method returns the same integer number, if two keys (by calling equals() method) are same.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But, it is possible that two hash code numbers can have different or same keys.</w:t>
      </w:r>
    </w:p>
    <w:p w:rsidR="005C2E57" w:rsidRDefault="000F79BD" w:rsidP="005C2E57">
      <w:pPr>
        <w:rPr>
          <w:rFonts w:ascii="Times New Roman" w:hAnsi="Times New Roman"/>
          <w:sz w:val="24"/>
          <w:szCs w:val="24"/>
        </w:rPr>
      </w:pPr>
      <w:r>
        <w:pict>
          <v:rect id="_x0000_i117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15) Why we override equals() method?</w:t>
      </w:r>
      <w:r w:rsidR="00D44A57">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equals method is used to check whether two objects are same or not. It needs to be overridden if we want to check the objects based on property.</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For example, Employee is a class that has 3 data members: id, name and salary. But, we want to check the equality of employee object on the basis of salary. Then, we need to override the equals() method.</w:t>
      </w:r>
    </w:p>
    <w:p w:rsidR="005C2E57" w:rsidRDefault="000F79BD" w:rsidP="005C2E57">
      <w:pPr>
        <w:rPr>
          <w:rFonts w:ascii="Times New Roman" w:hAnsi="Times New Roman"/>
          <w:sz w:val="24"/>
          <w:szCs w:val="24"/>
        </w:rPr>
      </w:pPr>
      <w:r>
        <w:pict>
          <v:rect id="_x0000_i117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16) How to synchronize List, Set and Map elements?</w:t>
      </w:r>
      <w:r w:rsidR="00D44A57">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Yes, Collections class provides methods to make List, Set or Map elements as synchronized:</w:t>
      </w:r>
    </w:p>
    <w:tbl>
      <w:tblPr>
        <w:tblW w:w="1181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1811"/>
      </w:tblGrid>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lastRenderedPageBreak/>
              <w:t>public static List synchronizedList(List l){}</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public static Set synchronizedSet(Set 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public static SortedSet synchronizedSortedSet(SortedSet s){}</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public static Map synchronizedMap(Map m){}</w:t>
            </w:r>
          </w:p>
        </w:tc>
      </w:tr>
      <w:tr w:rsidR="005C2E57" w:rsidTr="005C2E5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9" w:type="dxa"/>
              <w:left w:w="69" w:type="dxa"/>
              <w:bottom w:w="69" w:type="dxa"/>
              <w:right w:w="69" w:type="dxa"/>
            </w:tcMar>
            <w:hideMark/>
          </w:tcPr>
          <w:p w:rsidR="005C2E57" w:rsidRDefault="005C2E57">
            <w:pPr>
              <w:spacing w:line="318" w:lineRule="atLeast"/>
              <w:ind w:left="277"/>
              <w:jc w:val="both"/>
              <w:rPr>
                <w:rFonts w:ascii="Verdana" w:hAnsi="Verdana"/>
                <w:color w:val="000000"/>
                <w:sz w:val="18"/>
                <w:szCs w:val="18"/>
              </w:rPr>
            </w:pPr>
            <w:r>
              <w:rPr>
                <w:rFonts w:ascii="Verdana" w:hAnsi="Verdana"/>
                <w:color w:val="000000"/>
                <w:sz w:val="18"/>
                <w:szCs w:val="18"/>
              </w:rPr>
              <w:t>public static SortedMap synchronizedSortedMap(SortedMap m){}</w:t>
            </w:r>
          </w:p>
        </w:tc>
      </w:tr>
    </w:tbl>
    <w:p w:rsidR="005C2E57" w:rsidRDefault="000F79BD" w:rsidP="005C2E57">
      <w:pPr>
        <w:rPr>
          <w:rFonts w:ascii="Times New Roman" w:hAnsi="Times New Roman"/>
          <w:sz w:val="24"/>
          <w:szCs w:val="24"/>
        </w:rPr>
      </w:pPr>
      <w:r>
        <w:pict>
          <v:rect id="_x0000_i117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17) What is the advantage of generic collection?</w:t>
      </w:r>
      <w:r w:rsidR="00D44A57">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If we use generic class, we don't need typecasting. It is typesafe and checked at compile time.</w:t>
      </w:r>
    </w:p>
    <w:p w:rsidR="005C2E57" w:rsidRDefault="000F79BD" w:rsidP="005C2E57">
      <w:pPr>
        <w:rPr>
          <w:rFonts w:ascii="Times New Roman" w:hAnsi="Times New Roman"/>
          <w:sz w:val="24"/>
          <w:szCs w:val="24"/>
        </w:rPr>
      </w:pPr>
      <w:r>
        <w:pict>
          <v:rect id="_x0000_i117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18) What is hash-collision in Hashtable and how it is handled in Java?</w:t>
      </w:r>
      <w:r w:rsidR="00D44A57">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Two different keys with the same hash value is known as hash-collision. Two different entries will be kept in a single hash bucket to avoid the collision.</w:t>
      </w:r>
    </w:p>
    <w:p w:rsidR="005C2E57" w:rsidRDefault="000F79BD" w:rsidP="005C2E57">
      <w:pPr>
        <w:rPr>
          <w:rFonts w:ascii="Times New Roman" w:hAnsi="Times New Roman"/>
          <w:sz w:val="24"/>
          <w:szCs w:val="24"/>
        </w:rPr>
      </w:pPr>
      <w:r>
        <w:pict>
          <v:rect id="_x0000_i117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19) What is the Dictionary class?</w:t>
      </w:r>
      <w:r w:rsidR="00D44A57">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Dictionary class provides the capability to store key-value pairs.</w:t>
      </w:r>
    </w:p>
    <w:p w:rsidR="005C2E57" w:rsidRDefault="000F79BD" w:rsidP="005C2E57">
      <w:pPr>
        <w:rPr>
          <w:rFonts w:ascii="Times New Roman" w:hAnsi="Times New Roman"/>
          <w:sz w:val="24"/>
          <w:szCs w:val="24"/>
        </w:rPr>
      </w:pPr>
      <w:r>
        <w:pict>
          <v:rect id="_x0000_i118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20) What is the default size of load factor in hashing based collection?</w:t>
      </w:r>
      <w:r w:rsidR="00D44A57">
        <w:rPr>
          <w:rFonts w:ascii="Helvetica" w:hAnsi="Helvetica" w:cs="Helvetica"/>
          <w:b w:val="0"/>
          <w:bCs w:val="0"/>
          <w:color w:val="610B4B"/>
          <w:sz w:val="29"/>
          <w:szCs w:val="29"/>
        </w:rPr>
        <w:t>RRR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default size of load factor is</w:t>
      </w:r>
      <w:r>
        <w:rPr>
          <w:rStyle w:val="apple-converted-space"/>
          <w:rFonts w:ascii="Verdana" w:hAnsi="Verdana"/>
          <w:color w:val="000000"/>
          <w:sz w:val="18"/>
          <w:szCs w:val="18"/>
        </w:rPr>
        <w:t> </w:t>
      </w:r>
      <w:r>
        <w:rPr>
          <w:rFonts w:ascii="Verdana" w:hAnsi="Verdana"/>
          <w:b/>
          <w:bCs/>
          <w:color w:val="000000"/>
          <w:sz w:val="18"/>
          <w:szCs w:val="18"/>
        </w:rPr>
        <w:t>0.75</w:t>
      </w:r>
      <w:r>
        <w:rPr>
          <w:rFonts w:ascii="Verdana" w:hAnsi="Verdana"/>
          <w:color w:val="000000"/>
          <w:sz w:val="18"/>
          <w:szCs w:val="18"/>
        </w:rPr>
        <w:t>. The default capacity is computed as initial capacity * load factor. For example, 16 * 0.75 = 12. So, 12 is the default capacity of Map.</w:t>
      </w:r>
    </w:p>
    <w:p w:rsidR="005C2E57" w:rsidRDefault="005C2E57" w:rsidP="005C2E57">
      <w:pPr>
        <w:pStyle w:val="Heading1"/>
        <w:shd w:val="clear" w:color="auto" w:fill="FFFFFF"/>
        <w:spacing w:before="69" w:line="318" w:lineRule="atLeast"/>
        <w:jc w:val="both"/>
        <w:rPr>
          <w:rFonts w:ascii="Helvetica" w:hAnsi="Helvetica" w:cs="Helvetica"/>
          <w:b w:val="0"/>
          <w:bCs w:val="0"/>
          <w:color w:val="610B38"/>
          <w:sz w:val="40"/>
          <w:szCs w:val="40"/>
        </w:rPr>
      </w:pPr>
      <w:r w:rsidRPr="009D4BC2">
        <w:rPr>
          <w:rFonts w:ascii="Helvetica" w:hAnsi="Helvetica" w:cs="Helvetica"/>
          <w:b w:val="0"/>
          <w:bCs w:val="0"/>
          <w:color w:val="610B38"/>
          <w:sz w:val="40"/>
          <w:szCs w:val="40"/>
          <w:highlight w:val="yellow"/>
        </w:rPr>
        <w:t>JDBC Interview Questions</w:t>
      </w:r>
      <w:r w:rsidR="009D4BC2" w:rsidRPr="009D4BC2">
        <w:rPr>
          <w:rFonts w:ascii="Helvetica" w:hAnsi="Helvetica" w:cs="Helvetica"/>
          <w:b w:val="0"/>
          <w:bCs w:val="0"/>
          <w:color w:val="610B38"/>
          <w:sz w:val="40"/>
          <w:szCs w:val="40"/>
          <w:highlight w:val="yellow"/>
        </w:rPr>
        <w:t xml:space="preserve"> revise this 1st</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A list of frequently asked jdbc interview questions with answers are given below.</w:t>
      </w:r>
    </w:p>
    <w:p w:rsidR="005C2E57" w:rsidRDefault="000F79BD" w:rsidP="005C2E57">
      <w:pPr>
        <w:rPr>
          <w:rFonts w:ascii="Times New Roman" w:hAnsi="Times New Roman"/>
          <w:sz w:val="24"/>
          <w:szCs w:val="24"/>
        </w:rPr>
      </w:pPr>
      <w:r>
        <w:lastRenderedPageBreak/>
        <w:pict>
          <v:rect id="_x0000_i118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What is JDBC?</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JDBC is a Java API that is used to connect and execute query to the database. JDBC API uses jdbc drivers to connects to the database.</w:t>
      </w:r>
    </w:p>
    <w:p w:rsidR="005C2E57" w:rsidRDefault="000F79BD" w:rsidP="005C2E57">
      <w:pPr>
        <w:rPr>
          <w:rFonts w:ascii="Times New Roman" w:hAnsi="Times New Roman"/>
          <w:sz w:val="24"/>
          <w:szCs w:val="24"/>
        </w:rPr>
      </w:pPr>
      <w:hyperlink r:id="rId80"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8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 What is JDBC Driver?</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JDBC Driver is a software component that enables java application to interact with the database.There are 4 types of JDBC drivers:</w:t>
      </w:r>
    </w:p>
    <w:p w:rsidR="005C2E57" w:rsidRDefault="005C2E57" w:rsidP="005C2E57">
      <w:pPr>
        <w:numPr>
          <w:ilvl w:val="0"/>
          <w:numId w:val="18"/>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JDBC-ODBC bridge driver</w:t>
      </w:r>
    </w:p>
    <w:p w:rsidR="005C2E57" w:rsidRDefault="005C2E57" w:rsidP="005C2E57">
      <w:pPr>
        <w:numPr>
          <w:ilvl w:val="0"/>
          <w:numId w:val="18"/>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Native-API driver (partially java driver)</w:t>
      </w:r>
    </w:p>
    <w:p w:rsidR="005C2E57" w:rsidRDefault="005C2E57" w:rsidP="005C2E57">
      <w:pPr>
        <w:numPr>
          <w:ilvl w:val="0"/>
          <w:numId w:val="18"/>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Network Protocol driver (fully java driver)</w:t>
      </w:r>
    </w:p>
    <w:p w:rsidR="005C2E57" w:rsidRDefault="005C2E57" w:rsidP="005C2E57">
      <w:pPr>
        <w:numPr>
          <w:ilvl w:val="0"/>
          <w:numId w:val="18"/>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Thin driver (fully java driver)</w:t>
      </w:r>
    </w:p>
    <w:p w:rsidR="005C2E57" w:rsidRDefault="000F79BD" w:rsidP="005C2E57">
      <w:pPr>
        <w:spacing w:after="0"/>
        <w:rPr>
          <w:rFonts w:ascii="Times New Roman" w:hAnsi="Times New Roman"/>
          <w:sz w:val="24"/>
          <w:szCs w:val="24"/>
        </w:rPr>
      </w:pPr>
      <w:hyperlink r:id="rId81"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8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 What are the steps to connect to the database in java?</w:t>
      </w:r>
    </w:p>
    <w:p w:rsidR="005C2E57" w:rsidRDefault="005C2E57" w:rsidP="005C2E57">
      <w:pPr>
        <w:numPr>
          <w:ilvl w:val="0"/>
          <w:numId w:val="19"/>
        </w:numPr>
        <w:shd w:val="clear" w:color="auto" w:fill="FFFFFF"/>
        <w:spacing w:before="42" w:after="100" w:afterAutospacing="1"/>
        <w:jc w:val="both"/>
        <w:rPr>
          <w:rFonts w:ascii="Verdana" w:hAnsi="Verdana" w:cs="Times New Roman"/>
          <w:color w:val="000000"/>
          <w:sz w:val="18"/>
          <w:szCs w:val="18"/>
        </w:rPr>
      </w:pPr>
      <w:r>
        <w:rPr>
          <w:rFonts w:ascii="Verdana" w:hAnsi="Verdana"/>
          <w:color w:val="000000"/>
          <w:sz w:val="18"/>
          <w:szCs w:val="18"/>
        </w:rPr>
        <w:t>Registering the driver class</w:t>
      </w:r>
    </w:p>
    <w:p w:rsidR="005C2E57" w:rsidRDefault="005C2E57" w:rsidP="005C2E57">
      <w:pPr>
        <w:numPr>
          <w:ilvl w:val="0"/>
          <w:numId w:val="19"/>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Creating connection</w:t>
      </w:r>
    </w:p>
    <w:p w:rsidR="005C2E57" w:rsidRDefault="005C2E57" w:rsidP="005C2E57">
      <w:pPr>
        <w:numPr>
          <w:ilvl w:val="0"/>
          <w:numId w:val="19"/>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Creating statement</w:t>
      </w:r>
    </w:p>
    <w:p w:rsidR="005C2E57" w:rsidRDefault="005C2E57" w:rsidP="005C2E57">
      <w:pPr>
        <w:numPr>
          <w:ilvl w:val="0"/>
          <w:numId w:val="19"/>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Executing queries</w:t>
      </w:r>
    </w:p>
    <w:p w:rsidR="005C2E57" w:rsidRDefault="005C2E57" w:rsidP="005C2E57">
      <w:pPr>
        <w:numPr>
          <w:ilvl w:val="0"/>
          <w:numId w:val="19"/>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Closing connection</w:t>
      </w:r>
    </w:p>
    <w:p w:rsidR="005C2E57" w:rsidRDefault="000F79BD" w:rsidP="005C2E57">
      <w:pPr>
        <w:spacing w:after="0"/>
        <w:rPr>
          <w:rFonts w:ascii="Times New Roman" w:hAnsi="Times New Roman"/>
          <w:sz w:val="24"/>
          <w:szCs w:val="24"/>
        </w:rPr>
      </w:pPr>
      <w:hyperlink r:id="rId82"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8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4) What are the JDBC API components?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java.sql package contains interfaces and classes for JDBC API.</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b/>
          <w:bCs/>
          <w:color w:val="000000"/>
          <w:sz w:val="18"/>
          <w:szCs w:val="18"/>
        </w:rPr>
        <w:t>Interfaces:</w:t>
      </w:r>
    </w:p>
    <w:p w:rsidR="005C2E57" w:rsidRDefault="005C2E57" w:rsidP="005C2E57">
      <w:pPr>
        <w:numPr>
          <w:ilvl w:val="0"/>
          <w:numId w:val="20"/>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Connection</w:t>
      </w:r>
    </w:p>
    <w:p w:rsidR="005C2E57" w:rsidRDefault="005C2E57" w:rsidP="005C2E57">
      <w:pPr>
        <w:numPr>
          <w:ilvl w:val="0"/>
          <w:numId w:val="20"/>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Statement</w:t>
      </w:r>
    </w:p>
    <w:p w:rsidR="005C2E57" w:rsidRDefault="005C2E57" w:rsidP="005C2E57">
      <w:pPr>
        <w:numPr>
          <w:ilvl w:val="0"/>
          <w:numId w:val="20"/>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PreparedStatement</w:t>
      </w:r>
    </w:p>
    <w:p w:rsidR="005C2E57" w:rsidRDefault="005C2E57" w:rsidP="005C2E57">
      <w:pPr>
        <w:numPr>
          <w:ilvl w:val="0"/>
          <w:numId w:val="20"/>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ResultSet</w:t>
      </w:r>
    </w:p>
    <w:p w:rsidR="005C2E57" w:rsidRDefault="005C2E57" w:rsidP="005C2E57">
      <w:pPr>
        <w:numPr>
          <w:ilvl w:val="0"/>
          <w:numId w:val="20"/>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ResultSetMetaData</w:t>
      </w:r>
    </w:p>
    <w:p w:rsidR="005C2E57" w:rsidRDefault="005C2E57" w:rsidP="005C2E57">
      <w:pPr>
        <w:numPr>
          <w:ilvl w:val="0"/>
          <w:numId w:val="20"/>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lastRenderedPageBreak/>
        <w:t>DatabaseMetaData</w:t>
      </w:r>
    </w:p>
    <w:p w:rsidR="005C2E57" w:rsidRDefault="005C2E57" w:rsidP="005C2E57">
      <w:pPr>
        <w:numPr>
          <w:ilvl w:val="0"/>
          <w:numId w:val="20"/>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CallableStatement etc.</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b/>
          <w:bCs/>
          <w:color w:val="000000"/>
          <w:sz w:val="18"/>
          <w:szCs w:val="18"/>
        </w:rPr>
        <w:t>Classes:</w:t>
      </w:r>
    </w:p>
    <w:p w:rsidR="005C2E57" w:rsidRDefault="005C2E57" w:rsidP="005C2E57">
      <w:pPr>
        <w:numPr>
          <w:ilvl w:val="0"/>
          <w:numId w:val="2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DriverManager</w:t>
      </w:r>
    </w:p>
    <w:p w:rsidR="005C2E57" w:rsidRDefault="005C2E57" w:rsidP="005C2E57">
      <w:pPr>
        <w:numPr>
          <w:ilvl w:val="0"/>
          <w:numId w:val="2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Blob</w:t>
      </w:r>
    </w:p>
    <w:p w:rsidR="005C2E57" w:rsidRDefault="005C2E57" w:rsidP="005C2E57">
      <w:pPr>
        <w:numPr>
          <w:ilvl w:val="0"/>
          <w:numId w:val="2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Clob</w:t>
      </w:r>
    </w:p>
    <w:p w:rsidR="005C2E57" w:rsidRDefault="005C2E57" w:rsidP="005C2E57">
      <w:pPr>
        <w:numPr>
          <w:ilvl w:val="0"/>
          <w:numId w:val="2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Types</w:t>
      </w:r>
    </w:p>
    <w:p w:rsidR="005C2E57" w:rsidRDefault="005C2E57" w:rsidP="005C2E57">
      <w:pPr>
        <w:numPr>
          <w:ilvl w:val="0"/>
          <w:numId w:val="21"/>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SQLException etc.</w:t>
      </w:r>
    </w:p>
    <w:p w:rsidR="005C2E57" w:rsidRDefault="000F79BD" w:rsidP="005C2E57">
      <w:pPr>
        <w:spacing w:after="0"/>
        <w:rPr>
          <w:rFonts w:ascii="Times New Roman" w:hAnsi="Times New Roman"/>
          <w:sz w:val="24"/>
          <w:szCs w:val="24"/>
        </w:rPr>
      </w:pPr>
      <w:r>
        <w:pict>
          <v:rect id="_x0000_i118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 What are the JDBC statements?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There are 3 JDBC statements.</w:t>
      </w:r>
    </w:p>
    <w:p w:rsidR="005C2E57" w:rsidRDefault="005C2E57" w:rsidP="005C2E57">
      <w:pPr>
        <w:numPr>
          <w:ilvl w:val="0"/>
          <w:numId w:val="22"/>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Statement</w:t>
      </w:r>
    </w:p>
    <w:p w:rsidR="005C2E57" w:rsidRDefault="005C2E57" w:rsidP="005C2E57">
      <w:pPr>
        <w:numPr>
          <w:ilvl w:val="0"/>
          <w:numId w:val="22"/>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PreparedStatement</w:t>
      </w:r>
    </w:p>
    <w:p w:rsidR="005C2E57" w:rsidRDefault="005C2E57" w:rsidP="005C2E57">
      <w:pPr>
        <w:numPr>
          <w:ilvl w:val="0"/>
          <w:numId w:val="22"/>
        </w:numPr>
        <w:shd w:val="clear" w:color="auto" w:fill="FFFFFF"/>
        <w:spacing w:before="42" w:after="100" w:afterAutospacing="1"/>
        <w:jc w:val="both"/>
        <w:rPr>
          <w:rFonts w:ascii="Verdana" w:hAnsi="Verdana"/>
          <w:color w:val="000000"/>
          <w:sz w:val="18"/>
          <w:szCs w:val="18"/>
        </w:rPr>
      </w:pPr>
      <w:r>
        <w:rPr>
          <w:rFonts w:ascii="Verdana" w:hAnsi="Verdana"/>
          <w:color w:val="000000"/>
          <w:sz w:val="18"/>
          <w:szCs w:val="18"/>
        </w:rPr>
        <w:t>CallableStatement</w:t>
      </w:r>
    </w:p>
    <w:p w:rsidR="005C2E57" w:rsidRDefault="000F79BD" w:rsidP="005C2E57">
      <w:pPr>
        <w:spacing w:after="0"/>
        <w:rPr>
          <w:rFonts w:ascii="Times New Roman" w:hAnsi="Times New Roman"/>
          <w:sz w:val="24"/>
          <w:szCs w:val="24"/>
        </w:rPr>
      </w:pPr>
      <w:r>
        <w:pict>
          <v:rect id="_x0000_i1186"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6) What is the difference between Statement and PreparedStatement interface?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In case of Statement, query is complied each time whereas in case of PreparedStatement, query is complied only once. So performance of PreparedStatement is better than Statement.</w:t>
      </w:r>
    </w:p>
    <w:p w:rsidR="005C2E57" w:rsidRDefault="000F79BD" w:rsidP="005C2E57">
      <w:pPr>
        <w:rPr>
          <w:rFonts w:ascii="Times New Roman" w:hAnsi="Times New Roman"/>
          <w:sz w:val="24"/>
          <w:szCs w:val="24"/>
        </w:rPr>
      </w:pPr>
      <w:hyperlink r:id="rId83"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87"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7) How can we execute stored procedures and functions?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By using</w:t>
      </w:r>
      <w:r>
        <w:rPr>
          <w:rStyle w:val="apple-converted-space"/>
          <w:rFonts w:ascii="Verdana" w:hAnsi="Verdana"/>
          <w:color w:val="000000"/>
          <w:sz w:val="18"/>
          <w:szCs w:val="18"/>
        </w:rPr>
        <w:t> </w:t>
      </w:r>
      <w:r>
        <w:rPr>
          <w:rFonts w:ascii="Verdana" w:hAnsi="Verdana"/>
          <w:b/>
          <w:bCs/>
          <w:color w:val="000000"/>
          <w:sz w:val="18"/>
          <w:szCs w:val="18"/>
        </w:rPr>
        <w:t>Callable statement</w:t>
      </w:r>
      <w:r>
        <w:rPr>
          <w:rStyle w:val="apple-converted-space"/>
          <w:rFonts w:ascii="Verdana" w:hAnsi="Verdana"/>
          <w:color w:val="000000"/>
          <w:sz w:val="18"/>
          <w:szCs w:val="18"/>
        </w:rPr>
        <w:t> </w:t>
      </w:r>
      <w:r>
        <w:rPr>
          <w:rFonts w:ascii="Verdana" w:hAnsi="Verdana"/>
          <w:color w:val="000000"/>
          <w:sz w:val="18"/>
          <w:szCs w:val="18"/>
        </w:rPr>
        <w:t>interface, we can execute procedures and functions.</w:t>
      </w:r>
    </w:p>
    <w:p w:rsidR="005C2E57" w:rsidRDefault="000F79BD" w:rsidP="005C2E57">
      <w:pPr>
        <w:rPr>
          <w:rFonts w:ascii="Times New Roman" w:hAnsi="Times New Roman"/>
          <w:sz w:val="24"/>
          <w:szCs w:val="24"/>
        </w:rPr>
      </w:pPr>
      <w:r>
        <w:pict>
          <v:rect id="_x0000_i1188"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8) What is the role of JDBC DriverManager class?</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DriverManager class</w:t>
      </w:r>
      <w:r>
        <w:rPr>
          <w:rStyle w:val="apple-converted-space"/>
          <w:rFonts w:ascii="Verdana" w:hAnsi="Verdana"/>
          <w:color w:val="000000"/>
          <w:sz w:val="18"/>
          <w:szCs w:val="18"/>
        </w:rPr>
        <w:t> </w:t>
      </w:r>
      <w:r>
        <w:rPr>
          <w:rFonts w:ascii="Verdana" w:hAnsi="Verdana"/>
          <w:color w:val="000000"/>
          <w:sz w:val="18"/>
          <w:szCs w:val="18"/>
        </w:rPr>
        <w:t>manages the registered drivers. It can be used to register and unregister drivers. It provides factory method that returns the instance of Connection.</w:t>
      </w:r>
    </w:p>
    <w:p w:rsidR="005C2E57" w:rsidRDefault="000F79BD" w:rsidP="005C2E57">
      <w:pPr>
        <w:rPr>
          <w:rFonts w:ascii="Times New Roman" w:hAnsi="Times New Roman"/>
          <w:sz w:val="24"/>
          <w:szCs w:val="24"/>
        </w:rPr>
      </w:pPr>
      <w:hyperlink r:id="rId84" w:history="1">
        <w:r w:rsidR="005C2E57">
          <w:rPr>
            <w:rStyle w:val="Hyperlink"/>
            <w:rFonts w:ascii="Verdana" w:hAnsi="Verdana"/>
            <w:color w:val="008000"/>
            <w:sz w:val="18"/>
            <w:szCs w:val="18"/>
            <w:shd w:val="clear" w:color="auto" w:fill="FFFFFF"/>
          </w:rPr>
          <w:t>more details...</w:t>
        </w:r>
      </w:hyperlink>
    </w:p>
    <w:p w:rsidR="005C2E57" w:rsidRDefault="000F79BD" w:rsidP="005C2E57">
      <w:r>
        <w:lastRenderedPageBreak/>
        <w:pict>
          <v:rect id="_x0000_i1189"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9) What does the JDBC Connection interface?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Connection interface</w:t>
      </w:r>
      <w:r>
        <w:rPr>
          <w:rStyle w:val="apple-converted-space"/>
          <w:rFonts w:ascii="Verdana" w:hAnsi="Verdana"/>
          <w:color w:val="000000"/>
          <w:sz w:val="18"/>
          <w:szCs w:val="18"/>
        </w:rPr>
        <w:t> </w:t>
      </w:r>
      <w:r>
        <w:rPr>
          <w:rFonts w:ascii="Verdana" w:hAnsi="Verdana"/>
          <w:color w:val="000000"/>
          <w:sz w:val="18"/>
          <w:szCs w:val="18"/>
        </w:rPr>
        <w:t>maintains a session with the database. It can be used for transaction management. It provides factory methods that returns the instance of Statement, PreparedStatement, CallableStatement and DatabaseMetaData.</w:t>
      </w:r>
    </w:p>
    <w:p w:rsidR="005C2E57" w:rsidRDefault="000F79BD" w:rsidP="005C2E57">
      <w:pPr>
        <w:rPr>
          <w:rFonts w:ascii="Times New Roman" w:hAnsi="Times New Roman"/>
          <w:sz w:val="24"/>
          <w:szCs w:val="24"/>
        </w:rPr>
      </w:pPr>
      <w:hyperlink r:id="rId85"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90"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10) What does the JDBC ResultSet interface?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ResultSet object represents a row of a table. It can be used to change the cursor pointer and get the information from the database.</w:t>
      </w:r>
    </w:p>
    <w:p w:rsidR="005C2E57" w:rsidRDefault="000F79BD" w:rsidP="005C2E57">
      <w:pPr>
        <w:rPr>
          <w:rFonts w:ascii="Times New Roman" w:hAnsi="Times New Roman"/>
          <w:sz w:val="24"/>
          <w:szCs w:val="24"/>
        </w:rPr>
      </w:pPr>
      <w:hyperlink r:id="rId86"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91"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11) What does the JDBC ResultSetMetaData interface?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ResultSetMetaData interface returns the information of table such as total number of columns, column name, column type etc.</w:t>
      </w:r>
    </w:p>
    <w:p w:rsidR="005C2E57" w:rsidRDefault="000F79BD" w:rsidP="005C2E57">
      <w:pPr>
        <w:rPr>
          <w:rFonts w:ascii="Times New Roman" w:hAnsi="Times New Roman"/>
          <w:sz w:val="24"/>
          <w:szCs w:val="24"/>
        </w:rPr>
      </w:pPr>
      <w:hyperlink r:id="rId87"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92"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12) What does the JDBC DatabaseMetaData interface?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 DatabaseMetaData interface returns the information of the database such as username, driver name, driver version, number of tables, number of views etc.</w:t>
      </w:r>
    </w:p>
    <w:p w:rsidR="005C2E57" w:rsidRDefault="000F79BD" w:rsidP="005C2E57">
      <w:pPr>
        <w:rPr>
          <w:rFonts w:ascii="Times New Roman" w:hAnsi="Times New Roman"/>
          <w:sz w:val="24"/>
          <w:szCs w:val="24"/>
        </w:rPr>
      </w:pPr>
      <w:hyperlink r:id="rId88"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93"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13) Which interface is responsible for transaction management in JDBC?</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Connection interface</w:t>
      </w:r>
      <w:r>
        <w:rPr>
          <w:rStyle w:val="apple-converted-space"/>
          <w:rFonts w:ascii="Verdana" w:hAnsi="Verdana"/>
          <w:color w:val="000000"/>
          <w:sz w:val="18"/>
          <w:szCs w:val="18"/>
        </w:rPr>
        <w:t> </w:t>
      </w:r>
      <w:r>
        <w:rPr>
          <w:rFonts w:ascii="Verdana" w:hAnsi="Verdana"/>
          <w:color w:val="000000"/>
          <w:sz w:val="18"/>
          <w:szCs w:val="18"/>
        </w:rPr>
        <w:t>provides methods for transaction management such as commit(), rollback() etc.</w:t>
      </w:r>
    </w:p>
    <w:p w:rsidR="005C2E57" w:rsidRDefault="000F79BD" w:rsidP="005C2E57">
      <w:pPr>
        <w:rPr>
          <w:rFonts w:ascii="Times New Roman" w:hAnsi="Times New Roman"/>
          <w:sz w:val="24"/>
          <w:szCs w:val="24"/>
        </w:rPr>
      </w:pPr>
      <w:hyperlink r:id="rId89" w:history="1">
        <w:r w:rsidR="005C2E57">
          <w:rPr>
            <w:rStyle w:val="Hyperlink"/>
            <w:rFonts w:ascii="Verdana" w:hAnsi="Verdana"/>
            <w:color w:val="008000"/>
            <w:sz w:val="18"/>
            <w:szCs w:val="18"/>
            <w:shd w:val="clear" w:color="auto" w:fill="FFFFFF"/>
          </w:rPr>
          <w:t>more details...</w:t>
        </w:r>
      </w:hyperlink>
    </w:p>
    <w:p w:rsidR="005C2E57" w:rsidRDefault="000F79BD" w:rsidP="005C2E57">
      <w:r>
        <w:lastRenderedPageBreak/>
        <w:pict>
          <v:rect id="_x0000_i1194"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14) What is batch processing and how to perform batch processing in JDBC?</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By using batch processing technique in JDBC, we can execute multiple queries. It makes the performance fast.</w:t>
      </w:r>
    </w:p>
    <w:p w:rsidR="005C2E57" w:rsidRDefault="000F79BD" w:rsidP="005C2E57">
      <w:pPr>
        <w:rPr>
          <w:rFonts w:ascii="Times New Roman" w:hAnsi="Times New Roman"/>
          <w:sz w:val="24"/>
          <w:szCs w:val="24"/>
        </w:rPr>
      </w:pPr>
      <w:hyperlink r:id="rId90" w:history="1">
        <w:r w:rsidR="005C2E57">
          <w:rPr>
            <w:rStyle w:val="Hyperlink"/>
            <w:rFonts w:ascii="Verdana" w:hAnsi="Verdana"/>
            <w:color w:val="008000"/>
            <w:sz w:val="18"/>
            <w:szCs w:val="18"/>
            <w:shd w:val="clear" w:color="auto" w:fill="FFFFFF"/>
          </w:rPr>
          <w:t>more details...</w:t>
        </w:r>
      </w:hyperlink>
    </w:p>
    <w:p w:rsidR="005C2E57" w:rsidRDefault="000F79BD" w:rsidP="005C2E57">
      <w:r>
        <w:pict>
          <v:rect id="_x0000_i1195" style="width:0;height:.7pt" o:hrstd="t" o:hrnoshade="t" o:hr="t" fillcolor="#d4d4d4" stroked="f"/>
        </w:pict>
      </w:r>
    </w:p>
    <w:p w:rsidR="005C2E57" w:rsidRDefault="005C2E57" w:rsidP="005C2E57">
      <w:pPr>
        <w:pStyle w:val="Heading3"/>
        <w:shd w:val="clear" w:color="auto" w:fill="FFFFFF"/>
        <w:spacing w:line="318"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15) How can we store and retrieve images from the database?</w:t>
      </w:r>
    </w:p>
    <w:p w:rsidR="005C2E57" w:rsidRDefault="005C2E57" w:rsidP="005C2E57">
      <w:pPr>
        <w:pStyle w:val="NormalWeb"/>
        <w:shd w:val="clear" w:color="auto" w:fill="FFFFFF"/>
        <w:spacing w:line="318" w:lineRule="atLeast"/>
        <w:jc w:val="both"/>
        <w:rPr>
          <w:rFonts w:ascii="Verdana" w:hAnsi="Verdana"/>
          <w:color w:val="000000"/>
          <w:sz w:val="18"/>
          <w:szCs w:val="18"/>
        </w:rPr>
      </w:pPr>
      <w:r>
        <w:rPr>
          <w:rFonts w:ascii="Verdana" w:hAnsi="Verdana"/>
          <w:color w:val="000000"/>
          <w:sz w:val="18"/>
          <w:szCs w:val="18"/>
        </w:rPr>
        <w:t>By using PreparedStatement interface, we can store and retrieve images.</w:t>
      </w:r>
    </w:p>
    <w:p w:rsidR="005C2E57" w:rsidRDefault="005C2E57" w:rsidP="005C2E57">
      <w:pPr>
        <w:shd w:val="clear" w:color="auto" w:fill="FFFFFF"/>
        <w:spacing w:line="318" w:lineRule="atLeast"/>
        <w:jc w:val="both"/>
        <w:rPr>
          <w:rFonts w:ascii="Verdana" w:hAnsi="Verdana"/>
          <w:color w:val="000000"/>
          <w:sz w:val="18"/>
          <w:szCs w:val="18"/>
        </w:rPr>
      </w:pPr>
    </w:p>
    <w:p w:rsidR="005C2E57" w:rsidRDefault="005C2E57"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5C2E57">
        <w:t xml:space="preserve"> </w:t>
      </w:r>
      <w:hyperlink r:id="rId91" w:history="1">
        <w:r w:rsidRPr="00E17768">
          <w:rPr>
            <w:rStyle w:val="Hyperlink"/>
            <w:rFonts w:ascii="Verdana" w:hAnsi="Verdana"/>
            <w:sz w:val="18"/>
            <w:szCs w:val="18"/>
          </w:rPr>
          <w:t>http://www.indiabix.com/technical/core-java/</w:t>
        </w:r>
      </w:hyperlink>
    </w:p>
    <w:p w:rsidR="005C2E57" w:rsidRPr="005C2E57" w:rsidRDefault="005C2E57" w:rsidP="005C2E57">
      <w:pPr>
        <w:numPr>
          <w:ilvl w:val="0"/>
          <w:numId w:val="2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most important feature of Java?</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Java is a platform independent language.</w:t>
      </w:r>
    </w:p>
    <w:p w:rsidR="005C2E57" w:rsidRPr="005C2E57" w:rsidRDefault="005C2E57" w:rsidP="005C2E57">
      <w:pPr>
        <w:numPr>
          <w:ilvl w:val="0"/>
          <w:numId w:val="2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do you mean by platform independence?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Platform independence means that we can write and compile the java code in one platform (eg Windows) and can execute the class in any other supported platform eg (Linux,Solaris,etc).</w:t>
      </w:r>
    </w:p>
    <w:p w:rsidR="005C2E57" w:rsidRPr="005C2E57" w:rsidRDefault="005C2E57" w:rsidP="005C2E57">
      <w:pPr>
        <w:numPr>
          <w:ilvl w:val="0"/>
          <w:numId w:val="2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a JVM?</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JVM is Java Virtual Machine which is a run time environment for the compiled java class files.</w:t>
      </w:r>
    </w:p>
    <w:p w:rsidR="005C2E57" w:rsidRPr="005C2E57" w:rsidRDefault="005C2E57" w:rsidP="005C2E57">
      <w:pPr>
        <w:numPr>
          <w:ilvl w:val="0"/>
          <w:numId w:val="2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Are JVM's platform independent?</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JVM's are not platform independent. JVM's are platform specific run time implementation provided by the vendor.</w:t>
      </w:r>
    </w:p>
    <w:p w:rsidR="005C2E57" w:rsidRPr="005C2E57" w:rsidRDefault="005C2E57" w:rsidP="005C2E57">
      <w:pPr>
        <w:numPr>
          <w:ilvl w:val="0"/>
          <w:numId w:val="2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difference between a JDK and a JVM?</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JDK is Java Development Kit which is for development purpose and it includes execution environment also. But JVM is purely a run time environment and hence you will not be able to compile your source files using a JVM.</w:t>
      </w:r>
    </w:p>
    <w:p w:rsidR="005C2E57" w:rsidRPr="005C2E57" w:rsidRDefault="005C2E57" w:rsidP="005C2E57">
      <w:pPr>
        <w:numPr>
          <w:ilvl w:val="0"/>
          <w:numId w:val="2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a pointer and does Java support pointers?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Pointer is a reference handle to a memory location. Improper handling of pointers leads to memory leaks and reliability issues hence Java doesn't support the usage of pointers.</w:t>
      </w:r>
    </w:p>
    <w:p w:rsidR="005C2E57" w:rsidRPr="005C2E57" w:rsidRDefault="005C2E57" w:rsidP="005C2E57">
      <w:pPr>
        <w:numPr>
          <w:ilvl w:val="0"/>
          <w:numId w:val="2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base class of all classes?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Courier New" w:eastAsia="Times New Roman" w:hAnsi="Courier New" w:cs="Courier New"/>
          <w:color w:val="DD0000"/>
          <w:sz w:val="18"/>
          <w:szCs w:val="18"/>
        </w:rPr>
        <w:t>java.lang.Object</w:t>
      </w:r>
    </w:p>
    <w:p w:rsidR="005C2E57" w:rsidRPr="005C2E57" w:rsidRDefault="005C2E57" w:rsidP="005C2E57">
      <w:pPr>
        <w:numPr>
          <w:ilvl w:val="0"/>
          <w:numId w:val="2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Does Java support multiple inheritance?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lastRenderedPageBreak/>
        <w:t>Java doesn't support multiple inheritance.</w:t>
      </w:r>
    </w:p>
    <w:p w:rsidR="005C2E57" w:rsidRPr="005C2E57" w:rsidRDefault="005C2E57" w:rsidP="005C2E57">
      <w:pPr>
        <w:numPr>
          <w:ilvl w:val="0"/>
          <w:numId w:val="2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Is Java a pure object oriented language?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Java uses primitive data types and hence is not a pure object oriented language.</w:t>
      </w:r>
    </w:p>
    <w:p w:rsidR="005C2E57" w:rsidRPr="005C2E57" w:rsidRDefault="005C2E57" w:rsidP="005C2E57">
      <w:pPr>
        <w:numPr>
          <w:ilvl w:val="0"/>
          <w:numId w:val="2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Are arrays primitive data types?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In Java, Arrays are objects.</w:t>
      </w:r>
    </w:p>
    <w:p w:rsidR="005C2E57" w:rsidRPr="005C2E57" w:rsidRDefault="005C2E57" w:rsidP="005C2E57">
      <w:pPr>
        <w:numPr>
          <w:ilvl w:val="0"/>
          <w:numId w:val="2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difference between Path and Classpath?</w:t>
      </w:r>
      <w:r w:rsidR="009D4BC2">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Path and Classpath are operating system level environment variales. Path is used define where the system can find the executables(.exe) files and classpath is used to specify the location .class files.</w:t>
      </w:r>
    </w:p>
    <w:p w:rsidR="005C2E57" w:rsidRPr="005C2E57" w:rsidRDefault="005C2E57" w:rsidP="005C2E57">
      <w:pPr>
        <w:numPr>
          <w:ilvl w:val="0"/>
          <w:numId w:val="2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are local variables?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Local varaiables are those which are declared within a block of code like methods. Local variables should be initialised before accessing them.</w:t>
      </w:r>
    </w:p>
    <w:p w:rsidR="005C2E57" w:rsidRPr="005C2E57" w:rsidRDefault="005C2E57" w:rsidP="005C2E57">
      <w:pPr>
        <w:numPr>
          <w:ilvl w:val="0"/>
          <w:numId w:val="25"/>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What are instance variables?</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Instance variables are those which are defined at the class level. Instance variables need not be initialized before using them as they are automatically initialized to their default values.</w:t>
      </w:r>
    </w:p>
    <w:p w:rsidR="005C2E57" w:rsidRPr="005C2E57" w:rsidRDefault="005C2E57" w:rsidP="005C2E57">
      <w:pPr>
        <w:numPr>
          <w:ilvl w:val="0"/>
          <w:numId w:val="25"/>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How to define a constant variable in Java?</w:t>
      </w:r>
      <w:r w:rsidR="009D4BC2">
        <w:rPr>
          <w:rFonts w:ascii="Arial" w:eastAsia="Times New Roman" w:hAnsi="Arial" w:cs="Arial"/>
          <w:b/>
          <w:bCs/>
          <w:color w:val="444444"/>
          <w:sz w:val="21"/>
          <w:szCs w:val="21"/>
        </w:rPr>
        <w:t>RRR</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The variable should be declared as</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static</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and</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final</w:t>
      </w:r>
      <w:r w:rsidRPr="005C2E57">
        <w:rPr>
          <w:rFonts w:ascii="Arial" w:eastAsia="Times New Roman" w:hAnsi="Arial" w:cs="Arial"/>
          <w:color w:val="666666"/>
          <w:sz w:val="21"/>
          <w:szCs w:val="21"/>
        </w:rPr>
        <w:t>. So only one copy of the variable exists for all instances of the class and the value can't be changed also.</w:t>
      </w:r>
      <w:r w:rsidRPr="005C2E57">
        <w:rPr>
          <w:rFonts w:ascii="Arial" w:eastAsia="Times New Roman" w:hAnsi="Arial" w:cs="Arial"/>
          <w:color w:val="666666"/>
          <w:sz w:val="21"/>
          <w:szCs w:val="21"/>
        </w:rPr>
        <w:br/>
      </w:r>
      <w:r w:rsidRPr="005C2E57">
        <w:rPr>
          <w:rFonts w:ascii="Arial" w:eastAsia="Times New Roman" w:hAnsi="Arial" w:cs="Arial"/>
          <w:color w:val="666666"/>
          <w:sz w:val="21"/>
          <w:szCs w:val="21"/>
        </w:rPr>
        <w:br/>
      </w:r>
      <w:r w:rsidRPr="005C2E57">
        <w:rPr>
          <w:rFonts w:ascii="Courier New" w:eastAsia="Times New Roman" w:hAnsi="Courier New" w:cs="Courier New"/>
          <w:color w:val="DD0000"/>
          <w:sz w:val="20"/>
          <w:szCs w:val="20"/>
        </w:rPr>
        <w:t>static final int MAX_LENGTH = 50;</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is an example for constant.</w:t>
      </w:r>
    </w:p>
    <w:p w:rsidR="005C2E57" w:rsidRPr="005C2E57" w:rsidRDefault="005C2E57" w:rsidP="005C2E57">
      <w:pPr>
        <w:numPr>
          <w:ilvl w:val="0"/>
          <w:numId w:val="25"/>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Should a main() method be compulsorily declared in all java classes?</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No not required.</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main()</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method should be defined only if the source class is a java application.</w:t>
      </w:r>
    </w:p>
    <w:p w:rsidR="005C2E57" w:rsidRPr="005C2E57" w:rsidRDefault="005C2E57" w:rsidP="005C2E57">
      <w:pPr>
        <w:numPr>
          <w:ilvl w:val="0"/>
          <w:numId w:val="25"/>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What is the return type of the main() method?</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Courier New" w:eastAsia="Times New Roman" w:hAnsi="Courier New" w:cs="Courier New"/>
          <w:color w:val="DD0000"/>
          <w:sz w:val="20"/>
          <w:szCs w:val="20"/>
        </w:rPr>
        <w:t>Main()</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method doesn't return anything hence declared</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void</w:t>
      </w:r>
      <w:r w:rsidRPr="005C2E57">
        <w:rPr>
          <w:rFonts w:ascii="Arial" w:eastAsia="Times New Roman" w:hAnsi="Arial" w:cs="Arial"/>
          <w:color w:val="666666"/>
          <w:sz w:val="21"/>
          <w:szCs w:val="21"/>
        </w:rPr>
        <w:t>.</w:t>
      </w:r>
    </w:p>
    <w:p w:rsidR="005C2E57" w:rsidRPr="005C2E57" w:rsidRDefault="005C2E57" w:rsidP="005C2E57">
      <w:pPr>
        <w:numPr>
          <w:ilvl w:val="0"/>
          <w:numId w:val="25"/>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Why is the main() method declared static?</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Courier New" w:eastAsia="Times New Roman" w:hAnsi="Courier New" w:cs="Courier New"/>
          <w:color w:val="DD0000"/>
          <w:sz w:val="20"/>
          <w:szCs w:val="20"/>
        </w:rPr>
        <w:t>main()</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method is called by the JVM even before the instantiation of the class hence it is declared as</w:t>
      </w:r>
      <w:r w:rsidRPr="005C2E57">
        <w:rPr>
          <w:rFonts w:ascii="Courier New" w:eastAsia="Times New Roman" w:hAnsi="Courier New" w:cs="Courier New"/>
          <w:color w:val="DD0000"/>
          <w:sz w:val="20"/>
          <w:szCs w:val="20"/>
        </w:rPr>
        <w:t>static</w:t>
      </w:r>
      <w:r w:rsidRPr="005C2E57">
        <w:rPr>
          <w:rFonts w:ascii="Arial" w:eastAsia="Times New Roman" w:hAnsi="Arial" w:cs="Arial"/>
          <w:color w:val="666666"/>
          <w:sz w:val="21"/>
          <w:szCs w:val="21"/>
        </w:rPr>
        <w:t>.</w:t>
      </w:r>
    </w:p>
    <w:p w:rsidR="005C2E57" w:rsidRPr="005C2E57" w:rsidRDefault="005C2E57" w:rsidP="005C2E57">
      <w:pPr>
        <w:numPr>
          <w:ilvl w:val="0"/>
          <w:numId w:val="25"/>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What is the arguement of main() method?</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Courier New" w:eastAsia="Times New Roman" w:hAnsi="Courier New" w:cs="Courier New"/>
          <w:color w:val="DD0000"/>
          <w:sz w:val="20"/>
          <w:szCs w:val="20"/>
        </w:rPr>
        <w:t>main()</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method accepts an array of String object as arguement.</w:t>
      </w:r>
    </w:p>
    <w:p w:rsidR="005C2E57" w:rsidRPr="005C2E57" w:rsidRDefault="005C2E57" w:rsidP="005C2E57">
      <w:pPr>
        <w:numPr>
          <w:ilvl w:val="0"/>
          <w:numId w:val="26"/>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Can a main() method be overloaded?</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Yes. You can have any number of</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main()</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methods with different method signature and implementation in the class.</w:t>
      </w:r>
    </w:p>
    <w:p w:rsidR="005C2E57" w:rsidRPr="005C2E57" w:rsidRDefault="005C2E57" w:rsidP="005C2E57">
      <w:pPr>
        <w:numPr>
          <w:ilvl w:val="0"/>
          <w:numId w:val="26"/>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Can a main() method be declared final?</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Yes. Any inheriting class will not be able to have it's own default</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main()</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method.</w:t>
      </w:r>
    </w:p>
    <w:p w:rsidR="005C2E57" w:rsidRPr="005C2E57" w:rsidRDefault="005C2E57" w:rsidP="005C2E57">
      <w:pPr>
        <w:numPr>
          <w:ilvl w:val="0"/>
          <w:numId w:val="26"/>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lastRenderedPageBreak/>
        <w:t>Does the order of public and static declaration matter in main() method?</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No. It doesn't matter but</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void</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should always come before</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main()</w:t>
      </w:r>
      <w:r w:rsidRPr="005C2E57">
        <w:rPr>
          <w:rFonts w:ascii="Arial" w:eastAsia="Times New Roman" w:hAnsi="Arial" w:cs="Arial"/>
          <w:color w:val="666666"/>
          <w:sz w:val="21"/>
          <w:szCs w:val="21"/>
        </w:rPr>
        <w:t>.</w:t>
      </w:r>
    </w:p>
    <w:p w:rsidR="005C2E57" w:rsidRPr="005C2E57" w:rsidRDefault="005C2E57" w:rsidP="005C2E57">
      <w:pPr>
        <w:numPr>
          <w:ilvl w:val="0"/>
          <w:numId w:val="26"/>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Can a source file contain more than one class declaration?</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Yes a single source file can contain any number of Class declarations but only one of the class can be declared as</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public</w:t>
      </w:r>
      <w:r w:rsidRPr="005C2E57">
        <w:rPr>
          <w:rFonts w:ascii="Arial" w:eastAsia="Times New Roman" w:hAnsi="Arial" w:cs="Arial"/>
          <w:color w:val="666666"/>
          <w:sz w:val="21"/>
          <w:szCs w:val="21"/>
        </w:rPr>
        <w:t>.</w:t>
      </w:r>
    </w:p>
    <w:p w:rsidR="005C2E57" w:rsidRPr="005C2E57" w:rsidRDefault="005C2E57" w:rsidP="005C2E57">
      <w:pPr>
        <w:numPr>
          <w:ilvl w:val="0"/>
          <w:numId w:val="26"/>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What is a package?</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Package is a collection of related classes and interfaces. package declaration should be first statement in a java class.</w:t>
      </w:r>
    </w:p>
    <w:p w:rsidR="005C2E57" w:rsidRPr="005C2E57" w:rsidRDefault="005C2E57" w:rsidP="005C2E57">
      <w:pPr>
        <w:numPr>
          <w:ilvl w:val="0"/>
          <w:numId w:val="26"/>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Which package is imported by default?</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Courier New" w:eastAsia="Times New Roman" w:hAnsi="Courier New" w:cs="Courier New"/>
          <w:color w:val="DD0000"/>
          <w:sz w:val="20"/>
          <w:szCs w:val="20"/>
        </w:rPr>
        <w:t>java.lang package</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is imported by default even without a package declaration.</w:t>
      </w:r>
    </w:p>
    <w:p w:rsidR="005C2E57" w:rsidRPr="005C2E57" w:rsidRDefault="005C2E57" w:rsidP="005C2E57">
      <w:pPr>
        <w:numPr>
          <w:ilvl w:val="0"/>
          <w:numId w:val="27"/>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Can a class declared as private be accessed outside it's package?</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Not possible.</w:t>
      </w:r>
    </w:p>
    <w:p w:rsidR="005C2E57" w:rsidRPr="005C2E57" w:rsidRDefault="005C2E57" w:rsidP="005C2E57">
      <w:pPr>
        <w:numPr>
          <w:ilvl w:val="0"/>
          <w:numId w:val="27"/>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Can a class be declared as protected?</w:t>
      </w:r>
      <w:r w:rsidR="009D4BC2">
        <w:rPr>
          <w:rFonts w:ascii="Arial" w:eastAsia="Times New Roman" w:hAnsi="Arial" w:cs="Arial"/>
          <w:b/>
          <w:bCs/>
          <w:color w:val="444444"/>
          <w:sz w:val="21"/>
          <w:szCs w:val="21"/>
        </w:rPr>
        <w:t>RRR</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The protected access modifier cannot be applied to class and interfaces. Methods, fields can be declared</w:t>
      </w:r>
      <w:r w:rsidRPr="005C2E57">
        <w:rPr>
          <w:rFonts w:ascii="Courier New" w:eastAsia="Times New Roman" w:hAnsi="Courier New" w:cs="Courier New"/>
          <w:color w:val="DD0000"/>
          <w:sz w:val="20"/>
          <w:szCs w:val="20"/>
        </w:rPr>
        <w:t>protected</w:t>
      </w:r>
      <w:r w:rsidRPr="005C2E57">
        <w:rPr>
          <w:rFonts w:ascii="Arial" w:eastAsia="Times New Roman" w:hAnsi="Arial" w:cs="Arial"/>
          <w:color w:val="666666"/>
          <w:sz w:val="21"/>
          <w:szCs w:val="21"/>
        </w:rPr>
        <w:t>, however methods and fields in a interface cannot be declared</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protected</w:t>
      </w:r>
      <w:r w:rsidRPr="005C2E57">
        <w:rPr>
          <w:rFonts w:ascii="Arial" w:eastAsia="Times New Roman" w:hAnsi="Arial" w:cs="Arial"/>
          <w:color w:val="666666"/>
          <w:sz w:val="21"/>
          <w:szCs w:val="21"/>
        </w:rPr>
        <w:t>.</w:t>
      </w:r>
    </w:p>
    <w:p w:rsidR="005C2E57" w:rsidRPr="005C2E57" w:rsidRDefault="005C2E57" w:rsidP="005C2E57">
      <w:pPr>
        <w:numPr>
          <w:ilvl w:val="0"/>
          <w:numId w:val="27"/>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What is the access scope of a protected method?</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A</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protected</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method can be accessed by the classes within the same package or by the subclasses of the class in any package.</w:t>
      </w:r>
    </w:p>
    <w:p w:rsidR="005C2E57" w:rsidRPr="005C2E57" w:rsidRDefault="005C2E57" w:rsidP="005C2E57">
      <w:pPr>
        <w:numPr>
          <w:ilvl w:val="0"/>
          <w:numId w:val="27"/>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What is the purpose of declaring a variable as final?</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A</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final</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variable's value can't be changed.</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final</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variables should be initialized before using them.</w:t>
      </w:r>
    </w:p>
    <w:p w:rsidR="005C2E57" w:rsidRPr="005C2E57" w:rsidRDefault="005C2E57" w:rsidP="005C2E57">
      <w:pPr>
        <w:numPr>
          <w:ilvl w:val="0"/>
          <w:numId w:val="27"/>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What is the impact of declaring a method as final?</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A method declared as</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final</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can't be overridden. A sub-class can't have the same method signature with a different implementation.</w:t>
      </w:r>
    </w:p>
    <w:p w:rsidR="005C2E57" w:rsidRPr="005C2E57" w:rsidRDefault="005C2E57" w:rsidP="005C2E57">
      <w:pPr>
        <w:numPr>
          <w:ilvl w:val="0"/>
          <w:numId w:val="27"/>
        </w:numPr>
        <w:shd w:val="clear" w:color="auto" w:fill="FFFFFF"/>
        <w:ind w:left="0"/>
        <w:rPr>
          <w:rFonts w:ascii="Arial" w:eastAsia="Times New Roman" w:hAnsi="Arial" w:cs="Arial"/>
          <w:b/>
          <w:bCs/>
          <w:color w:val="444444"/>
          <w:sz w:val="21"/>
          <w:szCs w:val="21"/>
        </w:rPr>
      </w:pPr>
      <w:r w:rsidRPr="005C2E57">
        <w:rPr>
          <w:rFonts w:ascii="Arial" w:eastAsia="Times New Roman" w:hAnsi="Arial" w:cs="Arial"/>
          <w:b/>
          <w:bCs/>
          <w:color w:val="444444"/>
          <w:sz w:val="21"/>
          <w:szCs w:val="21"/>
        </w:rPr>
        <w:t>I don't want my class to be inherited by any other class. What should i do?</w:t>
      </w:r>
      <w:r w:rsidR="00413C2D">
        <w:rPr>
          <w:rFonts w:ascii="Arial" w:eastAsia="Times New Roman" w:hAnsi="Arial" w:cs="Arial"/>
          <w:b/>
          <w:bCs/>
          <w:color w:val="444444"/>
          <w:sz w:val="21"/>
          <w:szCs w:val="21"/>
        </w:rPr>
        <w:t>RRR</w:t>
      </w:r>
    </w:p>
    <w:p w:rsidR="005C2E57" w:rsidRPr="005C2E57" w:rsidRDefault="005C2E57" w:rsidP="005C2E57">
      <w:pPr>
        <w:shd w:val="clear" w:color="auto" w:fill="FFFFFF"/>
        <w:rPr>
          <w:rFonts w:ascii="Arial" w:eastAsia="Times New Roman" w:hAnsi="Arial" w:cs="Arial"/>
          <w:color w:val="666666"/>
          <w:sz w:val="21"/>
          <w:szCs w:val="21"/>
        </w:rPr>
      </w:pPr>
      <w:r w:rsidRPr="005C2E57">
        <w:rPr>
          <w:rFonts w:ascii="Arial" w:eastAsia="Times New Roman" w:hAnsi="Arial" w:cs="Arial"/>
          <w:color w:val="666666"/>
          <w:sz w:val="21"/>
          <w:szCs w:val="21"/>
        </w:rPr>
        <w:t>You should declared your class as</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final</w:t>
      </w:r>
      <w:r w:rsidRPr="005C2E57">
        <w:rPr>
          <w:rFonts w:ascii="Arial" w:eastAsia="Times New Roman" w:hAnsi="Arial" w:cs="Arial"/>
          <w:color w:val="666666"/>
          <w:sz w:val="21"/>
          <w:szCs w:val="21"/>
        </w:rPr>
        <w:t>. But you can't define your class as</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final</w:t>
      </w:r>
      <w:r w:rsidRPr="005C2E57">
        <w:rPr>
          <w:rFonts w:ascii="Arial" w:eastAsia="Times New Roman" w:hAnsi="Arial" w:cs="Arial"/>
          <w:color w:val="666666"/>
          <w:sz w:val="21"/>
          <w:szCs w:val="21"/>
        </w:rPr>
        <w:t>, if it is an</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abstract</w:t>
      </w:r>
      <w:r w:rsidRPr="005C2E57">
        <w:rPr>
          <w:rFonts w:ascii="Arial" w:eastAsia="Times New Roman" w:hAnsi="Arial" w:cs="Arial"/>
          <w:color w:val="666666"/>
          <w:sz w:val="21"/>
          <w:szCs w:val="21"/>
        </w:rPr>
        <w:t>class. A class declared as</w:t>
      </w:r>
      <w:r w:rsidRPr="005C2E57">
        <w:rPr>
          <w:rFonts w:ascii="Arial" w:eastAsia="Times New Roman" w:hAnsi="Arial" w:cs="Arial"/>
          <w:color w:val="666666"/>
          <w:sz w:val="21"/>
        </w:rPr>
        <w:t> </w:t>
      </w:r>
      <w:r w:rsidRPr="005C2E57">
        <w:rPr>
          <w:rFonts w:ascii="Courier New" w:eastAsia="Times New Roman" w:hAnsi="Courier New" w:cs="Courier New"/>
          <w:color w:val="DD0000"/>
          <w:sz w:val="20"/>
          <w:szCs w:val="20"/>
        </w:rPr>
        <w:t>final</w:t>
      </w:r>
      <w:r w:rsidRPr="005C2E57">
        <w:rPr>
          <w:rFonts w:ascii="Arial" w:eastAsia="Times New Roman" w:hAnsi="Arial" w:cs="Arial"/>
          <w:color w:val="666666"/>
          <w:sz w:val="21"/>
        </w:rPr>
        <w:t> </w:t>
      </w:r>
      <w:r w:rsidRPr="005C2E57">
        <w:rPr>
          <w:rFonts w:ascii="Arial" w:eastAsia="Times New Roman" w:hAnsi="Arial" w:cs="Arial"/>
          <w:color w:val="666666"/>
          <w:sz w:val="21"/>
          <w:szCs w:val="21"/>
        </w:rPr>
        <w:t>can't be extended by any other class.</w:t>
      </w:r>
    </w:p>
    <w:p w:rsidR="005C2E57" w:rsidRPr="005C2E57" w:rsidRDefault="005C2E57" w:rsidP="005C2E57">
      <w:pPr>
        <w:numPr>
          <w:ilvl w:val="0"/>
          <w:numId w:val="28"/>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you give few examples of final classes defined in Java API?</w:t>
      </w:r>
      <w:r w:rsidR="00413C2D">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Courier New" w:eastAsia="Times New Roman" w:hAnsi="Courier New" w:cs="Courier New"/>
          <w:color w:val="DD0000"/>
          <w:sz w:val="18"/>
          <w:szCs w:val="18"/>
        </w:rPr>
        <w:t>java.lang.String, java.lang.Math</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are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final</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classes.</w:t>
      </w:r>
    </w:p>
    <w:p w:rsidR="005C2E57" w:rsidRPr="005C2E57" w:rsidRDefault="005C2E57" w:rsidP="005C2E57">
      <w:pPr>
        <w:numPr>
          <w:ilvl w:val="0"/>
          <w:numId w:val="28"/>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How is final different from finally and finalize()?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Courier New" w:eastAsia="Times New Roman" w:hAnsi="Courier New" w:cs="Courier New"/>
          <w:color w:val="DD0000"/>
          <w:sz w:val="18"/>
          <w:szCs w:val="18"/>
        </w:rPr>
        <w:t>final</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is a modifier which can be applied to a class or a method or a variable.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final</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class can't be inherited,</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final</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method can't be overridden and</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final</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variable can't be changed.</w:t>
      </w:r>
      <w:r w:rsidRPr="005C2E57">
        <w:rPr>
          <w:rFonts w:ascii="Arial" w:eastAsia="Times New Roman" w:hAnsi="Arial" w:cs="Arial"/>
          <w:color w:val="666666"/>
          <w:sz w:val="19"/>
        </w:rPr>
        <w:t> </w:t>
      </w:r>
      <w:r w:rsidRPr="005C2E57">
        <w:rPr>
          <w:rFonts w:ascii="Arial" w:eastAsia="Times New Roman" w:hAnsi="Arial" w:cs="Arial"/>
          <w:color w:val="666666"/>
          <w:sz w:val="19"/>
          <w:szCs w:val="19"/>
        </w:rPr>
        <w:br/>
      </w:r>
      <w:r w:rsidRPr="005C2E57">
        <w:rPr>
          <w:rFonts w:ascii="Arial" w:eastAsia="Times New Roman" w:hAnsi="Arial" w:cs="Arial"/>
          <w:color w:val="666666"/>
          <w:sz w:val="19"/>
          <w:szCs w:val="19"/>
        </w:rPr>
        <w:br/>
        <w:t>finally is an exception handling code section which gets executed whether an exception is raised or not by the try block code segment.</w:t>
      </w:r>
      <w:r w:rsidRPr="005C2E57">
        <w:rPr>
          <w:rFonts w:ascii="Arial" w:eastAsia="Times New Roman" w:hAnsi="Arial" w:cs="Arial"/>
          <w:color w:val="666666"/>
          <w:sz w:val="19"/>
        </w:rPr>
        <w:t> </w:t>
      </w:r>
      <w:r w:rsidRPr="005C2E57">
        <w:rPr>
          <w:rFonts w:ascii="Arial" w:eastAsia="Times New Roman" w:hAnsi="Arial" w:cs="Arial"/>
          <w:color w:val="666666"/>
          <w:sz w:val="19"/>
          <w:szCs w:val="19"/>
        </w:rPr>
        <w:br/>
      </w:r>
      <w:r w:rsidRPr="005C2E57">
        <w:rPr>
          <w:rFonts w:ascii="Arial" w:eastAsia="Times New Roman" w:hAnsi="Arial" w:cs="Arial"/>
          <w:color w:val="666666"/>
          <w:sz w:val="19"/>
          <w:szCs w:val="19"/>
        </w:rPr>
        <w:lastRenderedPageBreak/>
        <w:br/>
      </w:r>
      <w:r w:rsidRPr="005C2E57">
        <w:rPr>
          <w:rFonts w:ascii="Courier New" w:eastAsia="Times New Roman" w:hAnsi="Courier New" w:cs="Courier New"/>
          <w:color w:val="DD0000"/>
          <w:sz w:val="18"/>
          <w:szCs w:val="18"/>
        </w:rPr>
        <w:t>finalize()</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is a method of Object class which will be executed by the JVM just before garbage collecting object to give a final chance for resource releasing activity.</w:t>
      </w:r>
    </w:p>
    <w:p w:rsidR="005C2E57" w:rsidRPr="005C2E57" w:rsidRDefault="005C2E57" w:rsidP="005C2E57">
      <w:pPr>
        <w:numPr>
          <w:ilvl w:val="0"/>
          <w:numId w:val="28"/>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 class be declared as static?</w:t>
      </w:r>
      <w:r w:rsidR="00413C2D">
        <w:rPr>
          <w:rFonts w:ascii="Arial" w:eastAsia="Times New Roman" w:hAnsi="Arial" w:cs="Arial"/>
          <w:b/>
          <w:bCs/>
          <w:color w:val="444444"/>
          <w:sz w:val="19"/>
          <w:szCs w:val="19"/>
        </w:rPr>
        <w:t>RRR</w:t>
      </w:r>
    </w:p>
    <w:p w:rsidR="005C2E57" w:rsidRPr="005C2E57" w:rsidRDefault="005C2E57" w:rsidP="005C2E57">
      <w:pPr>
        <w:shd w:val="clear" w:color="auto" w:fill="FFFFFF"/>
        <w:spacing w:after="0"/>
        <w:rPr>
          <w:rFonts w:ascii="Arial" w:eastAsia="Times New Roman" w:hAnsi="Arial" w:cs="Arial"/>
          <w:color w:val="666666"/>
          <w:sz w:val="19"/>
          <w:szCs w:val="19"/>
        </w:rPr>
      </w:pPr>
      <w:r w:rsidRPr="005C2E57">
        <w:rPr>
          <w:rFonts w:ascii="Arial" w:eastAsia="Times New Roman" w:hAnsi="Arial" w:cs="Arial"/>
          <w:color w:val="666666"/>
          <w:sz w:val="19"/>
          <w:szCs w:val="19"/>
        </w:rPr>
        <w:t>We can not declare top level class as static, but only inner class can be declared static.</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0000FF"/>
          <w:sz w:val="18"/>
        </w:rPr>
        <w:t>public</w:t>
      </w: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class</w:t>
      </w:r>
      <w:r w:rsidRPr="005C2E57">
        <w:rPr>
          <w:rFonts w:ascii="Courier" w:eastAsia="Times New Roman" w:hAnsi="Courier" w:cs="Courier New"/>
          <w:color w:val="666666"/>
          <w:sz w:val="18"/>
        </w:rPr>
        <w:t xml:space="preserve"> </w:t>
      </w:r>
      <w:r w:rsidRPr="005C2E57">
        <w:rPr>
          <w:rFonts w:ascii="Courier" w:eastAsia="Times New Roman" w:hAnsi="Courier" w:cs="Courier New"/>
          <w:color w:val="EE3B3B"/>
          <w:sz w:val="18"/>
        </w:rPr>
        <w:t>Test</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static</w:t>
      </w: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class</w:t>
      </w:r>
      <w:r w:rsidRPr="005C2E57">
        <w:rPr>
          <w:rFonts w:ascii="Courier" w:eastAsia="Times New Roman" w:hAnsi="Courier" w:cs="Courier New"/>
          <w:color w:val="666666"/>
          <w:sz w:val="18"/>
        </w:rPr>
        <w:t xml:space="preserve"> </w:t>
      </w:r>
      <w:r w:rsidRPr="005C2E57">
        <w:rPr>
          <w:rFonts w:ascii="Courier" w:eastAsia="Times New Roman" w:hAnsi="Courier" w:cs="Courier New"/>
          <w:color w:val="EE3B3B"/>
          <w:sz w:val="18"/>
        </w:rPr>
        <w:t>InnerClass</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public</w:t>
      </w: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static</w:t>
      </w: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void</w:t>
      </w:r>
      <w:r w:rsidRPr="005C2E57">
        <w:rPr>
          <w:rFonts w:ascii="Courier" w:eastAsia="Times New Roman" w:hAnsi="Courier" w:cs="Courier New"/>
          <w:color w:val="666666"/>
          <w:sz w:val="18"/>
        </w:rPr>
        <w:t xml:space="preserve"> InnerMethod()</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 System.out.println(</w:t>
      </w:r>
      <w:r w:rsidRPr="005C2E57">
        <w:rPr>
          <w:rFonts w:ascii="Courier" w:eastAsia="Times New Roman" w:hAnsi="Courier" w:cs="Courier New"/>
          <w:color w:val="EE3B3B"/>
          <w:sz w:val="18"/>
        </w:rPr>
        <w:t>"Static Inner Class!"</w:t>
      </w:r>
      <w:r w:rsidRPr="005C2E57">
        <w:rPr>
          <w:rFonts w:ascii="Courier" w:eastAsia="Times New Roman" w:hAnsi="Courier" w:cs="Courier New"/>
          <w:color w:val="666666"/>
          <w:sz w:val="18"/>
        </w:rPr>
        <w:t>); }</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 </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public</w:t>
      </w: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static</w:t>
      </w:r>
      <w:r w:rsidRPr="005C2E57">
        <w:rPr>
          <w:rFonts w:ascii="Courier" w:eastAsia="Times New Roman" w:hAnsi="Courier" w:cs="Courier New"/>
          <w:color w:val="666666"/>
          <w:sz w:val="18"/>
        </w:rPr>
        <w:t xml:space="preserve"> </w:t>
      </w:r>
      <w:r w:rsidRPr="005C2E57">
        <w:rPr>
          <w:rFonts w:ascii="Courier" w:eastAsia="Times New Roman" w:hAnsi="Courier" w:cs="Courier New"/>
          <w:color w:val="0000FF"/>
          <w:sz w:val="18"/>
        </w:rPr>
        <w:t>void</w:t>
      </w:r>
      <w:r w:rsidRPr="005C2E57">
        <w:rPr>
          <w:rFonts w:ascii="Courier" w:eastAsia="Times New Roman" w:hAnsi="Courier" w:cs="Courier New"/>
          <w:color w:val="666666"/>
          <w:sz w:val="18"/>
        </w:rPr>
        <w:t xml:space="preserve"> main(String args[])</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Test.InnerClass.InnerMethod();</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 xml:space="preserve">    }</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Times New Roman" w:hAnsi="Courier" w:cs="Courier New"/>
          <w:color w:val="666666"/>
          <w:sz w:val="18"/>
        </w:rPr>
      </w:pPr>
      <w:r w:rsidRPr="005C2E57">
        <w:rPr>
          <w:rFonts w:ascii="Courier" w:eastAsia="Times New Roman" w:hAnsi="Courier" w:cs="Courier New"/>
          <w:color w:val="666666"/>
          <w:sz w:val="18"/>
        </w:rPr>
        <w:t>}</w:t>
      </w:r>
    </w:p>
    <w:p w:rsidR="005C2E57" w:rsidRPr="005C2E57" w:rsidRDefault="005C2E57" w:rsidP="005C2E57">
      <w:pPr>
        <w:pBdr>
          <w:top w:val="dashed" w:sz="6" w:space="7" w:color="93B7D5"/>
          <w:left w:val="dashed" w:sz="6" w:space="7" w:color="93B7D5"/>
          <w:bottom w:val="dashed" w:sz="6" w:space="7" w:color="93B7D5"/>
          <w:right w:val="dashed" w:sz="6" w:space="7"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666666"/>
          <w:sz w:val="18"/>
        </w:rPr>
      </w:pPr>
      <w:r w:rsidRPr="005C2E57">
        <w:rPr>
          <w:rFonts w:ascii="Courier" w:eastAsia="Times New Roman" w:hAnsi="Courier" w:cs="Courier New"/>
          <w:color w:val="009900"/>
          <w:sz w:val="18"/>
        </w:rPr>
        <w:t>//output: Static Inner Class!</w:t>
      </w:r>
    </w:p>
    <w:p w:rsidR="005C2E57" w:rsidRPr="005C2E57" w:rsidRDefault="005C2E57" w:rsidP="005C2E57">
      <w:pPr>
        <w:numPr>
          <w:ilvl w:val="0"/>
          <w:numId w:val="28"/>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When will you define a method as static?</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When a method needs to be accessed even before the creation of the object of the class then we should declare the method as</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static</w:t>
      </w:r>
      <w:r w:rsidRPr="005C2E57">
        <w:rPr>
          <w:rFonts w:ascii="Arial" w:eastAsia="Times New Roman" w:hAnsi="Arial" w:cs="Arial"/>
          <w:color w:val="666666"/>
          <w:sz w:val="19"/>
          <w:szCs w:val="19"/>
        </w:rPr>
        <w:t>.</w:t>
      </w:r>
    </w:p>
    <w:p w:rsidR="005C2E57" w:rsidRPr="005C2E57" w:rsidRDefault="005C2E57" w:rsidP="005C2E57">
      <w:pPr>
        <w:numPr>
          <w:ilvl w:val="0"/>
          <w:numId w:val="28"/>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are the restriction imposed on a static method or a static block of code?</w:t>
      </w:r>
      <w:r w:rsidR="00413C2D">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static method should not refer to instance variables without creating an instance and cannot use "this" operator to refer the instance.</w:t>
      </w:r>
    </w:p>
    <w:p w:rsidR="005C2E57" w:rsidRPr="005C2E57" w:rsidRDefault="005C2E57" w:rsidP="005C2E57">
      <w:pPr>
        <w:numPr>
          <w:ilvl w:val="0"/>
          <w:numId w:val="28"/>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I want to print "Hello" even before main() is executed. How will you acheive that?</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Print the statement inside a static block of code. Static blocks get executed when the class gets loaded into the memory and even before the creation of an object. Hence it will be executed before the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main()</w:t>
      </w:r>
      <w:r w:rsidRPr="005C2E57">
        <w:rPr>
          <w:rFonts w:ascii="Arial" w:eastAsia="Times New Roman" w:hAnsi="Arial" w:cs="Arial"/>
          <w:color w:val="666666"/>
          <w:sz w:val="19"/>
          <w:szCs w:val="19"/>
        </w:rPr>
        <w:t>method. And it will be executed only once.</w:t>
      </w:r>
    </w:p>
    <w:p w:rsidR="005C2E57" w:rsidRPr="005C2E57" w:rsidRDefault="005C2E57" w:rsidP="005C2E57">
      <w:pPr>
        <w:numPr>
          <w:ilvl w:val="0"/>
          <w:numId w:val="29"/>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importance of static variable?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static variables are class level variables where all objects of the class refer to the same variable. If one object changes the value then the change gets reflected in all the objects.</w:t>
      </w:r>
    </w:p>
    <w:p w:rsidR="005C2E57" w:rsidRPr="005C2E57" w:rsidRDefault="005C2E57" w:rsidP="005C2E57">
      <w:pPr>
        <w:numPr>
          <w:ilvl w:val="0"/>
          <w:numId w:val="29"/>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we declare a static variable inside a method?</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Static varaibles are class level variables and they can't be declared inside a method. If declared, the class will not compile.</w:t>
      </w:r>
    </w:p>
    <w:p w:rsidR="005C2E57" w:rsidRPr="005C2E57" w:rsidRDefault="005C2E57" w:rsidP="005C2E57">
      <w:pPr>
        <w:numPr>
          <w:ilvl w:val="0"/>
          <w:numId w:val="29"/>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an Abstract Class and what is it's purpose?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Class which doesn't provide complete implementation is defined as an abstract class. Abstract classes enforce abstraction.</w:t>
      </w:r>
    </w:p>
    <w:p w:rsidR="005C2E57" w:rsidRPr="005C2E57" w:rsidRDefault="005C2E57" w:rsidP="005C2E57">
      <w:pPr>
        <w:numPr>
          <w:ilvl w:val="0"/>
          <w:numId w:val="29"/>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 abstract class be declared final?</w:t>
      </w:r>
      <w:r w:rsidR="00413C2D">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Not possible. An abstract class without being inherited is of no use and hence will result in compile time error.</w:t>
      </w:r>
    </w:p>
    <w:p w:rsidR="005C2E57" w:rsidRPr="00041D03" w:rsidRDefault="005C2E57" w:rsidP="005C2E57">
      <w:pPr>
        <w:numPr>
          <w:ilvl w:val="0"/>
          <w:numId w:val="29"/>
        </w:numPr>
        <w:shd w:val="clear" w:color="auto" w:fill="FFFFFF"/>
        <w:ind w:left="0"/>
        <w:rPr>
          <w:rFonts w:ascii="Arial" w:eastAsia="Times New Roman" w:hAnsi="Arial" w:cs="Arial"/>
          <w:b/>
          <w:bCs/>
          <w:color w:val="444444"/>
          <w:sz w:val="19"/>
          <w:szCs w:val="19"/>
          <w:highlight w:val="magenta"/>
        </w:rPr>
      </w:pPr>
      <w:r w:rsidRPr="00041D03">
        <w:rPr>
          <w:rFonts w:ascii="Arial" w:eastAsia="Times New Roman" w:hAnsi="Arial" w:cs="Arial"/>
          <w:b/>
          <w:bCs/>
          <w:color w:val="444444"/>
          <w:sz w:val="19"/>
          <w:szCs w:val="19"/>
          <w:highlight w:val="magenta"/>
        </w:rPr>
        <w:t>What is use of a abstract variable?</w:t>
      </w:r>
      <w:r w:rsidR="00460095">
        <w:rPr>
          <w:rFonts w:ascii="Arial" w:eastAsia="Times New Roman" w:hAnsi="Arial" w:cs="Arial"/>
          <w:b/>
          <w:bCs/>
          <w:color w:val="444444"/>
          <w:sz w:val="19"/>
          <w:szCs w:val="19"/>
          <w:highlight w:val="magenta"/>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Variables can't be declared as abstract. only classes and methods can be declared as</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abstract</w:t>
      </w:r>
      <w:r w:rsidRPr="005C2E57">
        <w:rPr>
          <w:rFonts w:ascii="Arial" w:eastAsia="Times New Roman" w:hAnsi="Arial" w:cs="Arial"/>
          <w:color w:val="666666"/>
          <w:sz w:val="19"/>
          <w:szCs w:val="19"/>
        </w:rPr>
        <w:t>.</w:t>
      </w:r>
    </w:p>
    <w:p w:rsidR="005C2E57" w:rsidRPr="005C2E57" w:rsidRDefault="005C2E57" w:rsidP="005C2E57">
      <w:pPr>
        <w:numPr>
          <w:ilvl w:val="0"/>
          <w:numId w:val="29"/>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lastRenderedPageBreak/>
        <w:t>Can you create an object of an abstract class?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Not possible. Abstract classes can't be instantiated.</w:t>
      </w:r>
    </w:p>
    <w:p w:rsidR="005C2E57" w:rsidRPr="005C2E57" w:rsidRDefault="005C2E57" w:rsidP="005C2E57">
      <w:pPr>
        <w:numPr>
          <w:ilvl w:val="0"/>
          <w:numId w:val="30"/>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 abstract class be defined without any abstract methods?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Yes it's possible. This is basically to avoid instance creation of the class.</w:t>
      </w:r>
    </w:p>
    <w:p w:rsidR="005C2E57" w:rsidRPr="005C2E57" w:rsidRDefault="005C2E57" w:rsidP="005C2E57">
      <w:pPr>
        <w:numPr>
          <w:ilvl w:val="0"/>
          <w:numId w:val="30"/>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Class C implements Interface I containing method m1 and m2 declarations. Class C has provided implementation for method m2. Can i create an object of Class C?</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No not possible.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Class C</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should provide implementation for all the methods in the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Interface I</w:t>
      </w:r>
      <w:r w:rsidRPr="005C2E57">
        <w:rPr>
          <w:rFonts w:ascii="Arial" w:eastAsia="Times New Roman" w:hAnsi="Arial" w:cs="Arial"/>
          <w:color w:val="666666"/>
          <w:sz w:val="19"/>
          <w:szCs w:val="19"/>
        </w:rPr>
        <w:t>. Since</w:t>
      </w:r>
      <w:r w:rsidRPr="005C2E57">
        <w:rPr>
          <w:rFonts w:ascii="Courier New" w:eastAsia="Times New Roman" w:hAnsi="Courier New" w:cs="Courier New"/>
          <w:color w:val="DD0000"/>
          <w:sz w:val="18"/>
          <w:szCs w:val="18"/>
        </w:rPr>
        <w:t>Class C</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didn't provide implementation for</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m1</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method, it has to be declared as</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abstract</w:t>
      </w:r>
      <w:r w:rsidRPr="005C2E57">
        <w:rPr>
          <w:rFonts w:ascii="Arial" w:eastAsia="Times New Roman" w:hAnsi="Arial" w:cs="Arial"/>
          <w:color w:val="666666"/>
          <w:sz w:val="19"/>
          <w:szCs w:val="19"/>
        </w:rPr>
        <w:t>. Abstract classes can't be instantiated.</w:t>
      </w:r>
    </w:p>
    <w:p w:rsidR="005C2E57" w:rsidRPr="005C2E57" w:rsidRDefault="005C2E57" w:rsidP="005C2E57">
      <w:pPr>
        <w:numPr>
          <w:ilvl w:val="0"/>
          <w:numId w:val="30"/>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 method inside a Interface be declared as final?</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No not possible. Doing so will result in compilation error.</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public</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and</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abstract</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are the only applicable modifiers for method declaration in an</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interface</w:t>
      </w:r>
      <w:r w:rsidRPr="005C2E57">
        <w:rPr>
          <w:rFonts w:ascii="Arial" w:eastAsia="Times New Roman" w:hAnsi="Arial" w:cs="Arial"/>
          <w:color w:val="666666"/>
          <w:sz w:val="19"/>
          <w:szCs w:val="19"/>
        </w:rPr>
        <w:t>.</w:t>
      </w:r>
    </w:p>
    <w:p w:rsidR="005C2E57" w:rsidRPr="005C2E57" w:rsidRDefault="005C2E57" w:rsidP="005C2E57">
      <w:pPr>
        <w:numPr>
          <w:ilvl w:val="0"/>
          <w:numId w:val="30"/>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an Interface implement another Interface?</w:t>
      </w:r>
      <w:r w:rsidR="00460095">
        <w:rPr>
          <w:rFonts w:ascii="Arial" w:eastAsia="Times New Roman" w:hAnsi="Arial" w:cs="Arial"/>
          <w:b/>
          <w:bCs/>
          <w:color w:val="444444"/>
          <w:sz w:val="19"/>
          <w:szCs w:val="19"/>
        </w:rPr>
        <w:t>AAA</w:t>
      </w:r>
    </w:p>
    <w:p w:rsid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Intefaces doesn't provide implementation hence a interface cannot implement another interface.</w:t>
      </w:r>
    </w:p>
    <w:p w:rsidR="00460095" w:rsidRPr="00460095" w:rsidRDefault="00460095" w:rsidP="005C2E57">
      <w:pPr>
        <w:shd w:val="clear" w:color="auto" w:fill="FFFFFF"/>
        <w:rPr>
          <w:rFonts w:ascii="Arial" w:eastAsia="Times New Roman" w:hAnsi="Arial" w:cs="Arial"/>
          <w:i/>
          <w:color w:val="666666"/>
          <w:sz w:val="19"/>
          <w:szCs w:val="19"/>
        </w:rPr>
      </w:pPr>
      <w:r w:rsidRPr="00460095">
        <w:rPr>
          <w:rFonts w:ascii="Arial" w:eastAsia="Times New Roman" w:hAnsi="Arial" w:cs="Arial"/>
          <w:i/>
          <w:color w:val="666666"/>
          <w:sz w:val="19"/>
          <w:szCs w:val="19"/>
        </w:rPr>
        <w:t>An interface can extend other interface but cannot implement.</w:t>
      </w:r>
    </w:p>
    <w:p w:rsidR="005C2E57" w:rsidRPr="005C2E57" w:rsidRDefault="005C2E57" w:rsidP="005C2E57">
      <w:pPr>
        <w:numPr>
          <w:ilvl w:val="0"/>
          <w:numId w:val="30"/>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an Interface extend another Interface?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Yes an Interface can inherit another Interface, for that matter an Interface can extend more than one Interface.</w:t>
      </w:r>
    </w:p>
    <w:p w:rsidR="005C2E57" w:rsidRPr="005C2E57" w:rsidRDefault="005C2E57" w:rsidP="005C2E57">
      <w:pPr>
        <w:numPr>
          <w:ilvl w:val="0"/>
          <w:numId w:val="30"/>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 Class extend more than one Class?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Not possible. A Class can extend only one class but can implement any number of Interfaces.</w:t>
      </w:r>
    </w:p>
    <w:p w:rsidR="005C2E57" w:rsidRPr="005C2E57" w:rsidRDefault="005C2E57" w:rsidP="005C2E57">
      <w:pPr>
        <w:numPr>
          <w:ilvl w:val="0"/>
          <w:numId w:val="31"/>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Why is an Interface be able to extend more than one Interface but a Class can't extend more than one Class?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Basically Java doesn't allow multiple inheritance, so a Class is restricted to extend only one Class. But an Interface is a pure abstraction model and doesn't have inheritance hierarchy like classes(do remember that the base class of all classes is Object). So an Interface is allowed to extend more than one Interface.</w:t>
      </w:r>
    </w:p>
    <w:p w:rsidR="005C2E57" w:rsidRPr="005C2E57" w:rsidRDefault="005C2E57" w:rsidP="005C2E57">
      <w:pPr>
        <w:numPr>
          <w:ilvl w:val="0"/>
          <w:numId w:val="31"/>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an Interface be final?</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Not possible. Doing so so will result in compilation error.</w:t>
      </w:r>
    </w:p>
    <w:p w:rsidR="005C2E57" w:rsidRPr="005C2E57" w:rsidRDefault="005C2E57" w:rsidP="005C2E57">
      <w:pPr>
        <w:numPr>
          <w:ilvl w:val="0"/>
          <w:numId w:val="31"/>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 class be defined inside an Interface?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Yes it's possible.</w:t>
      </w:r>
    </w:p>
    <w:p w:rsidR="005C2E57" w:rsidRPr="005C2E57" w:rsidRDefault="005C2E57" w:rsidP="005C2E57">
      <w:pPr>
        <w:numPr>
          <w:ilvl w:val="0"/>
          <w:numId w:val="31"/>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an Interface be defined inside a class?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Yes it's possible.</w:t>
      </w:r>
    </w:p>
    <w:p w:rsidR="005C2E57" w:rsidRPr="005C2E57" w:rsidRDefault="005C2E57" w:rsidP="005C2E57">
      <w:pPr>
        <w:numPr>
          <w:ilvl w:val="0"/>
          <w:numId w:val="31"/>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a Marker Interface?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An Interface which doesn't have any declaration inside but still enforces a mechanism.</w:t>
      </w:r>
    </w:p>
    <w:p w:rsidR="005C2E57" w:rsidRPr="005C2E57" w:rsidRDefault="005C2E57" w:rsidP="005C2E57">
      <w:pPr>
        <w:numPr>
          <w:ilvl w:val="0"/>
          <w:numId w:val="31"/>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Which object oriented Concept is achieved by using overloading and overriding?</w:t>
      </w:r>
      <w:r w:rsidR="00460095">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Polymorphism.</w:t>
      </w:r>
    </w:p>
    <w:p w:rsidR="005C2E57" w:rsidRPr="005C2E57" w:rsidRDefault="005C2E57" w:rsidP="005C2E57">
      <w:pPr>
        <w:numPr>
          <w:ilvl w:val="0"/>
          <w:numId w:val="32"/>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lastRenderedPageBreak/>
        <w:t>Why does Java not support operator overloading?</w:t>
      </w:r>
      <w:r w:rsidR="00460095">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Operator overloading makes the code very difficult to read and maintain. To maintain code simplicity, Java doesn't support operator overloading.</w:t>
      </w:r>
    </w:p>
    <w:p w:rsidR="005C2E57" w:rsidRPr="005C2E57" w:rsidRDefault="005C2E57" w:rsidP="005C2E57">
      <w:pPr>
        <w:numPr>
          <w:ilvl w:val="0"/>
          <w:numId w:val="32"/>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we define private and protected modifiers for variables in interfaces?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No.</w:t>
      </w:r>
    </w:p>
    <w:p w:rsidR="005C2E57" w:rsidRPr="005C2E57" w:rsidRDefault="005C2E57" w:rsidP="005C2E57">
      <w:pPr>
        <w:numPr>
          <w:ilvl w:val="0"/>
          <w:numId w:val="32"/>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Externalizable?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Externalizable is an Interface that extends Serializable Interface. And sends data into Streams in Compressed Format. It has two methods,</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writeExternal(ObjectOuput out)</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and</w:t>
      </w:r>
      <w:r w:rsidRPr="005C2E57">
        <w:rPr>
          <w:rFonts w:ascii="Courier New" w:eastAsia="Times New Roman" w:hAnsi="Courier New" w:cs="Courier New"/>
          <w:color w:val="DD0000"/>
          <w:sz w:val="18"/>
          <w:szCs w:val="18"/>
        </w:rPr>
        <w:t>readExternal(ObjectInput in)</w:t>
      </w:r>
    </w:p>
    <w:p w:rsidR="005C2E57" w:rsidRPr="005C2E57" w:rsidRDefault="005C2E57" w:rsidP="005C2E57">
      <w:pPr>
        <w:numPr>
          <w:ilvl w:val="0"/>
          <w:numId w:val="32"/>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modifiers are allowed for methods in an Interface?</w:t>
      </w:r>
      <w:r w:rsidR="00E36A62">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Only</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public</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and</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abstract</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modifiers are allowed for methods in interfaces.</w:t>
      </w:r>
    </w:p>
    <w:p w:rsidR="005C2E57" w:rsidRPr="005C2E57" w:rsidRDefault="005C2E57" w:rsidP="005C2E57">
      <w:pPr>
        <w:numPr>
          <w:ilvl w:val="0"/>
          <w:numId w:val="32"/>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a local, member and a class variable?</w:t>
      </w:r>
    </w:p>
    <w:p w:rsidR="005C2E57" w:rsidRPr="005C2E57" w:rsidRDefault="005C2E57" w:rsidP="005C2E57">
      <w:pPr>
        <w:shd w:val="clear" w:color="auto" w:fill="FFFFFF"/>
        <w:spacing w:after="208"/>
        <w:rPr>
          <w:rFonts w:ascii="Arial" w:eastAsia="Times New Roman" w:hAnsi="Arial" w:cs="Arial"/>
          <w:color w:val="666666"/>
          <w:sz w:val="19"/>
          <w:szCs w:val="19"/>
        </w:rPr>
      </w:pPr>
      <w:r w:rsidRPr="005C2E57">
        <w:rPr>
          <w:rFonts w:ascii="Arial" w:eastAsia="Times New Roman" w:hAnsi="Arial" w:cs="Arial"/>
          <w:color w:val="666666"/>
          <w:sz w:val="19"/>
          <w:szCs w:val="19"/>
        </w:rPr>
        <w:t>Variables declared within a method are "local" variables.</w:t>
      </w:r>
    </w:p>
    <w:p w:rsidR="005C2E57" w:rsidRPr="005C2E57" w:rsidRDefault="005C2E57" w:rsidP="005C2E57">
      <w:pPr>
        <w:shd w:val="clear" w:color="auto" w:fill="FFFFFF"/>
        <w:spacing w:after="208"/>
        <w:rPr>
          <w:rFonts w:ascii="Arial" w:eastAsia="Times New Roman" w:hAnsi="Arial" w:cs="Arial"/>
          <w:color w:val="666666"/>
          <w:sz w:val="19"/>
          <w:szCs w:val="19"/>
        </w:rPr>
      </w:pPr>
      <w:r w:rsidRPr="005C2E57">
        <w:rPr>
          <w:rFonts w:ascii="Arial" w:eastAsia="Times New Roman" w:hAnsi="Arial" w:cs="Arial"/>
          <w:color w:val="666666"/>
          <w:sz w:val="19"/>
          <w:szCs w:val="19"/>
        </w:rPr>
        <w:t>Variables declared within the class i.e not within any methods are "member" variables (global variables).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Variables declared within the class i.e not within any methods and are defined as "static" are class variables.</w:t>
      </w:r>
    </w:p>
    <w:p w:rsidR="005C2E57" w:rsidRPr="005C2E57" w:rsidRDefault="005C2E57" w:rsidP="005C2E57">
      <w:pPr>
        <w:numPr>
          <w:ilvl w:val="0"/>
          <w:numId w:val="32"/>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an abstract method?</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An abstract method is a method whose implementation is deferred to a subclass.</w:t>
      </w:r>
    </w:p>
    <w:p w:rsidR="005C2E57" w:rsidRPr="005C2E57" w:rsidRDefault="005C2E57" w:rsidP="005C2E57">
      <w:pPr>
        <w:numPr>
          <w:ilvl w:val="0"/>
          <w:numId w:val="3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value does read() return when it has reached the end of a file?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read()</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method returns</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-1</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when it has reached the end of a file.</w:t>
      </w:r>
    </w:p>
    <w:p w:rsidR="005C2E57" w:rsidRPr="005C2E57" w:rsidRDefault="005C2E57" w:rsidP="005C2E57">
      <w:pPr>
        <w:numPr>
          <w:ilvl w:val="0"/>
          <w:numId w:val="3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Can a Byte object be cast to a double value?</w:t>
      </w:r>
      <w:r w:rsidR="00E36A62">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No, an object cannot be cast to a primitive value.</w:t>
      </w:r>
    </w:p>
    <w:p w:rsidR="005C2E57" w:rsidRPr="005C2E57" w:rsidRDefault="005C2E57" w:rsidP="005C2E57">
      <w:pPr>
        <w:numPr>
          <w:ilvl w:val="0"/>
          <w:numId w:val="3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difference between a static and a non-static inner class?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non-static inner class may have object instances that are associated with instances of the class's outer class. A static inner class does not have any object instances.</w:t>
      </w:r>
    </w:p>
    <w:p w:rsidR="005C2E57" w:rsidRPr="005C2E57" w:rsidRDefault="005C2E57" w:rsidP="005C2E57">
      <w:pPr>
        <w:numPr>
          <w:ilvl w:val="0"/>
          <w:numId w:val="3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an object's lock and which object's have locks?</w:t>
      </w:r>
      <w:r w:rsidR="00E36A62">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5C2E57" w:rsidRPr="005C2E57" w:rsidRDefault="005C2E57" w:rsidP="005C2E57">
      <w:pPr>
        <w:numPr>
          <w:ilvl w:val="0"/>
          <w:numId w:val="3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 operator?</w:t>
      </w:r>
      <w:r w:rsidR="00E36A62">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It is referred to as the modulo or remainder operator. It returns the remainder of dividing the first operand by the second operand.</w:t>
      </w:r>
    </w:p>
    <w:p w:rsidR="005C2E57" w:rsidRPr="005C2E57" w:rsidRDefault="005C2E57" w:rsidP="005C2E57">
      <w:pPr>
        <w:numPr>
          <w:ilvl w:val="0"/>
          <w:numId w:val="33"/>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When can an object reference be cast to an interface reference?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An object reference be cast to an interface reference when the object implements the referenced interface.</w:t>
      </w:r>
    </w:p>
    <w:p w:rsidR="005C2E57" w:rsidRPr="005C2E57" w:rsidRDefault="005C2E57" w:rsidP="005C2E57">
      <w:pPr>
        <w:numPr>
          <w:ilvl w:val="0"/>
          <w:numId w:val="3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Which class is extended by all other classes?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 Object class is extended by all other classes.</w:t>
      </w:r>
    </w:p>
    <w:p w:rsidR="005C2E57" w:rsidRPr="005C2E57" w:rsidRDefault="005C2E57" w:rsidP="005C2E57">
      <w:pPr>
        <w:numPr>
          <w:ilvl w:val="0"/>
          <w:numId w:val="3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lastRenderedPageBreak/>
        <w:t>Which non-Unicode letter characters may be used as the first character of an identifier?</w:t>
      </w:r>
      <w:r w:rsidR="00E36A62">
        <w:rPr>
          <w:rFonts w:ascii="Arial" w:eastAsia="Times New Roman" w:hAnsi="Arial" w:cs="Arial"/>
          <w:b/>
          <w:bCs/>
          <w:color w:val="444444"/>
          <w:sz w:val="19"/>
          <w:szCs w:val="19"/>
        </w:rPr>
        <w:t>AAA</w:t>
      </w:r>
    </w:p>
    <w:p w:rsid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 non-Unicode letter characters</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and</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_</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may appear as the first character of an identifier</w:t>
      </w:r>
    </w:p>
    <w:p w:rsidR="00E36A62" w:rsidRPr="00E36A62" w:rsidRDefault="00E36A62" w:rsidP="005C2E57">
      <w:pPr>
        <w:shd w:val="clear" w:color="auto" w:fill="FFFFFF"/>
        <w:rPr>
          <w:rFonts w:ascii="Arial" w:eastAsia="Times New Roman" w:hAnsi="Arial" w:cs="Arial"/>
          <w:i/>
          <w:color w:val="666666"/>
          <w:sz w:val="19"/>
          <w:szCs w:val="19"/>
        </w:rPr>
      </w:pPr>
      <w:r>
        <w:rPr>
          <w:rFonts w:ascii="Arial" w:eastAsia="Times New Roman" w:hAnsi="Arial" w:cs="Arial"/>
          <w:i/>
          <w:color w:val="666666"/>
          <w:sz w:val="19"/>
          <w:szCs w:val="19"/>
        </w:rPr>
        <w:t>Any letter that does not have corresponding Unicode mapping is called an non Unicode letter.</w:t>
      </w:r>
    </w:p>
    <w:p w:rsidR="005C2E57" w:rsidRPr="005C2E57" w:rsidRDefault="005C2E57" w:rsidP="005C2E57">
      <w:pPr>
        <w:numPr>
          <w:ilvl w:val="0"/>
          <w:numId w:val="3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restrictions are placed on method overloading?</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Two methods may not have the same name and argument list but different return types.</w:t>
      </w:r>
    </w:p>
    <w:p w:rsidR="005C2E57" w:rsidRPr="005C2E57" w:rsidRDefault="005C2E57" w:rsidP="005C2E57">
      <w:pPr>
        <w:numPr>
          <w:ilvl w:val="0"/>
          <w:numId w:val="3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casting?</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5C2E57" w:rsidRPr="005C2E57" w:rsidRDefault="005C2E57" w:rsidP="005C2E57">
      <w:pPr>
        <w:numPr>
          <w:ilvl w:val="0"/>
          <w:numId w:val="3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return type of a program's main() method?</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void.</w:t>
      </w:r>
    </w:p>
    <w:p w:rsidR="005C2E57" w:rsidRPr="005C2E57" w:rsidRDefault="005C2E57" w:rsidP="005C2E57">
      <w:pPr>
        <w:numPr>
          <w:ilvl w:val="0"/>
          <w:numId w:val="34"/>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If a variable is declared as private, where may the variable be accessed?</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private variable may only be accessed within the class in which it is declared.</w:t>
      </w:r>
    </w:p>
    <w:p w:rsidR="005C2E57" w:rsidRPr="005C2E57" w:rsidRDefault="005C2E57" w:rsidP="005C2E57">
      <w:pPr>
        <w:numPr>
          <w:ilvl w:val="0"/>
          <w:numId w:val="35"/>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do you understand by private, protected and public?</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These are accessibility modifiers.</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Private</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is the most restrictive, while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public</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is the least restrictive. There is no real difference between</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protected</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and the default type (also known as package protected) within the context of the same package, however the protected keyword allows visibility to a derived class in a different package.</w:t>
      </w:r>
    </w:p>
    <w:p w:rsidR="005C2E57" w:rsidRPr="005C2E57" w:rsidRDefault="005C2E57" w:rsidP="005C2E57">
      <w:pPr>
        <w:numPr>
          <w:ilvl w:val="0"/>
          <w:numId w:val="35"/>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Downcasting ?</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Downcasting is the casting from a general to a more specific type, i.e. casting down the hierarchy</w:t>
      </w:r>
    </w:p>
    <w:p w:rsidR="005C2E57" w:rsidRPr="005C2E57" w:rsidRDefault="005C2E57" w:rsidP="005C2E57">
      <w:pPr>
        <w:numPr>
          <w:ilvl w:val="0"/>
          <w:numId w:val="35"/>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modifiers may be used with an inner class that is a member of an outer class?</w:t>
      </w:r>
      <w:r w:rsidR="00915E2E">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(non-local) inner class may be declared as public, protected, private, static, final, or abstract.</w:t>
      </w:r>
    </w:p>
    <w:p w:rsidR="005C2E57" w:rsidRPr="005C2E57" w:rsidRDefault="005C2E57" w:rsidP="005C2E57">
      <w:pPr>
        <w:numPr>
          <w:ilvl w:val="0"/>
          <w:numId w:val="35"/>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How many bits are used to represent Unicode, ASCII, UTF-16, and UTF-8 characters?</w:t>
      </w:r>
      <w:r w:rsidR="00915E2E">
        <w:rPr>
          <w:rFonts w:ascii="Arial" w:eastAsia="Times New Roman" w:hAnsi="Arial" w:cs="Arial"/>
          <w:b/>
          <w:bCs/>
          <w:color w:val="444444"/>
          <w:sz w:val="19"/>
          <w:szCs w:val="19"/>
        </w:rPr>
        <w:t>RRR</w:t>
      </w:r>
    </w:p>
    <w:p w:rsidR="005C2E57" w:rsidRPr="005C2E57" w:rsidRDefault="005C2E57" w:rsidP="005C2E57">
      <w:pPr>
        <w:shd w:val="clear" w:color="auto" w:fill="FFFFFF"/>
        <w:spacing w:after="208"/>
        <w:rPr>
          <w:rFonts w:ascii="Arial" w:eastAsia="Times New Roman" w:hAnsi="Arial" w:cs="Arial"/>
          <w:color w:val="666666"/>
          <w:sz w:val="19"/>
          <w:szCs w:val="19"/>
        </w:rPr>
      </w:pPr>
      <w:r w:rsidRPr="005C2E57">
        <w:rPr>
          <w:rFonts w:ascii="Arial" w:eastAsia="Times New Roman" w:hAnsi="Arial" w:cs="Arial"/>
          <w:color w:val="666666"/>
          <w:sz w:val="19"/>
          <w:szCs w:val="19"/>
        </w:rPr>
        <w:t>Unicode requires 16 bits and ASCII require 7 bits Although the ASCII character set uses only 7 bits, it is usually represented as 8 bits.</w:t>
      </w:r>
    </w:p>
    <w:p w:rsidR="005C2E57" w:rsidRPr="005C2E57" w:rsidRDefault="005C2E57" w:rsidP="005C2E57">
      <w:pPr>
        <w:shd w:val="clear" w:color="auto" w:fill="FFFFFF"/>
        <w:spacing w:after="208"/>
        <w:rPr>
          <w:rFonts w:ascii="Arial" w:eastAsia="Times New Roman" w:hAnsi="Arial" w:cs="Arial"/>
          <w:color w:val="666666"/>
          <w:sz w:val="19"/>
          <w:szCs w:val="19"/>
        </w:rPr>
      </w:pPr>
      <w:r w:rsidRPr="005C2E57">
        <w:rPr>
          <w:rFonts w:ascii="Arial" w:eastAsia="Times New Roman" w:hAnsi="Arial" w:cs="Arial"/>
          <w:color w:val="666666"/>
          <w:sz w:val="19"/>
          <w:szCs w:val="19"/>
        </w:rPr>
        <w:t>UTF-8 represents characters using 8, 16, and 18 bit patterns.</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UTF-16 uses 16-bit and larger bit patterns.</w:t>
      </w:r>
    </w:p>
    <w:p w:rsidR="005C2E57" w:rsidRPr="005C2E57" w:rsidRDefault="005C2E57" w:rsidP="005C2E57">
      <w:pPr>
        <w:numPr>
          <w:ilvl w:val="0"/>
          <w:numId w:val="35"/>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restrictions are placed on the location of a package statement within a source code file?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package statement must appear as the first line in a source code file (excluding blank lines and comments).</w:t>
      </w:r>
    </w:p>
    <w:p w:rsidR="005C2E57" w:rsidRPr="005C2E57" w:rsidRDefault="005C2E57" w:rsidP="005C2E57">
      <w:pPr>
        <w:numPr>
          <w:ilvl w:val="0"/>
          <w:numId w:val="35"/>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a native method?</w:t>
      </w:r>
      <w:r w:rsidR="00915E2E">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native method is a method that is implemented in a language other than Java.</w:t>
      </w:r>
    </w:p>
    <w:p w:rsidR="005C2E57" w:rsidRPr="005C2E57" w:rsidRDefault="005C2E57" w:rsidP="005C2E57">
      <w:pPr>
        <w:numPr>
          <w:ilvl w:val="0"/>
          <w:numId w:val="36"/>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are order of precedence and associativity, and how are they used?</w:t>
      </w:r>
      <w:r w:rsidR="00915E2E">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Order of precedence determines the order in which operators are evaluated in expressions. Associatity determines whether an expression is evaluated left-to-right or right-to-left.</w:t>
      </w:r>
    </w:p>
    <w:p w:rsidR="005C2E57" w:rsidRPr="005C2E57" w:rsidRDefault="005C2E57" w:rsidP="005C2E57">
      <w:pPr>
        <w:numPr>
          <w:ilvl w:val="0"/>
          <w:numId w:val="36"/>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lastRenderedPageBreak/>
        <w:t>Can an anonymous class be declared as implementing an interface and extending a class?</w:t>
      </w:r>
      <w:r w:rsidR="00915E2E">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An anonymous class may implement an interface or extend a superclass, but may not be declared to do both.</w:t>
      </w:r>
    </w:p>
    <w:p w:rsidR="005C2E57" w:rsidRPr="005C2E57" w:rsidRDefault="005C2E57" w:rsidP="005C2E57">
      <w:pPr>
        <w:numPr>
          <w:ilvl w:val="0"/>
          <w:numId w:val="36"/>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range of the char type?</w:t>
      </w:r>
      <w:r w:rsidR="00915E2E">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 range of the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char</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type is 0 to 2</w:t>
      </w:r>
      <w:r w:rsidRPr="005C2E57">
        <w:rPr>
          <w:rFonts w:ascii="Arial" w:eastAsia="Times New Roman" w:hAnsi="Arial" w:cs="Arial"/>
          <w:color w:val="666666"/>
          <w:sz w:val="17"/>
          <w:szCs w:val="17"/>
          <w:vertAlign w:val="superscript"/>
        </w:rPr>
        <w:t>16</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- 1 (i.e. 0 to 65535.)</w:t>
      </w:r>
    </w:p>
    <w:p w:rsidR="005C2E57" w:rsidRPr="005C2E57" w:rsidRDefault="005C2E57" w:rsidP="005C2E57">
      <w:pPr>
        <w:numPr>
          <w:ilvl w:val="0"/>
          <w:numId w:val="36"/>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is the range of the short type?</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 range of the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short</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type is -(2</w:t>
      </w:r>
      <w:r w:rsidRPr="005C2E57">
        <w:rPr>
          <w:rFonts w:ascii="Arial" w:eastAsia="Times New Roman" w:hAnsi="Arial" w:cs="Arial"/>
          <w:color w:val="666666"/>
          <w:sz w:val="17"/>
          <w:szCs w:val="17"/>
          <w:vertAlign w:val="superscript"/>
        </w:rPr>
        <w:t>15</w:t>
      </w:r>
      <w:r w:rsidRPr="005C2E57">
        <w:rPr>
          <w:rFonts w:ascii="Arial" w:eastAsia="Times New Roman" w:hAnsi="Arial" w:cs="Arial"/>
          <w:color w:val="666666"/>
          <w:sz w:val="19"/>
          <w:szCs w:val="19"/>
        </w:rPr>
        <w:t>) to 2</w:t>
      </w:r>
      <w:r w:rsidRPr="005C2E57">
        <w:rPr>
          <w:rFonts w:ascii="Arial" w:eastAsia="Times New Roman" w:hAnsi="Arial" w:cs="Arial"/>
          <w:color w:val="666666"/>
          <w:sz w:val="17"/>
          <w:szCs w:val="17"/>
          <w:vertAlign w:val="superscript"/>
        </w:rPr>
        <w:t>15</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- 1. (i.e. -32,768 to 32,767)</w:t>
      </w:r>
    </w:p>
    <w:p w:rsidR="005C2E57" w:rsidRPr="005C2E57" w:rsidRDefault="005C2E57" w:rsidP="005C2E57">
      <w:pPr>
        <w:numPr>
          <w:ilvl w:val="0"/>
          <w:numId w:val="36"/>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Why isn't there operator overloading?</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Because C++ has proven by example that operator overloading makes code almost impossible to maintain.</w:t>
      </w:r>
    </w:p>
    <w:p w:rsidR="005C2E57" w:rsidRPr="005C2E57" w:rsidRDefault="005C2E57" w:rsidP="005C2E57">
      <w:pPr>
        <w:numPr>
          <w:ilvl w:val="0"/>
          <w:numId w:val="36"/>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What does it mean that a method or field is "static"?</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System.out.println()</w:t>
      </w:r>
      <w:r w:rsidRPr="005C2E57">
        <w:rPr>
          <w:rFonts w:ascii="Arial" w:eastAsia="Times New Roman" w:hAnsi="Arial" w:cs="Arial"/>
          <w:color w:val="666666"/>
          <w:sz w:val="19"/>
        </w:rPr>
        <w:t> </w:t>
      </w:r>
      <w:r w:rsidRPr="005C2E57">
        <w:rPr>
          <w:rFonts w:ascii="Arial" w:eastAsia="Times New Roman" w:hAnsi="Arial" w:cs="Arial"/>
          <w:color w:val="666666"/>
          <w:sz w:val="19"/>
          <w:szCs w:val="19"/>
        </w:rPr>
        <w:t>work. out is a static field in the</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java.lang.System class</w:t>
      </w:r>
      <w:r w:rsidRPr="005C2E57">
        <w:rPr>
          <w:rFonts w:ascii="Arial" w:eastAsia="Times New Roman" w:hAnsi="Arial" w:cs="Arial"/>
          <w:color w:val="666666"/>
          <w:sz w:val="19"/>
          <w:szCs w:val="19"/>
        </w:rPr>
        <w:t>.</w:t>
      </w:r>
    </w:p>
    <w:p w:rsidR="005C2E57" w:rsidRPr="005C2E57" w:rsidRDefault="005C2E57" w:rsidP="005C2E57">
      <w:pPr>
        <w:numPr>
          <w:ilvl w:val="0"/>
          <w:numId w:val="37"/>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Is null a keyword?</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 null value is not a keyword.</w:t>
      </w:r>
    </w:p>
    <w:p w:rsidR="005C2E57" w:rsidRPr="005C2E57" w:rsidRDefault="005C2E57" w:rsidP="005C2E57">
      <w:pPr>
        <w:numPr>
          <w:ilvl w:val="0"/>
          <w:numId w:val="37"/>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Which characters may be used as the second character of an identifier, but not as the first character of an identifier?</w:t>
      </w:r>
      <w:r w:rsidR="006B2D51">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 digits 0 through 9 may not be used as the first character of an identifier but they may be used after the first character of an identifier.</w:t>
      </w:r>
    </w:p>
    <w:p w:rsidR="005C2E57" w:rsidRPr="005C2E57" w:rsidRDefault="005C2E57" w:rsidP="005C2E57">
      <w:pPr>
        <w:numPr>
          <w:ilvl w:val="0"/>
          <w:numId w:val="37"/>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Is the ternary operator written x : y ? z or x ? y : z ?</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It is written</w:t>
      </w:r>
      <w:r w:rsidRPr="005C2E57">
        <w:rPr>
          <w:rFonts w:ascii="Arial" w:eastAsia="Times New Roman" w:hAnsi="Arial" w:cs="Arial"/>
          <w:color w:val="666666"/>
          <w:sz w:val="19"/>
        </w:rPr>
        <w:t> </w:t>
      </w:r>
      <w:r w:rsidRPr="005C2E57">
        <w:rPr>
          <w:rFonts w:ascii="Courier New" w:eastAsia="Times New Roman" w:hAnsi="Courier New" w:cs="Courier New"/>
          <w:color w:val="DD0000"/>
          <w:sz w:val="18"/>
          <w:szCs w:val="18"/>
        </w:rPr>
        <w:t>x ? y : z</w:t>
      </w:r>
      <w:r w:rsidRPr="005C2E57">
        <w:rPr>
          <w:rFonts w:ascii="Arial" w:eastAsia="Times New Roman" w:hAnsi="Arial" w:cs="Arial"/>
          <w:color w:val="666666"/>
          <w:sz w:val="19"/>
          <w:szCs w:val="19"/>
        </w:rPr>
        <w:t>.</w:t>
      </w:r>
    </w:p>
    <w:p w:rsidR="005C2E57" w:rsidRPr="005C2E57" w:rsidRDefault="005C2E57" w:rsidP="005C2E57">
      <w:pPr>
        <w:numPr>
          <w:ilvl w:val="0"/>
          <w:numId w:val="37"/>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How is rounding performed under integer division?</w:t>
      </w:r>
      <w:r w:rsidR="006B2D51">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The fractional part of the result is truncated. This is known as rounding toward zero.</w:t>
      </w:r>
    </w:p>
    <w:p w:rsidR="005C2E57" w:rsidRPr="005C2E57" w:rsidRDefault="005C2E57" w:rsidP="005C2E57">
      <w:pPr>
        <w:numPr>
          <w:ilvl w:val="0"/>
          <w:numId w:val="37"/>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If a class is declared without any access modifiers, where may the class be accessed?</w:t>
      </w:r>
      <w:r w:rsidR="006B2D51">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class that is declared without any access modifiers is said to have package access. This means that the class can only be accessed by other classes and interfaces that are defined within the same package.</w:t>
      </w:r>
    </w:p>
    <w:p w:rsidR="005C2E57" w:rsidRPr="005C2E57" w:rsidRDefault="005C2E57" w:rsidP="005C2E57">
      <w:pPr>
        <w:numPr>
          <w:ilvl w:val="0"/>
          <w:numId w:val="37"/>
        </w:numPr>
        <w:shd w:val="clear" w:color="auto" w:fill="FFFFFF"/>
        <w:ind w:left="0"/>
        <w:rPr>
          <w:rFonts w:ascii="Arial" w:eastAsia="Times New Roman" w:hAnsi="Arial" w:cs="Arial"/>
          <w:b/>
          <w:bCs/>
          <w:color w:val="444444"/>
          <w:sz w:val="19"/>
          <w:szCs w:val="19"/>
        </w:rPr>
      </w:pPr>
      <w:r w:rsidRPr="005C2E57">
        <w:rPr>
          <w:rFonts w:ascii="Arial" w:eastAsia="Times New Roman" w:hAnsi="Arial" w:cs="Arial"/>
          <w:b/>
          <w:bCs/>
          <w:color w:val="444444"/>
          <w:sz w:val="19"/>
          <w:szCs w:val="19"/>
        </w:rPr>
        <w:t>Does a class inherit the constructors of its superclass?</w:t>
      </w:r>
      <w:r w:rsidR="006B2D51">
        <w:rPr>
          <w:rFonts w:ascii="Arial" w:eastAsia="Times New Roman" w:hAnsi="Arial" w:cs="Arial"/>
          <w:b/>
          <w:bCs/>
          <w:color w:val="444444"/>
          <w:sz w:val="19"/>
          <w:szCs w:val="19"/>
        </w:rPr>
        <w:t>RRR</w:t>
      </w:r>
    </w:p>
    <w:p w:rsidR="005C2E57" w:rsidRPr="005C2E57" w:rsidRDefault="005C2E57" w:rsidP="005C2E57">
      <w:pPr>
        <w:shd w:val="clear" w:color="auto" w:fill="FFFFFF"/>
        <w:rPr>
          <w:rFonts w:ascii="Arial" w:eastAsia="Times New Roman" w:hAnsi="Arial" w:cs="Arial"/>
          <w:color w:val="666666"/>
          <w:sz w:val="19"/>
          <w:szCs w:val="19"/>
        </w:rPr>
      </w:pPr>
      <w:r w:rsidRPr="005C2E57">
        <w:rPr>
          <w:rFonts w:ascii="Arial" w:eastAsia="Times New Roman" w:hAnsi="Arial" w:cs="Arial"/>
          <w:color w:val="666666"/>
          <w:sz w:val="19"/>
          <w:szCs w:val="19"/>
        </w:rPr>
        <w:t>A class does not inherit constructors from any of its superclasses.</w:t>
      </w:r>
    </w:p>
    <w:p w:rsidR="00C04E87" w:rsidRPr="00C04E87" w:rsidRDefault="00C04E87" w:rsidP="00C04E87">
      <w:pPr>
        <w:numPr>
          <w:ilvl w:val="0"/>
          <w:numId w:val="38"/>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Name the eight primitive Java types.</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eight primitive types are byte, char, short, int, long, float, double, and boolean.</w:t>
      </w:r>
    </w:p>
    <w:p w:rsidR="00C04E87" w:rsidRPr="00C04E87" w:rsidRDefault="00C04E87" w:rsidP="00C04E87">
      <w:pPr>
        <w:numPr>
          <w:ilvl w:val="0"/>
          <w:numId w:val="38"/>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restrictions are placed on the values of each case of a switch statement?</w:t>
      </w:r>
      <w:r w:rsidR="006B2D51">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During compilation, the values of each case of a</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switch</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statement must evaluate to a value that can be promoted to an</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int</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value.</w:t>
      </w:r>
    </w:p>
    <w:p w:rsidR="00C04E87" w:rsidRPr="00C04E87" w:rsidRDefault="00C04E87" w:rsidP="00C04E87">
      <w:pPr>
        <w:numPr>
          <w:ilvl w:val="0"/>
          <w:numId w:val="38"/>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the difference between a while statement and a do while statement?</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lastRenderedPageBreak/>
        <w:t>A</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while</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statement checks at the beginning of a loop to see whether the next loop iteration should occur. A</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do while</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statement checks at the end of a loop to see whether the next iteration of a loop should occur. The</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do while</w:t>
      </w:r>
      <w:r w:rsidRPr="00C04E87">
        <w:rPr>
          <w:rFonts w:ascii="Arial" w:eastAsia="Times New Roman" w:hAnsi="Arial" w:cs="Arial"/>
          <w:color w:val="666666"/>
          <w:sz w:val="19"/>
          <w:szCs w:val="19"/>
        </w:rPr>
        <w:t>statement will always execute the body of a loop at least once.</w:t>
      </w:r>
    </w:p>
    <w:p w:rsidR="00C04E87" w:rsidRPr="00C04E87" w:rsidRDefault="00C04E87" w:rsidP="00C04E87">
      <w:pPr>
        <w:numPr>
          <w:ilvl w:val="0"/>
          <w:numId w:val="38"/>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modifiers can be used with a local inner class?</w:t>
      </w:r>
      <w:r w:rsidR="006B2D51">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 local inner class may be</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final</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or</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abstract</w:t>
      </w:r>
      <w:r w:rsidRPr="00C04E87">
        <w:rPr>
          <w:rFonts w:ascii="Arial" w:eastAsia="Times New Roman" w:hAnsi="Arial" w:cs="Arial"/>
          <w:color w:val="666666"/>
          <w:sz w:val="19"/>
          <w:szCs w:val="19"/>
        </w:rPr>
        <w:t>.</w:t>
      </w:r>
    </w:p>
    <w:p w:rsidR="00C04E87" w:rsidRPr="00C04E87" w:rsidRDefault="00C04E87" w:rsidP="00C04E87">
      <w:pPr>
        <w:numPr>
          <w:ilvl w:val="0"/>
          <w:numId w:val="38"/>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When does the compiler supply a default constructor for a class?</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compiler supplies a default constructor for a class if no other constructors are provided.</w:t>
      </w:r>
    </w:p>
    <w:p w:rsidR="00C04E87" w:rsidRPr="00C04E87" w:rsidRDefault="00C04E87" w:rsidP="00C04E87">
      <w:pPr>
        <w:numPr>
          <w:ilvl w:val="0"/>
          <w:numId w:val="38"/>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If a method is declared as protected, where may the method be accessed?</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 protected method may only be accessed by classes or interfaces of the same package or by subclasses of the class in which it is declared.</w:t>
      </w:r>
    </w:p>
    <w:p w:rsidR="00C04E87" w:rsidRPr="00C04E87" w:rsidRDefault="00C04E87" w:rsidP="00C04E87">
      <w:pPr>
        <w:numPr>
          <w:ilvl w:val="0"/>
          <w:numId w:val="39"/>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are the legal operands of the instanceof operator?</w:t>
      </w:r>
      <w:r w:rsidR="006B2D51">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left operand is an object reference or null value and the right operand is a class, interface, or array type.</w:t>
      </w:r>
    </w:p>
    <w:p w:rsidR="00C04E87" w:rsidRPr="00C04E87" w:rsidRDefault="00C04E87" w:rsidP="00C04E87">
      <w:pPr>
        <w:numPr>
          <w:ilvl w:val="0"/>
          <w:numId w:val="39"/>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Are true and false keywords?</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values true and false are not keywords.</w:t>
      </w:r>
    </w:p>
    <w:p w:rsidR="00C04E87" w:rsidRPr="00C04E87" w:rsidRDefault="00C04E87" w:rsidP="00C04E87">
      <w:pPr>
        <w:numPr>
          <w:ilvl w:val="0"/>
          <w:numId w:val="39"/>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happens when you add a double value to a String?</w:t>
      </w:r>
      <w:r w:rsidR="00AF2910">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result is a String object.</w:t>
      </w:r>
    </w:p>
    <w:p w:rsidR="00C04E87" w:rsidRPr="00C04E87" w:rsidRDefault="00C04E87" w:rsidP="00C04E87">
      <w:pPr>
        <w:numPr>
          <w:ilvl w:val="0"/>
          <w:numId w:val="39"/>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the diffrence between inner class and nested class?</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When a class is defined within a scope od another class, then it becomes inner class. If the access modifier of the inner class is static, then it becomes nested class.</w:t>
      </w:r>
    </w:p>
    <w:p w:rsidR="00C04E87" w:rsidRPr="00C04E87" w:rsidRDefault="00C04E87" w:rsidP="00C04E87">
      <w:pPr>
        <w:numPr>
          <w:ilvl w:val="0"/>
          <w:numId w:val="39"/>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Can an abstract class be final?</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An abstract class may not be declared as</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final</w:t>
      </w:r>
      <w:r w:rsidRPr="00C04E87">
        <w:rPr>
          <w:rFonts w:ascii="Arial" w:eastAsia="Times New Roman" w:hAnsi="Arial" w:cs="Arial"/>
          <w:color w:val="666666"/>
          <w:sz w:val="19"/>
          <w:szCs w:val="19"/>
        </w:rPr>
        <w:t>.</w:t>
      </w:r>
    </w:p>
    <w:p w:rsidR="00C04E87" w:rsidRPr="00C04E87" w:rsidRDefault="00C04E87" w:rsidP="00C04E87">
      <w:pPr>
        <w:numPr>
          <w:ilvl w:val="0"/>
          <w:numId w:val="39"/>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numeric promotion?</w:t>
      </w:r>
      <w:r w:rsidR="00AF2910">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C04E87" w:rsidRPr="00C04E87" w:rsidRDefault="00C04E87" w:rsidP="00C04E87">
      <w:pPr>
        <w:numPr>
          <w:ilvl w:val="0"/>
          <w:numId w:val="40"/>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the difference between a public and a non-public class?</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 public class may be accessed outside of its package. A non-public class may not be accessed outside of its package.</w:t>
      </w:r>
    </w:p>
    <w:p w:rsidR="00C04E87" w:rsidRPr="00C04E87" w:rsidRDefault="00C04E87" w:rsidP="00C04E87">
      <w:pPr>
        <w:numPr>
          <w:ilvl w:val="0"/>
          <w:numId w:val="40"/>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To what value is a variable of the boolean type automatically initialized?</w:t>
      </w:r>
      <w:r w:rsidR="00AF2910">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default value of the boolean type is false.</w:t>
      </w:r>
    </w:p>
    <w:p w:rsidR="00C04E87" w:rsidRPr="00C04E87" w:rsidRDefault="00C04E87" w:rsidP="00C04E87">
      <w:pPr>
        <w:numPr>
          <w:ilvl w:val="0"/>
          <w:numId w:val="40"/>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the difference between the prefix and postfix forms of the ++ operator?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prefix form performs the increment operation and returns the value of the increment operation. The postfix form returns the current value all of the expression and then performs the increment operation on that value.</w:t>
      </w:r>
    </w:p>
    <w:p w:rsidR="00C04E87" w:rsidRPr="00C04E87" w:rsidRDefault="00C04E87" w:rsidP="00C04E87">
      <w:pPr>
        <w:numPr>
          <w:ilvl w:val="0"/>
          <w:numId w:val="40"/>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restrictions are placed on method overriding?</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lastRenderedPageBreak/>
        <w:t>Overridden methods must have the same name, argument list, and return type. The overriding method may not limit the access of the method it overrides. The overriding method may not throw any exceptions that may not be thrown by the overridden method.</w:t>
      </w:r>
    </w:p>
    <w:p w:rsidR="00C04E87" w:rsidRPr="00C04E87" w:rsidRDefault="00C04E87" w:rsidP="00C04E87">
      <w:pPr>
        <w:numPr>
          <w:ilvl w:val="0"/>
          <w:numId w:val="40"/>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a Java package and how is it used?</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C04E87" w:rsidRPr="00C04E87" w:rsidRDefault="00C04E87" w:rsidP="00C04E87">
      <w:pPr>
        <w:numPr>
          <w:ilvl w:val="0"/>
          <w:numId w:val="40"/>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modifiers may be used with a top-level class?</w:t>
      </w:r>
      <w:r w:rsidR="00AF2910">
        <w:rPr>
          <w:rFonts w:ascii="Arial" w:eastAsia="Times New Roman" w:hAnsi="Arial" w:cs="Arial"/>
          <w:b/>
          <w:bCs/>
          <w:color w:val="444444"/>
          <w:sz w:val="19"/>
          <w:szCs w:val="19"/>
        </w:rPr>
        <w:t>AAA</w:t>
      </w:r>
    </w:p>
    <w:p w:rsid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 top-level class may be public, abstract, or final.</w:t>
      </w:r>
    </w:p>
    <w:p w:rsidR="00AF2910" w:rsidRPr="00AF2910" w:rsidRDefault="00AF2910" w:rsidP="00C04E87">
      <w:pPr>
        <w:shd w:val="clear" w:color="auto" w:fill="FFFFFF"/>
        <w:rPr>
          <w:rFonts w:ascii="Arial" w:eastAsia="Times New Roman" w:hAnsi="Arial" w:cs="Arial"/>
          <w:i/>
          <w:color w:val="666666"/>
          <w:sz w:val="19"/>
          <w:szCs w:val="19"/>
        </w:rPr>
      </w:pPr>
      <w:r>
        <w:rPr>
          <w:rFonts w:ascii="Arial" w:eastAsia="Times New Roman" w:hAnsi="Arial" w:cs="Arial"/>
          <w:i/>
          <w:color w:val="666666"/>
          <w:sz w:val="19"/>
          <w:szCs w:val="19"/>
        </w:rPr>
        <w:t>A top level class is regarded as the outer class.</w:t>
      </w:r>
    </w:p>
    <w:p w:rsidR="00C04E87" w:rsidRPr="00C04E87" w:rsidRDefault="00C04E87" w:rsidP="00C04E87">
      <w:pPr>
        <w:numPr>
          <w:ilvl w:val="0"/>
          <w:numId w:val="41"/>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the difference between an if statement and a switch statement?</w:t>
      </w:r>
      <w:r w:rsidR="00AF2910">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if</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C04E87" w:rsidRPr="00C04E87" w:rsidRDefault="00C04E87" w:rsidP="00C04E87">
      <w:pPr>
        <w:numPr>
          <w:ilvl w:val="0"/>
          <w:numId w:val="41"/>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are the practical benefits, if any, of importing a specific class rather than an entire package (e.g. import java.net.* versus import java.net.Socket)?</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java.util.Timer</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and javax.swing.Timer, for example. If I</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import java.util.*</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and</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javax.swing.*</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and then try to use "Timer", I get an error while compiling (the class name is ambiguous between both packages). Let's say what you really wanted was the</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javax.swing.Timer</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class, and the only classes you plan on using in</w:t>
      </w:r>
      <w:r w:rsidRPr="00C04E87">
        <w:rPr>
          <w:rFonts w:ascii="Courier New" w:eastAsia="Times New Roman" w:hAnsi="Courier New" w:cs="Courier New"/>
          <w:color w:val="DD0000"/>
          <w:sz w:val="18"/>
          <w:szCs w:val="18"/>
        </w:rPr>
        <w:t>java.util</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are Collection and HashMap. In this case, some people will prefer to</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import java.util.Collection</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and</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import java.util.HashMap</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instead of importing</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java.util.*</w:t>
      </w:r>
      <w:r w:rsidRPr="00C04E87">
        <w:rPr>
          <w:rFonts w:ascii="Arial" w:eastAsia="Times New Roman" w:hAnsi="Arial" w:cs="Arial"/>
          <w:color w:val="666666"/>
          <w:sz w:val="19"/>
          <w:szCs w:val="19"/>
        </w:rPr>
        <w:t>. This will now allow them to use Timer, Collection, HashMap, and other</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javax.swing</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classes without using fully qualified class names in.</w:t>
      </w:r>
    </w:p>
    <w:p w:rsidR="00C04E87" w:rsidRPr="00C04E87" w:rsidRDefault="00C04E87" w:rsidP="00C04E87">
      <w:pPr>
        <w:numPr>
          <w:ilvl w:val="0"/>
          <w:numId w:val="41"/>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Can a method be overloaded based on different return type but same argument type ?</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No, because the methods can be called without using their return type in which case there is ambiquity for the compiler.</w:t>
      </w:r>
    </w:p>
    <w:p w:rsidR="00C04E87" w:rsidRPr="00C04E87" w:rsidRDefault="00C04E87" w:rsidP="00C04E87">
      <w:pPr>
        <w:numPr>
          <w:ilvl w:val="0"/>
          <w:numId w:val="41"/>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happens to a static variable that is defined within a method of a class ?</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Can't do it. You'll get a compilation error.</w:t>
      </w:r>
    </w:p>
    <w:p w:rsidR="00C04E87" w:rsidRPr="00C04E87" w:rsidRDefault="00C04E87" w:rsidP="00C04E87">
      <w:pPr>
        <w:numPr>
          <w:ilvl w:val="0"/>
          <w:numId w:val="41"/>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How many static initializers can you have ?</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rsidR="00C04E87" w:rsidRPr="00C04E87" w:rsidRDefault="00C04E87" w:rsidP="00C04E87">
      <w:pPr>
        <w:numPr>
          <w:ilvl w:val="0"/>
          <w:numId w:val="41"/>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the difference between method overriding and overloading?</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Overriding is a method with the same name and arguments as in a parent, whereas overloading is the same method name but different arguments</w:t>
      </w:r>
    </w:p>
    <w:p w:rsidR="00C04E87" w:rsidRPr="00C04E87" w:rsidRDefault="00C04E87" w:rsidP="00C04E87">
      <w:pPr>
        <w:numPr>
          <w:ilvl w:val="0"/>
          <w:numId w:val="42"/>
        </w:numPr>
        <w:shd w:val="clear" w:color="auto" w:fill="FFFFFF"/>
        <w:ind w:left="0"/>
        <w:rPr>
          <w:rFonts w:ascii="Arial" w:eastAsia="Times New Roman" w:hAnsi="Arial" w:cs="Arial"/>
          <w:b/>
          <w:bCs/>
          <w:color w:val="444444"/>
          <w:sz w:val="21"/>
          <w:szCs w:val="21"/>
        </w:rPr>
      </w:pPr>
      <w:r w:rsidRPr="00C04E87">
        <w:rPr>
          <w:rFonts w:ascii="Arial" w:eastAsia="Times New Roman" w:hAnsi="Arial" w:cs="Arial"/>
          <w:b/>
          <w:bCs/>
          <w:color w:val="444444"/>
          <w:sz w:val="21"/>
          <w:szCs w:val="21"/>
        </w:rPr>
        <w:t>What is constructor chaining and how is it achieved in Java ?</w:t>
      </w:r>
      <w:r w:rsidR="00686357">
        <w:rPr>
          <w:rFonts w:ascii="Arial" w:eastAsia="Times New Roman" w:hAnsi="Arial" w:cs="Arial"/>
          <w:b/>
          <w:bCs/>
          <w:color w:val="444444"/>
          <w:sz w:val="21"/>
          <w:szCs w:val="21"/>
        </w:rPr>
        <w:t>RRR</w:t>
      </w:r>
    </w:p>
    <w:p w:rsidR="00C04E87" w:rsidRPr="00C04E87" w:rsidRDefault="00C04E87" w:rsidP="00C04E87">
      <w:pPr>
        <w:shd w:val="clear" w:color="auto" w:fill="FFFFFF"/>
        <w:rPr>
          <w:rFonts w:ascii="Arial" w:eastAsia="Times New Roman" w:hAnsi="Arial" w:cs="Arial"/>
          <w:color w:val="666666"/>
          <w:sz w:val="21"/>
          <w:szCs w:val="21"/>
        </w:rPr>
      </w:pPr>
      <w:r w:rsidRPr="00C04E87">
        <w:rPr>
          <w:rFonts w:ascii="Arial" w:eastAsia="Times New Roman" w:hAnsi="Arial" w:cs="Arial"/>
          <w:color w:val="666666"/>
          <w:sz w:val="21"/>
          <w:szCs w:val="21"/>
        </w:rPr>
        <w:t>A child object constructor always first needs to construct its parent (which in turn calls its parent constructor.). In Java it is done via an implicit call to the no-args constructor as the first statement.</w:t>
      </w:r>
    </w:p>
    <w:p w:rsidR="00C04E87" w:rsidRPr="00C04E87" w:rsidRDefault="00C04E87" w:rsidP="00C04E87">
      <w:pPr>
        <w:numPr>
          <w:ilvl w:val="0"/>
          <w:numId w:val="42"/>
        </w:numPr>
        <w:shd w:val="clear" w:color="auto" w:fill="FFFFFF"/>
        <w:ind w:left="0"/>
        <w:rPr>
          <w:rFonts w:ascii="Arial" w:eastAsia="Times New Roman" w:hAnsi="Arial" w:cs="Arial"/>
          <w:b/>
          <w:bCs/>
          <w:color w:val="444444"/>
          <w:sz w:val="21"/>
          <w:szCs w:val="21"/>
        </w:rPr>
      </w:pPr>
      <w:r w:rsidRPr="00C04E87">
        <w:rPr>
          <w:rFonts w:ascii="Arial" w:eastAsia="Times New Roman" w:hAnsi="Arial" w:cs="Arial"/>
          <w:b/>
          <w:bCs/>
          <w:color w:val="444444"/>
          <w:sz w:val="21"/>
          <w:szCs w:val="21"/>
        </w:rPr>
        <w:lastRenderedPageBreak/>
        <w:t>What is the difference between the Boolean &amp; operator and the &amp;&amp; operator?</w:t>
      </w:r>
      <w:r w:rsidR="00686357">
        <w:rPr>
          <w:rFonts w:ascii="Arial" w:eastAsia="Times New Roman" w:hAnsi="Arial" w:cs="Arial"/>
          <w:b/>
          <w:bCs/>
          <w:color w:val="444444"/>
          <w:sz w:val="21"/>
          <w:szCs w:val="21"/>
        </w:rPr>
        <w:t>RRR</w:t>
      </w:r>
    </w:p>
    <w:p w:rsidR="00C04E87" w:rsidRPr="00C04E87" w:rsidRDefault="00C04E87" w:rsidP="00C04E87">
      <w:pPr>
        <w:shd w:val="clear" w:color="auto" w:fill="FFFFFF"/>
        <w:rPr>
          <w:rFonts w:ascii="Arial" w:eastAsia="Times New Roman" w:hAnsi="Arial" w:cs="Arial"/>
          <w:color w:val="666666"/>
          <w:sz w:val="21"/>
          <w:szCs w:val="21"/>
        </w:rPr>
      </w:pPr>
      <w:r w:rsidRPr="00C04E87">
        <w:rPr>
          <w:rFonts w:ascii="Arial" w:eastAsia="Times New Roman" w:hAnsi="Arial" w:cs="Arial"/>
          <w:color w:val="666666"/>
          <w:sz w:val="21"/>
          <w:szCs w:val="21"/>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C04E87" w:rsidRPr="00C04E87" w:rsidRDefault="00C04E87" w:rsidP="00C04E87">
      <w:pPr>
        <w:numPr>
          <w:ilvl w:val="0"/>
          <w:numId w:val="42"/>
        </w:numPr>
        <w:shd w:val="clear" w:color="auto" w:fill="FFFFFF"/>
        <w:ind w:left="0"/>
        <w:rPr>
          <w:rFonts w:ascii="Arial" w:eastAsia="Times New Roman" w:hAnsi="Arial" w:cs="Arial"/>
          <w:b/>
          <w:bCs/>
          <w:color w:val="444444"/>
          <w:sz w:val="21"/>
          <w:szCs w:val="21"/>
        </w:rPr>
      </w:pPr>
      <w:r w:rsidRPr="00C04E87">
        <w:rPr>
          <w:rFonts w:ascii="Arial" w:eastAsia="Times New Roman" w:hAnsi="Arial" w:cs="Arial"/>
          <w:b/>
          <w:bCs/>
          <w:color w:val="444444"/>
          <w:sz w:val="21"/>
          <w:szCs w:val="21"/>
        </w:rPr>
        <w:t>Which Java operator is right associative?</w:t>
      </w:r>
      <w:r w:rsidR="00686357">
        <w:rPr>
          <w:rFonts w:ascii="Arial" w:eastAsia="Times New Roman" w:hAnsi="Arial" w:cs="Arial"/>
          <w:b/>
          <w:bCs/>
          <w:color w:val="444444"/>
          <w:sz w:val="21"/>
          <w:szCs w:val="21"/>
        </w:rPr>
        <w:t>AAA</w:t>
      </w:r>
    </w:p>
    <w:p w:rsidR="00C04E87" w:rsidRDefault="00C04E87" w:rsidP="00C04E87">
      <w:pPr>
        <w:shd w:val="clear" w:color="auto" w:fill="FFFFFF"/>
        <w:rPr>
          <w:rFonts w:ascii="Arial" w:eastAsia="Times New Roman" w:hAnsi="Arial" w:cs="Arial"/>
          <w:color w:val="666666"/>
          <w:sz w:val="21"/>
          <w:szCs w:val="21"/>
        </w:rPr>
      </w:pPr>
      <w:r w:rsidRPr="00C04E87">
        <w:rPr>
          <w:rFonts w:ascii="Arial" w:eastAsia="Times New Roman" w:hAnsi="Arial" w:cs="Arial"/>
          <w:color w:val="666666"/>
          <w:sz w:val="21"/>
          <w:szCs w:val="21"/>
        </w:rPr>
        <w:t>The = operator is right associative.</w:t>
      </w:r>
    </w:p>
    <w:p w:rsidR="00686357" w:rsidRPr="00686357" w:rsidRDefault="00686357" w:rsidP="00C04E87">
      <w:pPr>
        <w:shd w:val="clear" w:color="auto" w:fill="FFFFFF"/>
        <w:rPr>
          <w:rFonts w:ascii="Arial" w:eastAsia="Times New Roman" w:hAnsi="Arial" w:cs="Arial"/>
          <w:i/>
          <w:color w:val="666666"/>
          <w:sz w:val="21"/>
          <w:szCs w:val="21"/>
        </w:rPr>
      </w:pPr>
      <w:r>
        <w:rPr>
          <w:rFonts w:ascii="Arial" w:eastAsia="Times New Roman" w:hAnsi="Arial" w:cs="Arial"/>
          <w:i/>
          <w:color w:val="666666"/>
          <w:sz w:val="21"/>
          <w:szCs w:val="21"/>
        </w:rPr>
        <w:t>In an expression with multiple operators, the expression is evaluated by the predence of the operators. While manu operator have the same precedence. So, in that case, operator with the same precedence is resolved through associativity. Associativity is either lest to right or right to left.</w:t>
      </w:r>
    </w:p>
    <w:p w:rsidR="00C04E87" w:rsidRPr="00C04E87" w:rsidRDefault="00C04E87" w:rsidP="00C04E87">
      <w:pPr>
        <w:numPr>
          <w:ilvl w:val="0"/>
          <w:numId w:val="42"/>
        </w:numPr>
        <w:shd w:val="clear" w:color="auto" w:fill="FFFFFF"/>
        <w:ind w:left="0"/>
        <w:rPr>
          <w:rFonts w:ascii="Arial" w:eastAsia="Times New Roman" w:hAnsi="Arial" w:cs="Arial"/>
          <w:b/>
          <w:bCs/>
          <w:color w:val="444444"/>
          <w:sz w:val="21"/>
          <w:szCs w:val="21"/>
        </w:rPr>
      </w:pPr>
      <w:r w:rsidRPr="00C04E87">
        <w:rPr>
          <w:rFonts w:ascii="Arial" w:eastAsia="Times New Roman" w:hAnsi="Arial" w:cs="Arial"/>
          <w:b/>
          <w:bCs/>
          <w:color w:val="444444"/>
          <w:sz w:val="21"/>
          <w:szCs w:val="21"/>
        </w:rPr>
        <w:t>Can a double value be cast to a byte?</w:t>
      </w:r>
    </w:p>
    <w:p w:rsidR="00C04E87" w:rsidRPr="00C04E87" w:rsidRDefault="00C04E87" w:rsidP="00C04E87">
      <w:pPr>
        <w:shd w:val="clear" w:color="auto" w:fill="FFFFFF"/>
        <w:rPr>
          <w:rFonts w:ascii="Arial" w:eastAsia="Times New Roman" w:hAnsi="Arial" w:cs="Arial"/>
          <w:color w:val="666666"/>
          <w:sz w:val="21"/>
          <w:szCs w:val="21"/>
        </w:rPr>
      </w:pPr>
      <w:r w:rsidRPr="00C04E87">
        <w:rPr>
          <w:rFonts w:ascii="Arial" w:eastAsia="Times New Roman" w:hAnsi="Arial" w:cs="Arial"/>
          <w:color w:val="666666"/>
          <w:sz w:val="21"/>
          <w:szCs w:val="21"/>
        </w:rPr>
        <w:t>Yes, a double value can be cast to a byte.</w:t>
      </w:r>
    </w:p>
    <w:p w:rsidR="00C04E87" w:rsidRPr="00C04E87" w:rsidRDefault="00C04E87" w:rsidP="00C04E87">
      <w:pPr>
        <w:numPr>
          <w:ilvl w:val="0"/>
          <w:numId w:val="42"/>
        </w:numPr>
        <w:shd w:val="clear" w:color="auto" w:fill="FFFFFF"/>
        <w:ind w:left="0"/>
        <w:rPr>
          <w:rFonts w:ascii="Arial" w:eastAsia="Times New Roman" w:hAnsi="Arial" w:cs="Arial"/>
          <w:b/>
          <w:bCs/>
          <w:color w:val="444444"/>
          <w:sz w:val="21"/>
          <w:szCs w:val="21"/>
        </w:rPr>
      </w:pPr>
      <w:r w:rsidRPr="00C04E87">
        <w:rPr>
          <w:rFonts w:ascii="Arial" w:eastAsia="Times New Roman" w:hAnsi="Arial" w:cs="Arial"/>
          <w:b/>
          <w:bCs/>
          <w:color w:val="444444"/>
          <w:sz w:val="21"/>
          <w:szCs w:val="21"/>
        </w:rPr>
        <w:t>What is the difference between a break statement and a continue statement?</w:t>
      </w:r>
      <w:r w:rsidR="00D26C73">
        <w:rPr>
          <w:rFonts w:ascii="Arial" w:eastAsia="Times New Roman" w:hAnsi="Arial" w:cs="Arial"/>
          <w:b/>
          <w:bCs/>
          <w:color w:val="444444"/>
          <w:sz w:val="21"/>
          <w:szCs w:val="21"/>
        </w:rPr>
        <w:t>RRR</w:t>
      </w:r>
    </w:p>
    <w:p w:rsidR="00C04E87" w:rsidRPr="00C04E87" w:rsidRDefault="00C04E87" w:rsidP="00C04E87">
      <w:pPr>
        <w:shd w:val="clear" w:color="auto" w:fill="FFFFFF"/>
        <w:rPr>
          <w:rFonts w:ascii="Arial" w:eastAsia="Times New Roman" w:hAnsi="Arial" w:cs="Arial"/>
          <w:color w:val="666666"/>
          <w:sz w:val="21"/>
          <w:szCs w:val="21"/>
        </w:rPr>
      </w:pPr>
      <w:r w:rsidRPr="00C04E87">
        <w:rPr>
          <w:rFonts w:ascii="Arial" w:eastAsia="Times New Roman" w:hAnsi="Arial" w:cs="Arial"/>
          <w:color w:val="666666"/>
          <w:sz w:val="21"/>
          <w:szCs w:val="21"/>
        </w:rPr>
        <w:t>A</w:t>
      </w:r>
      <w:r w:rsidRPr="00C04E87">
        <w:rPr>
          <w:rFonts w:ascii="Arial" w:eastAsia="Times New Roman" w:hAnsi="Arial" w:cs="Arial"/>
          <w:color w:val="666666"/>
          <w:sz w:val="21"/>
        </w:rPr>
        <w:t> </w:t>
      </w:r>
      <w:r w:rsidRPr="00C04E87">
        <w:rPr>
          <w:rFonts w:ascii="Courier New" w:eastAsia="Times New Roman" w:hAnsi="Courier New" w:cs="Courier New"/>
          <w:color w:val="DD0000"/>
          <w:sz w:val="20"/>
          <w:szCs w:val="20"/>
        </w:rPr>
        <w:t>break</w:t>
      </w:r>
      <w:r w:rsidRPr="00C04E87">
        <w:rPr>
          <w:rFonts w:ascii="Arial" w:eastAsia="Times New Roman" w:hAnsi="Arial" w:cs="Arial"/>
          <w:color w:val="666666"/>
          <w:sz w:val="21"/>
        </w:rPr>
        <w:t> </w:t>
      </w:r>
      <w:r w:rsidRPr="00C04E87">
        <w:rPr>
          <w:rFonts w:ascii="Arial" w:eastAsia="Times New Roman" w:hAnsi="Arial" w:cs="Arial"/>
          <w:color w:val="666666"/>
          <w:sz w:val="21"/>
          <w:szCs w:val="21"/>
        </w:rPr>
        <w:t>statement results in the termination of the statement to which it applies (switch, for, do, or while). A</w:t>
      </w:r>
      <w:r w:rsidRPr="00C04E87">
        <w:rPr>
          <w:rFonts w:ascii="Arial" w:eastAsia="Times New Roman" w:hAnsi="Arial" w:cs="Arial"/>
          <w:color w:val="666666"/>
          <w:sz w:val="21"/>
        </w:rPr>
        <w:t> </w:t>
      </w:r>
      <w:r w:rsidRPr="00C04E87">
        <w:rPr>
          <w:rFonts w:ascii="Courier New" w:eastAsia="Times New Roman" w:hAnsi="Courier New" w:cs="Courier New"/>
          <w:color w:val="DD0000"/>
          <w:sz w:val="20"/>
          <w:szCs w:val="20"/>
        </w:rPr>
        <w:t>continue</w:t>
      </w:r>
      <w:r w:rsidRPr="00C04E87">
        <w:rPr>
          <w:rFonts w:ascii="Arial" w:eastAsia="Times New Roman" w:hAnsi="Arial" w:cs="Arial"/>
          <w:color w:val="666666"/>
          <w:sz w:val="21"/>
        </w:rPr>
        <w:t> </w:t>
      </w:r>
      <w:r w:rsidRPr="00C04E87">
        <w:rPr>
          <w:rFonts w:ascii="Arial" w:eastAsia="Times New Roman" w:hAnsi="Arial" w:cs="Arial"/>
          <w:color w:val="666666"/>
          <w:sz w:val="21"/>
          <w:szCs w:val="21"/>
        </w:rPr>
        <w:t>statement is used to end the current loop iteration and return control to the loop statement.</w:t>
      </w:r>
    </w:p>
    <w:p w:rsidR="00C04E87" w:rsidRPr="00C04E87" w:rsidRDefault="00C04E87" w:rsidP="00C04E87">
      <w:pPr>
        <w:numPr>
          <w:ilvl w:val="0"/>
          <w:numId w:val="42"/>
        </w:numPr>
        <w:shd w:val="clear" w:color="auto" w:fill="FFFFFF"/>
        <w:ind w:left="0"/>
        <w:rPr>
          <w:rFonts w:ascii="Arial" w:eastAsia="Times New Roman" w:hAnsi="Arial" w:cs="Arial"/>
          <w:b/>
          <w:bCs/>
          <w:color w:val="444444"/>
          <w:sz w:val="21"/>
          <w:szCs w:val="21"/>
        </w:rPr>
      </w:pPr>
      <w:r w:rsidRPr="00C04E87">
        <w:rPr>
          <w:rFonts w:ascii="Arial" w:eastAsia="Times New Roman" w:hAnsi="Arial" w:cs="Arial"/>
          <w:b/>
          <w:bCs/>
          <w:color w:val="444444"/>
          <w:sz w:val="21"/>
          <w:szCs w:val="21"/>
        </w:rPr>
        <w:t>Can a for statement loop indefinitely?</w:t>
      </w:r>
      <w:r w:rsidR="00D26C73">
        <w:rPr>
          <w:rFonts w:ascii="Arial" w:eastAsia="Times New Roman" w:hAnsi="Arial" w:cs="Arial"/>
          <w:b/>
          <w:bCs/>
          <w:color w:val="444444"/>
          <w:sz w:val="21"/>
          <w:szCs w:val="21"/>
        </w:rPr>
        <w:t>RRR</w:t>
      </w:r>
    </w:p>
    <w:p w:rsidR="00C04E87" w:rsidRPr="00C04E87" w:rsidRDefault="00C04E87" w:rsidP="00C04E87">
      <w:pPr>
        <w:shd w:val="clear" w:color="auto" w:fill="FFFFFF"/>
        <w:rPr>
          <w:rFonts w:ascii="Arial" w:eastAsia="Times New Roman" w:hAnsi="Arial" w:cs="Arial"/>
          <w:color w:val="666666"/>
          <w:sz w:val="21"/>
          <w:szCs w:val="21"/>
        </w:rPr>
      </w:pPr>
      <w:r w:rsidRPr="00C04E87">
        <w:rPr>
          <w:rFonts w:ascii="Arial" w:eastAsia="Times New Roman" w:hAnsi="Arial" w:cs="Arial"/>
          <w:color w:val="666666"/>
          <w:sz w:val="21"/>
          <w:szCs w:val="21"/>
        </w:rPr>
        <w:t>Yes, a for statement can loop indefinitely. For example, consider the following:</w:t>
      </w:r>
      <w:r w:rsidRPr="00C04E87">
        <w:rPr>
          <w:rFonts w:ascii="Arial" w:eastAsia="Times New Roman" w:hAnsi="Arial" w:cs="Arial"/>
          <w:color w:val="666666"/>
          <w:sz w:val="21"/>
        </w:rPr>
        <w:t> </w:t>
      </w:r>
      <w:r w:rsidRPr="00C04E87">
        <w:rPr>
          <w:rFonts w:ascii="Courier New" w:eastAsia="Times New Roman" w:hAnsi="Courier New" w:cs="Courier New"/>
          <w:color w:val="DD0000"/>
          <w:sz w:val="20"/>
          <w:szCs w:val="20"/>
        </w:rPr>
        <w:t>for(;;);</w:t>
      </w:r>
    </w:p>
    <w:p w:rsidR="00C04E87" w:rsidRPr="00C04E87" w:rsidRDefault="00C04E87" w:rsidP="00C04E87">
      <w:pPr>
        <w:numPr>
          <w:ilvl w:val="0"/>
          <w:numId w:val="43"/>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To what value is a variable of the String type automatically initialized?</w:t>
      </w:r>
      <w:r w:rsidR="00D26C73">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default value of an String type is null.</w:t>
      </w:r>
    </w:p>
    <w:p w:rsidR="00C04E87" w:rsidRPr="00C04E87" w:rsidRDefault="00C04E87" w:rsidP="00C04E87">
      <w:pPr>
        <w:numPr>
          <w:ilvl w:val="0"/>
          <w:numId w:val="43"/>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the difference between a field variable and a local variable?</w:t>
      </w:r>
      <w:r w:rsidR="00D26C73">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 field variable is a variable that is declared as a member of a class. A local variable is a variable that is declared local to a method.</w:t>
      </w:r>
    </w:p>
    <w:p w:rsidR="00C04E87" w:rsidRPr="00C04E87" w:rsidRDefault="00C04E87" w:rsidP="00C04E87">
      <w:pPr>
        <w:numPr>
          <w:ilvl w:val="0"/>
          <w:numId w:val="43"/>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How are this() and super() used with constructors?</w:t>
      </w:r>
      <w:r w:rsidR="00D26C73">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Courier New" w:eastAsia="Times New Roman" w:hAnsi="Courier New" w:cs="Courier New"/>
          <w:color w:val="DD0000"/>
          <w:sz w:val="18"/>
          <w:szCs w:val="18"/>
        </w:rPr>
        <w:t>this()</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is used to invoke a constructor of the same class.</w:t>
      </w:r>
      <w:r w:rsidRPr="00C04E87">
        <w:rPr>
          <w:rFonts w:ascii="Arial" w:eastAsia="Times New Roman" w:hAnsi="Arial" w:cs="Arial"/>
          <w:color w:val="666666"/>
          <w:sz w:val="19"/>
        </w:rPr>
        <w:t> </w:t>
      </w:r>
      <w:r w:rsidRPr="00C04E87">
        <w:rPr>
          <w:rFonts w:ascii="Courier New" w:eastAsia="Times New Roman" w:hAnsi="Courier New" w:cs="Courier New"/>
          <w:color w:val="DD0000"/>
          <w:sz w:val="18"/>
          <w:szCs w:val="18"/>
        </w:rPr>
        <w:t>super()</w:t>
      </w:r>
      <w:r w:rsidRPr="00C04E87">
        <w:rPr>
          <w:rFonts w:ascii="Arial" w:eastAsia="Times New Roman" w:hAnsi="Arial" w:cs="Arial"/>
          <w:color w:val="666666"/>
          <w:sz w:val="19"/>
        </w:rPr>
        <w:t> </w:t>
      </w:r>
      <w:r w:rsidRPr="00C04E87">
        <w:rPr>
          <w:rFonts w:ascii="Arial" w:eastAsia="Times New Roman" w:hAnsi="Arial" w:cs="Arial"/>
          <w:color w:val="666666"/>
          <w:sz w:val="19"/>
          <w:szCs w:val="19"/>
        </w:rPr>
        <w:t>is used to invoke a superclass constructor.</w:t>
      </w:r>
    </w:p>
    <w:p w:rsidR="00C04E87" w:rsidRPr="00C04E87" w:rsidRDefault="00C04E87" w:rsidP="00C04E87">
      <w:pPr>
        <w:numPr>
          <w:ilvl w:val="0"/>
          <w:numId w:val="43"/>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does it mean that a class or member is final?</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 final class cannot be inherited. A final method cannot be overridden in a subclass. A final field cannot be changed after it's initialized, and it must include an initializer statement where it's declared.</w:t>
      </w:r>
    </w:p>
    <w:p w:rsidR="00C04E87" w:rsidRPr="00C04E87" w:rsidRDefault="00C04E87" w:rsidP="00C04E87">
      <w:pPr>
        <w:numPr>
          <w:ilvl w:val="0"/>
          <w:numId w:val="43"/>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does it mean that a method or class is abstract?</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superclasses or it also should be declared abstract.</w:t>
      </w:r>
    </w:p>
    <w:p w:rsidR="00C04E87" w:rsidRPr="00C04E87" w:rsidRDefault="00C04E87" w:rsidP="00C04E87">
      <w:pPr>
        <w:numPr>
          <w:ilvl w:val="0"/>
          <w:numId w:val="43"/>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a transient variable?</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Transient variable is a variable that may not be serialized.</w:t>
      </w:r>
    </w:p>
    <w:p w:rsidR="005C2E57" w:rsidRDefault="005C2E57" w:rsidP="005C2E57">
      <w:pPr>
        <w:shd w:val="clear" w:color="auto" w:fill="FFFFFF"/>
        <w:spacing w:line="318" w:lineRule="atLeast"/>
        <w:jc w:val="both"/>
        <w:rPr>
          <w:rFonts w:ascii="Verdana" w:hAnsi="Verdana"/>
          <w:color w:val="000000"/>
          <w:sz w:val="18"/>
          <w:szCs w:val="18"/>
        </w:rPr>
      </w:pPr>
    </w:p>
    <w:p w:rsidR="00C04E87" w:rsidRPr="00C04E87" w:rsidRDefault="00C04E87" w:rsidP="00C04E87">
      <w:pPr>
        <w:numPr>
          <w:ilvl w:val="0"/>
          <w:numId w:val="44"/>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How does Java handle integer overflows and underflows?</w:t>
      </w:r>
      <w:r w:rsidR="00D26C73">
        <w:rPr>
          <w:rFonts w:ascii="Arial" w:eastAsia="Times New Roman" w:hAnsi="Arial" w:cs="Arial"/>
          <w:b/>
          <w:bCs/>
          <w:color w:val="444444"/>
          <w:sz w:val="19"/>
          <w:szCs w:val="19"/>
        </w:rPr>
        <w:t>RRR+</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It uses those low order bytes of the result that can fit into the size of the type allowed by the operation.</w:t>
      </w:r>
    </w:p>
    <w:p w:rsidR="00C04E87" w:rsidRPr="00C04E87" w:rsidRDefault="00C04E87" w:rsidP="00C04E87">
      <w:pPr>
        <w:numPr>
          <w:ilvl w:val="0"/>
          <w:numId w:val="44"/>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What is the difference between the &gt;&gt; and &gt;&gt;&gt; operators?</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&gt;&gt; operator carries the sign bit when shifting right. The &gt;&gt;&gt; zero-fills bits that have been shifted out.</w:t>
      </w:r>
    </w:p>
    <w:p w:rsidR="00C04E87" w:rsidRPr="00C04E87" w:rsidRDefault="00C04E87" w:rsidP="00C04E87">
      <w:pPr>
        <w:numPr>
          <w:ilvl w:val="0"/>
          <w:numId w:val="44"/>
        </w:numPr>
        <w:shd w:val="clear" w:color="auto" w:fill="FFFFFF"/>
        <w:ind w:left="0"/>
        <w:rPr>
          <w:rFonts w:ascii="Arial" w:eastAsia="Times New Roman" w:hAnsi="Arial" w:cs="Arial"/>
          <w:b/>
          <w:bCs/>
          <w:color w:val="444444"/>
          <w:sz w:val="19"/>
          <w:szCs w:val="19"/>
        </w:rPr>
      </w:pPr>
      <w:r w:rsidRPr="00C04E87">
        <w:rPr>
          <w:rFonts w:ascii="Arial" w:eastAsia="Times New Roman" w:hAnsi="Arial" w:cs="Arial"/>
          <w:b/>
          <w:bCs/>
          <w:color w:val="444444"/>
          <w:sz w:val="19"/>
          <w:szCs w:val="19"/>
        </w:rPr>
        <w:t>Is sizeof a keyword?</w:t>
      </w:r>
    </w:p>
    <w:p w:rsidR="00C04E87" w:rsidRPr="00C04E87" w:rsidRDefault="00C04E87" w:rsidP="00C04E87">
      <w:pPr>
        <w:shd w:val="clear" w:color="auto" w:fill="FFFFFF"/>
        <w:rPr>
          <w:rFonts w:ascii="Arial" w:eastAsia="Times New Roman" w:hAnsi="Arial" w:cs="Arial"/>
          <w:color w:val="666666"/>
          <w:sz w:val="19"/>
          <w:szCs w:val="19"/>
        </w:rPr>
      </w:pPr>
      <w:r w:rsidRPr="00C04E87">
        <w:rPr>
          <w:rFonts w:ascii="Arial" w:eastAsia="Times New Roman" w:hAnsi="Arial" w:cs="Arial"/>
          <w:color w:val="666666"/>
          <w:sz w:val="19"/>
          <w:szCs w:val="19"/>
        </w:rPr>
        <w:t>The sizeof operator is not a keyword.</w:t>
      </w:r>
    </w:p>
    <w:p w:rsidR="00C04E87" w:rsidRDefault="00C04E87" w:rsidP="005C2E57">
      <w:pPr>
        <w:shd w:val="clear" w:color="auto" w:fill="FFFFFF"/>
        <w:spacing w:line="318" w:lineRule="atLeast"/>
        <w:jc w:val="both"/>
        <w:rPr>
          <w:rFonts w:ascii="Verdana" w:hAnsi="Verdana"/>
          <w:color w:val="000000"/>
          <w:sz w:val="18"/>
          <w:szCs w:val="18"/>
        </w:rPr>
      </w:pPr>
    </w:p>
    <w:p w:rsidR="00C04E87" w:rsidRDefault="00C04E87"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C04E87">
        <w:t xml:space="preserve"> </w:t>
      </w:r>
      <w:hyperlink r:id="rId92" w:history="1">
        <w:r w:rsidRPr="00E17768">
          <w:rPr>
            <w:rStyle w:val="Hyperlink"/>
            <w:rFonts w:ascii="Verdana" w:hAnsi="Verdana"/>
            <w:sz w:val="18"/>
            <w:szCs w:val="18"/>
          </w:rPr>
          <w:t>http://javahungry.blogspot.com/2013/06/top-25-most-frequently-asked-core-java.html</w:t>
        </w:r>
      </w:hyperlink>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Arial" w:hAnsi="Arial" w:cs="Arial"/>
          <w:b/>
          <w:bCs/>
          <w:color w:val="2F2E2E"/>
          <w:sz w:val="27"/>
          <w:szCs w:val="27"/>
        </w:rPr>
        <w:t>Top 25  Java Interview Questions :</w:t>
      </w:r>
      <w:r>
        <w:rPr>
          <w:rFonts w:ascii="Arial" w:hAnsi="Arial" w:cs="Arial"/>
          <w:color w:val="2F2E2E"/>
          <w:sz w:val="27"/>
          <w:szCs w:val="27"/>
        </w:rPr>
        <w:br/>
      </w:r>
      <w:r>
        <w:rPr>
          <w:rFonts w:ascii="Arial" w:hAnsi="Arial" w:cs="Arial"/>
          <w:b/>
          <w:bCs/>
          <w:color w:val="2F2E2E"/>
          <w:sz w:val="27"/>
          <w:szCs w:val="27"/>
        </w:rPr>
        <w:br/>
        <w:t>1. Which two method you need to implement for key Object in HashMap ?</w:t>
      </w:r>
      <w:r w:rsidR="007A5012">
        <w:rPr>
          <w:rFonts w:ascii="Arial" w:hAnsi="Arial" w:cs="Arial"/>
          <w:b/>
          <w:bCs/>
          <w:color w:val="2F2E2E"/>
          <w:sz w:val="27"/>
          <w:szCs w:val="27"/>
        </w:rPr>
        <w:t>RRR</w:t>
      </w:r>
    </w:p>
    <w:p w:rsidR="00C04E87" w:rsidRDefault="00C04E87" w:rsidP="00C04E87">
      <w:pPr>
        <w:rPr>
          <w:rFonts w:ascii="Times New Roman" w:hAnsi="Times New Roman" w:cs="Times New Roman"/>
          <w:sz w:val="24"/>
          <w:szCs w:val="24"/>
        </w:rPr>
      </w:pPr>
      <w:r>
        <w:rPr>
          <w:rFonts w:ascii="inherit" w:hAnsi="inherit"/>
          <w:color w:val="2F2E2E"/>
          <w:sz w:val="27"/>
          <w:szCs w:val="27"/>
          <w:bdr w:val="none" w:sz="0" w:space="0" w:color="auto" w:frame="1"/>
          <w:shd w:val="clear" w:color="auto" w:fill="FFFFFF"/>
        </w:rPr>
        <w:t>In order to use any object as Key in HashMap, it must implements equals and hashcode method in Java. Read </w:t>
      </w:r>
      <w:hyperlink r:id="rId93" w:tgtFrame="_blank" w:history="1">
        <w:r>
          <w:rPr>
            <w:rStyle w:val="Hyperlink"/>
            <w:rFonts w:ascii="inherit" w:hAnsi="inherit"/>
            <w:b/>
            <w:bCs/>
            <w:color w:val="A41600"/>
            <w:sz w:val="27"/>
            <w:szCs w:val="27"/>
            <w:u w:val="none"/>
            <w:bdr w:val="none" w:sz="0" w:space="0" w:color="auto" w:frame="1"/>
            <w:shd w:val="clear" w:color="auto" w:fill="FFFFFF"/>
          </w:rPr>
          <w:t>How HashMap works in Java</w:t>
        </w:r>
      </w:hyperlink>
      <w:r>
        <w:rPr>
          <w:rFonts w:ascii="inherit" w:hAnsi="inherit"/>
          <w:color w:val="2F2E2E"/>
          <w:sz w:val="27"/>
          <w:szCs w:val="27"/>
          <w:bdr w:val="none" w:sz="0" w:space="0" w:color="auto" w:frame="1"/>
          <w:shd w:val="clear" w:color="auto" w:fill="FFFFFF"/>
        </w:rPr>
        <w:t>  for detailed explanation on how equals and hashcode method is used to put and get object from HashMap. </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2. What is immutable object? Can you write immutable object?</w:t>
      </w:r>
      <w:r w:rsidR="007A5012">
        <w:rPr>
          <w:rFonts w:ascii="Arial" w:hAnsi="Arial" w:cs="Arial"/>
          <w:b/>
          <w:bCs/>
          <w:color w:val="2F2E2E"/>
          <w:sz w:val="27"/>
          <w:szCs w:val="27"/>
          <w:shd w:val="clear" w:color="auto" w:fill="FFFFFF"/>
        </w:rPr>
        <w:t>RRR</w:t>
      </w:r>
      <w:r>
        <w:rPr>
          <w:rFonts w:ascii="inherit" w:hAnsi="inherit"/>
          <w:color w:val="2F2E2E"/>
          <w:sz w:val="27"/>
          <w:szCs w:val="27"/>
          <w:bdr w:val="none" w:sz="0" w:space="0" w:color="auto" w:frame="1"/>
          <w:shd w:val="clear" w:color="auto" w:fill="FFFFFF"/>
        </w:rPr>
        <w:t>Immutable classes are Java classes whose objects can not be modified once created. Any modification in Immutable object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rsidR="00C04E87" w:rsidRDefault="00C04E87" w:rsidP="00C04E87">
      <w:pPr>
        <w:shd w:val="clear" w:color="auto" w:fill="FFFFFF"/>
        <w:spacing w:line="330" w:lineRule="atLeast"/>
        <w:textAlignment w:val="baseline"/>
        <w:rPr>
          <w:rFonts w:ascii="Arial" w:hAnsi="Arial" w:cs="Arial"/>
          <w:color w:val="2F2E2E"/>
          <w:sz w:val="27"/>
          <w:szCs w:val="27"/>
        </w:rPr>
      </w:pP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b/>
          <w:bCs/>
          <w:color w:val="2F2E2E"/>
          <w:sz w:val="27"/>
          <w:szCs w:val="27"/>
          <w:bdr w:val="none" w:sz="0" w:space="0" w:color="auto" w:frame="1"/>
        </w:rPr>
        <w:t>3. What is the difference between creating String as new() and literal?</w:t>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color w:val="2F2E2E"/>
          <w:sz w:val="27"/>
          <w:szCs w:val="27"/>
          <w:bdr w:val="none" w:sz="0" w:space="0" w:color="auto" w:frame="1"/>
        </w:rPr>
        <w:t>When we create string with new() Operator, it’s created in heap and not added into string pool while String created using literal are created in String pool itself which exists in PermGen area of heap.</w:t>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Arial" w:hAnsi="Arial" w:cs="Arial"/>
          <w:color w:val="2F2E2E"/>
          <w:sz w:val="27"/>
          <w:szCs w:val="27"/>
        </w:rPr>
        <w:br/>
      </w:r>
      <w:bookmarkStart w:id="1" w:name="more"/>
      <w:bookmarkEnd w:id="1"/>
      <w:r>
        <w:rPr>
          <w:rFonts w:ascii="inherit" w:hAnsi="inherit" w:cs="Arial"/>
          <w:color w:val="2F2E2E"/>
          <w:sz w:val="27"/>
          <w:szCs w:val="27"/>
          <w:bdr w:val="none" w:sz="0" w:space="0" w:color="auto" w:frame="1"/>
        </w:rPr>
        <w:br/>
      </w:r>
    </w:p>
    <w:p w:rsidR="00C04E87" w:rsidRDefault="00C04E87" w:rsidP="00C04E87">
      <w:pPr>
        <w:rPr>
          <w:rFonts w:ascii="Times New Roman" w:hAnsi="Times New Roman" w:cs="Times New Roman"/>
          <w:sz w:val="24"/>
          <w:szCs w:val="24"/>
        </w:rPr>
      </w:pPr>
      <w:r>
        <w:rPr>
          <w:rFonts w:ascii="inherit" w:hAnsi="inherit"/>
          <w:color w:val="333333"/>
          <w:sz w:val="27"/>
          <w:szCs w:val="27"/>
          <w:bdr w:val="none" w:sz="0" w:space="0" w:color="auto" w:frame="1"/>
          <w:shd w:val="clear" w:color="auto" w:fill="FFFFFF"/>
        </w:rPr>
        <w:lastRenderedPageBreak/>
        <w:t>String s = new String("Test");</w:t>
      </w:r>
      <w:r>
        <w:rPr>
          <w:rFonts w:ascii="inherit" w:hAnsi="inherit"/>
          <w:color w:val="333333"/>
          <w:sz w:val="27"/>
          <w:szCs w:val="27"/>
          <w:bdr w:val="none" w:sz="0" w:space="0" w:color="auto" w:frame="1"/>
          <w:shd w:val="clear" w:color="auto" w:fill="FFFFFF"/>
        </w:rPr>
        <w:br/>
        <w:t> </w:t>
      </w:r>
      <w:r>
        <w:rPr>
          <w:rFonts w:ascii="inherit" w:hAnsi="inherit"/>
          <w:color w:val="2F2E2E"/>
          <w:sz w:val="27"/>
          <w:szCs w:val="27"/>
          <w:bdr w:val="none" w:sz="0" w:space="0" w:color="auto" w:frame="1"/>
          <w:shd w:val="clear" w:color="auto" w:fill="FFFFFF"/>
        </w:rPr>
        <w:br/>
      </w:r>
      <w:r>
        <w:rPr>
          <w:rFonts w:ascii="inherit" w:hAnsi="inherit"/>
          <w:color w:val="333333"/>
          <w:sz w:val="27"/>
          <w:szCs w:val="27"/>
          <w:bdr w:val="none" w:sz="0" w:space="0" w:color="auto" w:frame="1"/>
          <w:shd w:val="clear" w:color="auto" w:fill="FFFFFF"/>
        </w:rPr>
        <w:t>does not  put the object in String pool , we need to call String.intern() method which is used to put  them into String pool explicitly. its only when you create String object as String literal e.g. String s = "Test" Java automatically put that into String pool.</w:t>
      </w:r>
      <w:r>
        <w:rPr>
          <w:rFonts w:ascii="Arial" w:hAnsi="Arial" w:cs="Arial"/>
          <w:color w:val="2F2E2E"/>
          <w:sz w:val="27"/>
          <w:szCs w:val="27"/>
        </w:rPr>
        <w:br/>
      </w:r>
      <w:r>
        <w:rPr>
          <w:rFonts w:ascii="inherit" w:hAnsi="inherit"/>
          <w:color w:val="333333"/>
          <w:sz w:val="27"/>
          <w:szCs w:val="27"/>
          <w:bdr w:val="none" w:sz="0" w:space="0" w:color="auto" w:frame="1"/>
          <w:shd w:val="clear" w:color="auto" w:fill="FFFFFF"/>
        </w:rPr>
        <w:br/>
      </w:r>
    </w:p>
    <w:p w:rsidR="00C04E87" w:rsidRDefault="00C04E87" w:rsidP="00C04E87">
      <w:pPr>
        <w:shd w:val="clear" w:color="auto" w:fill="FFFFFF"/>
        <w:spacing w:line="270" w:lineRule="atLeast"/>
        <w:textAlignment w:val="baseline"/>
        <w:rPr>
          <w:rFonts w:ascii="Arial" w:hAnsi="Arial" w:cs="Arial"/>
          <w:color w:val="222222"/>
          <w:sz w:val="27"/>
          <w:szCs w:val="27"/>
        </w:rPr>
      </w:pPr>
      <w:r>
        <w:rPr>
          <w:rFonts w:ascii="Arial" w:hAnsi="Arial" w:cs="Arial"/>
          <w:b/>
          <w:bCs/>
          <w:color w:val="222222"/>
          <w:sz w:val="27"/>
          <w:szCs w:val="27"/>
        </w:rPr>
        <w:t>4. What is</w:t>
      </w:r>
      <w:r>
        <w:rPr>
          <w:rStyle w:val="apple-converted-space"/>
          <w:rFonts w:ascii="Arial" w:hAnsi="Arial" w:cs="Arial"/>
          <w:b/>
          <w:bCs/>
          <w:color w:val="222222"/>
          <w:sz w:val="27"/>
          <w:szCs w:val="27"/>
        </w:rPr>
        <w:t> </w:t>
      </w:r>
      <w:hyperlink r:id="rId94" w:tgtFrame="_blank" w:history="1">
        <w:r>
          <w:rPr>
            <w:rStyle w:val="Hyperlink"/>
            <w:rFonts w:ascii="inherit" w:hAnsi="inherit" w:cs="Arial"/>
            <w:b/>
            <w:bCs/>
            <w:color w:val="A41600"/>
            <w:sz w:val="27"/>
            <w:szCs w:val="27"/>
            <w:u w:val="none"/>
            <w:bdr w:val="none" w:sz="0" w:space="0" w:color="auto" w:frame="1"/>
          </w:rPr>
          <w:t>difference between StringBuffer and StringBuilder</w:t>
        </w:r>
      </w:hyperlink>
      <w:r>
        <w:rPr>
          <w:rStyle w:val="apple-converted-space"/>
          <w:rFonts w:ascii="Arial" w:hAnsi="Arial" w:cs="Arial"/>
          <w:b/>
          <w:bCs/>
          <w:color w:val="222222"/>
          <w:sz w:val="27"/>
          <w:szCs w:val="27"/>
        </w:rPr>
        <w:t> </w:t>
      </w:r>
      <w:r>
        <w:rPr>
          <w:rFonts w:ascii="Arial" w:hAnsi="Arial" w:cs="Arial"/>
          <w:b/>
          <w:bCs/>
          <w:color w:val="222222"/>
          <w:sz w:val="27"/>
          <w:szCs w:val="27"/>
        </w:rPr>
        <w:t>in Java ?</w:t>
      </w:r>
    </w:p>
    <w:p w:rsidR="00C04E87" w:rsidRDefault="00C04E87" w:rsidP="00C04E87">
      <w:pPr>
        <w:rPr>
          <w:rFonts w:ascii="Times New Roman" w:hAnsi="Times New Roman" w:cs="Times New Roman"/>
          <w:sz w:val="24"/>
          <w:szCs w:val="24"/>
        </w:rPr>
      </w:pPr>
    </w:p>
    <w:p w:rsidR="00C04E87" w:rsidRDefault="00C04E87" w:rsidP="00C04E87"/>
    <w:p w:rsidR="00C04E87" w:rsidRDefault="00C04E87" w:rsidP="00C04E87">
      <w:pPr>
        <w:shd w:val="clear" w:color="auto" w:fill="FFFFFF"/>
        <w:spacing w:line="270" w:lineRule="atLeast"/>
        <w:textAlignment w:val="baseline"/>
        <w:rPr>
          <w:rFonts w:ascii="inherit" w:hAnsi="inherit"/>
          <w:color w:val="222222"/>
          <w:sz w:val="27"/>
          <w:szCs w:val="27"/>
        </w:rPr>
      </w:pPr>
      <w:r>
        <w:rPr>
          <w:rFonts w:ascii="inherit" w:hAnsi="inherit"/>
          <w:color w:val="222222"/>
          <w:sz w:val="27"/>
          <w:szCs w:val="27"/>
          <w:bdr w:val="none" w:sz="0" w:space="0" w:color="auto" w:frame="1"/>
        </w:rPr>
        <w:t>Classic Java questions which some people thing tricky and some consider very easy. StringBuilder in Java is introduced in Java 5 and only difference between both of them is that Stringbuffer methods are synchronized while StringBuilder is non synchronized. See </w:t>
      </w:r>
      <w:hyperlink r:id="rId95" w:tgtFrame="_blank" w:history="1">
        <w:r>
          <w:rPr>
            <w:rStyle w:val="Hyperlink"/>
            <w:rFonts w:ascii="inherit" w:hAnsi="inherit"/>
            <w:color w:val="A41600"/>
            <w:sz w:val="27"/>
            <w:szCs w:val="27"/>
            <w:u w:val="none"/>
            <w:bdr w:val="none" w:sz="0" w:space="0" w:color="auto" w:frame="1"/>
          </w:rPr>
          <w:t>StringBuilder vs StringBuffer</w:t>
        </w:r>
      </w:hyperlink>
      <w:r>
        <w:rPr>
          <w:rFonts w:ascii="inherit" w:hAnsi="inherit"/>
          <w:color w:val="222222"/>
          <w:sz w:val="27"/>
          <w:szCs w:val="27"/>
          <w:bdr w:val="none" w:sz="0" w:space="0" w:color="auto" w:frame="1"/>
        </w:rPr>
        <w:t> for more differences.</w:t>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color w:val="2F2E2E"/>
          <w:sz w:val="27"/>
          <w:szCs w:val="27"/>
          <w:bdr w:val="none" w:sz="0" w:space="0" w:color="auto" w:frame="1"/>
        </w:rPr>
        <w:br/>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b/>
          <w:bCs/>
          <w:color w:val="2F2E2E"/>
          <w:sz w:val="27"/>
          <w:szCs w:val="27"/>
          <w:bdr w:val="none" w:sz="0" w:space="0" w:color="auto" w:frame="1"/>
        </w:rPr>
        <w:t>5.  Write code to find the First non repeated character in the String  ?</w:t>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color w:val="2F2E2E"/>
          <w:sz w:val="27"/>
          <w:szCs w:val="27"/>
          <w:bdr w:val="none" w:sz="0" w:space="0" w:color="auto" w:frame="1"/>
        </w:rPr>
        <w:t>Another good Java interview question, This question is mainly asked by Amazon and equivalent companies. See</w:t>
      </w:r>
      <w:r>
        <w:rPr>
          <w:rStyle w:val="apple-converted-space"/>
          <w:rFonts w:ascii="inherit" w:hAnsi="inherit" w:cs="Arial"/>
          <w:color w:val="2F2E2E"/>
          <w:sz w:val="27"/>
          <w:szCs w:val="27"/>
          <w:bdr w:val="none" w:sz="0" w:space="0" w:color="auto" w:frame="1"/>
        </w:rPr>
        <w:t> </w:t>
      </w:r>
      <w:hyperlink r:id="rId96" w:tgtFrame="_blank" w:history="1">
        <w:r>
          <w:rPr>
            <w:rStyle w:val="Hyperlink"/>
            <w:rFonts w:ascii="inherit" w:hAnsi="inherit" w:cs="Arial"/>
            <w:color w:val="A41600"/>
            <w:sz w:val="27"/>
            <w:szCs w:val="27"/>
            <w:u w:val="none"/>
            <w:bdr w:val="none" w:sz="0" w:space="0" w:color="auto" w:frame="1"/>
          </w:rPr>
          <w:t>first non repeated character in the string : Amazon interview question</w:t>
        </w:r>
      </w:hyperlink>
    </w:p>
    <w:p w:rsidR="00C04E87" w:rsidRDefault="00C04E87" w:rsidP="00C04E87">
      <w:pPr>
        <w:rPr>
          <w:rFonts w:ascii="Times New Roman" w:hAnsi="Times New Roman" w:cs="Times New Roman"/>
          <w:sz w:val="24"/>
          <w:szCs w:val="24"/>
        </w:rPr>
      </w:pP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Arial" w:hAnsi="Arial" w:cs="Arial"/>
          <w:color w:val="2F2E2E"/>
          <w:sz w:val="27"/>
          <w:szCs w:val="27"/>
        </w:rPr>
        <w:br/>
      </w:r>
    </w:p>
    <w:p w:rsidR="00C04E87" w:rsidRDefault="00C04E87" w:rsidP="00C04E87">
      <w:pPr>
        <w:shd w:val="clear" w:color="auto" w:fill="FFFFFF"/>
        <w:spacing w:after="270" w:line="330" w:lineRule="atLeast"/>
        <w:textAlignment w:val="baseline"/>
        <w:rPr>
          <w:rFonts w:ascii="inherit" w:hAnsi="inherit" w:cs="Arial"/>
          <w:color w:val="2F2E2E"/>
          <w:sz w:val="27"/>
          <w:szCs w:val="27"/>
        </w:rPr>
      </w:pPr>
      <w:r>
        <w:rPr>
          <w:rFonts w:ascii="inherit" w:hAnsi="inherit" w:cs="Arial"/>
          <w:b/>
          <w:bCs/>
          <w:color w:val="2F2E2E"/>
          <w:sz w:val="27"/>
          <w:szCs w:val="27"/>
        </w:rPr>
        <w:t>6. What is the difference between ArrayList and Vector ?</w:t>
      </w:r>
      <w:r>
        <w:rPr>
          <w:rFonts w:ascii="inherit" w:hAnsi="inherit" w:cs="Arial"/>
          <w:color w:val="2F2E2E"/>
          <w:sz w:val="27"/>
          <w:szCs w:val="27"/>
        </w:rPr>
        <w:br/>
        <w:t>This question is mostly used as a start up question in Technical interviews  on the topic of Collection framework . Answer is explained in detail here</w:t>
      </w:r>
      <w:r>
        <w:rPr>
          <w:rStyle w:val="apple-converted-space"/>
          <w:rFonts w:ascii="inherit" w:hAnsi="inherit" w:cs="Arial"/>
          <w:color w:val="2F2E2E"/>
          <w:sz w:val="27"/>
          <w:szCs w:val="27"/>
        </w:rPr>
        <w:t> </w:t>
      </w:r>
      <w:hyperlink r:id="rId97" w:tgtFrame="_blank" w:history="1">
        <w:r>
          <w:rPr>
            <w:rStyle w:val="Hyperlink"/>
            <w:rFonts w:ascii="inherit" w:hAnsi="inherit" w:cs="Arial"/>
            <w:color w:val="A41600"/>
            <w:sz w:val="27"/>
            <w:szCs w:val="27"/>
            <w:u w:val="none"/>
            <w:bdr w:val="none" w:sz="0" w:space="0" w:color="auto" w:frame="1"/>
          </w:rPr>
          <w:t>Difference between ArrayList and Vector</w:t>
        </w:r>
      </w:hyperlink>
      <w:r>
        <w:rPr>
          <w:rStyle w:val="apple-converted-space"/>
          <w:rFonts w:ascii="inherit" w:hAnsi="inherit" w:cs="Arial"/>
          <w:color w:val="2F2E2E"/>
          <w:sz w:val="27"/>
          <w:szCs w:val="27"/>
        </w:rPr>
        <w:t> </w:t>
      </w:r>
      <w:r>
        <w:rPr>
          <w:rFonts w:ascii="inherit" w:hAnsi="inherit" w:cs="Arial"/>
          <w:color w:val="2F2E2E"/>
          <w:sz w:val="27"/>
          <w:szCs w:val="27"/>
        </w:rPr>
        <w:t>.</w:t>
      </w:r>
      <w:r>
        <w:rPr>
          <w:rFonts w:ascii="inherit" w:hAnsi="inherit" w:cs="Arial"/>
          <w:color w:val="2F2E2E"/>
          <w:sz w:val="27"/>
          <w:szCs w:val="27"/>
        </w:rPr>
        <w:br/>
      </w:r>
    </w:p>
    <w:p w:rsidR="00C04E87" w:rsidRDefault="00C04E87" w:rsidP="00C04E87">
      <w:pPr>
        <w:shd w:val="clear" w:color="auto" w:fill="FFFFFF"/>
        <w:spacing w:after="0" w:line="330" w:lineRule="atLeast"/>
        <w:textAlignment w:val="baseline"/>
        <w:rPr>
          <w:rFonts w:ascii="Arial" w:hAnsi="Arial" w:cs="Arial"/>
          <w:color w:val="2F2E2E"/>
          <w:sz w:val="27"/>
          <w:szCs w:val="27"/>
        </w:rPr>
      </w:pPr>
    </w:p>
    <w:p w:rsidR="007A5012" w:rsidRPr="007A5012" w:rsidRDefault="00C04E87" w:rsidP="007A5012">
      <w:pPr>
        <w:pStyle w:val="ListParagraph"/>
        <w:numPr>
          <w:ilvl w:val="0"/>
          <w:numId w:val="23"/>
        </w:numPr>
        <w:shd w:val="clear" w:color="auto" w:fill="FFFFFF"/>
        <w:spacing w:line="330" w:lineRule="atLeast"/>
        <w:textAlignment w:val="baseline"/>
        <w:rPr>
          <w:rFonts w:ascii="Arial" w:hAnsi="Arial" w:cs="Arial"/>
          <w:color w:val="2F2E2E"/>
          <w:sz w:val="27"/>
          <w:szCs w:val="27"/>
        </w:rPr>
      </w:pPr>
      <w:r w:rsidRPr="007A5012">
        <w:rPr>
          <w:rFonts w:ascii="inherit" w:hAnsi="inherit" w:cs="Arial"/>
          <w:b/>
          <w:bCs/>
          <w:color w:val="2F2E2E"/>
          <w:sz w:val="27"/>
          <w:szCs w:val="27"/>
          <w:bdr w:val="none" w:sz="0" w:space="0" w:color="auto" w:frame="1"/>
        </w:rPr>
        <w:t>How do you handle error condition  while writing stored procedure or accessing stored procedure from java?</w:t>
      </w:r>
      <w:r w:rsidR="007A5012">
        <w:rPr>
          <w:rFonts w:ascii="inherit" w:hAnsi="inherit" w:cs="Arial"/>
          <w:b/>
          <w:bCs/>
          <w:color w:val="2F2E2E"/>
          <w:sz w:val="27"/>
          <w:szCs w:val="27"/>
          <w:bdr w:val="none" w:sz="0" w:space="0" w:color="auto" w:frame="1"/>
        </w:rPr>
        <w:t>RRR</w:t>
      </w:r>
    </w:p>
    <w:p w:rsidR="00C04E87" w:rsidRPr="007A5012" w:rsidRDefault="00C04E87" w:rsidP="007A5012">
      <w:pPr>
        <w:shd w:val="clear" w:color="auto" w:fill="FFFFFF"/>
        <w:spacing w:line="330" w:lineRule="atLeast"/>
        <w:ind w:left="360"/>
        <w:textAlignment w:val="baseline"/>
        <w:rPr>
          <w:rFonts w:ascii="Arial" w:hAnsi="Arial" w:cs="Arial"/>
          <w:color w:val="2F2E2E"/>
          <w:sz w:val="27"/>
          <w:szCs w:val="27"/>
        </w:rPr>
      </w:pPr>
      <w:r w:rsidRPr="007A5012">
        <w:rPr>
          <w:rFonts w:ascii="inherit" w:hAnsi="inherit" w:cs="Arial"/>
          <w:color w:val="2F2E2E"/>
          <w:sz w:val="27"/>
          <w:szCs w:val="27"/>
          <w:bdr w:val="none" w:sz="0" w:space="0" w:color="auto" w:frame="1"/>
        </w:rPr>
        <w:t xml:space="preserve">This is one of the tough Java interview question and its open for all, my friend didn't know the answer so he didn't mind telling me. my take is that stored </w:t>
      </w:r>
      <w:r w:rsidRPr="007A5012">
        <w:rPr>
          <w:rFonts w:ascii="inherit" w:hAnsi="inherit" w:cs="Arial"/>
          <w:color w:val="2F2E2E"/>
          <w:sz w:val="27"/>
          <w:szCs w:val="27"/>
          <w:bdr w:val="none" w:sz="0" w:space="0" w:color="auto" w:frame="1"/>
        </w:rPr>
        <w:lastRenderedPageBreak/>
        <w:t>procedure should return error code if some operation fails but if stored procedure itself fail than catching SQLException is only choice.</w:t>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color w:val="2F2E2E"/>
          <w:sz w:val="27"/>
          <w:szCs w:val="27"/>
          <w:bdr w:val="none" w:sz="0" w:space="0" w:color="auto" w:frame="1"/>
        </w:rPr>
        <w:br/>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b/>
          <w:bCs/>
          <w:color w:val="2F2E2E"/>
          <w:sz w:val="27"/>
          <w:szCs w:val="27"/>
          <w:bdr w:val="none" w:sz="0" w:space="0" w:color="auto" w:frame="1"/>
        </w:rPr>
        <w:t>8. What is difference between Executor.submit() and Executer.execute() method ?</w:t>
      </w:r>
      <w:r w:rsidR="007A5012">
        <w:rPr>
          <w:rFonts w:ascii="inherit" w:hAnsi="inherit" w:cs="Arial"/>
          <w:b/>
          <w:bCs/>
          <w:color w:val="2F2E2E"/>
          <w:sz w:val="27"/>
          <w:szCs w:val="27"/>
          <w:bdr w:val="none" w:sz="0" w:space="0" w:color="auto" w:frame="1"/>
        </w:rPr>
        <w:t>RRR</w:t>
      </w:r>
    </w:p>
    <w:p w:rsidR="00C04E87" w:rsidRDefault="00C04E87" w:rsidP="00C04E87">
      <w:pPr>
        <w:shd w:val="clear" w:color="auto" w:fill="F5F5F5"/>
        <w:spacing w:line="330" w:lineRule="atLeast"/>
        <w:textAlignment w:val="baseline"/>
        <w:rPr>
          <w:rFonts w:ascii="inherit" w:hAnsi="inherit" w:cs="Times New Roman"/>
          <w:i/>
          <w:iCs/>
          <w:color w:val="558866"/>
          <w:sz w:val="24"/>
          <w:szCs w:val="24"/>
        </w:rPr>
      </w:pPr>
      <w:r>
        <w:rPr>
          <w:rFonts w:ascii="inherit" w:hAnsi="inherit"/>
          <w:i/>
          <w:iCs/>
          <w:color w:val="000000"/>
          <w:bdr w:val="none" w:sz="0" w:space="0" w:color="auto" w:frame="1"/>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Future.get will re-throw this exception, wrapped in an ExecutionException.</w:t>
      </w:r>
    </w:p>
    <w:p w:rsidR="00C04E87" w:rsidRDefault="00C04E87" w:rsidP="00C04E87">
      <w:pPr>
        <w:rPr>
          <w:rFonts w:ascii="Times New Roman" w:hAnsi="Times New Roman"/>
        </w:rPr>
      </w:pPr>
    </w:p>
    <w:p w:rsidR="00C04E87" w:rsidRDefault="00C04E87" w:rsidP="00C04E87">
      <w:pPr>
        <w:shd w:val="clear" w:color="auto" w:fill="FFFFFF"/>
        <w:spacing w:line="330" w:lineRule="atLeast"/>
        <w:textAlignment w:val="baseline"/>
        <w:rPr>
          <w:rFonts w:ascii="Arial" w:hAnsi="Arial" w:cs="Arial"/>
          <w:color w:val="2F2E2E"/>
        </w:rPr>
      </w:pP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b/>
          <w:bCs/>
          <w:color w:val="2F2E2E"/>
          <w:sz w:val="27"/>
          <w:szCs w:val="27"/>
          <w:bdr w:val="none" w:sz="0" w:space="0" w:color="auto" w:frame="1"/>
        </w:rPr>
        <w:t>9. What is the difference between factory and abstract factory pattern?</w:t>
      </w:r>
      <w:r w:rsidR="007A5012">
        <w:rPr>
          <w:rFonts w:ascii="inherit" w:hAnsi="inherit" w:cs="Arial"/>
          <w:b/>
          <w:bCs/>
          <w:color w:val="2F2E2E"/>
          <w:sz w:val="27"/>
          <w:szCs w:val="27"/>
          <w:bdr w:val="none" w:sz="0" w:space="0" w:color="auto" w:frame="1"/>
        </w:rPr>
        <w:t>RRR</w:t>
      </w:r>
    </w:p>
    <w:p w:rsidR="00C04E87" w:rsidRDefault="00C04E87" w:rsidP="00C04E87">
      <w:pPr>
        <w:shd w:val="clear" w:color="auto" w:fill="F5F5F5"/>
        <w:spacing w:line="330" w:lineRule="atLeast"/>
        <w:textAlignment w:val="baseline"/>
        <w:rPr>
          <w:rFonts w:ascii="Georgia" w:hAnsi="Georgia" w:cs="Times New Roman"/>
          <w:i/>
          <w:iCs/>
          <w:color w:val="558866"/>
          <w:sz w:val="24"/>
          <w:szCs w:val="24"/>
        </w:rPr>
      </w:pPr>
      <w:r>
        <w:rPr>
          <w:rFonts w:ascii="inherit" w:hAnsi="inherit"/>
          <w:i/>
          <w:iCs/>
          <w:color w:val="000000"/>
          <w:bdr w:val="none" w:sz="0" w:space="0" w:color="auto" w:frame="1"/>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color w:val="2F2E2E"/>
          <w:sz w:val="27"/>
          <w:szCs w:val="27"/>
          <w:bdr w:val="none" w:sz="0" w:space="0" w:color="auto" w:frame="1"/>
        </w:rPr>
        <w:t>You can also refer What is Factory method design pattern in Java to know more details.</w:t>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color w:val="2F2E2E"/>
          <w:sz w:val="27"/>
          <w:szCs w:val="27"/>
          <w:bdr w:val="none" w:sz="0" w:space="0" w:color="auto" w:frame="1"/>
        </w:rPr>
        <w:br/>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b/>
          <w:bCs/>
          <w:color w:val="2F2E2E"/>
          <w:sz w:val="27"/>
          <w:szCs w:val="27"/>
          <w:bdr w:val="none" w:sz="0" w:space="0" w:color="auto" w:frame="1"/>
        </w:rPr>
        <w:t>10. What is Singleton? is it better to make whole method synchronized or only critical section synchronized ?</w:t>
      </w:r>
      <w:r w:rsidR="007A5012">
        <w:rPr>
          <w:rFonts w:ascii="inherit" w:hAnsi="inherit" w:cs="Arial"/>
          <w:b/>
          <w:bCs/>
          <w:color w:val="2F2E2E"/>
          <w:sz w:val="27"/>
          <w:szCs w:val="27"/>
          <w:bdr w:val="none" w:sz="0" w:space="0" w:color="auto" w:frame="1"/>
        </w:rPr>
        <w:t>RRR</w:t>
      </w:r>
    </w:p>
    <w:p w:rsidR="00C04E87" w:rsidRDefault="000F79BD" w:rsidP="00C04E87">
      <w:pPr>
        <w:shd w:val="clear" w:color="auto" w:fill="FFFFFF"/>
        <w:spacing w:line="330" w:lineRule="atLeast"/>
        <w:textAlignment w:val="baseline"/>
        <w:rPr>
          <w:rFonts w:ascii="Arial" w:hAnsi="Arial" w:cs="Arial"/>
          <w:color w:val="2F2E2E"/>
          <w:sz w:val="27"/>
          <w:szCs w:val="27"/>
        </w:rPr>
      </w:pPr>
      <w:hyperlink r:id="rId98" w:tgtFrame="_blank" w:history="1">
        <w:r w:rsidR="00C04E87">
          <w:rPr>
            <w:rStyle w:val="Hyperlink"/>
            <w:rFonts w:ascii="inherit" w:hAnsi="inherit" w:cs="Arial"/>
            <w:color w:val="A41600"/>
            <w:sz w:val="27"/>
            <w:szCs w:val="27"/>
            <w:u w:val="none"/>
            <w:bdr w:val="none" w:sz="0" w:space="0" w:color="auto" w:frame="1"/>
          </w:rPr>
          <w:t>Singleton in Java is a class with just one instance in whole Java application</w:t>
        </w:r>
      </w:hyperlink>
      <w:r w:rsidR="00C04E87">
        <w:rPr>
          <w:rFonts w:ascii="inherit" w:hAnsi="inherit" w:cs="Arial"/>
          <w:color w:val="2F2E2E"/>
          <w:sz w:val="27"/>
          <w:szCs w:val="27"/>
          <w:bdr w:val="none" w:sz="0" w:space="0" w:color="auto" w:frame="1"/>
        </w:rPr>
        <w:t>, for example java.lang.Runtime is a Singleton class. Creating Singleton was tricky prior Java 4 but once Java 5 introduced Enum its very easy. see my article </w:t>
      </w:r>
      <w:hyperlink r:id="rId99" w:tgtFrame="_blank" w:history="1">
        <w:r w:rsidR="00C04E87">
          <w:rPr>
            <w:rStyle w:val="Hyperlink"/>
            <w:rFonts w:ascii="inherit" w:hAnsi="inherit" w:cs="Arial"/>
            <w:color w:val="A41600"/>
            <w:sz w:val="27"/>
            <w:szCs w:val="27"/>
            <w:u w:val="none"/>
            <w:bdr w:val="none" w:sz="0" w:space="0" w:color="auto" w:frame="1"/>
          </w:rPr>
          <w:t>How to create thread-safe Singleton in Java</w:t>
        </w:r>
      </w:hyperlink>
      <w:r w:rsidR="00C04E87">
        <w:rPr>
          <w:rFonts w:ascii="inherit" w:hAnsi="inherit" w:cs="Arial"/>
          <w:color w:val="2F2E2E"/>
          <w:sz w:val="27"/>
          <w:szCs w:val="27"/>
          <w:bdr w:val="none" w:sz="0" w:space="0" w:color="auto" w:frame="1"/>
        </w:rPr>
        <w:t> for more details on writing Singleton using enum and double checked locking which is purpose of this Java interview question.</w:t>
      </w:r>
    </w:p>
    <w:p w:rsidR="00C04E87" w:rsidRDefault="00C04E87" w:rsidP="00C04E87">
      <w:pPr>
        <w:shd w:val="clear" w:color="auto" w:fill="FFFFFF"/>
        <w:spacing w:line="330" w:lineRule="atLeast"/>
        <w:textAlignment w:val="baseline"/>
        <w:rPr>
          <w:rFonts w:ascii="Arial" w:hAnsi="Arial" w:cs="Arial"/>
          <w:color w:val="2F2E2E"/>
          <w:sz w:val="24"/>
          <w:szCs w:val="24"/>
        </w:rPr>
      </w:pPr>
    </w:p>
    <w:p w:rsidR="00C04E87" w:rsidRDefault="00C04E87" w:rsidP="00C04E87">
      <w:pPr>
        <w:shd w:val="clear" w:color="auto" w:fill="FFFFFF"/>
        <w:spacing w:line="330" w:lineRule="atLeast"/>
        <w:textAlignment w:val="baseline"/>
        <w:rPr>
          <w:rFonts w:ascii="Arial" w:hAnsi="Arial" w:cs="Arial"/>
          <w:color w:val="2F2E2E"/>
        </w:rPr>
      </w:pP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b/>
          <w:bCs/>
          <w:color w:val="2F2E2E"/>
          <w:sz w:val="27"/>
          <w:szCs w:val="27"/>
          <w:bdr w:val="none" w:sz="0" w:space="0" w:color="auto" w:frame="1"/>
        </w:rPr>
        <w:t>11. Can you write critical section code for singleton?</w:t>
      </w:r>
      <w:r w:rsidR="007A5012">
        <w:rPr>
          <w:rFonts w:ascii="inherit" w:hAnsi="inherit" w:cs="Arial"/>
          <w:b/>
          <w:bCs/>
          <w:color w:val="2F2E2E"/>
          <w:sz w:val="27"/>
          <w:szCs w:val="27"/>
          <w:bdr w:val="none" w:sz="0" w:space="0" w:color="auto" w:frame="1"/>
        </w:rPr>
        <w:t>RRR</w:t>
      </w:r>
    </w:p>
    <w:p w:rsidR="00C04E87" w:rsidRDefault="00C04E87" w:rsidP="00C04E87">
      <w:pPr>
        <w:shd w:val="clear" w:color="auto" w:fill="FFFFFF"/>
        <w:spacing w:line="330" w:lineRule="atLeast"/>
        <w:textAlignment w:val="baseline"/>
        <w:rPr>
          <w:rFonts w:ascii="Arial" w:hAnsi="Arial" w:cs="Arial"/>
          <w:color w:val="2F2E2E"/>
          <w:sz w:val="27"/>
          <w:szCs w:val="27"/>
        </w:rPr>
      </w:pPr>
      <w:r>
        <w:rPr>
          <w:rFonts w:ascii="inherit" w:hAnsi="inherit" w:cs="Arial"/>
          <w:color w:val="2F2E2E"/>
          <w:sz w:val="27"/>
          <w:szCs w:val="27"/>
          <w:bdr w:val="none" w:sz="0" w:space="0" w:color="auto" w:frame="1"/>
        </w:rPr>
        <w:t>This core Java question is followup of previous question and expecting candidate to write Java singleton using double checked locking. Remember to use volatile variable to make Singleton thread-safe.</w:t>
      </w:r>
    </w:p>
    <w:p w:rsidR="00C04E87" w:rsidRDefault="00C04E87" w:rsidP="00C04E87">
      <w:pPr>
        <w:rPr>
          <w:rFonts w:ascii="Times New Roman" w:hAnsi="Times New Roman" w:cs="Times New Roman"/>
          <w:sz w:val="24"/>
          <w:szCs w:val="24"/>
        </w:rPr>
      </w:pP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12. Can you write code for</w:t>
      </w:r>
      <w:r>
        <w:rPr>
          <w:rStyle w:val="apple-converted-space"/>
          <w:rFonts w:ascii="inherit" w:hAnsi="inherit"/>
          <w:b/>
          <w:bCs/>
          <w:color w:val="2F2E2E"/>
          <w:sz w:val="27"/>
          <w:szCs w:val="27"/>
          <w:bdr w:val="none" w:sz="0" w:space="0" w:color="auto" w:frame="1"/>
          <w:shd w:val="clear" w:color="auto" w:fill="FFFFFF"/>
        </w:rPr>
        <w:t> </w:t>
      </w:r>
      <w:hyperlink r:id="rId100" w:tgtFrame="_blank" w:history="1">
        <w:r>
          <w:rPr>
            <w:rStyle w:val="Hyperlink"/>
            <w:rFonts w:ascii="inherit" w:hAnsi="inherit"/>
            <w:b/>
            <w:bCs/>
            <w:color w:val="A41600"/>
            <w:sz w:val="27"/>
            <w:szCs w:val="27"/>
            <w:u w:val="none"/>
            <w:bdr w:val="none" w:sz="0" w:space="0" w:color="auto" w:frame="1"/>
            <w:shd w:val="clear" w:color="auto" w:fill="FFFFFF"/>
          </w:rPr>
          <w:t>iterating</w:t>
        </w:r>
        <w:r>
          <w:rPr>
            <w:rStyle w:val="apple-converted-space"/>
            <w:rFonts w:ascii="inherit" w:hAnsi="inherit"/>
            <w:b/>
            <w:bCs/>
            <w:color w:val="A41600"/>
            <w:sz w:val="27"/>
            <w:szCs w:val="27"/>
            <w:bdr w:val="none" w:sz="0" w:space="0" w:color="auto" w:frame="1"/>
            <w:shd w:val="clear" w:color="auto" w:fill="FFFFFF"/>
          </w:rPr>
          <w:t> </w:t>
        </w:r>
      </w:hyperlink>
      <w:r>
        <w:rPr>
          <w:rFonts w:ascii="inherit" w:hAnsi="inherit"/>
          <w:b/>
          <w:bCs/>
          <w:color w:val="2F2E2E"/>
          <w:sz w:val="27"/>
          <w:szCs w:val="27"/>
          <w:bdr w:val="none" w:sz="0" w:space="0" w:color="auto" w:frame="1"/>
          <w:shd w:val="clear" w:color="auto" w:fill="FFFFFF"/>
        </w:rPr>
        <w:t>over hashmap in Java 4 and Java 5 ?</w:t>
      </w:r>
      <w:r w:rsidR="007A5012">
        <w:rPr>
          <w:rFonts w:ascii="inherit" w:hAnsi="inherit"/>
          <w:b/>
          <w:bCs/>
          <w:color w:val="2F2E2E"/>
          <w:sz w:val="27"/>
          <w:szCs w:val="27"/>
          <w:bdr w:val="none" w:sz="0" w:space="0" w:color="auto" w:frame="1"/>
          <w:shd w:val="clear" w:color="auto" w:fill="FFFFFF"/>
        </w:rPr>
        <w:t>RRR</w:t>
      </w:r>
    </w:p>
    <w:p w:rsidR="00C04E87" w:rsidRDefault="00C04E87" w:rsidP="00C04E87">
      <w:r>
        <w:rPr>
          <w:rFonts w:ascii="inherit" w:hAnsi="inherit"/>
          <w:color w:val="2F2E2E"/>
          <w:sz w:val="27"/>
          <w:szCs w:val="27"/>
          <w:bdr w:val="none" w:sz="0" w:space="0" w:color="auto" w:frame="1"/>
          <w:shd w:val="clear" w:color="auto" w:fill="FFFFFF"/>
        </w:rPr>
        <w:t>Tricky one but he managed to write using while and for loop.</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13. When do you override hashcode and equals() ?</w:t>
      </w:r>
      <w:r w:rsidR="007A5012">
        <w:rPr>
          <w:rFonts w:ascii="inherit" w:hAnsi="inherit"/>
          <w:b/>
          <w:bCs/>
          <w:color w:val="2F2E2E"/>
          <w:sz w:val="27"/>
          <w:szCs w:val="27"/>
          <w:bdr w:val="none" w:sz="0" w:space="0" w:color="auto" w:frame="1"/>
          <w:shd w:val="clear" w:color="auto" w:fill="FFFFFF"/>
        </w:rPr>
        <w:t>RRR</w:t>
      </w:r>
      <w:r>
        <w:rPr>
          <w:rFonts w:ascii="inherit" w:hAnsi="inherit"/>
          <w:color w:val="2F2E2E"/>
          <w:sz w:val="27"/>
          <w:szCs w:val="27"/>
          <w:bdr w:val="none" w:sz="0" w:space="0" w:color="auto" w:frame="1"/>
          <w:shd w:val="clear" w:color="auto" w:fill="FFFFFF"/>
        </w:rPr>
        <w:br/>
        <w:t>Whenever necessary especially if you want to do equality check or want to use your object as key in HashMap.</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14. What will be the problem if you don't override hashcode() method ?</w:t>
      </w:r>
      <w:r w:rsidR="007A5012">
        <w:rPr>
          <w:rFonts w:ascii="inherit" w:hAnsi="inherit"/>
          <w:b/>
          <w:bCs/>
          <w:color w:val="2F2E2E"/>
          <w:sz w:val="27"/>
          <w:szCs w:val="27"/>
          <w:bdr w:val="none" w:sz="0" w:space="0" w:color="auto" w:frame="1"/>
          <w:shd w:val="clear" w:color="auto" w:fill="FFFFFF"/>
        </w:rPr>
        <w:t>RRR</w:t>
      </w:r>
      <w:r>
        <w:rPr>
          <w:rFonts w:ascii="inherit" w:hAnsi="inherit"/>
          <w:color w:val="2F2E2E"/>
          <w:sz w:val="27"/>
          <w:szCs w:val="27"/>
          <w:bdr w:val="none" w:sz="0" w:space="0" w:color="auto" w:frame="1"/>
          <w:shd w:val="clear" w:color="auto" w:fill="FFFFFF"/>
        </w:rPr>
        <w:br/>
        <w:t>You will not be able to recover your object from hash Map if that is used as key in HashMap.</w:t>
      </w:r>
      <w:r>
        <w:rPr>
          <w:rFonts w:ascii="inherit" w:hAnsi="inherit"/>
          <w:color w:val="2F2E2E"/>
          <w:sz w:val="27"/>
          <w:szCs w:val="27"/>
          <w:bdr w:val="none" w:sz="0" w:space="0" w:color="auto" w:frame="1"/>
          <w:shd w:val="clear" w:color="auto" w:fill="FFFFFF"/>
        </w:rPr>
        <w:br/>
        <w:t>See here  </w:t>
      </w:r>
      <w:hyperlink r:id="rId101" w:tgtFrame="_blank" w:history="1">
        <w:r>
          <w:rPr>
            <w:rStyle w:val="Hyperlink"/>
            <w:rFonts w:ascii="inherit" w:hAnsi="inherit"/>
            <w:color w:val="A41600"/>
            <w:sz w:val="27"/>
            <w:szCs w:val="27"/>
            <w:u w:val="none"/>
            <w:bdr w:val="none" w:sz="0" w:space="0" w:color="auto" w:frame="1"/>
            <w:shd w:val="clear" w:color="auto" w:fill="FFFFFF"/>
          </w:rPr>
          <w:t>How HashMap works in Java</w:t>
        </w:r>
      </w:hyperlink>
      <w:r>
        <w:rPr>
          <w:rFonts w:ascii="inherit" w:hAnsi="inherit"/>
          <w:color w:val="2F2E2E"/>
          <w:sz w:val="27"/>
          <w:szCs w:val="27"/>
          <w:bdr w:val="none" w:sz="0" w:space="0" w:color="auto" w:frame="1"/>
          <w:shd w:val="clear" w:color="auto" w:fill="FFFFFF"/>
        </w:rPr>
        <w:t> for detailed explanation.</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15. Is it better to synchronize critical section of getInstance() method or whole getInstance() method ?</w:t>
      </w:r>
      <w:r w:rsidR="007A5012">
        <w:rPr>
          <w:rFonts w:ascii="inherit" w:hAnsi="inherit"/>
          <w:b/>
          <w:bCs/>
          <w:color w:val="2F2E2E"/>
          <w:sz w:val="27"/>
          <w:szCs w:val="27"/>
          <w:bdr w:val="none" w:sz="0" w:space="0" w:color="auto" w:frame="1"/>
          <w:shd w:val="clear" w:color="auto" w:fill="FFFFFF"/>
        </w:rPr>
        <w:t>RRR</w:t>
      </w:r>
      <w:r>
        <w:rPr>
          <w:rFonts w:ascii="inherit" w:hAnsi="inherit"/>
          <w:color w:val="2F2E2E"/>
          <w:sz w:val="27"/>
          <w:szCs w:val="27"/>
          <w:bdr w:val="none" w:sz="0" w:space="0" w:color="auto" w:frame="1"/>
          <w:shd w:val="clear" w:color="auto" w:fill="FFFFFF"/>
        </w:rPr>
        <w:br/>
        <w:t>Answer is critical section because if we lock whole method than every time some one call this method will have to wait even though we are not creating any object)</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16. What is the difference when String is gets created using literal or new() operator ?</w:t>
      </w:r>
      <w:r>
        <w:rPr>
          <w:rFonts w:ascii="inherit" w:hAnsi="inherit"/>
          <w:color w:val="2F2E2E"/>
          <w:sz w:val="27"/>
          <w:szCs w:val="27"/>
          <w:bdr w:val="none" w:sz="0" w:space="0" w:color="auto" w:frame="1"/>
          <w:shd w:val="clear" w:color="auto" w:fill="FFFFFF"/>
        </w:rPr>
        <w:br/>
        <w:t>When we create string with new() its created in heap and not added into string pool while String created using literal are created in String pool itself which exists in Perm area of heap.</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17. Does not overriding hashcode() method has any performance implication ?</w:t>
      </w:r>
      <w:r w:rsidR="007A5012">
        <w:rPr>
          <w:rFonts w:ascii="inherit" w:hAnsi="inherit"/>
          <w:b/>
          <w:bCs/>
          <w:color w:val="2F2E2E"/>
          <w:sz w:val="27"/>
          <w:szCs w:val="27"/>
          <w:bdr w:val="none" w:sz="0" w:space="0" w:color="auto" w:frame="1"/>
          <w:shd w:val="clear" w:color="auto" w:fill="FFFFFF"/>
        </w:rPr>
        <w:t>RRR</w:t>
      </w:r>
      <w:r>
        <w:rPr>
          <w:rFonts w:ascii="inherit" w:hAnsi="inherit"/>
          <w:color w:val="2F2E2E"/>
          <w:sz w:val="27"/>
          <w:szCs w:val="27"/>
          <w:bdr w:val="none" w:sz="0" w:space="0" w:color="auto" w:frame="1"/>
          <w:shd w:val="clear" w:color="auto" w:fill="FFFFFF"/>
        </w:rPr>
        <w:br/>
        <w:t>This is a good question and open to all , as per my knowledge a poor hashcode function will result in frequent collision in HashMap which eventually increase time for adding an object into Hash Map.</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18. What’s wrong using HashMap in multithreaded environment? When get() method go to infinite loop ?</w:t>
      </w:r>
      <w:r w:rsidR="007A5012">
        <w:rPr>
          <w:rFonts w:ascii="inherit" w:hAnsi="inherit"/>
          <w:b/>
          <w:bCs/>
          <w:color w:val="2F2E2E"/>
          <w:sz w:val="27"/>
          <w:szCs w:val="27"/>
          <w:bdr w:val="none" w:sz="0" w:space="0" w:color="auto" w:frame="1"/>
          <w:shd w:val="clear" w:color="auto" w:fill="FFFFFF"/>
        </w:rPr>
        <w:t>RRR</w:t>
      </w:r>
      <w:r>
        <w:rPr>
          <w:rFonts w:ascii="inherit" w:hAnsi="inherit"/>
          <w:color w:val="2F2E2E"/>
          <w:sz w:val="27"/>
          <w:szCs w:val="27"/>
          <w:bdr w:val="none" w:sz="0" w:space="0" w:color="auto" w:frame="1"/>
          <w:shd w:val="clear" w:color="auto" w:fill="FFFFFF"/>
        </w:rPr>
        <w:br/>
        <w:t>Another good question. His answer was during concurrent access and re-sizing.</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lastRenderedPageBreak/>
        <w:br/>
      </w:r>
      <w:r>
        <w:rPr>
          <w:rFonts w:ascii="inherit" w:hAnsi="inherit"/>
          <w:b/>
          <w:bCs/>
          <w:color w:val="2F2E2E"/>
          <w:sz w:val="27"/>
          <w:szCs w:val="27"/>
          <w:bdr w:val="none" w:sz="0" w:space="0" w:color="auto" w:frame="1"/>
          <w:shd w:val="clear" w:color="auto" w:fill="FFFFFF"/>
        </w:rPr>
        <w:t>19. </w:t>
      </w:r>
      <w:r>
        <w:rPr>
          <w:rFonts w:ascii="inherit" w:hAnsi="inherit" w:cs="Arial"/>
          <w:b/>
          <w:bCs/>
          <w:color w:val="2F2E2E"/>
          <w:sz w:val="27"/>
          <w:szCs w:val="27"/>
          <w:bdr w:val="none" w:sz="0" w:space="0" w:color="auto" w:frame="1"/>
          <w:shd w:val="clear" w:color="auto" w:fill="FFFFFF"/>
        </w:rPr>
        <w:t> What do you understand by thread-safety ? Why is it required ? And finally, how to achieve thread-safety in Java Applications ?</w:t>
      </w:r>
      <w:r>
        <w:rPr>
          <w:rStyle w:val="apple-converted-space"/>
          <w:rFonts w:ascii="Arial" w:hAnsi="Arial" w:cs="Arial"/>
          <w:color w:val="2F2E2E"/>
          <w:sz w:val="27"/>
          <w:szCs w:val="27"/>
          <w:shd w:val="clear" w:color="auto" w:fill="FFFFFF"/>
        </w:rPr>
        <w:t> </w:t>
      </w:r>
      <w:r>
        <w:rPr>
          <w:rFonts w:ascii="Trebuchet MS" w:hAnsi="Trebuchet MS"/>
          <w:color w:val="2F2E2E"/>
          <w:sz w:val="20"/>
          <w:szCs w:val="20"/>
          <w:bdr w:val="none" w:sz="0" w:space="0" w:color="auto" w:frame="1"/>
          <w:shd w:val="clear" w:color="auto" w:fill="FFFFFF"/>
        </w:rPr>
        <w:br/>
      </w:r>
      <w:r>
        <w:rPr>
          <w:rFonts w:ascii="Arial" w:hAnsi="Arial" w:cs="Arial"/>
          <w:color w:val="2F2E2E"/>
          <w:sz w:val="27"/>
          <w:szCs w:val="27"/>
        </w:rPr>
        <w:br/>
      </w:r>
      <w:r>
        <w:rPr>
          <w:rFonts w:ascii="inherit" w:hAnsi="inherit"/>
          <w:color w:val="2F2E2E"/>
          <w:sz w:val="27"/>
          <w:szCs w:val="27"/>
          <w:bdr w:val="none" w:sz="0" w:space="0" w:color="auto" w:frame="1"/>
          <w:shd w:val="clear" w:color="auto" w:fill="FFFFFF"/>
        </w:rPr>
        <w:t>Java</w:t>
      </w:r>
      <w:r>
        <w:rPr>
          <w:rStyle w:val="apple-converted-space"/>
          <w:rFonts w:ascii="inherit" w:hAnsi="inherit"/>
          <w:color w:val="2F2E2E"/>
          <w:sz w:val="27"/>
          <w:szCs w:val="27"/>
          <w:bdr w:val="none" w:sz="0" w:space="0" w:color="auto" w:frame="1"/>
          <w:shd w:val="clear" w:color="auto" w:fill="FFFFFF"/>
        </w:rPr>
        <w:t> </w:t>
      </w:r>
      <w:r>
        <w:rPr>
          <w:rFonts w:ascii="inherit" w:hAnsi="inherit"/>
          <w:color w:val="2F2E2E"/>
          <w:sz w:val="27"/>
          <w:szCs w:val="27"/>
          <w:bdr w:val="none" w:sz="0" w:space="0" w:color="auto" w:frame="1"/>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t>Let's first discuss about Memory Barrier which are the base for our further discussions. There are two type of memory barrier instructions in JMM - read barriers and write barrier.</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t>A read barrier invalidates the local memory (cache, registers, etc) and then reads the contents from the main memory, so that changes made by other threads becomes visible to the current Thread.</w:t>
      </w:r>
      <w:r>
        <w:rPr>
          <w:rFonts w:ascii="inherit" w:hAnsi="inherit"/>
          <w:color w:val="2F2E2E"/>
          <w:sz w:val="27"/>
          <w:szCs w:val="27"/>
          <w:bdr w:val="none" w:sz="0" w:space="0" w:color="auto" w:frame="1"/>
          <w:shd w:val="clear" w:color="auto" w:fill="FFFFFF"/>
        </w:rPr>
        <w:br/>
        <w:t>A write barrier flushes out the contents of the processor's local memory to the main memory, so that changes made by the current Thread becomes visible to the other threads.</w:t>
      </w: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JMM semantics for synchronized</w:t>
      </w:r>
      <w:r>
        <w:rPr>
          <w:rFonts w:ascii="inherit" w:hAnsi="inherit"/>
          <w:color w:val="2F2E2E"/>
          <w:sz w:val="27"/>
          <w:szCs w:val="27"/>
          <w:bdr w:val="none" w:sz="0" w:space="0" w:color="auto" w:frame="1"/>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Pr>
          <w:rFonts w:ascii="inherit" w:hAnsi="inherit"/>
          <w:color w:val="2F2E2E"/>
          <w:sz w:val="27"/>
          <w:szCs w:val="27"/>
          <w:bdr w:val="none" w:sz="0" w:space="0" w:color="auto" w:frame="1"/>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Pr>
          <w:rFonts w:ascii="inherit" w:hAnsi="inherit"/>
          <w:color w:val="2F2E2E"/>
          <w:sz w:val="27"/>
          <w:szCs w:val="27"/>
          <w:bdr w:val="none" w:sz="0" w:space="0" w:color="auto" w:frame="1"/>
          <w:shd w:val="clear" w:color="auto" w:fill="FFFFFF"/>
        </w:rPr>
        <w:br/>
      </w:r>
      <w:r>
        <w:rPr>
          <w:rFonts w:ascii="inherit" w:hAnsi="inherit"/>
          <w:color w:val="2F2E2E"/>
          <w:sz w:val="27"/>
          <w:szCs w:val="27"/>
          <w:bdr w:val="none" w:sz="0" w:space="0" w:color="auto" w:frame="1"/>
          <w:shd w:val="clear" w:color="auto" w:fill="FFFFFF"/>
        </w:rPr>
        <w:br/>
      </w:r>
      <w:r>
        <w:rPr>
          <w:rFonts w:ascii="inherit" w:hAnsi="inherit"/>
          <w:b/>
          <w:bCs/>
          <w:color w:val="2F2E2E"/>
          <w:sz w:val="27"/>
          <w:szCs w:val="27"/>
          <w:bdr w:val="none" w:sz="0" w:space="0" w:color="auto" w:frame="1"/>
          <w:shd w:val="clear" w:color="auto" w:fill="FFFFFF"/>
        </w:rPr>
        <w:t>JMM semantics for Volatile  fields</w:t>
      </w:r>
      <w:r>
        <w:rPr>
          <w:rFonts w:ascii="inherit" w:hAnsi="inherit"/>
          <w:color w:val="2F2E2E"/>
          <w:sz w:val="27"/>
          <w:szCs w:val="27"/>
          <w:bdr w:val="none" w:sz="0" w:space="0" w:color="auto" w:frame="1"/>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C04E87" w:rsidRDefault="00C04E87" w:rsidP="00C04E87">
      <w:pPr>
        <w:shd w:val="clear" w:color="auto" w:fill="FFFFFF"/>
        <w:spacing w:line="270" w:lineRule="atLeast"/>
        <w:textAlignment w:val="baseline"/>
        <w:rPr>
          <w:rFonts w:ascii="Arial" w:hAnsi="Arial" w:cs="Arial"/>
          <w:color w:val="2F2E2E"/>
          <w:sz w:val="27"/>
          <w:szCs w:val="27"/>
        </w:rPr>
      </w:pPr>
      <w:r>
        <w:rPr>
          <w:rFonts w:ascii="inherit" w:hAnsi="inherit" w:cs="Arial"/>
          <w:color w:val="2F2E2E"/>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Let's try to understand the same using the following code</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lastRenderedPageBreak/>
        <w:br/>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Data data = null;</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volatile boolean flag = false;</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Thread A</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data = new Data();</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flag = true;</w:t>
      </w:r>
      <w:r>
        <w:rPr>
          <w:rStyle w:val="apple-tab-span"/>
          <w:rFonts w:ascii="inherit" w:hAnsi="inherit" w:cs="Arial"/>
          <w:color w:val="2F2E2E"/>
          <w:bdr w:val="none" w:sz="0" w:space="0" w:color="auto" w:frame="1"/>
        </w:rPr>
        <w:t xml:space="preserve"> </w:t>
      </w:r>
      <w:r>
        <w:rPr>
          <w:rStyle w:val="apple-tab-span"/>
          <w:rFonts w:ascii="inherit" w:hAnsi="inherit" w:cs="Arial"/>
          <w:color w:val="2F2E2E"/>
          <w:bdr w:val="none" w:sz="0" w:space="0" w:color="auto" w:frame="1"/>
          <w:shd w:val="clear" w:color="auto" w:fill="FFE599"/>
        </w:rPr>
        <w:t xml:space="preserve"> &lt;</w:t>
      </w:r>
      <w:r>
        <w:rPr>
          <w:rFonts w:ascii="inherit" w:hAnsi="inherit" w:cs="Arial"/>
          <w:color w:val="2F2E2E"/>
          <w:sz w:val="27"/>
          <w:szCs w:val="27"/>
          <w:bdr w:val="none" w:sz="0" w:space="0" w:color="auto" w:frame="1"/>
          <w:shd w:val="clear" w:color="auto" w:fill="FFE599"/>
        </w:rPr>
        <w:t>-- writing to volatile will flush data as well as flag to main memory</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Thread B</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if(flag==true){</w:t>
      </w:r>
      <w:r>
        <w:rPr>
          <w:rStyle w:val="apple-tab-span"/>
          <w:rFonts w:ascii="inherit" w:hAnsi="inherit" w:cs="Arial"/>
          <w:color w:val="2F2E2E"/>
          <w:bdr w:val="none" w:sz="0" w:space="0" w:color="auto" w:frame="1"/>
        </w:rPr>
        <w:t xml:space="preserve"> </w:t>
      </w:r>
      <w:r>
        <w:rPr>
          <w:rFonts w:ascii="inherit" w:hAnsi="inherit" w:cs="Arial"/>
          <w:color w:val="2F2E2E"/>
          <w:sz w:val="27"/>
          <w:szCs w:val="27"/>
          <w:bdr w:val="none" w:sz="0" w:space="0" w:color="auto" w:frame="1"/>
          <w:shd w:val="clear" w:color="auto" w:fill="FFE599"/>
        </w:rPr>
        <w:t>&lt;-- as="" barrier="" data.="" flag="" font="" for="" from="" perform="" read="" reading="" volatile="" well="" will=""&gt;</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use data;</w:t>
      </w:r>
      <w:r>
        <w:rPr>
          <w:rStyle w:val="apple-tab-span"/>
          <w:rFonts w:ascii="inherit" w:hAnsi="inherit" w:cs="Arial"/>
          <w:color w:val="2F2E2E"/>
          <w:bdr w:val="none" w:sz="0" w:space="0" w:color="auto" w:frame="1"/>
        </w:rPr>
        <w:t xml:space="preserve">  </w:t>
      </w:r>
      <w:r>
        <w:rPr>
          <w:rFonts w:ascii="inherit" w:hAnsi="inherit" w:cs="Arial"/>
          <w:color w:val="2F2E2E"/>
          <w:sz w:val="27"/>
          <w:szCs w:val="27"/>
          <w:bdr w:val="none" w:sz="0" w:space="0" w:color="auto" w:frame="1"/>
          <w:shd w:val="clear" w:color="auto" w:fill="FFE599"/>
        </w:rPr>
        <w:t>&lt;!--- data is guaranteed to visible even though it is not declared volatile because of the JMM semantics of volatile flag.</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w:t>
      </w:r>
    </w:p>
    <w:p w:rsidR="00C04E87" w:rsidRDefault="00C04E87" w:rsidP="00C04E87">
      <w:pPr>
        <w:shd w:val="clear" w:color="auto" w:fill="FFFFFF"/>
        <w:spacing w:line="270" w:lineRule="atLeast"/>
        <w:textAlignment w:val="baseline"/>
        <w:rPr>
          <w:rFonts w:ascii="inherit" w:hAnsi="inherit" w:cs="Arial"/>
          <w:color w:val="2F2E2E"/>
          <w:sz w:val="27"/>
          <w:szCs w:val="27"/>
        </w:rPr>
      </w:pP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20.  What will happen if you call return statement or System.exit on try or catch block ? will finally block execute?</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This is a very </w:t>
      </w:r>
      <w:r>
        <w:rPr>
          <w:rFonts w:ascii="inherit" w:hAnsi="inherit" w:cs="Arial"/>
          <w:i/>
          <w:iCs/>
          <w:color w:val="222222"/>
          <w:sz w:val="27"/>
          <w:szCs w:val="27"/>
          <w:bdr w:val="none" w:sz="0" w:space="0" w:color="auto" w:frame="1"/>
        </w:rPr>
        <w:t>popular tricky Java question</w:t>
      </w:r>
      <w:r>
        <w:rPr>
          <w:rFonts w:ascii="inherit" w:hAnsi="inherit" w:cs="Arial"/>
          <w:color w:val="222222"/>
          <w:sz w:val="27"/>
          <w:szCs w:val="27"/>
          <w:bdr w:val="none" w:sz="0" w:space="0" w:color="auto" w:frame="1"/>
        </w:rPr>
        <w:t> and its tricky because many programmer think that finally block always executed. This question challenge that concept by putting return statement in try or catch block or calling System.exit from try or catch block. Answer of this tricky question in Java is that finally block will execute even if you put return statement in try block or catch block but finally block won't run if you call System.exit form try or catch.</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lastRenderedPageBreak/>
        <w:t>19. Can you override private or static method in Java ?</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Another popular Java tricky question, As I said method overriding is a good topic to ask trick questions in Java.  Anyway, you can not override private or static method in Java, if you create similar method with same return type and same method arguments that's called method hiding. </w:t>
      </w:r>
      <w:r>
        <w:rPr>
          <w:rFonts w:ascii="inherit" w:hAnsi="inherit" w:cs="Arial"/>
          <w:color w:val="222222"/>
          <w:sz w:val="27"/>
          <w:szCs w:val="27"/>
        </w:rPr>
        <w:br/>
      </w:r>
      <w:r>
        <w:rPr>
          <w:rFonts w:ascii="inherit" w:hAnsi="inherit" w:cs="Arial"/>
          <w:color w:val="222222"/>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F2E2E"/>
          <w:sz w:val="27"/>
          <w:szCs w:val="27"/>
        </w:rPr>
      </w:pP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20. What will happen if we put a key object in a HashMap which is already there ?</w:t>
      </w:r>
      <w:r w:rsidR="00FE4E6F">
        <w:rPr>
          <w:rFonts w:ascii="inherit" w:hAnsi="inherit" w:cs="Arial"/>
          <w:b/>
          <w:bCs/>
          <w:color w:val="222222"/>
          <w:sz w:val="27"/>
          <w:szCs w:val="27"/>
          <w:bdr w:val="none" w:sz="0" w:space="0" w:color="auto" w:frame="1"/>
        </w:rPr>
        <w:t>RRR</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This tricky Java questions is part of</w:t>
      </w:r>
      <w:r>
        <w:rPr>
          <w:rStyle w:val="apple-converted-space"/>
          <w:rFonts w:ascii="inherit" w:hAnsi="inherit" w:cs="Arial"/>
          <w:color w:val="222222"/>
          <w:sz w:val="27"/>
          <w:szCs w:val="27"/>
          <w:bdr w:val="none" w:sz="0" w:space="0" w:color="auto" w:frame="1"/>
        </w:rPr>
        <w:t> </w:t>
      </w:r>
      <w:hyperlink r:id="rId102" w:tgtFrame="_blank" w:history="1">
        <w:r>
          <w:rPr>
            <w:rStyle w:val="Hyperlink"/>
            <w:rFonts w:ascii="inherit" w:hAnsi="inherit" w:cs="Arial"/>
            <w:color w:val="A41600"/>
            <w:sz w:val="27"/>
            <w:szCs w:val="27"/>
            <w:u w:val="none"/>
            <w:bdr w:val="none" w:sz="0" w:space="0" w:color="auto" w:frame="1"/>
          </w:rPr>
          <w:t>How HashMap works in Java</w:t>
        </w:r>
      </w:hyperlink>
      <w:r>
        <w:rPr>
          <w:rFonts w:ascii="inherit" w:hAnsi="inherit" w:cs="Arial"/>
          <w:color w:val="222222"/>
          <w:sz w:val="27"/>
          <w:szCs w:val="27"/>
          <w:bdr w:val="none" w:sz="0" w:space="0" w:color="auto" w:frame="1"/>
        </w:rPr>
        <w:t>, which is also a popular topic to create confusing and tricky question in Java. well if you put the same key again than it will replace the old mapping because HashMap doesn't allow duplicate keys. </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21. If a method throws NullPointerException in super class, can we override it with a method which throws RuntimeException?</w:t>
      </w:r>
      <w:r w:rsidR="00FE4E6F">
        <w:rPr>
          <w:rFonts w:ascii="inherit" w:hAnsi="inherit" w:cs="Arial"/>
          <w:b/>
          <w:bCs/>
          <w:color w:val="222222"/>
          <w:sz w:val="27"/>
          <w:szCs w:val="27"/>
          <w:bdr w:val="none" w:sz="0" w:space="0" w:color="auto" w:frame="1"/>
        </w:rPr>
        <w:t>RRR</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One more tricky Java questions from overloading and overriding concept. Answer is you can very well throw super class of RuntimeException in overridden method but you can not do same if its checked Exception. </w:t>
      </w:r>
    </w:p>
    <w:p w:rsidR="00C04E87" w:rsidRDefault="00C04E87" w:rsidP="00C04E87">
      <w:pPr>
        <w:shd w:val="clear" w:color="auto" w:fill="FFFFFF"/>
        <w:spacing w:line="270" w:lineRule="atLeast"/>
        <w:textAlignment w:val="baseline"/>
        <w:rPr>
          <w:rFonts w:ascii="Arial" w:hAnsi="Arial" w:cs="Arial"/>
          <w:color w:val="222222"/>
          <w:sz w:val="20"/>
          <w:szCs w:val="20"/>
        </w:rPr>
      </w:pP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22. What is the issue with following implementation of compareTo() method in Java</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public int compareTo(Object o){</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   Employee emp = (Employee) emp;</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   return this.id - o.id;</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22222"/>
          <w:sz w:val="27"/>
          <w:szCs w:val="27"/>
        </w:rPr>
      </w:pP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23. How do you ensure that N thread can access N resources without deadlock</w:t>
      </w:r>
      <w:r w:rsidR="00FE4E6F">
        <w:rPr>
          <w:rFonts w:ascii="inherit" w:hAnsi="inherit" w:cs="Arial"/>
          <w:b/>
          <w:bCs/>
          <w:color w:val="222222"/>
          <w:sz w:val="27"/>
          <w:szCs w:val="27"/>
          <w:bdr w:val="none" w:sz="0" w:space="0" w:color="auto" w:frame="1"/>
        </w:rPr>
        <w:t>RRR</w:t>
      </w:r>
    </w:p>
    <w:p w:rsidR="00C04E87" w:rsidRDefault="00C04E87" w:rsidP="00C04E87">
      <w:pPr>
        <w:shd w:val="clear" w:color="auto" w:fill="FFFFFF"/>
        <w:spacing w:line="270" w:lineRule="atLeast"/>
        <w:textAlignment w:val="baseline"/>
        <w:rPr>
          <w:rFonts w:ascii="inherit" w:hAnsi="inherit" w:cs="Arial"/>
          <w:color w:val="2F2E2E"/>
          <w:sz w:val="27"/>
          <w:szCs w:val="27"/>
        </w:rPr>
      </w:pPr>
      <w:r>
        <w:rPr>
          <w:rFonts w:ascii="inherit" w:hAnsi="inherit" w:cs="Arial"/>
          <w:color w:val="222222"/>
          <w:sz w:val="27"/>
          <w:szCs w:val="27"/>
          <w:bdr w:val="none" w:sz="0" w:space="0" w:color="auto" w:frame="1"/>
        </w:rPr>
        <w:t>If you are not well versed in writing multi-threading code then this is real tricky question for you. This Java question can be tricky even for experienced and senior programmer, who are not really exposed to deadlock and race conditions. Key point here is order, if you acquire resources in a particular order and release resources in reverse order you can prevent deadlock. </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24. What is difference between CyclicBarrier and CountDownLatch in Java</w:t>
      </w:r>
      <w:r w:rsidR="00FE4E6F">
        <w:rPr>
          <w:rFonts w:ascii="inherit" w:hAnsi="inherit" w:cs="Arial"/>
          <w:b/>
          <w:bCs/>
          <w:color w:val="222222"/>
          <w:sz w:val="27"/>
          <w:szCs w:val="27"/>
          <w:bdr w:val="none" w:sz="0" w:space="0" w:color="auto" w:frame="1"/>
        </w:rPr>
        <w:t>RRR</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Relatively newer Java tricky question, only been introduced form Java 5. Main difference between both of them is that you can reuse CyclicBarrier even if Barrier is broken but you can not reuse CountDownLatch in Java. See CyclicBarrier vs CountDownLatch in Java for more differences.</w:t>
      </w:r>
    </w:p>
    <w:p w:rsidR="00C04E87" w:rsidRDefault="00C04E87" w:rsidP="00C04E87">
      <w:pPr>
        <w:shd w:val="clear" w:color="auto" w:fill="FFFFFF"/>
        <w:spacing w:line="270" w:lineRule="atLeast"/>
        <w:textAlignment w:val="baseline"/>
        <w:rPr>
          <w:rFonts w:ascii="inherit" w:hAnsi="inherit" w:cs="Arial"/>
          <w:color w:val="222222"/>
          <w:sz w:val="27"/>
          <w:szCs w:val="27"/>
        </w:rPr>
      </w:pP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25. Can you access non static variable in static context?</w:t>
      </w:r>
    </w:p>
    <w:p w:rsidR="00C04E87" w:rsidRDefault="00C04E87" w:rsidP="00C04E87">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Another tricky Java question from Java fundamentals. No you can not access static variable in non static context in Java. Read why you can not access non-static variable from static method to learn more about this tricky Java questions.</w:t>
      </w:r>
    </w:p>
    <w:p w:rsidR="00C04E87" w:rsidRDefault="00C04E87" w:rsidP="005C2E57">
      <w:pPr>
        <w:shd w:val="clear" w:color="auto" w:fill="FFFFFF"/>
        <w:spacing w:line="318" w:lineRule="atLeast"/>
        <w:jc w:val="both"/>
        <w:rPr>
          <w:rFonts w:ascii="Verdana" w:hAnsi="Verdana"/>
          <w:color w:val="000000"/>
          <w:sz w:val="18"/>
          <w:szCs w:val="18"/>
        </w:rPr>
      </w:pPr>
    </w:p>
    <w:p w:rsidR="00384379" w:rsidRDefault="00384379"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384379">
        <w:t xml:space="preserve"> </w:t>
      </w:r>
      <w:r w:rsidRPr="00384379">
        <w:rPr>
          <w:rFonts w:ascii="Verdana" w:hAnsi="Verdana"/>
          <w:color w:val="000000"/>
          <w:sz w:val="18"/>
          <w:szCs w:val="18"/>
        </w:rPr>
        <w:t>http://www.journaldev.com/2366/core-java-interview-questions-and-answers</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03" w:anchor="java8-features" w:history="1">
        <w:r w:rsidR="00384379">
          <w:rPr>
            <w:rStyle w:val="Hyperlink"/>
            <w:rFonts w:ascii="Arial" w:hAnsi="Arial" w:cs="Arial"/>
            <w:color w:val="FF0000"/>
            <w:u w:val="none"/>
          </w:rPr>
          <w:t>What are the important features of Java 8 release?</w:t>
        </w:r>
      </w:hyperlink>
      <w:r w:rsidR="008D5392">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04" w:anchor="platform-independent" w:history="1">
        <w:r w:rsidR="00384379">
          <w:rPr>
            <w:rStyle w:val="Hyperlink"/>
            <w:rFonts w:ascii="Arial" w:hAnsi="Arial" w:cs="Arial"/>
            <w:color w:val="FF0000"/>
            <w:u w:val="none"/>
          </w:rPr>
          <w:t>What do you mean by platform independence of Java?</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05" w:anchor="jvm" w:history="1">
        <w:r w:rsidR="00384379">
          <w:rPr>
            <w:rStyle w:val="Hyperlink"/>
            <w:rFonts w:ascii="Arial" w:hAnsi="Arial" w:cs="Arial"/>
            <w:color w:val="FF0000"/>
            <w:u w:val="none"/>
          </w:rPr>
          <w:t>What is JVM and is it platform independent?</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06" w:anchor="jdk-vs-jvm" w:history="1">
        <w:r w:rsidR="00384379">
          <w:rPr>
            <w:rStyle w:val="Hyperlink"/>
            <w:rFonts w:ascii="Arial" w:hAnsi="Arial" w:cs="Arial"/>
            <w:color w:val="FF0000"/>
            <w:u w:val="none"/>
          </w:rPr>
          <w:t>What is the difference between JDK and JVM?</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07" w:anchor="jvm-vs-jre" w:history="1">
        <w:r w:rsidR="00384379">
          <w:rPr>
            <w:rStyle w:val="Hyperlink"/>
            <w:rFonts w:ascii="Arial" w:hAnsi="Arial" w:cs="Arial"/>
            <w:color w:val="FF0000"/>
            <w:u w:val="none"/>
          </w:rPr>
          <w:t>What is the difference between JVM and JRE?</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08" w:anchor="object-class" w:history="1">
        <w:r w:rsidR="00384379">
          <w:rPr>
            <w:rStyle w:val="Hyperlink"/>
            <w:rFonts w:ascii="Arial" w:hAnsi="Arial" w:cs="Arial"/>
            <w:color w:val="FF0000"/>
            <w:u w:val="none"/>
          </w:rPr>
          <w:t>Which class is the superclass of all classes?</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09" w:anchor="multiple-inheritance" w:history="1">
        <w:r w:rsidR="00384379">
          <w:rPr>
            <w:rStyle w:val="Hyperlink"/>
            <w:rFonts w:ascii="Arial" w:hAnsi="Arial" w:cs="Arial"/>
            <w:color w:val="FF0000"/>
            <w:u w:val="none"/>
          </w:rPr>
          <w:t>Why Java doesn’t support multiple inheritance?</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0" w:anchor="object-oriented" w:history="1">
        <w:r w:rsidR="00384379">
          <w:rPr>
            <w:rStyle w:val="Hyperlink"/>
            <w:rFonts w:ascii="Arial" w:hAnsi="Arial" w:cs="Arial"/>
            <w:color w:val="FF0000"/>
            <w:u w:val="none"/>
          </w:rPr>
          <w:t>Why Java is not pure Object Oriented language?</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1" w:anchor="path-vs-classpath" w:history="1">
        <w:r w:rsidR="00384379">
          <w:rPr>
            <w:rStyle w:val="Hyperlink"/>
            <w:rFonts w:ascii="Arial" w:hAnsi="Arial" w:cs="Arial"/>
            <w:color w:val="FF0000"/>
            <w:u w:val="none"/>
          </w:rPr>
          <w:t>What is difference between path and classpath variables?</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2" w:anchor="main-method" w:history="1">
        <w:r w:rsidR="00384379">
          <w:rPr>
            <w:rStyle w:val="Hyperlink"/>
            <w:rFonts w:ascii="Arial" w:hAnsi="Arial" w:cs="Arial"/>
            <w:color w:val="FF0000"/>
            <w:u w:val="none"/>
          </w:rPr>
          <w:t>What is the importance of main method in Java?</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3" w:anchor="overloading-overriding" w:history="1">
        <w:r w:rsidR="00384379">
          <w:rPr>
            <w:rStyle w:val="Hyperlink"/>
            <w:rFonts w:ascii="Arial" w:hAnsi="Arial" w:cs="Arial"/>
            <w:color w:val="FF0000"/>
            <w:u w:val="none"/>
          </w:rPr>
          <w:t>What is overloading and overriding in java?</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4" w:anchor="main-method-overloading" w:history="1">
        <w:r w:rsidR="00384379">
          <w:rPr>
            <w:rStyle w:val="Hyperlink"/>
            <w:rFonts w:ascii="Arial" w:hAnsi="Arial" w:cs="Arial"/>
            <w:color w:val="FF0000"/>
            <w:u w:val="none"/>
          </w:rPr>
          <w:t>Can we overload main method?</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5" w:anchor="public-class" w:history="1">
        <w:r w:rsidR="00384379">
          <w:rPr>
            <w:rStyle w:val="Hyperlink"/>
            <w:rFonts w:ascii="Arial" w:hAnsi="Arial" w:cs="Arial"/>
            <w:color w:val="FF0000"/>
            <w:u w:val="none"/>
          </w:rPr>
          <w:t>Can we have multiple public classes in a java source file?</w:t>
        </w:r>
      </w:hyperlink>
      <w:r w:rsidR="008D5392">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6" w:anchor="package" w:history="1">
        <w:r w:rsidR="00384379">
          <w:rPr>
            <w:rStyle w:val="Hyperlink"/>
            <w:rFonts w:ascii="Arial" w:hAnsi="Arial" w:cs="Arial"/>
            <w:color w:val="FF0000"/>
            <w:u w:val="none"/>
          </w:rPr>
          <w:t>What is Java Package and which package is imported by default?</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7" w:anchor="access-modifiers" w:history="1">
        <w:r w:rsidR="00384379">
          <w:rPr>
            <w:rStyle w:val="Hyperlink"/>
            <w:rFonts w:ascii="Arial" w:hAnsi="Arial" w:cs="Arial"/>
            <w:color w:val="FF0000"/>
            <w:u w:val="none"/>
          </w:rPr>
          <w:t>What are access modifiers?</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8" w:anchor="final-keyword" w:history="1">
        <w:r w:rsidR="00384379">
          <w:rPr>
            <w:rStyle w:val="Hyperlink"/>
            <w:rFonts w:ascii="Arial" w:hAnsi="Arial" w:cs="Arial"/>
            <w:color w:val="FF0000"/>
            <w:u w:val="none"/>
          </w:rPr>
          <w:t>What is final keyword?</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19" w:anchor="static-keyword" w:history="1">
        <w:r w:rsidR="00384379">
          <w:rPr>
            <w:rStyle w:val="Hyperlink"/>
            <w:rFonts w:ascii="Arial" w:hAnsi="Arial" w:cs="Arial"/>
            <w:color w:val="FF0000"/>
            <w:u w:val="none"/>
          </w:rPr>
          <w:t>What is static keyword?</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0" w:anchor="finalize-finally" w:history="1">
        <w:r w:rsidR="00384379">
          <w:rPr>
            <w:rStyle w:val="Hyperlink"/>
            <w:rFonts w:ascii="Arial" w:hAnsi="Arial" w:cs="Arial"/>
            <w:color w:val="FF0000"/>
            <w:u w:val="none"/>
          </w:rPr>
          <w:t>What is finally and finalize in java?</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1" w:anchor="static-class" w:history="1">
        <w:r w:rsidR="00384379">
          <w:rPr>
            <w:rStyle w:val="Hyperlink"/>
            <w:rFonts w:ascii="Arial" w:hAnsi="Arial" w:cs="Arial"/>
            <w:color w:val="FF0000"/>
            <w:u w:val="none"/>
          </w:rPr>
          <w:t>Can we declare a class as static?</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2" w:anchor="static-import" w:history="1">
        <w:r w:rsidR="00384379">
          <w:rPr>
            <w:rStyle w:val="Hyperlink"/>
            <w:rFonts w:ascii="Arial" w:hAnsi="Arial" w:cs="Arial"/>
            <w:color w:val="FF0000"/>
            <w:u w:val="none"/>
          </w:rPr>
          <w:t>What is static import?</w:t>
        </w:r>
      </w:hyperlink>
    </w:p>
    <w:p w:rsidR="00E35DB7" w:rsidRPr="00E35DB7"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3" w:anchor="try-with-resources" w:history="1">
        <w:r w:rsidR="00384379">
          <w:rPr>
            <w:rStyle w:val="Hyperlink"/>
            <w:rFonts w:ascii="Arial" w:hAnsi="Arial" w:cs="Arial"/>
            <w:color w:val="FF0000"/>
            <w:u w:val="none"/>
          </w:rPr>
          <w:t>What is try-with-resources in java?</w:t>
        </w:r>
      </w:hyperlink>
      <w:r w:rsidR="00E35DB7">
        <w:t>AAA</w:t>
      </w:r>
    </w:p>
    <w:p w:rsidR="00384379" w:rsidRDefault="00E35DB7" w:rsidP="00E35DB7">
      <w:pPr>
        <w:shd w:val="clear" w:color="auto" w:fill="FFFFFF"/>
        <w:spacing w:before="100" w:beforeAutospacing="1" w:after="100" w:afterAutospacing="1" w:line="360" w:lineRule="atLeast"/>
        <w:rPr>
          <w:rFonts w:ascii="Arial" w:hAnsi="Arial" w:cs="Arial"/>
          <w:color w:val="666666"/>
        </w:rPr>
      </w:pPr>
      <w:r>
        <w:rPr>
          <w:i/>
        </w:rPr>
        <w:t xml:space="preserve">The Try with resource is the try block whereresources are automatically closed. Here, resources means objects which needs to be closed. This feature is introduced from java 7 and prior to this we suppose to use finally block. Also, the resources are written inside the parenthesis immediately after try.  </w:t>
      </w:r>
      <w:r>
        <w:t xml:space="preserve"> </w:t>
      </w:r>
    </w:p>
    <w:p w:rsidR="00E35DB7" w:rsidRPr="00E35DB7" w:rsidRDefault="000F79BD" w:rsidP="00E35DB7">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4" w:anchor="multi-catch-block" w:history="1">
        <w:r w:rsidR="00384379">
          <w:rPr>
            <w:rStyle w:val="Hyperlink"/>
            <w:rFonts w:ascii="Arial" w:hAnsi="Arial" w:cs="Arial"/>
            <w:color w:val="FF0000"/>
            <w:u w:val="none"/>
          </w:rPr>
          <w:t>What is multi-catch block in java?</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5" w:anchor="static-block" w:history="1">
        <w:r w:rsidR="00384379">
          <w:rPr>
            <w:rStyle w:val="Hyperlink"/>
            <w:rFonts w:ascii="Arial" w:hAnsi="Arial" w:cs="Arial"/>
            <w:color w:val="FF0000"/>
            <w:u w:val="none"/>
          </w:rPr>
          <w:t>What is static block?</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6" w:anchor="interface" w:history="1">
        <w:r w:rsidR="00384379">
          <w:rPr>
            <w:rStyle w:val="Hyperlink"/>
            <w:rFonts w:ascii="Arial" w:hAnsi="Arial" w:cs="Arial"/>
            <w:color w:val="FF0000"/>
            <w:u w:val="none"/>
          </w:rPr>
          <w:t>What is an interface?</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7" w:anchor="abstract-class" w:history="1">
        <w:r w:rsidR="00384379">
          <w:rPr>
            <w:rStyle w:val="Hyperlink"/>
            <w:rFonts w:ascii="Arial" w:hAnsi="Arial" w:cs="Arial"/>
            <w:color w:val="FF0000"/>
            <w:u w:val="none"/>
          </w:rPr>
          <w:t>What is an abstract class?</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8" w:anchor="interface-vs-abstract-class" w:history="1">
        <w:r w:rsidR="00384379">
          <w:rPr>
            <w:rStyle w:val="Hyperlink"/>
            <w:rFonts w:ascii="Arial" w:hAnsi="Arial" w:cs="Arial"/>
            <w:color w:val="FF0000"/>
            <w:u w:val="none"/>
          </w:rPr>
          <w:t>What is the difference between abstract class and interface?</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29" w:anchor="interface-extends" w:history="1">
        <w:r w:rsidR="00384379">
          <w:rPr>
            <w:rStyle w:val="Hyperlink"/>
            <w:rFonts w:ascii="Arial" w:hAnsi="Arial" w:cs="Arial"/>
            <w:color w:val="FF0000"/>
            <w:u w:val="none"/>
          </w:rPr>
          <w:t>Can an interface implement or extend another interface?</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0" w:anchor="marker-interface" w:history="1">
        <w:r w:rsidR="00384379">
          <w:rPr>
            <w:rStyle w:val="Hyperlink"/>
            <w:rFonts w:ascii="Arial" w:hAnsi="Arial" w:cs="Arial"/>
            <w:color w:val="FF0000"/>
            <w:u w:val="none"/>
          </w:rPr>
          <w:t>What is Marker interface?</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1" w:anchor="wrapper-classes" w:history="1">
        <w:r w:rsidR="00384379">
          <w:rPr>
            <w:rStyle w:val="Hyperlink"/>
            <w:rFonts w:ascii="Arial" w:hAnsi="Arial" w:cs="Arial"/>
            <w:color w:val="FF0000"/>
            <w:u w:val="none"/>
          </w:rPr>
          <w:t>What are Wrapper classes?</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2" w:anchor="enum-java" w:history="1">
        <w:r w:rsidR="00384379">
          <w:rPr>
            <w:rStyle w:val="Hyperlink"/>
            <w:rFonts w:ascii="Arial" w:hAnsi="Arial" w:cs="Arial"/>
            <w:color w:val="FF0000"/>
            <w:u w:val="none"/>
          </w:rPr>
          <w:t>What is Enum in Java?</w:t>
        </w:r>
      </w:hyperlink>
      <w:r w:rsidR="00E35DB7">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3" w:anchor="annotations-java" w:history="1">
        <w:r w:rsidR="00384379">
          <w:rPr>
            <w:rStyle w:val="Hyperlink"/>
            <w:rFonts w:ascii="Arial" w:hAnsi="Arial" w:cs="Arial"/>
            <w:color w:val="FF0000"/>
            <w:u w:val="none"/>
          </w:rPr>
          <w:t>What is Java Annotations?</w:t>
        </w:r>
      </w:hyperlink>
      <w:r w:rsidR="00E35DB7">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4" w:anchor="reflection-api" w:history="1">
        <w:r w:rsidR="00384379">
          <w:rPr>
            <w:rStyle w:val="Hyperlink"/>
            <w:rFonts w:ascii="Arial" w:hAnsi="Arial" w:cs="Arial"/>
            <w:color w:val="FF0000"/>
            <w:u w:val="none"/>
          </w:rPr>
          <w:t>What is Java Reflection API? Why it’s so important to have?</w:t>
        </w:r>
      </w:hyperlink>
      <w:r w:rsidR="00E35DB7">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5" w:anchor="composition" w:history="1">
        <w:r w:rsidR="00384379">
          <w:rPr>
            <w:rStyle w:val="Hyperlink"/>
            <w:rFonts w:ascii="Arial" w:hAnsi="Arial" w:cs="Arial"/>
            <w:color w:val="FF0000"/>
            <w:u w:val="none"/>
          </w:rPr>
          <w:t>What is composition in java?</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6" w:anchor="composition-vs-inheritance" w:history="1">
        <w:r w:rsidR="00384379">
          <w:rPr>
            <w:rStyle w:val="Hyperlink"/>
            <w:rFonts w:ascii="Arial" w:hAnsi="Arial" w:cs="Arial"/>
            <w:color w:val="FF0000"/>
            <w:u w:val="none"/>
          </w:rPr>
          <w:t>What is the benefit of Composition over Inheritance?</w:t>
        </w:r>
      </w:hyperlink>
      <w:r w:rsidR="00E35DB7">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7" w:anchor="sort-objects" w:history="1">
        <w:r w:rsidR="00384379">
          <w:rPr>
            <w:rStyle w:val="Hyperlink"/>
            <w:rFonts w:ascii="Arial" w:hAnsi="Arial" w:cs="Arial"/>
            <w:color w:val="FF0000"/>
            <w:u w:val="none"/>
          </w:rPr>
          <w:t>How to sort a collection of custom Objects in Java?</w:t>
        </w:r>
      </w:hyperlink>
      <w:r w:rsidR="00C76B54">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8" w:anchor="inner-class" w:history="1">
        <w:r w:rsidR="00384379">
          <w:rPr>
            <w:rStyle w:val="Hyperlink"/>
            <w:rFonts w:ascii="Arial" w:hAnsi="Arial" w:cs="Arial"/>
            <w:color w:val="FF0000"/>
            <w:u w:val="none"/>
          </w:rPr>
          <w:t>What is inner class in java?</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39" w:anchor="anonymous-inner-class" w:history="1">
        <w:r w:rsidR="00384379">
          <w:rPr>
            <w:rStyle w:val="Hyperlink"/>
            <w:rFonts w:ascii="Arial" w:hAnsi="Arial" w:cs="Arial"/>
            <w:color w:val="FF0000"/>
            <w:u w:val="none"/>
          </w:rPr>
          <w:t>What is anonymous inner class?</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0" w:anchor="classloader" w:history="1">
        <w:r w:rsidR="00384379">
          <w:rPr>
            <w:rStyle w:val="Hyperlink"/>
            <w:rFonts w:ascii="Arial" w:hAnsi="Arial" w:cs="Arial"/>
            <w:color w:val="FF0000"/>
            <w:u w:val="none"/>
          </w:rPr>
          <w:t>What is Classloader in Java?</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1" w:anchor="classloader-types" w:history="1">
        <w:r w:rsidR="00384379">
          <w:rPr>
            <w:rStyle w:val="Hyperlink"/>
            <w:rFonts w:ascii="Arial" w:hAnsi="Arial" w:cs="Arial"/>
            <w:color w:val="FF0000"/>
            <w:u w:val="none"/>
          </w:rPr>
          <w:t>What are different types of classloaders?</w:t>
        </w:r>
      </w:hyperlink>
      <w:r w:rsidR="00C76B54">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2" w:anchor="ternary-operator" w:history="1">
        <w:r w:rsidR="00384379">
          <w:rPr>
            <w:rStyle w:val="Hyperlink"/>
            <w:rFonts w:ascii="Arial" w:hAnsi="Arial" w:cs="Arial"/>
            <w:color w:val="FF0000"/>
            <w:u w:val="none"/>
          </w:rPr>
          <w:t>What is ternary operator in java?</w:t>
        </w:r>
      </w:hyperlink>
      <w:r w:rsidR="00C76B54">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3" w:anchor="super-keyword" w:history="1">
        <w:r w:rsidR="00384379">
          <w:rPr>
            <w:rStyle w:val="Hyperlink"/>
            <w:rFonts w:ascii="Arial" w:hAnsi="Arial" w:cs="Arial"/>
            <w:color w:val="FF0000"/>
            <w:u w:val="none"/>
          </w:rPr>
          <w:t>What does super keyword do?</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4" w:anchor="break-continue-statement" w:history="1">
        <w:r w:rsidR="00384379">
          <w:rPr>
            <w:rStyle w:val="Hyperlink"/>
            <w:rFonts w:ascii="Arial" w:hAnsi="Arial" w:cs="Arial"/>
            <w:color w:val="FF0000"/>
            <w:u w:val="none"/>
          </w:rPr>
          <w:t>What is break and continue statement?</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5" w:anchor="this-keyword" w:history="1">
        <w:r w:rsidR="00384379">
          <w:rPr>
            <w:rStyle w:val="Hyperlink"/>
            <w:rFonts w:ascii="Arial" w:hAnsi="Arial" w:cs="Arial"/>
            <w:color w:val="FF0000"/>
            <w:u w:val="none"/>
          </w:rPr>
          <w:t>What is this keyword?</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6" w:anchor="default-constructor" w:history="1">
        <w:r w:rsidR="00384379">
          <w:rPr>
            <w:rStyle w:val="Hyperlink"/>
            <w:rFonts w:ascii="Arial" w:hAnsi="Arial" w:cs="Arial"/>
            <w:color w:val="FF0000"/>
            <w:u w:val="none"/>
          </w:rPr>
          <w:t>What is default constructor?</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7" w:anchor="try-catch-block" w:history="1">
        <w:r w:rsidR="00384379">
          <w:rPr>
            <w:rStyle w:val="Hyperlink"/>
            <w:rFonts w:ascii="Arial" w:hAnsi="Arial" w:cs="Arial"/>
            <w:color w:val="FF0000"/>
            <w:u w:val="none"/>
          </w:rPr>
          <w:t>Can we have try without catch block?</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8" w:anchor="garbage-collection" w:history="1">
        <w:r w:rsidR="00384379">
          <w:rPr>
            <w:rStyle w:val="Hyperlink"/>
            <w:rFonts w:ascii="Arial" w:hAnsi="Arial" w:cs="Arial"/>
            <w:color w:val="FF0000"/>
            <w:u w:val="none"/>
          </w:rPr>
          <w:t>What is Garbage Collection?</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49" w:anchor="serialization" w:history="1">
        <w:r w:rsidR="00384379">
          <w:rPr>
            <w:rStyle w:val="Hyperlink"/>
            <w:rFonts w:ascii="Arial" w:hAnsi="Arial" w:cs="Arial"/>
            <w:color w:val="FF0000"/>
            <w:u w:val="none"/>
          </w:rPr>
          <w:t>What is Serialization and Deserialization?</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50" w:anchor="jar-file-run" w:history="1">
        <w:r w:rsidR="00384379">
          <w:rPr>
            <w:rStyle w:val="Hyperlink"/>
            <w:rFonts w:ascii="Arial" w:hAnsi="Arial" w:cs="Arial"/>
            <w:color w:val="FF0000"/>
            <w:u w:val="none"/>
          </w:rPr>
          <w:t>How to run a JAR file through command prompt?</w:t>
        </w:r>
      </w:hyperlink>
      <w:r w:rsidR="00C76B54">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51" w:anchor="system-class" w:history="1">
        <w:r w:rsidR="00384379">
          <w:rPr>
            <w:rStyle w:val="Hyperlink"/>
            <w:rFonts w:ascii="Arial" w:hAnsi="Arial" w:cs="Arial"/>
            <w:color w:val="FF0000"/>
            <w:u w:val="none"/>
          </w:rPr>
          <w:t>What is the use of System class?</w:t>
        </w:r>
      </w:hyperlink>
      <w:r w:rsidR="00C76B54">
        <w:t>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52" w:anchor="instanceof-keyword" w:history="1">
        <w:r w:rsidR="00384379">
          <w:rPr>
            <w:rStyle w:val="Hyperlink"/>
            <w:rFonts w:ascii="Arial" w:hAnsi="Arial" w:cs="Arial"/>
            <w:color w:val="FF0000"/>
            <w:u w:val="none"/>
          </w:rPr>
          <w:t>What is instanceof keyword?</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53" w:anchor="string-switch" w:history="1">
        <w:r w:rsidR="00384379">
          <w:rPr>
            <w:rStyle w:val="Hyperlink"/>
            <w:rFonts w:ascii="Arial" w:hAnsi="Arial" w:cs="Arial"/>
            <w:color w:val="FF0000"/>
            <w:u w:val="none"/>
          </w:rPr>
          <w:t>Can we use String with switch case?</w:t>
        </w:r>
      </w:hyperlink>
      <w:r w:rsidR="00C76B54">
        <w:t xml:space="preserve"> RRR</w:t>
      </w:r>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54" w:anchor="pass-by-value" w:history="1">
        <w:r w:rsidR="00384379">
          <w:rPr>
            <w:rStyle w:val="Hyperlink"/>
            <w:rFonts w:ascii="Arial" w:hAnsi="Arial" w:cs="Arial"/>
            <w:color w:val="FF0000"/>
            <w:u w:val="none"/>
          </w:rPr>
          <w:t>Java is Pass by Value or Pass by Reference?</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55" w:anchor="heap-vs-stack" w:history="1">
        <w:r w:rsidR="00384379">
          <w:rPr>
            <w:rStyle w:val="Hyperlink"/>
            <w:rFonts w:ascii="Arial" w:hAnsi="Arial" w:cs="Arial"/>
            <w:color w:val="FF0000"/>
            <w:u w:val="none"/>
          </w:rPr>
          <w:t>What is difference between Heap and Stack Memory?</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56" w:anchor="java-compiler" w:history="1">
        <w:r w:rsidR="00384379">
          <w:rPr>
            <w:rStyle w:val="Hyperlink"/>
            <w:rFonts w:ascii="Arial" w:hAnsi="Arial" w:cs="Arial"/>
            <w:color w:val="FF0000"/>
            <w:u w:val="none"/>
          </w:rPr>
          <w:t>Java Compiler is stored in JDK, JRE or JVM?</w:t>
        </w:r>
      </w:hyperlink>
    </w:p>
    <w:p w:rsidR="00384379" w:rsidRDefault="000F79BD" w:rsidP="00384379">
      <w:pPr>
        <w:numPr>
          <w:ilvl w:val="0"/>
          <w:numId w:val="45"/>
        </w:numPr>
        <w:shd w:val="clear" w:color="auto" w:fill="FFFFFF"/>
        <w:spacing w:before="100" w:beforeAutospacing="1" w:after="100" w:afterAutospacing="1" w:line="360" w:lineRule="atLeast"/>
        <w:ind w:left="554"/>
        <w:rPr>
          <w:rFonts w:ascii="Arial" w:hAnsi="Arial" w:cs="Arial"/>
          <w:color w:val="666666"/>
        </w:rPr>
      </w:pPr>
      <w:hyperlink r:id="rId157" w:anchor="static-programming-questions" w:history="1">
        <w:r w:rsidR="00384379">
          <w:rPr>
            <w:rStyle w:val="Hyperlink"/>
            <w:rFonts w:ascii="Arial" w:hAnsi="Arial" w:cs="Arial"/>
            <w:color w:val="FF0000"/>
            <w:u w:val="none"/>
          </w:rPr>
          <w:t>What will be the output of following programs?</w:t>
        </w:r>
      </w:hyperlink>
      <w:r w:rsidR="00935232">
        <w:t>RRR</w:t>
      </w:r>
    </w:p>
    <w:p w:rsidR="00384379" w:rsidRDefault="00384379" w:rsidP="00384379">
      <w:pPr>
        <w:pStyle w:val="Heading2"/>
        <w:shd w:val="clear" w:color="auto" w:fill="FFFFFF"/>
        <w:spacing w:before="0" w:beforeAutospacing="0" w:after="222" w:afterAutospacing="0"/>
        <w:rPr>
          <w:rFonts w:ascii="Arial" w:hAnsi="Arial" w:cs="Arial"/>
          <w:color w:val="000000"/>
          <w:sz w:val="42"/>
          <w:szCs w:val="42"/>
        </w:rPr>
      </w:pPr>
      <w:r>
        <w:rPr>
          <w:rFonts w:ascii="Arial" w:hAnsi="Arial" w:cs="Arial"/>
          <w:color w:val="000000"/>
          <w:sz w:val="42"/>
          <w:szCs w:val="42"/>
        </w:rPr>
        <w:t>Core Java Interview Questions and Answers</w:t>
      </w:r>
    </w:p>
    <w:p w:rsidR="00384379" w:rsidRDefault="00384379" w:rsidP="00384379">
      <w:pPr>
        <w:pStyle w:val="Heading3"/>
        <w:numPr>
          <w:ilvl w:val="0"/>
          <w:numId w:val="46"/>
        </w:numPr>
        <w:shd w:val="clear" w:color="auto" w:fill="FFFFFF"/>
        <w:spacing w:before="0" w:beforeAutospacing="0" w:after="222" w:afterAutospacing="0"/>
        <w:ind w:left="554"/>
        <w:rPr>
          <w:rFonts w:ascii="Arial" w:hAnsi="Arial" w:cs="Arial"/>
          <w:color w:val="000000"/>
          <w:sz w:val="33"/>
          <w:szCs w:val="33"/>
        </w:rPr>
      </w:pPr>
      <w:bookmarkStart w:id="2" w:name="java8-features"/>
      <w:bookmarkEnd w:id="2"/>
      <w:r>
        <w:rPr>
          <w:rFonts w:ascii="Arial" w:hAnsi="Arial" w:cs="Arial"/>
          <w:color w:val="000000"/>
          <w:sz w:val="33"/>
          <w:szCs w:val="33"/>
        </w:rPr>
        <w:t>What are the important features of Java 8 release?</w:t>
      </w:r>
      <w:r w:rsidR="00935232">
        <w:rPr>
          <w:rFonts w:ascii="Arial" w:hAnsi="Arial" w:cs="Arial"/>
          <w:color w:val="000000"/>
          <w:sz w:val="33"/>
          <w:szCs w:val="33"/>
        </w:rPr>
        <w:t>AAA</w:t>
      </w:r>
    </w:p>
    <w:p w:rsidR="00384379" w:rsidRDefault="00384379" w:rsidP="00384379">
      <w:pPr>
        <w:pStyle w:val="NormalWeb"/>
        <w:shd w:val="clear" w:color="auto" w:fill="FFFFFF"/>
        <w:spacing w:before="0" w:beforeAutospacing="0" w:after="360" w:afterAutospacing="0" w:line="360" w:lineRule="atLeast"/>
        <w:ind w:left="554"/>
        <w:rPr>
          <w:rFonts w:ascii="Arial" w:hAnsi="Arial" w:cs="Arial"/>
          <w:color w:val="666666"/>
          <w:sz w:val="22"/>
          <w:szCs w:val="22"/>
        </w:rPr>
      </w:pPr>
      <w:r>
        <w:rPr>
          <w:rFonts w:ascii="Arial" w:hAnsi="Arial" w:cs="Arial"/>
          <w:color w:val="666666"/>
          <w:sz w:val="22"/>
          <w:szCs w:val="22"/>
        </w:rPr>
        <w:t>Java 8 has been released in March 2014, so it’s one of the hot topic in java interview questions. If you answer this question clearly, it will show that you like to keep yourself up-to-date with the latest technologies.</w:t>
      </w:r>
    </w:p>
    <w:p w:rsidR="00384379" w:rsidRDefault="00384379" w:rsidP="00384379">
      <w:pPr>
        <w:pStyle w:val="NormalWeb"/>
        <w:shd w:val="clear" w:color="auto" w:fill="FFFFFF"/>
        <w:spacing w:before="0" w:beforeAutospacing="0" w:after="360" w:afterAutospacing="0" w:line="360" w:lineRule="atLeast"/>
        <w:ind w:left="554"/>
        <w:rPr>
          <w:rFonts w:ascii="Arial" w:hAnsi="Arial" w:cs="Arial"/>
          <w:color w:val="666666"/>
          <w:sz w:val="22"/>
          <w:szCs w:val="22"/>
        </w:rPr>
      </w:pPr>
      <w:r>
        <w:rPr>
          <w:rFonts w:ascii="Arial" w:hAnsi="Arial" w:cs="Arial"/>
          <w:color w:val="666666"/>
          <w:sz w:val="22"/>
          <w:szCs w:val="22"/>
        </w:rPr>
        <w:t>Java 8 has been one of the biggest release after Java 5 annotations and generics. Some of the important features of Java 8 are:</w:t>
      </w:r>
    </w:p>
    <w:p w:rsidR="00384379" w:rsidRDefault="000F79BD" w:rsidP="00384379">
      <w:pPr>
        <w:numPr>
          <w:ilvl w:val="1"/>
          <w:numId w:val="46"/>
        </w:numPr>
        <w:shd w:val="clear" w:color="auto" w:fill="FFFFFF"/>
        <w:spacing w:before="100" w:beforeAutospacing="1" w:after="100" w:afterAutospacing="1" w:line="360" w:lineRule="atLeast"/>
        <w:ind w:left="1108"/>
        <w:rPr>
          <w:rFonts w:ascii="Arial" w:hAnsi="Arial" w:cs="Arial"/>
          <w:color w:val="666666"/>
        </w:rPr>
      </w:pPr>
      <w:hyperlink r:id="rId158" w:tooltip="Java 8 Interface Changes – static methods, default methods, functional Interfaces" w:history="1">
        <w:r w:rsidR="00384379">
          <w:rPr>
            <w:rStyle w:val="Hyperlink"/>
            <w:rFonts w:ascii="Arial" w:hAnsi="Arial" w:cs="Arial"/>
            <w:color w:val="FF0000"/>
            <w:u w:val="none"/>
          </w:rPr>
          <w:t>Interface changes with default and static methods</w:t>
        </w:r>
      </w:hyperlink>
    </w:p>
    <w:p w:rsidR="00384379" w:rsidRDefault="000F79BD" w:rsidP="00384379">
      <w:pPr>
        <w:numPr>
          <w:ilvl w:val="1"/>
          <w:numId w:val="46"/>
        </w:numPr>
        <w:shd w:val="clear" w:color="auto" w:fill="FFFFFF"/>
        <w:spacing w:before="100" w:beforeAutospacing="1" w:after="100" w:afterAutospacing="1" w:line="360" w:lineRule="atLeast"/>
        <w:ind w:left="1108"/>
        <w:rPr>
          <w:rFonts w:ascii="Arial" w:hAnsi="Arial" w:cs="Arial"/>
          <w:color w:val="666666"/>
        </w:rPr>
      </w:pPr>
      <w:hyperlink r:id="rId159" w:tooltip="Java 8 Lambda Expressions and Functional Interfaces Example Tutorial" w:history="1">
        <w:r w:rsidR="00384379">
          <w:rPr>
            <w:rStyle w:val="Hyperlink"/>
            <w:rFonts w:ascii="Arial" w:hAnsi="Arial" w:cs="Arial"/>
            <w:color w:val="FF0000"/>
            <w:u w:val="none"/>
          </w:rPr>
          <w:t>Functional interfaces and Lambda Expressions</w:t>
        </w:r>
      </w:hyperlink>
    </w:p>
    <w:p w:rsidR="00384379" w:rsidRDefault="000F79BD" w:rsidP="00384379">
      <w:pPr>
        <w:numPr>
          <w:ilvl w:val="1"/>
          <w:numId w:val="46"/>
        </w:numPr>
        <w:shd w:val="clear" w:color="auto" w:fill="FFFFFF"/>
        <w:spacing w:before="100" w:beforeAutospacing="1" w:after="100" w:afterAutospacing="1" w:line="360" w:lineRule="atLeast"/>
        <w:ind w:left="1108"/>
        <w:rPr>
          <w:rFonts w:ascii="Arial" w:hAnsi="Arial" w:cs="Arial"/>
          <w:color w:val="666666"/>
        </w:rPr>
      </w:pPr>
      <w:hyperlink r:id="rId160" w:tooltip="Java 8 Stream API Example Tutorial" w:history="1">
        <w:r w:rsidR="00384379">
          <w:rPr>
            <w:rStyle w:val="Hyperlink"/>
            <w:rFonts w:ascii="Arial" w:hAnsi="Arial" w:cs="Arial"/>
            <w:color w:val="FF0000"/>
            <w:u w:val="none"/>
          </w:rPr>
          <w:t>Java Stream API for collection classes</w:t>
        </w:r>
      </w:hyperlink>
    </w:p>
    <w:p w:rsidR="00384379" w:rsidRDefault="000F79BD" w:rsidP="00384379">
      <w:pPr>
        <w:numPr>
          <w:ilvl w:val="1"/>
          <w:numId w:val="46"/>
        </w:numPr>
        <w:shd w:val="clear" w:color="auto" w:fill="FFFFFF"/>
        <w:spacing w:before="100" w:beforeAutospacing="1" w:after="100" w:afterAutospacing="1" w:line="360" w:lineRule="atLeast"/>
        <w:ind w:left="1108"/>
        <w:rPr>
          <w:rFonts w:ascii="Arial" w:hAnsi="Arial" w:cs="Arial"/>
          <w:color w:val="666666"/>
        </w:rPr>
      </w:pPr>
      <w:hyperlink r:id="rId161" w:tooltip="Java 8 Date Time API Example Tutorial – LocalDate, Instant, LocalDateTime, Parse and Format" w:history="1">
        <w:r w:rsidR="00384379">
          <w:rPr>
            <w:rStyle w:val="Hyperlink"/>
            <w:rFonts w:ascii="Arial" w:hAnsi="Arial" w:cs="Arial"/>
            <w:color w:val="FF0000"/>
            <w:u w:val="none"/>
          </w:rPr>
          <w:t>Java Date Time API</w:t>
        </w:r>
      </w:hyperlink>
    </w:p>
    <w:p w:rsidR="00384379" w:rsidRDefault="00384379" w:rsidP="00384379">
      <w:pPr>
        <w:pStyle w:val="NormalWeb"/>
        <w:shd w:val="clear" w:color="auto" w:fill="FFFFFF"/>
        <w:spacing w:before="0" w:beforeAutospacing="0" w:after="360" w:afterAutospacing="0" w:line="360" w:lineRule="atLeast"/>
        <w:ind w:left="554"/>
        <w:rPr>
          <w:rFonts w:ascii="Arial" w:hAnsi="Arial" w:cs="Arial"/>
          <w:color w:val="666666"/>
          <w:sz w:val="22"/>
          <w:szCs w:val="22"/>
        </w:rPr>
      </w:pPr>
      <w:r>
        <w:rPr>
          <w:rFonts w:ascii="Arial" w:hAnsi="Arial" w:cs="Arial"/>
          <w:color w:val="666666"/>
          <w:sz w:val="22"/>
          <w:szCs w:val="22"/>
        </w:rPr>
        <w:t>I strongly recommend to go through above links to get proper understanding of each one of them, also read</w:t>
      </w:r>
      <w:r>
        <w:rPr>
          <w:rStyle w:val="apple-converted-space"/>
          <w:rFonts w:ascii="Arial" w:hAnsi="Arial" w:cs="Arial"/>
          <w:color w:val="666666"/>
          <w:sz w:val="22"/>
          <w:szCs w:val="22"/>
        </w:rPr>
        <w:t> </w:t>
      </w:r>
      <w:hyperlink r:id="rId162" w:tooltip="Java 8 Features for Developers – lambdas, Functional interface, Stream and Time API" w:history="1">
        <w:r>
          <w:rPr>
            <w:rStyle w:val="Hyperlink"/>
            <w:rFonts w:ascii="Arial" w:hAnsi="Arial" w:cs="Arial"/>
            <w:color w:val="FF0000"/>
            <w:sz w:val="22"/>
            <w:szCs w:val="22"/>
            <w:u w:val="none"/>
          </w:rPr>
          <w:t>Java 8 Features</w:t>
        </w:r>
      </w:hyperlink>
      <w:r>
        <w:rPr>
          <w:rFonts w:ascii="Arial" w:hAnsi="Arial" w:cs="Arial"/>
          <w:color w:val="666666"/>
          <w:sz w:val="22"/>
          <w:szCs w:val="22"/>
        </w:rPr>
        <w:t>.</w:t>
      </w:r>
    </w:p>
    <w:p w:rsidR="00384379" w:rsidRDefault="00384379" w:rsidP="00384379">
      <w:pPr>
        <w:pStyle w:val="Heading3"/>
        <w:numPr>
          <w:ilvl w:val="0"/>
          <w:numId w:val="46"/>
        </w:numPr>
        <w:shd w:val="clear" w:color="auto" w:fill="FFFFFF"/>
        <w:spacing w:before="0" w:beforeAutospacing="0" w:after="222" w:afterAutospacing="0"/>
        <w:ind w:left="554"/>
        <w:rPr>
          <w:rFonts w:ascii="Arial" w:hAnsi="Arial" w:cs="Arial"/>
          <w:color w:val="000000"/>
          <w:sz w:val="33"/>
          <w:szCs w:val="33"/>
        </w:rPr>
      </w:pPr>
      <w:bookmarkStart w:id="3" w:name="platform-independent"/>
      <w:bookmarkEnd w:id="3"/>
      <w:r>
        <w:rPr>
          <w:rFonts w:ascii="Arial" w:hAnsi="Arial" w:cs="Arial"/>
          <w:color w:val="000000"/>
          <w:sz w:val="33"/>
          <w:szCs w:val="33"/>
        </w:rPr>
        <w:t>What do you mean by platform independence of Java?</w:t>
      </w:r>
    </w:p>
    <w:p w:rsidR="00384379" w:rsidRDefault="00384379" w:rsidP="00384379">
      <w:pPr>
        <w:pStyle w:val="NormalWeb"/>
        <w:shd w:val="clear" w:color="auto" w:fill="FFFFFF"/>
        <w:spacing w:before="0" w:beforeAutospacing="0" w:after="360" w:afterAutospacing="0" w:line="360" w:lineRule="atLeast"/>
        <w:ind w:left="554"/>
        <w:rPr>
          <w:rFonts w:ascii="Arial" w:hAnsi="Arial" w:cs="Arial"/>
          <w:color w:val="666666"/>
          <w:sz w:val="22"/>
          <w:szCs w:val="22"/>
        </w:rPr>
      </w:pPr>
      <w:r>
        <w:rPr>
          <w:rFonts w:ascii="Arial" w:hAnsi="Arial" w:cs="Arial"/>
          <w:color w:val="666666"/>
          <w:sz w:val="22"/>
          <w:szCs w:val="22"/>
        </w:rPr>
        <w:lastRenderedPageBreak/>
        <w:t>Platform independence means that you can run the same Java Program in any Operating System. For example, you can write java program in Windows and run it in Mac OS.</w:t>
      </w:r>
    </w:p>
    <w:p w:rsidR="00384379" w:rsidRDefault="00384379" w:rsidP="00384379">
      <w:pPr>
        <w:pStyle w:val="Heading3"/>
        <w:numPr>
          <w:ilvl w:val="0"/>
          <w:numId w:val="46"/>
        </w:numPr>
        <w:shd w:val="clear" w:color="auto" w:fill="FFFFFF"/>
        <w:spacing w:before="0" w:beforeAutospacing="0" w:after="222" w:afterAutospacing="0"/>
        <w:ind w:left="554"/>
        <w:rPr>
          <w:ins w:id="4" w:author="Unknown"/>
          <w:rFonts w:ascii="Arial" w:hAnsi="Arial" w:cs="Arial"/>
          <w:color w:val="000000"/>
          <w:sz w:val="33"/>
          <w:szCs w:val="33"/>
        </w:rPr>
      </w:pPr>
      <w:bookmarkStart w:id="5" w:name="jvm"/>
      <w:bookmarkEnd w:id="5"/>
      <w:ins w:id="6" w:author="Unknown">
        <w:r>
          <w:rPr>
            <w:rFonts w:ascii="Arial" w:hAnsi="Arial" w:cs="Arial"/>
            <w:color w:val="000000"/>
            <w:sz w:val="33"/>
            <w:szCs w:val="33"/>
          </w:rPr>
          <w:t>What is JVM and is it platform independent?</w:t>
        </w:r>
      </w:ins>
    </w:p>
    <w:p w:rsidR="00384379" w:rsidRDefault="00384379" w:rsidP="00384379">
      <w:pPr>
        <w:pStyle w:val="NormalWeb"/>
        <w:shd w:val="clear" w:color="auto" w:fill="FFFFFF"/>
        <w:spacing w:before="0" w:beforeAutospacing="0" w:after="360" w:afterAutospacing="0" w:line="360" w:lineRule="atLeast"/>
        <w:ind w:left="554"/>
        <w:rPr>
          <w:ins w:id="7" w:author="Unknown"/>
          <w:rFonts w:ascii="Arial" w:hAnsi="Arial" w:cs="Arial"/>
          <w:color w:val="666666"/>
          <w:sz w:val="22"/>
          <w:szCs w:val="22"/>
        </w:rPr>
      </w:pPr>
      <w:ins w:id="8" w:author="Unknown">
        <w:r>
          <w:rPr>
            <w:rFonts w:ascii="Arial" w:hAnsi="Arial" w:cs="Arial"/>
            <w:color w:val="666666"/>
            <w:sz w:val="22"/>
            <w:szCs w:val="22"/>
          </w:rPr>
          <w:t>Java Virtual Machine (JVM) is the heart of java programming language. JVM is responsible for converting byte code into machine readable code. JVM is not platform independent, thats why you have different JVM for different operating systems. We can customize JVM with Java Options, such as allocating minimum and maximum memory to JVM. It’s called virtual because it provides an interface that doesn’t depend on the underlying OS.</w:t>
        </w:r>
      </w:ins>
    </w:p>
    <w:p w:rsidR="00384379" w:rsidRDefault="00384379" w:rsidP="00384379">
      <w:pPr>
        <w:pStyle w:val="Heading3"/>
        <w:numPr>
          <w:ilvl w:val="0"/>
          <w:numId w:val="46"/>
        </w:numPr>
        <w:shd w:val="clear" w:color="auto" w:fill="FFFFFF"/>
        <w:spacing w:before="0" w:beforeAutospacing="0" w:after="222" w:afterAutospacing="0"/>
        <w:ind w:left="554"/>
        <w:rPr>
          <w:ins w:id="9" w:author="Unknown"/>
          <w:rFonts w:ascii="Arial" w:hAnsi="Arial" w:cs="Arial"/>
          <w:color w:val="000000"/>
          <w:sz w:val="33"/>
          <w:szCs w:val="33"/>
        </w:rPr>
      </w:pPr>
      <w:bookmarkStart w:id="10" w:name="jdk-vs-jvm"/>
      <w:bookmarkEnd w:id="10"/>
      <w:ins w:id="11" w:author="Unknown">
        <w:r>
          <w:rPr>
            <w:rFonts w:ascii="Arial" w:hAnsi="Arial" w:cs="Arial"/>
            <w:color w:val="000000"/>
            <w:sz w:val="33"/>
            <w:szCs w:val="33"/>
          </w:rPr>
          <w:t>What is the difference between JDK and JVM?</w:t>
        </w:r>
      </w:ins>
    </w:p>
    <w:p w:rsidR="00384379" w:rsidRDefault="00384379" w:rsidP="00384379">
      <w:pPr>
        <w:pStyle w:val="NormalWeb"/>
        <w:shd w:val="clear" w:color="auto" w:fill="FFFFFF"/>
        <w:spacing w:before="0" w:beforeAutospacing="0" w:after="360" w:afterAutospacing="0" w:line="360" w:lineRule="atLeast"/>
        <w:ind w:left="554"/>
        <w:rPr>
          <w:ins w:id="12" w:author="Unknown"/>
          <w:rFonts w:ascii="Arial" w:hAnsi="Arial" w:cs="Arial"/>
          <w:color w:val="666666"/>
          <w:sz w:val="22"/>
          <w:szCs w:val="22"/>
        </w:rPr>
      </w:pPr>
      <w:ins w:id="13" w:author="Unknown">
        <w:r>
          <w:rPr>
            <w:rFonts w:ascii="Arial" w:hAnsi="Arial" w:cs="Arial"/>
            <w:color w:val="666666"/>
            <w:sz w:val="22"/>
            <w:szCs w:val="22"/>
          </w:rPr>
          <w:t>Java Development Kit (JDK) is for development purpose and JVM is a part of it to execute the java programs.</w:t>
        </w:r>
      </w:ins>
    </w:p>
    <w:p w:rsidR="00384379" w:rsidRDefault="00384379" w:rsidP="00384379">
      <w:pPr>
        <w:pStyle w:val="NormalWeb"/>
        <w:shd w:val="clear" w:color="auto" w:fill="FFFFFF"/>
        <w:spacing w:before="0" w:beforeAutospacing="0" w:after="360" w:afterAutospacing="0" w:line="360" w:lineRule="atLeast"/>
        <w:ind w:left="554"/>
        <w:rPr>
          <w:ins w:id="14" w:author="Unknown"/>
          <w:rFonts w:ascii="Arial" w:hAnsi="Arial" w:cs="Arial"/>
          <w:color w:val="666666"/>
          <w:sz w:val="22"/>
          <w:szCs w:val="22"/>
        </w:rPr>
      </w:pPr>
      <w:ins w:id="15" w:author="Unknown">
        <w:r>
          <w:rPr>
            <w:rFonts w:ascii="Arial" w:hAnsi="Arial" w:cs="Arial"/>
            <w:color w:val="666666"/>
            <w:sz w:val="22"/>
            <w:szCs w:val="22"/>
          </w:rPr>
          <w:t>JDK provides all the tools, executables and binaries required to compile, debug and execute a Java Program. The execution part is handled by JVM to provide machine independence.</w:t>
        </w:r>
      </w:ins>
    </w:p>
    <w:p w:rsidR="00384379" w:rsidRDefault="00384379" w:rsidP="00384379">
      <w:pPr>
        <w:pStyle w:val="Heading3"/>
        <w:numPr>
          <w:ilvl w:val="0"/>
          <w:numId w:val="46"/>
        </w:numPr>
        <w:shd w:val="clear" w:color="auto" w:fill="FFFFFF"/>
        <w:spacing w:before="0" w:beforeAutospacing="0" w:after="222" w:afterAutospacing="0"/>
        <w:ind w:left="554"/>
        <w:rPr>
          <w:ins w:id="16" w:author="Unknown"/>
          <w:rFonts w:ascii="Arial" w:hAnsi="Arial" w:cs="Arial"/>
          <w:color w:val="000000"/>
          <w:sz w:val="33"/>
          <w:szCs w:val="33"/>
        </w:rPr>
      </w:pPr>
      <w:bookmarkStart w:id="17" w:name="jvm-vs-jre"/>
      <w:bookmarkEnd w:id="17"/>
      <w:ins w:id="18" w:author="Unknown">
        <w:r>
          <w:rPr>
            <w:rFonts w:ascii="Arial" w:hAnsi="Arial" w:cs="Arial"/>
            <w:color w:val="000000"/>
            <w:sz w:val="33"/>
            <w:szCs w:val="33"/>
          </w:rPr>
          <w:t>What is the difference between JVM and JRE?</w:t>
        </w:r>
      </w:ins>
    </w:p>
    <w:p w:rsidR="00384379" w:rsidRDefault="00384379" w:rsidP="00384379">
      <w:pPr>
        <w:pStyle w:val="NormalWeb"/>
        <w:shd w:val="clear" w:color="auto" w:fill="FFFFFF"/>
        <w:spacing w:before="0" w:beforeAutospacing="0" w:after="360" w:afterAutospacing="0" w:line="360" w:lineRule="atLeast"/>
        <w:ind w:left="554"/>
        <w:rPr>
          <w:ins w:id="19" w:author="Unknown"/>
          <w:rFonts w:ascii="Arial" w:hAnsi="Arial" w:cs="Arial"/>
          <w:color w:val="666666"/>
          <w:sz w:val="22"/>
          <w:szCs w:val="22"/>
        </w:rPr>
      </w:pPr>
      <w:ins w:id="20" w:author="Unknown">
        <w:r>
          <w:rPr>
            <w:rFonts w:ascii="Arial" w:hAnsi="Arial" w:cs="Arial"/>
            <w:color w:val="666666"/>
            <w:sz w:val="22"/>
            <w:szCs w:val="22"/>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ins>
    </w:p>
    <w:p w:rsidR="00384379" w:rsidRDefault="00384379" w:rsidP="00384379">
      <w:pPr>
        <w:pStyle w:val="Heading3"/>
        <w:numPr>
          <w:ilvl w:val="0"/>
          <w:numId w:val="46"/>
        </w:numPr>
        <w:shd w:val="clear" w:color="auto" w:fill="FFFFFF"/>
        <w:spacing w:before="0" w:beforeAutospacing="0" w:after="222" w:afterAutospacing="0"/>
        <w:ind w:left="554"/>
        <w:rPr>
          <w:ins w:id="21" w:author="Unknown"/>
          <w:rFonts w:ascii="Arial" w:hAnsi="Arial" w:cs="Arial"/>
          <w:color w:val="000000"/>
          <w:sz w:val="33"/>
          <w:szCs w:val="33"/>
        </w:rPr>
      </w:pPr>
      <w:bookmarkStart w:id="22" w:name="object-class"/>
      <w:bookmarkEnd w:id="22"/>
      <w:ins w:id="23" w:author="Unknown">
        <w:r>
          <w:rPr>
            <w:rFonts w:ascii="Arial" w:hAnsi="Arial" w:cs="Arial"/>
            <w:color w:val="000000"/>
            <w:sz w:val="33"/>
            <w:szCs w:val="33"/>
          </w:rPr>
          <w:t>Which class is the superclass of all classes?</w:t>
        </w:r>
      </w:ins>
    </w:p>
    <w:p w:rsidR="00384379" w:rsidRDefault="00384379" w:rsidP="00384379">
      <w:pPr>
        <w:pStyle w:val="NormalWeb"/>
        <w:shd w:val="clear" w:color="auto" w:fill="FFFFFF"/>
        <w:spacing w:before="0" w:beforeAutospacing="0" w:after="360" w:afterAutospacing="0" w:line="360" w:lineRule="atLeast"/>
        <w:ind w:left="554"/>
        <w:rPr>
          <w:ins w:id="24" w:author="Unknown"/>
          <w:rFonts w:ascii="Arial" w:hAnsi="Arial" w:cs="Arial"/>
          <w:color w:val="666666"/>
          <w:sz w:val="22"/>
          <w:szCs w:val="22"/>
        </w:rPr>
      </w:pPr>
      <w:ins w:id="25" w:author="Unknown">
        <w:r>
          <w:rPr>
            <w:rStyle w:val="HTMLCode"/>
            <w:color w:val="666666"/>
            <w:sz w:val="22"/>
            <w:szCs w:val="22"/>
            <w:shd w:val="clear" w:color="auto" w:fill="EFE8E5"/>
          </w:rPr>
          <w:t>java.lang.Object</w:t>
        </w:r>
        <w:r>
          <w:rPr>
            <w:rStyle w:val="apple-converted-space"/>
            <w:rFonts w:ascii="Arial" w:hAnsi="Arial" w:cs="Arial"/>
            <w:color w:val="666666"/>
            <w:sz w:val="22"/>
            <w:szCs w:val="22"/>
          </w:rPr>
          <w:t> </w:t>
        </w:r>
        <w:r>
          <w:rPr>
            <w:rFonts w:ascii="Arial" w:hAnsi="Arial" w:cs="Arial"/>
            <w:color w:val="666666"/>
            <w:sz w:val="22"/>
            <w:szCs w:val="22"/>
          </w:rPr>
          <w:t>is the root class for all the java classes and we don’t need to extend it.</w:t>
        </w:r>
      </w:ins>
    </w:p>
    <w:p w:rsidR="00384379" w:rsidRDefault="00384379" w:rsidP="00384379">
      <w:pPr>
        <w:pStyle w:val="Heading3"/>
        <w:numPr>
          <w:ilvl w:val="0"/>
          <w:numId w:val="46"/>
        </w:numPr>
        <w:shd w:val="clear" w:color="auto" w:fill="FFFFFF"/>
        <w:spacing w:before="0" w:beforeAutospacing="0" w:after="222" w:afterAutospacing="0"/>
        <w:ind w:left="554"/>
        <w:rPr>
          <w:ins w:id="26" w:author="Unknown"/>
          <w:rFonts w:ascii="Arial" w:hAnsi="Arial" w:cs="Arial"/>
          <w:color w:val="000000"/>
          <w:sz w:val="33"/>
          <w:szCs w:val="33"/>
        </w:rPr>
      </w:pPr>
      <w:bookmarkStart w:id="27" w:name="multiple-inheritance"/>
      <w:bookmarkEnd w:id="27"/>
      <w:ins w:id="28" w:author="Unknown">
        <w:r>
          <w:rPr>
            <w:rFonts w:ascii="Arial" w:hAnsi="Arial" w:cs="Arial"/>
            <w:color w:val="000000"/>
            <w:sz w:val="33"/>
            <w:szCs w:val="33"/>
          </w:rPr>
          <w:t>Why Java doesn’t support multiple inheritance?</w:t>
        </w:r>
      </w:ins>
    </w:p>
    <w:p w:rsidR="00384379" w:rsidRDefault="00384379" w:rsidP="00384379">
      <w:pPr>
        <w:pStyle w:val="NormalWeb"/>
        <w:shd w:val="clear" w:color="auto" w:fill="FFFFFF"/>
        <w:spacing w:before="0" w:beforeAutospacing="0" w:after="360" w:afterAutospacing="0" w:line="360" w:lineRule="atLeast"/>
        <w:ind w:left="554"/>
        <w:rPr>
          <w:ins w:id="29" w:author="Unknown"/>
          <w:rFonts w:ascii="Arial" w:hAnsi="Arial" w:cs="Arial"/>
          <w:color w:val="666666"/>
          <w:sz w:val="22"/>
          <w:szCs w:val="22"/>
        </w:rPr>
      </w:pPr>
      <w:ins w:id="30" w:author="Unknown">
        <w:r>
          <w:rPr>
            <w:rFonts w:ascii="Arial" w:hAnsi="Arial" w:cs="Arial"/>
            <w:color w:val="666666"/>
            <w:sz w:val="22"/>
            <w:szCs w:val="22"/>
          </w:rPr>
          <w:t>Java doesn’t support multiple inheritance in classes because of “Diamond Problem”. To know more about diamond problem with example, 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"http://www.journaldev.com/1775/multiple-inheritance-in-java"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Multiple Inheritance in Java</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31" w:author="Unknown"/>
          <w:rFonts w:ascii="Arial" w:hAnsi="Arial" w:cs="Arial"/>
          <w:color w:val="666666"/>
          <w:sz w:val="22"/>
          <w:szCs w:val="22"/>
        </w:rPr>
      </w:pPr>
      <w:ins w:id="32" w:author="Unknown">
        <w:r>
          <w:rPr>
            <w:rFonts w:ascii="Arial" w:hAnsi="Arial" w:cs="Arial"/>
            <w:color w:val="666666"/>
            <w:sz w:val="22"/>
            <w:szCs w:val="22"/>
          </w:rPr>
          <w:lastRenderedPageBreak/>
          <w:t>However multiple inheritance is supported in interfaces. An interface can extend multiple interfaces because they just declare the methods and implementation will be present in the implementing class. So there is no issue of diamond problem with interfaces.</w:t>
        </w:r>
      </w:ins>
    </w:p>
    <w:p w:rsidR="00384379" w:rsidRDefault="00384379" w:rsidP="00384379">
      <w:pPr>
        <w:pStyle w:val="Heading3"/>
        <w:numPr>
          <w:ilvl w:val="0"/>
          <w:numId w:val="46"/>
        </w:numPr>
        <w:shd w:val="clear" w:color="auto" w:fill="FFFFFF"/>
        <w:spacing w:before="0" w:beforeAutospacing="0" w:after="222" w:afterAutospacing="0"/>
        <w:ind w:left="554"/>
        <w:rPr>
          <w:ins w:id="33" w:author="Unknown"/>
          <w:rFonts w:ascii="Arial" w:hAnsi="Arial" w:cs="Arial"/>
          <w:color w:val="000000"/>
          <w:sz w:val="33"/>
          <w:szCs w:val="33"/>
        </w:rPr>
      </w:pPr>
      <w:bookmarkStart w:id="34" w:name="object-oriented"/>
      <w:bookmarkEnd w:id="34"/>
      <w:ins w:id="35" w:author="Unknown">
        <w:r>
          <w:rPr>
            <w:rFonts w:ascii="Arial" w:hAnsi="Arial" w:cs="Arial"/>
            <w:color w:val="000000"/>
            <w:sz w:val="33"/>
            <w:szCs w:val="33"/>
          </w:rPr>
          <w:t>Why Java is not pure Object Oriented language?</w:t>
        </w:r>
      </w:ins>
    </w:p>
    <w:p w:rsidR="00384379" w:rsidRDefault="00384379" w:rsidP="00384379">
      <w:pPr>
        <w:pStyle w:val="NormalWeb"/>
        <w:shd w:val="clear" w:color="auto" w:fill="FFFFFF"/>
        <w:spacing w:before="0" w:beforeAutospacing="0" w:after="360" w:afterAutospacing="0" w:line="360" w:lineRule="atLeast"/>
        <w:ind w:left="554"/>
        <w:rPr>
          <w:ins w:id="36" w:author="Unknown"/>
          <w:rFonts w:ascii="Arial" w:hAnsi="Arial" w:cs="Arial"/>
          <w:color w:val="666666"/>
          <w:sz w:val="22"/>
          <w:szCs w:val="22"/>
        </w:rPr>
      </w:pPr>
      <w:ins w:id="37" w:author="Unknown">
        <w:r>
          <w:rPr>
            <w:rFonts w:ascii="Arial" w:hAnsi="Arial" w:cs="Arial"/>
            <w:color w:val="666666"/>
            <w:sz w:val="22"/>
            <w:szCs w:val="22"/>
          </w:rPr>
          <w:t>Java is not said to be pure object oriented because it support primitive types such as int, byte, short, long etc. I believe it brings simplicity to the language while writing our code. Obviously java could have wrapper objects for the primitive types but just for the representation, they would not have provided any benefit.</w:t>
        </w:r>
      </w:ins>
    </w:p>
    <w:p w:rsidR="00384379" w:rsidRDefault="00384379" w:rsidP="00384379">
      <w:pPr>
        <w:pStyle w:val="NormalWeb"/>
        <w:shd w:val="clear" w:color="auto" w:fill="FFFFFF"/>
        <w:spacing w:before="0" w:beforeAutospacing="0" w:after="360" w:afterAutospacing="0" w:line="360" w:lineRule="atLeast"/>
        <w:ind w:left="554"/>
        <w:rPr>
          <w:ins w:id="38" w:author="Unknown"/>
          <w:rFonts w:ascii="Arial" w:hAnsi="Arial" w:cs="Arial"/>
          <w:color w:val="666666"/>
          <w:sz w:val="22"/>
          <w:szCs w:val="22"/>
        </w:rPr>
      </w:pPr>
      <w:ins w:id="39" w:author="Unknown">
        <w:r>
          <w:rPr>
            <w:rFonts w:ascii="Arial" w:hAnsi="Arial" w:cs="Arial"/>
            <w:color w:val="666666"/>
            <w:sz w:val="22"/>
            <w:szCs w:val="22"/>
          </w:rPr>
          <w:t>As we know, for all the primitive types we have wrapper classes such as Integer, Long etc that provides some additional methods.</w:t>
        </w:r>
      </w:ins>
    </w:p>
    <w:p w:rsidR="00384379" w:rsidRDefault="00384379" w:rsidP="00384379">
      <w:pPr>
        <w:pStyle w:val="Heading3"/>
        <w:numPr>
          <w:ilvl w:val="0"/>
          <w:numId w:val="46"/>
        </w:numPr>
        <w:shd w:val="clear" w:color="auto" w:fill="FFFFFF"/>
        <w:spacing w:before="0" w:beforeAutospacing="0" w:after="222" w:afterAutospacing="0"/>
        <w:ind w:left="554"/>
        <w:rPr>
          <w:ins w:id="40" w:author="Unknown"/>
          <w:rFonts w:ascii="Arial" w:hAnsi="Arial" w:cs="Arial"/>
          <w:color w:val="000000"/>
          <w:sz w:val="33"/>
          <w:szCs w:val="33"/>
        </w:rPr>
      </w:pPr>
      <w:bookmarkStart w:id="41" w:name="path-vs-classpath"/>
      <w:bookmarkEnd w:id="41"/>
      <w:ins w:id="42" w:author="Unknown">
        <w:r>
          <w:rPr>
            <w:rFonts w:ascii="Arial" w:hAnsi="Arial" w:cs="Arial"/>
            <w:color w:val="000000"/>
            <w:sz w:val="33"/>
            <w:szCs w:val="33"/>
          </w:rPr>
          <w:t>What is difference between path and classpath variables?</w:t>
        </w:r>
      </w:ins>
    </w:p>
    <w:p w:rsidR="00384379" w:rsidRDefault="00384379" w:rsidP="00384379">
      <w:pPr>
        <w:pStyle w:val="NormalWeb"/>
        <w:shd w:val="clear" w:color="auto" w:fill="FFFFFF"/>
        <w:spacing w:before="0" w:beforeAutospacing="0" w:after="360" w:afterAutospacing="0" w:line="360" w:lineRule="atLeast"/>
        <w:ind w:left="554"/>
        <w:rPr>
          <w:ins w:id="43" w:author="Unknown"/>
          <w:rFonts w:ascii="Arial" w:hAnsi="Arial" w:cs="Arial"/>
          <w:color w:val="666666"/>
          <w:sz w:val="22"/>
          <w:szCs w:val="22"/>
        </w:rPr>
      </w:pPr>
      <w:ins w:id="44" w:author="Unknown">
        <w:r>
          <w:rPr>
            <w:rFonts w:ascii="Arial" w:hAnsi="Arial" w:cs="Arial"/>
            <w:color w:val="666666"/>
            <w:sz w:val="22"/>
            <w:szCs w:val="22"/>
          </w:rPr>
          <w:t>PATH is an environment variable used by operating system to locate the executables. That’s why when we install Java or want any executable to be found by OS, we need to add the directory location in the PATH variable. If you work on Windows OS, read this post to learn</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"http://www.journaldev.com/476/java-tutorial-1-setting-up-java-environment-on-windows"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how to setup PATH variable on Windows</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45" w:author="Unknown"/>
          <w:rFonts w:ascii="Arial" w:hAnsi="Arial" w:cs="Arial"/>
          <w:color w:val="666666"/>
          <w:sz w:val="22"/>
          <w:szCs w:val="22"/>
        </w:rPr>
      </w:pPr>
      <w:ins w:id="46" w:author="Unknown">
        <w:r>
          <w:rPr>
            <w:rFonts w:ascii="Arial" w:hAnsi="Arial" w:cs="Arial"/>
            <w:color w:val="666666"/>
            <w:sz w:val="22"/>
            <w:szCs w:val="22"/>
          </w:rPr>
          <w:t>Classpath is specific to java and used by java executables to locate class files. We can provide the classpath location while running java application and it can be a directory, ZIP files, JAR files etc.</w:t>
        </w:r>
      </w:ins>
    </w:p>
    <w:p w:rsidR="00384379" w:rsidRDefault="00384379" w:rsidP="00384379">
      <w:pPr>
        <w:pStyle w:val="Heading3"/>
        <w:numPr>
          <w:ilvl w:val="0"/>
          <w:numId w:val="46"/>
        </w:numPr>
        <w:shd w:val="clear" w:color="auto" w:fill="FFFFFF"/>
        <w:spacing w:before="0" w:beforeAutospacing="0" w:after="222" w:afterAutospacing="0"/>
        <w:ind w:left="554"/>
        <w:rPr>
          <w:ins w:id="47" w:author="Unknown"/>
          <w:rFonts w:ascii="Arial" w:hAnsi="Arial" w:cs="Arial"/>
          <w:color w:val="000000"/>
          <w:sz w:val="33"/>
          <w:szCs w:val="33"/>
        </w:rPr>
      </w:pPr>
      <w:bookmarkStart w:id="48" w:name="main-method"/>
      <w:bookmarkEnd w:id="48"/>
      <w:ins w:id="49" w:author="Unknown">
        <w:r>
          <w:rPr>
            <w:rFonts w:ascii="Arial" w:hAnsi="Arial" w:cs="Arial"/>
            <w:color w:val="000000"/>
            <w:sz w:val="33"/>
            <w:szCs w:val="33"/>
          </w:rPr>
          <w:t>What is the importance of main method in Java?</w:t>
        </w:r>
      </w:ins>
    </w:p>
    <w:p w:rsidR="00384379" w:rsidRDefault="00384379" w:rsidP="00384379">
      <w:pPr>
        <w:pStyle w:val="NormalWeb"/>
        <w:shd w:val="clear" w:color="auto" w:fill="FFFFFF"/>
        <w:spacing w:before="0" w:beforeAutospacing="0" w:after="360" w:afterAutospacing="0" w:line="360" w:lineRule="atLeast"/>
        <w:ind w:left="554"/>
        <w:rPr>
          <w:ins w:id="50" w:author="Unknown"/>
          <w:rFonts w:ascii="Arial" w:hAnsi="Arial" w:cs="Arial"/>
          <w:color w:val="666666"/>
          <w:sz w:val="22"/>
          <w:szCs w:val="22"/>
        </w:rPr>
      </w:pPr>
      <w:ins w:id="51" w:author="Unknown">
        <w:r>
          <w:rPr>
            <w:rFonts w:ascii="Arial" w:hAnsi="Arial" w:cs="Arial"/>
            <w:color w:val="666666"/>
            <w:sz w:val="22"/>
            <w:szCs w:val="22"/>
          </w:rPr>
          <w:t>main() method is the entry point of any standalone java application. The syntax of main method is</w:t>
        </w:r>
        <w:r>
          <w:rPr>
            <w:rStyle w:val="HTMLCode"/>
            <w:color w:val="666666"/>
            <w:sz w:val="22"/>
            <w:szCs w:val="22"/>
            <w:shd w:val="clear" w:color="auto" w:fill="EFE8E5"/>
          </w:rPr>
          <w:t>public static void main(String args[])</w:t>
        </w:r>
        <w:r>
          <w:rPr>
            <w:rFonts w:ascii="Arial" w:hAnsi="Arial" w:cs="Arial"/>
            <w:color w:val="666666"/>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52" w:author="Unknown"/>
          <w:rFonts w:ascii="Arial" w:hAnsi="Arial" w:cs="Arial"/>
          <w:color w:val="666666"/>
          <w:sz w:val="22"/>
          <w:szCs w:val="22"/>
        </w:rPr>
      </w:pPr>
      <w:ins w:id="53" w:author="Unknown">
        <w:r>
          <w:rPr>
            <w:rFonts w:ascii="Arial" w:hAnsi="Arial" w:cs="Arial"/>
            <w:color w:val="666666"/>
            <w:sz w:val="22"/>
            <w:szCs w:val="22"/>
          </w:rPr>
          <w:t>main method is public and static so that java can access it without initializing the class. The input parameter is an array of String through which we can pass runtime arguments to the java program. Check this post to learn</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"http://www.journaldev.com/481/java-hello-world-program"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how to compile and run java program</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54" w:author="Unknown"/>
          <w:rFonts w:ascii="Arial" w:hAnsi="Arial" w:cs="Arial"/>
          <w:color w:val="000000"/>
          <w:sz w:val="33"/>
          <w:szCs w:val="33"/>
        </w:rPr>
      </w:pPr>
      <w:bookmarkStart w:id="55" w:name="overloading-overriding"/>
      <w:bookmarkEnd w:id="55"/>
      <w:ins w:id="56" w:author="Unknown">
        <w:r>
          <w:rPr>
            <w:rFonts w:ascii="Arial" w:hAnsi="Arial" w:cs="Arial"/>
            <w:color w:val="000000"/>
            <w:sz w:val="33"/>
            <w:szCs w:val="33"/>
          </w:rPr>
          <w:t>What is overloading and overriding in java?</w:t>
        </w:r>
      </w:ins>
    </w:p>
    <w:p w:rsidR="00384379" w:rsidRDefault="00384379" w:rsidP="00384379">
      <w:pPr>
        <w:pStyle w:val="NormalWeb"/>
        <w:shd w:val="clear" w:color="auto" w:fill="FFFFFF"/>
        <w:spacing w:before="0" w:beforeAutospacing="0" w:after="360" w:afterAutospacing="0" w:line="360" w:lineRule="atLeast"/>
        <w:ind w:left="554"/>
        <w:rPr>
          <w:ins w:id="57" w:author="Unknown"/>
          <w:rFonts w:ascii="Arial" w:hAnsi="Arial" w:cs="Arial"/>
          <w:color w:val="666666"/>
          <w:sz w:val="22"/>
          <w:szCs w:val="22"/>
        </w:rPr>
      </w:pPr>
      <w:ins w:id="58" w:author="Unknown">
        <w:r>
          <w:rPr>
            <w:rFonts w:ascii="Arial" w:hAnsi="Arial" w:cs="Arial"/>
            <w:color w:val="666666"/>
            <w:sz w:val="22"/>
            <w:szCs w:val="22"/>
          </w:rPr>
          <w:lastRenderedPageBreak/>
          <w:t>When we have more than one method with same name in a single class but the arguments are different, then it is called as method overloading.</w:t>
        </w:r>
      </w:ins>
    </w:p>
    <w:p w:rsidR="00384379" w:rsidRDefault="00384379" w:rsidP="00384379">
      <w:pPr>
        <w:pStyle w:val="NormalWeb"/>
        <w:shd w:val="clear" w:color="auto" w:fill="FFFFFF"/>
        <w:spacing w:before="0" w:beforeAutospacing="0" w:after="360" w:afterAutospacing="0" w:line="360" w:lineRule="atLeast"/>
        <w:ind w:left="554"/>
        <w:rPr>
          <w:ins w:id="59" w:author="Unknown"/>
          <w:rFonts w:ascii="Arial" w:hAnsi="Arial" w:cs="Arial"/>
          <w:color w:val="666666"/>
          <w:sz w:val="22"/>
          <w:szCs w:val="22"/>
        </w:rPr>
      </w:pPr>
      <w:ins w:id="60" w:author="Unknown">
        <w:r>
          <w:rPr>
            <w:rFonts w:ascii="Arial" w:hAnsi="Arial" w:cs="Arial"/>
            <w:color w:val="666666"/>
            <w:sz w:val="22"/>
            <w:szCs w:val="22"/>
          </w:rPr>
          <w:t>Overriding concept comes in picture with inheritance when we have two methods with same signature, one in parent class and another in child class. We can use @Override annotation in the child class overridden method to make sure if parent class method is changed, so as child class.</w:t>
        </w:r>
      </w:ins>
    </w:p>
    <w:p w:rsidR="00384379" w:rsidRDefault="00384379" w:rsidP="00384379">
      <w:pPr>
        <w:pStyle w:val="Heading3"/>
        <w:numPr>
          <w:ilvl w:val="0"/>
          <w:numId w:val="46"/>
        </w:numPr>
        <w:shd w:val="clear" w:color="auto" w:fill="FFFFFF"/>
        <w:spacing w:before="0" w:beforeAutospacing="0" w:after="222" w:afterAutospacing="0"/>
        <w:ind w:left="554"/>
        <w:rPr>
          <w:ins w:id="61" w:author="Unknown"/>
          <w:rFonts w:ascii="Arial" w:hAnsi="Arial" w:cs="Arial"/>
          <w:color w:val="000000"/>
          <w:sz w:val="33"/>
          <w:szCs w:val="33"/>
        </w:rPr>
      </w:pPr>
      <w:bookmarkStart w:id="62" w:name="main-method-overloading"/>
      <w:bookmarkEnd w:id="62"/>
      <w:ins w:id="63" w:author="Unknown">
        <w:r>
          <w:rPr>
            <w:rFonts w:ascii="Arial" w:hAnsi="Arial" w:cs="Arial"/>
            <w:color w:val="000000"/>
            <w:sz w:val="33"/>
            <w:szCs w:val="33"/>
          </w:rPr>
          <w:t>Can we overload main method?</w:t>
        </w:r>
      </w:ins>
    </w:p>
    <w:p w:rsidR="00384379" w:rsidRDefault="00384379" w:rsidP="00384379">
      <w:pPr>
        <w:pStyle w:val="NormalWeb"/>
        <w:shd w:val="clear" w:color="auto" w:fill="FFFFFF"/>
        <w:spacing w:before="0" w:beforeAutospacing="0" w:after="360" w:afterAutospacing="0" w:line="360" w:lineRule="atLeast"/>
        <w:ind w:left="554"/>
        <w:rPr>
          <w:ins w:id="64" w:author="Unknown"/>
          <w:rFonts w:ascii="Arial" w:hAnsi="Arial" w:cs="Arial"/>
          <w:color w:val="666666"/>
          <w:sz w:val="22"/>
          <w:szCs w:val="22"/>
        </w:rPr>
      </w:pPr>
      <w:ins w:id="65" w:author="Unknown">
        <w:r>
          <w:rPr>
            <w:rFonts w:ascii="Arial" w:hAnsi="Arial" w:cs="Arial"/>
            <w:color w:val="666666"/>
            <w:sz w:val="22"/>
            <w:szCs w:val="22"/>
          </w:rPr>
          <w:t>Yes, we can have multiple methods with name “main” in a single class. However if we run the class, java runtime environment will look for main method with syntax as</w:t>
        </w:r>
        <w:r>
          <w:rPr>
            <w:rStyle w:val="apple-converted-space"/>
            <w:rFonts w:ascii="Arial" w:hAnsi="Arial" w:cs="Arial"/>
            <w:color w:val="666666"/>
            <w:sz w:val="22"/>
            <w:szCs w:val="22"/>
          </w:rPr>
          <w:t> </w:t>
        </w:r>
        <w:r>
          <w:rPr>
            <w:rStyle w:val="HTMLCode"/>
            <w:color w:val="666666"/>
            <w:sz w:val="22"/>
            <w:szCs w:val="22"/>
            <w:shd w:val="clear" w:color="auto" w:fill="EFE8E5"/>
          </w:rPr>
          <w:t>public static void main(String args[])</w:t>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66" w:author="Unknown"/>
          <w:rFonts w:ascii="Arial" w:hAnsi="Arial" w:cs="Arial"/>
          <w:color w:val="000000"/>
          <w:sz w:val="33"/>
          <w:szCs w:val="33"/>
        </w:rPr>
      </w:pPr>
      <w:bookmarkStart w:id="67" w:name="public-class"/>
      <w:bookmarkEnd w:id="67"/>
      <w:ins w:id="68" w:author="Unknown">
        <w:r>
          <w:rPr>
            <w:rFonts w:ascii="Arial" w:hAnsi="Arial" w:cs="Arial"/>
            <w:color w:val="000000"/>
            <w:sz w:val="33"/>
            <w:szCs w:val="33"/>
          </w:rPr>
          <w:t>Can we have multiple public classes in a java source file?</w:t>
        </w:r>
      </w:ins>
    </w:p>
    <w:p w:rsidR="00384379" w:rsidRDefault="00384379" w:rsidP="00384379">
      <w:pPr>
        <w:pStyle w:val="NormalWeb"/>
        <w:shd w:val="clear" w:color="auto" w:fill="FFFFFF"/>
        <w:spacing w:before="0" w:beforeAutospacing="0" w:after="360" w:afterAutospacing="0" w:line="360" w:lineRule="atLeast"/>
        <w:ind w:left="554"/>
        <w:rPr>
          <w:ins w:id="69" w:author="Unknown"/>
          <w:rFonts w:ascii="Arial" w:hAnsi="Arial" w:cs="Arial"/>
          <w:color w:val="666666"/>
          <w:sz w:val="22"/>
          <w:szCs w:val="22"/>
        </w:rPr>
      </w:pPr>
      <w:ins w:id="70" w:author="Unknown">
        <w:r>
          <w:rPr>
            <w:rFonts w:ascii="Arial" w:hAnsi="Arial" w:cs="Arial"/>
            <w:color w:val="666666"/>
            <w:sz w:val="22"/>
            <w:szCs w:val="22"/>
          </w:rPr>
          <w:t>We can’t have more than one public class in a single java source file. A single source file can have multiple classes that are not public.</w:t>
        </w:r>
      </w:ins>
    </w:p>
    <w:p w:rsidR="00384379" w:rsidRDefault="00384379" w:rsidP="00384379">
      <w:pPr>
        <w:pStyle w:val="Heading3"/>
        <w:numPr>
          <w:ilvl w:val="0"/>
          <w:numId w:val="46"/>
        </w:numPr>
        <w:shd w:val="clear" w:color="auto" w:fill="FFFFFF"/>
        <w:spacing w:before="0" w:beforeAutospacing="0" w:after="222" w:afterAutospacing="0"/>
        <w:ind w:left="554"/>
        <w:rPr>
          <w:ins w:id="71" w:author="Unknown"/>
          <w:rFonts w:ascii="Arial" w:hAnsi="Arial" w:cs="Arial"/>
          <w:color w:val="000000"/>
          <w:sz w:val="33"/>
          <w:szCs w:val="33"/>
        </w:rPr>
      </w:pPr>
      <w:bookmarkStart w:id="72" w:name="package"/>
      <w:bookmarkEnd w:id="72"/>
      <w:ins w:id="73" w:author="Unknown">
        <w:r>
          <w:rPr>
            <w:rFonts w:ascii="Arial" w:hAnsi="Arial" w:cs="Arial"/>
            <w:color w:val="000000"/>
            <w:sz w:val="33"/>
            <w:szCs w:val="33"/>
          </w:rPr>
          <w:t>What is Java Package and which package is imported by default?</w:t>
        </w:r>
      </w:ins>
    </w:p>
    <w:p w:rsidR="00384379" w:rsidRDefault="00384379" w:rsidP="00384379">
      <w:pPr>
        <w:pStyle w:val="NormalWeb"/>
        <w:shd w:val="clear" w:color="auto" w:fill="FFFFFF"/>
        <w:spacing w:before="0" w:beforeAutospacing="0" w:after="360" w:afterAutospacing="0" w:line="360" w:lineRule="atLeast"/>
        <w:ind w:left="554"/>
        <w:rPr>
          <w:ins w:id="74" w:author="Unknown"/>
          <w:rFonts w:ascii="Arial" w:hAnsi="Arial" w:cs="Arial"/>
          <w:color w:val="666666"/>
          <w:sz w:val="22"/>
          <w:szCs w:val="22"/>
        </w:rPr>
      </w:pPr>
      <w:ins w:id="75" w:author="Unknown">
        <w:r>
          <w:rPr>
            <w:rFonts w:ascii="Arial" w:hAnsi="Arial" w:cs="Arial"/>
            <w:color w:val="666666"/>
            <w:sz w:val="22"/>
            <w:szCs w:val="22"/>
          </w:rPr>
          <w:t>Java package is the mechanism to organize the java classes by grouping them. The grouping logic can be based on functionality or modules based. A java class fully classified name contains package and class name. For example,</w:t>
        </w:r>
        <w:r>
          <w:rPr>
            <w:rStyle w:val="apple-converted-space"/>
            <w:rFonts w:ascii="Arial" w:hAnsi="Arial" w:cs="Arial"/>
            <w:color w:val="666666"/>
            <w:sz w:val="22"/>
            <w:szCs w:val="22"/>
          </w:rPr>
          <w:t> </w:t>
        </w:r>
        <w:r>
          <w:rPr>
            <w:rStyle w:val="HTMLCode"/>
            <w:color w:val="666666"/>
            <w:sz w:val="22"/>
            <w:szCs w:val="22"/>
            <w:shd w:val="clear" w:color="auto" w:fill="EFE8E5"/>
          </w:rPr>
          <w:t>java.lang.Object</w:t>
        </w:r>
        <w:r>
          <w:rPr>
            <w:rStyle w:val="apple-converted-space"/>
            <w:rFonts w:ascii="Arial" w:hAnsi="Arial" w:cs="Arial"/>
            <w:color w:val="666666"/>
            <w:sz w:val="22"/>
            <w:szCs w:val="22"/>
          </w:rPr>
          <w:t> </w:t>
        </w:r>
        <w:r>
          <w:rPr>
            <w:rFonts w:ascii="Arial" w:hAnsi="Arial" w:cs="Arial"/>
            <w:color w:val="666666"/>
            <w:sz w:val="22"/>
            <w:szCs w:val="22"/>
          </w:rPr>
          <w:t>is the fully classified name of</w:t>
        </w:r>
        <w:r>
          <w:rPr>
            <w:rStyle w:val="apple-converted-space"/>
            <w:rFonts w:ascii="Arial" w:hAnsi="Arial" w:cs="Arial"/>
            <w:color w:val="666666"/>
            <w:sz w:val="22"/>
            <w:szCs w:val="22"/>
          </w:rPr>
          <w:t> </w:t>
        </w:r>
        <w:r>
          <w:rPr>
            <w:rStyle w:val="HTMLCode"/>
            <w:color w:val="666666"/>
            <w:sz w:val="22"/>
            <w:szCs w:val="22"/>
            <w:shd w:val="clear" w:color="auto" w:fill="EFE8E5"/>
          </w:rPr>
          <w:t>Object</w:t>
        </w:r>
        <w:r>
          <w:rPr>
            <w:rStyle w:val="apple-converted-space"/>
            <w:rFonts w:ascii="Arial" w:hAnsi="Arial" w:cs="Arial"/>
            <w:color w:val="666666"/>
            <w:sz w:val="22"/>
            <w:szCs w:val="22"/>
          </w:rPr>
          <w:t> </w:t>
        </w:r>
        <w:r>
          <w:rPr>
            <w:rFonts w:ascii="Arial" w:hAnsi="Arial" w:cs="Arial"/>
            <w:color w:val="666666"/>
            <w:sz w:val="22"/>
            <w:szCs w:val="22"/>
          </w:rPr>
          <w:t>class that is part of</w:t>
        </w:r>
        <w:r>
          <w:rPr>
            <w:rStyle w:val="HTMLCode"/>
            <w:color w:val="666666"/>
            <w:sz w:val="22"/>
            <w:szCs w:val="22"/>
            <w:shd w:val="clear" w:color="auto" w:fill="EFE8E5"/>
          </w:rPr>
          <w:t>java.lang</w:t>
        </w:r>
        <w:r>
          <w:rPr>
            <w:rStyle w:val="apple-converted-space"/>
            <w:rFonts w:ascii="Arial" w:hAnsi="Arial" w:cs="Arial"/>
            <w:color w:val="666666"/>
            <w:sz w:val="22"/>
            <w:szCs w:val="22"/>
          </w:rPr>
          <w:t> </w:t>
        </w:r>
        <w:r>
          <w:rPr>
            <w:rFonts w:ascii="Arial" w:hAnsi="Arial" w:cs="Arial"/>
            <w:color w:val="666666"/>
            <w:sz w:val="22"/>
            <w:szCs w:val="22"/>
          </w:rPr>
          <w:t>package.</w:t>
        </w:r>
      </w:ins>
    </w:p>
    <w:p w:rsidR="00384379" w:rsidRDefault="00384379" w:rsidP="00384379">
      <w:pPr>
        <w:pStyle w:val="NormalWeb"/>
        <w:shd w:val="clear" w:color="auto" w:fill="FFFFFF"/>
        <w:spacing w:before="0" w:beforeAutospacing="0" w:after="360" w:afterAutospacing="0" w:line="360" w:lineRule="atLeast"/>
        <w:ind w:left="554"/>
        <w:rPr>
          <w:ins w:id="76" w:author="Unknown"/>
          <w:rFonts w:ascii="Arial" w:hAnsi="Arial" w:cs="Arial"/>
          <w:color w:val="666666"/>
          <w:sz w:val="22"/>
          <w:szCs w:val="22"/>
        </w:rPr>
      </w:pPr>
      <w:ins w:id="77" w:author="Unknown">
        <w:r>
          <w:rPr>
            <w:rStyle w:val="HTMLCode"/>
            <w:color w:val="666666"/>
            <w:sz w:val="22"/>
            <w:szCs w:val="22"/>
            <w:shd w:val="clear" w:color="auto" w:fill="EFE8E5"/>
          </w:rPr>
          <w:t>java.lang</w:t>
        </w:r>
        <w:r>
          <w:rPr>
            <w:rStyle w:val="apple-converted-space"/>
            <w:rFonts w:ascii="Arial" w:hAnsi="Arial" w:cs="Arial"/>
            <w:color w:val="666666"/>
            <w:sz w:val="22"/>
            <w:szCs w:val="22"/>
          </w:rPr>
          <w:t> </w:t>
        </w:r>
        <w:r>
          <w:rPr>
            <w:rFonts w:ascii="Arial" w:hAnsi="Arial" w:cs="Arial"/>
            <w:color w:val="666666"/>
            <w:sz w:val="22"/>
            <w:szCs w:val="22"/>
          </w:rPr>
          <w:t>package is imported by default and we don’t need to import any class from this package explicitly.</w:t>
        </w:r>
      </w:ins>
    </w:p>
    <w:p w:rsidR="00384379" w:rsidRDefault="00384379" w:rsidP="00384379">
      <w:pPr>
        <w:pStyle w:val="Heading3"/>
        <w:numPr>
          <w:ilvl w:val="0"/>
          <w:numId w:val="46"/>
        </w:numPr>
        <w:shd w:val="clear" w:color="auto" w:fill="FFFFFF"/>
        <w:spacing w:before="0" w:beforeAutospacing="0" w:after="222" w:afterAutospacing="0"/>
        <w:ind w:left="554"/>
        <w:rPr>
          <w:ins w:id="78" w:author="Unknown"/>
          <w:rFonts w:ascii="Arial" w:hAnsi="Arial" w:cs="Arial"/>
          <w:color w:val="000000"/>
          <w:sz w:val="33"/>
          <w:szCs w:val="33"/>
        </w:rPr>
      </w:pPr>
      <w:bookmarkStart w:id="79" w:name="access-modifiers"/>
      <w:bookmarkEnd w:id="79"/>
      <w:ins w:id="80" w:author="Unknown">
        <w:r>
          <w:rPr>
            <w:rFonts w:ascii="Arial" w:hAnsi="Arial" w:cs="Arial"/>
            <w:color w:val="000000"/>
            <w:sz w:val="33"/>
            <w:szCs w:val="33"/>
          </w:rPr>
          <w:t>What are access modifiers?</w:t>
        </w:r>
      </w:ins>
    </w:p>
    <w:p w:rsidR="00384379" w:rsidRDefault="00384379" w:rsidP="00384379">
      <w:pPr>
        <w:pStyle w:val="NormalWeb"/>
        <w:shd w:val="clear" w:color="auto" w:fill="FFFFFF"/>
        <w:spacing w:before="0" w:beforeAutospacing="0" w:after="360" w:afterAutospacing="0" w:line="360" w:lineRule="atLeast"/>
        <w:ind w:left="554"/>
        <w:rPr>
          <w:ins w:id="81" w:author="Unknown"/>
          <w:rFonts w:ascii="Arial" w:hAnsi="Arial" w:cs="Arial"/>
          <w:color w:val="666666"/>
          <w:sz w:val="22"/>
          <w:szCs w:val="22"/>
        </w:rPr>
      </w:pPr>
      <w:ins w:id="82" w:author="Unknown">
        <w:r>
          <w:rPr>
            <w:rFonts w:ascii="Arial" w:hAnsi="Arial" w:cs="Arial"/>
            <w:color w:val="666666"/>
            <w:sz w:val="22"/>
            <w:szCs w:val="22"/>
          </w:rPr>
          <w:t>Java provides access control through public, private and protected access modifier keywords. When none of these are used, it’s called default access modifier.</w:t>
        </w:r>
        <w:r>
          <w:rPr>
            <w:rFonts w:ascii="Arial" w:hAnsi="Arial" w:cs="Arial"/>
            <w:color w:val="666666"/>
            <w:sz w:val="22"/>
            <w:szCs w:val="22"/>
          </w:rPr>
          <w:br/>
          <w:t>A java class can only have public or default access modifier. 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"http://www.journaldev.com/2345/java-access-modifiers"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Access Modifiers</w:t>
        </w:r>
        <w:r w:rsidR="000F79BD">
          <w:rPr>
            <w:rFonts w:ascii="Arial" w:hAnsi="Arial" w:cs="Arial"/>
            <w:color w:val="666666"/>
            <w:sz w:val="22"/>
            <w:szCs w:val="22"/>
          </w:rPr>
          <w:fldChar w:fldCharType="end"/>
        </w:r>
        <w:r>
          <w:rPr>
            <w:rStyle w:val="apple-converted-space"/>
            <w:rFonts w:ascii="Arial" w:hAnsi="Arial" w:cs="Arial"/>
            <w:color w:val="666666"/>
            <w:sz w:val="22"/>
            <w:szCs w:val="22"/>
          </w:rPr>
          <w:t> </w:t>
        </w:r>
        <w:r>
          <w:rPr>
            <w:rFonts w:ascii="Arial" w:hAnsi="Arial" w:cs="Arial"/>
            <w:color w:val="666666"/>
            <w:sz w:val="22"/>
            <w:szCs w:val="22"/>
          </w:rPr>
          <w:t>to learn more about these in detail.</w:t>
        </w:r>
      </w:ins>
    </w:p>
    <w:p w:rsidR="00384379" w:rsidRDefault="00384379" w:rsidP="00384379">
      <w:pPr>
        <w:pStyle w:val="Heading3"/>
        <w:numPr>
          <w:ilvl w:val="0"/>
          <w:numId w:val="46"/>
        </w:numPr>
        <w:shd w:val="clear" w:color="auto" w:fill="FFFFFF"/>
        <w:spacing w:before="0" w:beforeAutospacing="0" w:after="222" w:afterAutospacing="0"/>
        <w:ind w:left="554"/>
        <w:rPr>
          <w:ins w:id="83" w:author="Unknown"/>
          <w:rFonts w:ascii="Arial" w:hAnsi="Arial" w:cs="Arial"/>
          <w:color w:val="000000"/>
          <w:sz w:val="33"/>
          <w:szCs w:val="33"/>
        </w:rPr>
      </w:pPr>
      <w:bookmarkStart w:id="84" w:name="final-keyword"/>
      <w:bookmarkEnd w:id="84"/>
      <w:ins w:id="85" w:author="Unknown">
        <w:r>
          <w:rPr>
            <w:rFonts w:ascii="Arial" w:hAnsi="Arial" w:cs="Arial"/>
            <w:color w:val="000000"/>
            <w:sz w:val="33"/>
            <w:szCs w:val="33"/>
          </w:rPr>
          <w:lastRenderedPageBreak/>
          <w:t>What is final keyword?</w:t>
        </w:r>
      </w:ins>
    </w:p>
    <w:p w:rsidR="00384379" w:rsidRDefault="00384379" w:rsidP="00384379">
      <w:pPr>
        <w:pStyle w:val="NormalWeb"/>
        <w:shd w:val="clear" w:color="auto" w:fill="FFFFFF"/>
        <w:spacing w:before="0" w:beforeAutospacing="0" w:after="360" w:afterAutospacing="0" w:line="360" w:lineRule="atLeast"/>
        <w:ind w:left="554"/>
        <w:rPr>
          <w:ins w:id="86" w:author="Unknown"/>
          <w:rFonts w:ascii="Arial" w:hAnsi="Arial" w:cs="Arial"/>
          <w:color w:val="666666"/>
          <w:sz w:val="22"/>
          <w:szCs w:val="22"/>
        </w:rPr>
      </w:pPr>
      <w:ins w:id="87" w:author="Unknown">
        <w:r>
          <w:rPr>
            <w:rFonts w:ascii="Arial" w:hAnsi="Arial" w:cs="Arial"/>
            <w:color w:val="666666"/>
            <w:sz w:val="22"/>
            <w:szCs w:val="22"/>
          </w:rPr>
          <w:t>final keyword is used with Class to make sure no other class can extend it, for example String class is final and we can’t extend it.</w:t>
        </w:r>
      </w:ins>
    </w:p>
    <w:p w:rsidR="00384379" w:rsidRDefault="00384379" w:rsidP="00384379">
      <w:pPr>
        <w:pStyle w:val="NormalWeb"/>
        <w:shd w:val="clear" w:color="auto" w:fill="FFFFFF"/>
        <w:spacing w:before="0" w:beforeAutospacing="0" w:after="360" w:afterAutospacing="0" w:line="360" w:lineRule="atLeast"/>
        <w:ind w:left="554"/>
        <w:rPr>
          <w:ins w:id="88" w:author="Unknown"/>
          <w:rFonts w:ascii="Arial" w:hAnsi="Arial" w:cs="Arial"/>
          <w:color w:val="666666"/>
          <w:sz w:val="22"/>
          <w:szCs w:val="22"/>
        </w:rPr>
      </w:pPr>
      <w:ins w:id="89" w:author="Unknown">
        <w:r>
          <w:rPr>
            <w:rFonts w:ascii="Arial" w:hAnsi="Arial" w:cs="Arial"/>
            <w:color w:val="666666"/>
            <w:sz w:val="22"/>
            <w:szCs w:val="22"/>
          </w:rPr>
          <w:t>We can use final keyword with methods to make sure child classes can’t override it.</w:t>
        </w:r>
      </w:ins>
    </w:p>
    <w:p w:rsidR="00384379" w:rsidRDefault="00384379" w:rsidP="00384379">
      <w:pPr>
        <w:pStyle w:val="NormalWeb"/>
        <w:shd w:val="clear" w:color="auto" w:fill="FFFFFF"/>
        <w:spacing w:before="0" w:beforeAutospacing="0" w:after="360" w:afterAutospacing="0" w:line="360" w:lineRule="atLeast"/>
        <w:ind w:left="554"/>
        <w:rPr>
          <w:ins w:id="90" w:author="Unknown"/>
          <w:rFonts w:ascii="Arial" w:hAnsi="Arial" w:cs="Arial"/>
          <w:color w:val="666666"/>
          <w:sz w:val="22"/>
          <w:szCs w:val="22"/>
        </w:rPr>
      </w:pPr>
      <w:ins w:id="91" w:author="Unknown">
        <w:r>
          <w:rPr>
            <w:rFonts w:ascii="Arial" w:hAnsi="Arial" w:cs="Arial"/>
            <w:color w:val="666666"/>
            <w:sz w:val="22"/>
            <w:szCs w:val="22"/>
          </w:rPr>
          <w:t>final keyword can be used with variables to make sure that it can be assigned only once. However the state of the variable can be changed, for example we can assign a final variable to an object only once but the object variables can change later on.</w:t>
        </w:r>
      </w:ins>
    </w:p>
    <w:p w:rsidR="00384379" w:rsidRDefault="00384379" w:rsidP="00384379">
      <w:pPr>
        <w:pStyle w:val="NormalWeb"/>
        <w:shd w:val="clear" w:color="auto" w:fill="FFFFFF"/>
        <w:spacing w:before="0" w:beforeAutospacing="0" w:after="360" w:afterAutospacing="0" w:line="360" w:lineRule="atLeast"/>
        <w:ind w:left="554"/>
        <w:rPr>
          <w:ins w:id="92" w:author="Unknown"/>
          <w:rFonts w:ascii="Arial" w:hAnsi="Arial" w:cs="Arial"/>
          <w:color w:val="666666"/>
          <w:sz w:val="22"/>
          <w:szCs w:val="22"/>
        </w:rPr>
      </w:pPr>
      <w:ins w:id="93" w:author="Unknown">
        <w:r>
          <w:rPr>
            <w:rFonts w:ascii="Arial" w:hAnsi="Arial" w:cs="Arial"/>
            <w:color w:val="666666"/>
            <w:sz w:val="22"/>
            <w:szCs w:val="22"/>
          </w:rPr>
          <w:t>Java interface variables are by default final and static.</w:t>
        </w:r>
      </w:ins>
    </w:p>
    <w:p w:rsidR="00384379" w:rsidRDefault="00384379" w:rsidP="00384379">
      <w:pPr>
        <w:pStyle w:val="Heading3"/>
        <w:numPr>
          <w:ilvl w:val="0"/>
          <w:numId w:val="46"/>
        </w:numPr>
        <w:shd w:val="clear" w:color="auto" w:fill="FFFFFF"/>
        <w:spacing w:before="0" w:beforeAutospacing="0" w:after="222" w:afterAutospacing="0"/>
        <w:ind w:left="554"/>
        <w:rPr>
          <w:ins w:id="94" w:author="Unknown"/>
          <w:rFonts w:ascii="Arial" w:hAnsi="Arial" w:cs="Arial"/>
          <w:color w:val="000000"/>
          <w:sz w:val="33"/>
          <w:szCs w:val="33"/>
        </w:rPr>
      </w:pPr>
      <w:bookmarkStart w:id="95" w:name="static-keyword"/>
      <w:bookmarkEnd w:id="95"/>
      <w:ins w:id="96" w:author="Unknown">
        <w:r>
          <w:rPr>
            <w:rFonts w:ascii="Arial" w:hAnsi="Arial" w:cs="Arial"/>
            <w:color w:val="000000"/>
            <w:sz w:val="33"/>
            <w:szCs w:val="33"/>
          </w:rPr>
          <w:t>What is static keyword?</w:t>
        </w:r>
      </w:ins>
    </w:p>
    <w:p w:rsidR="00384379" w:rsidRDefault="00384379" w:rsidP="00384379">
      <w:pPr>
        <w:pStyle w:val="NormalWeb"/>
        <w:shd w:val="clear" w:color="auto" w:fill="FFFFFF"/>
        <w:spacing w:before="0" w:beforeAutospacing="0" w:after="360" w:afterAutospacing="0" w:line="360" w:lineRule="atLeast"/>
        <w:ind w:left="554"/>
        <w:rPr>
          <w:ins w:id="97" w:author="Unknown"/>
          <w:rFonts w:ascii="Arial" w:hAnsi="Arial" w:cs="Arial"/>
          <w:color w:val="666666"/>
          <w:sz w:val="22"/>
          <w:szCs w:val="22"/>
        </w:rPr>
      </w:pPr>
      <w:ins w:id="98" w:author="Unknown">
        <w:r>
          <w:rPr>
            <w:rFonts w:ascii="Arial" w:hAnsi="Arial" w:cs="Arial"/>
            <w:color w:val="666666"/>
            <w:sz w:val="22"/>
            <w:szCs w:val="22"/>
          </w:rPr>
          <w:t>static keyword can be used with class level variables to make it global i.e all the objects will share the same variable.</w:t>
        </w:r>
      </w:ins>
    </w:p>
    <w:p w:rsidR="00384379" w:rsidRDefault="00384379" w:rsidP="00384379">
      <w:pPr>
        <w:pStyle w:val="NormalWeb"/>
        <w:shd w:val="clear" w:color="auto" w:fill="FFFFFF"/>
        <w:spacing w:before="0" w:beforeAutospacing="0" w:after="360" w:afterAutospacing="0" w:line="360" w:lineRule="atLeast"/>
        <w:ind w:left="554"/>
        <w:rPr>
          <w:ins w:id="99" w:author="Unknown"/>
          <w:rFonts w:ascii="Arial" w:hAnsi="Arial" w:cs="Arial"/>
          <w:color w:val="666666"/>
          <w:sz w:val="22"/>
          <w:szCs w:val="22"/>
        </w:rPr>
      </w:pPr>
      <w:ins w:id="100" w:author="Unknown">
        <w:r>
          <w:rPr>
            <w:rFonts w:ascii="Arial" w:hAnsi="Arial" w:cs="Arial"/>
            <w:color w:val="666666"/>
            <w:sz w:val="22"/>
            <w:szCs w:val="22"/>
          </w:rPr>
          <w:t>static keyword can be used with methods also. A static method can access only static variables of class and invoke only static methods of the class.</w:t>
        </w:r>
      </w:ins>
    </w:p>
    <w:p w:rsidR="00384379" w:rsidRDefault="00384379" w:rsidP="00384379">
      <w:pPr>
        <w:pStyle w:val="NormalWeb"/>
        <w:shd w:val="clear" w:color="auto" w:fill="FFFFFF"/>
        <w:spacing w:before="0" w:beforeAutospacing="0" w:after="360" w:afterAutospacing="0" w:line="360" w:lineRule="atLeast"/>
        <w:ind w:left="554"/>
        <w:rPr>
          <w:ins w:id="101" w:author="Unknown"/>
          <w:rFonts w:ascii="Arial" w:hAnsi="Arial" w:cs="Arial"/>
          <w:color w:val="666666"/>
          <w:sz w:val="22"/>
          <w:szCs w:val="22"/>
        </w:rPr>
      </w:pPr>
      <w:ins w:id="102" w:author="Unknown">
        <w:r>
          <w:rPr>
            <w:rFonts w:ascii="Arial" w:hAnsi="Arial" w:cs="Arial"/>
            <w:color w:val="666666"/>
            <w:sz w:val="22"/>
            <w:szCs w:val="22"/>
          </w:rPr>
          <w:t>Read more in detail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"http://www.journaldev.com/1365/static-in-java-methods-variables-block-class"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static keyword</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103" w:author="Unknown"/>
          <w:rFonts w:ascii="Arial" w:hAnsi="Arial" w:cs="Arial"/>
          <w:color w:val="000000"/>
          <w:sz w:val="33"/>
          <w:szCs w:val="33"/>
        </w:rPr>
      </w:pPr>
      <w:bookmarkStart w:id="104" w:name="finalize-finally"/>
      <w:bookmarkEnd w:id="104"/>
      <w:ins w:id="105" w:author="Unknown">
        <w:r>
          <w:rPr>
            <w:rFonts w:ascii="Arial" w:hAnsi="Arial" w:cs="Arial"/>
            <w:color w:val="000000"/>
            <w:sz w:val="33"/>
            <w:szCs w:val="33"/>
          </w:rPr>
          <w:t>What is finally and finalize in java?</w:t>
        </w:r>
      </w:ins>
    </w:p>
    <w:p w:rsidR="00384379" w:rsidRDefault="00384379" w:rsidP="00384379">
      <w:pPr>
        <w:pStyle w:val="NormalWeb"/>
        <w:shd w:val="clear" w:color="auto" w:fill="FFFFFF"/>
        <w:spacing w:before="0" w:beforeAutospacing="0" w:after="360" w:afterAutospacing="0" w:line="360" w:lineRule="atLeast"/>
        <w:ind w:left="554"/>
        <w:rPr>
          <w:ins w:id="106" w:author="Unknown"/>
          <w:rFonts w:ascii="Arial" w:hAnsi="Arial" w:cs="Arial"/>
          <w:color w:val="666666"/>
          <w:sz w:val="22"/>
          <w:szCs w:val="22"/>
        </w:rPr>
      </w:pPr>
      <w:ins w:id="107" w:author="Unknown">
        <w:r>
          <w:rPr>
            <w:rFonts w:ascii="Arial" w:hAnsi="Arial" w:cs="Arial"/>
            <w:color w:val="666666"/>
            <w:sz w:val="22"/>
            <w:szCs w:val="22"/>
          </w:rPr>
          <w:t>finally block is used with try-catch to put the code that you want to get executed always, even if any exception is thrown by the try-catch block. finally block is mostly used to release resources created in the try block.</w:t>
        </w:r>
      </w:ins>
    </w:p>
    <w:p w:rsidR="00384379" w:rsidRDefault="00384379" w:rsidP="00384379">
      <w:pPr>
        <w:pStyle w:val="NormalWeb"/>
        <w:shd w:val="clear" w:color="auto" w:fill="FFFFFF"/>
        <w:spacing w:before="0" w:beforeAutospacing="0" w:after="360" w:afterAutospacing="0" w:line="360" w:lineRule="atLeast"/>
        <w:ind w:left="554"/>
        <w:rPr>
          <w:ins w:id="108" w:author="Unknown"/>
          <w:rFonts w:ascii="Arial" w:hAnsi="Arial" w:cs="Arial"/>
          <w:color w:val="666666"/>
          <w:sz w:val="22"/>
          <w:szCs w:val="22"/>
        </w:rPr>
      </w:pPr>
      <w:ins w:id="109" w:author="Unknown">
        <w:r>
          <w:rPr>
            <w:rFonts w:ascii="Arial" w:hAnsi="Arial" w:cs="Arial"/>
            <w:color w:val="666666"/>
            <w:sz w:val="22"/>
            <w:szCs w:val="22"/>
          </w:rPr>
          <w:t>finalize() is a special method in Object class that we can override in our classes. This method get’s called by garbage collector when the object is getting garbage collected. This method is usually overridden to release system resources when object is garbage collected.</w:t>
        </w:r>
      </w:ins>
    </w:p>
    <w:p w:rsidR="00384379" w:rsidRDefault="00384379" w:rsidP="00384379">
      <w:pPr>
        <w:pStyle w:val="Heading3"/>
        <w:numPr>
          <w:ilvl w:val="0"/>
          <w:numId w:val="46"/>
        </w:numPr>
        <w:shd w:val="clear" w:color="auto" w:fill="FFFFFF"/>
        <w:spacing w:before="0" w:beforeAutospacing="0" w:after="222" w:afterAutospacing="0"/>
        <w:ind w:left="554"/>
        <w:rPr>
          <w:ins w:id="110" w:author="Unknown"/>
          <w:rFonts w:ascii="Arial" w:hAnsi="Arial" w:cs="Arial"/>
          <w:color w:val="000000"/>
          <w:sz w:val="33"/>
          <w:szCs w:val="33"/>
        </w:rPr>
      </w:pPr>
      <w:bookmarkStart w:id="111" w:name="static-class"/>
      <w:bookmarkEnd w:id="111"/>
      <w:ins w:id="112" w:author="Unknown">
        <w:r>
          <w:rPr>
            <w:rFonts w:ascii="Arial" w:hAnsi="Arial" w:cs="Arial"/>
            <w:color w:val="000000"/>
            <w:sz w:val="33"/>
            <w:szCs w:val="33"/>
          </w:rPr>
          <w:t>Can we declare a class as static?</w:t>
        </w:r>
      </w:ins>
    </w:p>
    <w:p w:rsidR="00384379" w:rsidRDefault="00384379" w:rsidP="00384379">
      <w:pPr>
        <w:pStyle w:val="NormalWeb"/>
        <w:shd w:val="clear" w:color="auto" w:fill="FFFFFF"/>
        <w:spacing w:before="0" w:beforeAutospacing="0" w:after="360" w:afterAutospacing="0" w:line="360" w:lineRule="atLeast"/>
        <w:ind w:left="554"/>
        <w:rPr>
          <w:ins w:id="113" w:author="Unknown"/>
          <w:rFonts w:ascii="Arial" w:hAnsi="Arial" w:cs="Arial"/>
          <w:color w:val="666666"/>
          <w:sz w:val="22"/>
          <w:szCs w:val="22"/>
        </w:rPr>
      </w:pPr>
      <w:ins w:id="114" w:author="Unknown">
        <w:r>
          <w:rPr>
            <w:rFonts w:ascii="Arial" w:hAnsi="Arial" w:cs="Arial"/>
            <w:color w:val="666666"/>
            <w:sz w:val="22"/>
            <w:szCs w:val="22"/>
          </w:rPr>
          <w:lastRenderedPageBreak/>
          <w:t>We can’t declare a top-level class as static however an inner class can be declared as static. If inner class is declared as static, it’s called static nested class.</w:t>
        </w:r>
        <w:r>
          <w:rPr>
            <w:rFonts w:ascii="Arial" w:hAnsi="Arial" w:cs="Arial"/>
            <w:color w:val="666666"/>
            <w:sz w:val="22"/>
            <w:szCs w:val="22"/>
          </w:rPr>
          <w:br/>
          <w:t>Static nested class is same as any other top-level class and is nested for only packaging convenience.</w:t>
        </w:r>
      </w:ins>
    </w:p>
    <w:p w:rsidR="00384379" w:rsidRDefault="00384379" w:rsidP="00384379">
      <w:pPr>
        <w:pStyle w:val="NormalWeb"/>
        <w:shd w:val="clear" w:color="auto" w:fill="FFFFFF"/>
        <w:spacing w:before="0" w:beforeAutospacing="0" w:after="360" w:afterAutospacing="0" w:line="360" w:lineRule="atLeast"/>
        <w:ind w:left="554"/>
        <w:rPr>
          <w:ins w:id="115" w:author="Unknown"/>
          <w:rFonts w:ascii="Arial" w:hAnsi="Arial" w:cs="Arial"/>
          <w:color w:val="666666"/>
          <w:sz w:val="22"/>
          <w:szCs w:val="22"/>
        </w:rPr>
      </w:pPr>
      <w:ins w:id="116" w:author="Unknown">
        <w:r>
          <w:rPr>
            <w:rFonts w:ascii="Arial" w:hAnsi="Arial" w:cs="Arial"/>
            <w:color w:val="666666"/>
            <w:sz w:val="22"/>
            <w:szCs w:val="22"/>
          </w:rPr>
          <w:t>Read more about inner classes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"http://www.journaldev.com/996/java-nested-classes-java-inner-class-static-nested-class-local-inner-class-and-anonymous-inner-class"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inner class</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117" w:author="Unknown"/>
          <w:rFonts w:ascii="Arial" w:hAnsi="Arial" w:cs="Arial"/>
          <w:color w:val="000000"/>
          <w:sz w:val="33"/>
          <w:szCs w:val="33"/>
        </w:rPr>
      </w:pPr>
      <w:bookmarkStart w:id="118" w:name="static-import"/>
      <w:bookmarkEnd w:id="118"/>
      <w:ins w:id="119" w:author="Unknown">
        <w:r>
          <w:rPr>
            <w:rFonts w:ascii="Arial" w:hAnsi="Arial" w:cs="Arial"/>
            <w:color w:val="000000"/>
            <w:sz w:val="33"/>
            <w:szCs w:val="33"/>
          </w:rPr>
          <w:t>What is static import?</w:t>
        </w:r>
      </w:ins>
    </w:p>
    <w:p w:rsidR="00384379" w:rsidRDefault="00384379" w:rsidP="00384379">
      <w:pPr>
        <w:pStyle w:val="NormalWeb"/>
        <w:shd w:val="clear" w:color="auto" w:fill="FFFFFF"/>
        <w:spacing w:before="0" w:beforeAutospacing="0" w:after="360" w:afterAutospacing="0" w:line="360" w:lineRule="atLeast"/>
        <w:ind w:left="554"/>
        <w:rPr>
          <w:ins w:id="120" w:author="Unknown"/>
          <w:rFonts w:ascii="Arial" w:hAnsi="Arial" w:cs="Arial"/>
          <w:color w:val="666666"/>
          <w:sz w:val="22"/>
          <w:szCs w:val="22"/>
        </w:rPr>
      </w:pPr>
      <w:ins w:id="121" w:author="Unknown">
        <w:r>
          <w:rPr>
            <w:rFonts w:ascii="Arial" w:hAnsi="Arial" w:cs="Arial"/>
            <w:color w:val="666666"/>
            <w:sz w:val="22"/>
            <w:szCs w:val="22"/>
          </w:rPr>
          <w:t>If we have to use any static variable or method from other class, usually we import the class and then use the method/variable with class name.</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122" w:author="Unknown"/>
          <w:rStyle w:val="pln"/>
          <w:color w:val="000000"/>
          <w:sz w:val="22"/>
          <w:szCs w:val="22"/>
        </w:rPr>
      </w:pPr>
      <w:ins w:id="123" w:author="Unknown">
        <w:r>
          <w:rPr>
            <w:rStyle w:val="kwd"/>
            <w:color w:val="000088"/>
            <w:sz w:val="22"/>
            <w:szCs w:val="22"/>
          </w:rPr>
          <w:t>import</w:t>
        </w:r>
        <w:r>
          <w:rPr>
            <w:rStyle w:val="pln"/>
            <w:color w:val="000000"/>
            <w:sz w:val="22"/>
            <w:szCs w:val="22"/>
          </w:rPr>
          <w:t xml:space="preserve"> java</w:t>
        </w:r>
        <w:r>
          <w:rPr>
            <w:rStyle w:val="pun"/>
            <w:color w:val="666600"/>
            <w:sz w:val="22"/>
            <w:szCs w:val="22"/>
          </w:rPr>
          <w:t>.</w:t>
        </w:r>
        <w:r>
          <w:rPr>
            <w:rStyle w:val="pln"/>
            <w:color w:val="000000"/>
            <w:sz w:val="22"/>
            <w:szCs w:val="22"/>
          </w:rPr>
          <w:t>lang</w:t>
        </w:r>
        <w:r>
          <w:rPr>
            <w:rStyle w:val="pun"/>
            <w:color w:val="666600"/>
            <w:sz w:val="22"/>
            <w:szCs w:val="22"/>
          </w:rPr>
          <w:t>.</w:t>
        </w:r>
        <w:r>
          <w:rPr>
            <w:rStyle w:val="typ"/>
            <w:rFonts w:eastAsiaTheme="majorEastAsia"/>
            <w:color w:val="660066"/>
            <w:sz w:val="22"/>
            <w:szCs w:val="22"/>
          </w:rPr>
          <w:t>Math</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124" w:author="Unknown"/>
          <w:rStyle w:val="pln"/>
          <w:color w:val="000000"/>
          <w:sz w:val="22"/>
          <w:szCs w:val="22"/>
        </w:rPr>
      </w:pPr>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125" w:author="Unknown"/>
          <w:rStyle w:val="pln"/>
          <w:color w:val="000000"/>
          <w:sz w:val="22"/>
          <w:szCs w:val="22"/>
        </w:rPr>
      </w:pPr>
      <w:ins w:id="126" w:author="Unknown">
        <w:r>
          <w:rPr>
            <w:rStyle w:val="com"/>
            <w:color w:val="880000"/>
            <w:sz w:val="22"/>
            <w:szCs w:val="22"/>
          </w:rPr>
          <w:t>//inside class</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127" w:author="Unknown"/>
          <w:color w:val="666666"/>
          <w:sz w:val="22"/>
          <w:szCs w:val="22"/>
        </w:rPr>
      </w:pPr>
      <w:ins w:id="128" w:author="Unknown">
        <w:r>
          <w:rPr>
            <w:rStyle w:val="kwd"/>
            <w:color w:val="000088"/>
            <w:sz w:val="22"/>
            <w:szCs w:val="22"/>
          </w:rPr>
          <w:t>double</w:t>
        </w:r>
        <w:r>
          <w:rPr>
            <w:rStyle w:val="pln"/>
            <w:color w:val="000000"/>
            <w:sz w:val="22"/>
            <w:szCs w:val="22"/>
          </w:rPr>
          <w:t xml:space="preserve"> test </w:t>
        </w:r>
        <w:r>
          <w:rPr>
            <w:rStyle w:val="pun"/>
            <w:color w:val="666600"/>
            <w:sz w:val="22"/>
            <w:szCs w:val="22"/>
          </w:rPr>
          <w:t>=</w:t>
        </w:r>
        <w:r>
          <w:rPr>
            <w:rStyle w:val="pln"/>
            <w:color w:val="000000"/>
            <w:sz w:val="22"/>
            <w:szCs w:val="22"/>
          </w:rPr>
          <w:t xml:space="preserve"> </w:t>
        </w:r>
        <w:r>
          <w:rPr>
            <w:rStyle w:val="typ"/>
            <w:rFonts w:eastAsiaTheme="majorEastAsia"/>
            <w:color w:val="660066"/>
            <w:sz w:val="22"/>
            <w:szCs w:val="22"/>
          </w:rPr>
          <w:t>Math</w:t>
        </w:r>
        <w:r>
          <w:rPr>
            <w:rStyle w:val="pun"/>
            <w:color w:val="666600"/>
            <w:sz w:val="22"/>
            <w:szCs w:val="22"/>
          </w:rPr>
          <w:t>.</w:t>
        </w:r>
        <w:r>
          <w:rPr>
            <w:rStyle w:val="pln"/>
            <w:color w:val="000000"/>
            <w:sz w:val="22"/>
            <w:szCs w:val="22"/>
          </w:rPr>
          <w:t xml:space="preserve">PI </w:t>
        </w:r>
        <w:r>
          <w:rPr>
            <w:rStyle w:val="pun"/>
            <w:color w:val="666600"/>
            <w:sz w:val="22"/>
            <w:szCs w:val="22"/>
          </w:rPr>
          <w:t>*</w:t>
        </w:r>
        <w:r>
          <w:rPr>
            <w:rStyle w:val="pln"/>
            <w:color w:val="000000"/>
            <w:sz w:val="22"/>
            <w:szCs w:val="22"/>
          </w:rPr>
          <w:t xml:space="preserve"> </w:t>
        </w:r>
        <w:r>
          <w:rPr>
            <w:rStyle w:val="lit"/>
            <w:color w:val="006666"/>
            <w:sz w:val="22"/>
            <w:szCs w:val="22"/>
          </w:rPr>
          <w:t>5</w:t>
        </w:r>
        <w:r>
          <w:rPr>
            <w:rStyle w:val="pun"/>
            <w:color w:val="666600"/>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129" w:author="Unknown"/>
          <w:rFonts w:ascii="Arial" w:hAnsi="Arial" w:cs="Arial"/>
          <w:color w:val="666666"/>
          <w:sz w:val="22"/>
          <w:szCs w:val="22"/>
        </w:rPr>
      </w:pPr>
      <w:ins w:id="130" w:author="Unknown">
        <w:r>
          <w:rPr>
            <w:rFonts w:ascii="Arial" w:hAnsi="Arial" w:cs="Arial"/>
            <w:color w:val="666666"/>
            <w:sz w:val="22"/>
            <w:szCs w:val="22"/>
          </w:rPr>
          <w:t>We can do the same thing by importing the static method or variable only and then use it in the class as if it belongs to it.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131" w:author="Unknown"/>
          <w:rStyle w:val="pln"/>
          <w:color w:val="000000"/>
          <w:sz w:val="22"/>
          <w:szCs w:val="22"/>
        </w:rPr>
      </w:pPr>
      <w:ins w:id="132" w:author="Unknown">
        <w:r>
          <w:rPr>
            <w:rStyle w:val="kwd"/>
            <w:color w:val="000088"/>
            <w:sz w:val="22"/>
            <w:szCs w:val="22"/>
          </w:rPr>
          <w:t>import</w:t>
        </w:r>
        <w:r>
          <w:rPr>
            <w:rStyle w:val="pln"/>
            <w:color w:val="000000"/>
            <w:sz w:val="22"/>
            <w:szCs w:val="22"/>
          </w:rPr>
          <w:t xml:space="preserve"> </w:t>
        </w:r>
        <w:r>
          <w:rPr>
            <w:rStyle w:val="kwd"/>
            <w:color w:val="000088"/>
            <w:sz w:val="22"/>
            <w:szCs w:val="22"/>
          </w:rPr>
          <w:t>static</w:t>
        </w:r>
        <w:r>
          <w:rPr>
            <w:rStyle w:val="pln"/>
            <w:color w:val="000000"/>
            <w:sz w:val="22"/>
            <w:szCs w:val="22"/>
          </w:rPr>
          <w:t xml:space="preserve"> java</w:t>
        </w:r>
        <w:r>
          <w:rPr>
            <w:rStyle w:val="pun"/>
            <w:color w:val="666600"/>
            <w:sz w:val="22"/>
            <w:szCs w:val="22"/>
          </w:rPr>
          <w:t>.</w:t>
        </w:r>
        <w:r>
          <w:rPr>
            <w:rStyle w:val="pln"/>
            <w:color w:val="000000"/>
            <w:sz w:val="22"/>
            <w:szCs w:val="22"/>
          </w:rPr>
          <w:t>lang</w:t>
        </w:r>
        <w:r>
          <w:rPr>
            <w:rStyle w:val="pun"/>
            <w:color w:val="666600"/>
            <w:sz w:val="22"/>
            <w:szCs w:val="22"/>
          </w:rPr>
          <w:t>.</w:t>
        </w:r>
        <w:r>
          <w:rPr>
            <w:rStyle w:val="typ"/>
            <w:rFonts w:eastAsiaTheme="majorEastAsia"/>
            <w:color w:val="660066"/>
            <w:sz w:val="22"/>
            <w:szCs w:val="22"/>
          </w:rPr>
          <w:t>Math</w:t>
        </w:r>
        <w:r>
          <w:rPr>
            <w:rStyle w:val="pun"/>
            <w:color w:val="666600"/>
            <w:sz w:val="22"/>
            <w:szCs w:val="22"/>
          </w:rPr>
          <w:t>.</w:t>
        </w:r>
        <w:r>
          <w:rPr>
            <w:rStyle w:val="pln"/>
            <w:color w:val="000000"/>
            <w:sz w:val="22"/>
            <w:szCs w:val="22"/>
          </w:rPr>
          <w:t>PI</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133" w:author="Unknown"/>
          <w:rStyle w:val="pln"/>
          <w:color w:val="000000"/>
          <w:sz w:val="22"/>
          <w:szCs w:val="22"/>
        </w:rPr>
      </w:pPr>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134" w:author="Unknown"/>
          <w:rStyle w:val="pln"/>
          <w:color w:val="000000"/>
          <w:sz w:val="22"/>
          <w:szCs w:val="22"/>
        </w:rPr>
      </w:pPr>
      <w:ins w:id="135" w:author="Unknown">
        <w:r>
          <w:rPr>
            <w:rStyle w:val="com"/>
            <w:color w:val="880000"/>
            <w:sz w:val="22"/>
            <w:szCs w:val="22"/>
          </w:rPr>
          <w:t>//no need to refer class now</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136" w:author="Unknown"/>
          <w:color w:val="666666"/>
          <w:sz w:val="22"/>
          <w:szCs w:val="22"/>
        </w:rPr>
      </w:pPr>
      <w:ins w:id="137" w:author="Unknown">
        <w:r>
          <w:rPr>
            <w:rStyle w:val="kwd"/>
            <w:color w:val="000088"/>
            <w:sz w:val="22"/>
            <w:szCs w:val="22"/>
          </w:rPr>
          <w:t>double</w:t>
        </w:r>
        <w:r>
          <w:rPr>
            <w:rStyle w:val="pln"/>
            <w:color w:val="000000"/>
            <w:sz w:val="22"/>
            <w:szCs w:val="22"/>
          </w:rPr>
          <w:t xml:space="preserve"> test </w:t>
        </w:r>
        <w:r>
          <w:rPr>
            <w:rStyle w:val="pun"/>
            <w:color w:val="666600"/>
            <w:sz w:val="22"/>
            <w:szCs w:val="22"/>
          </w:rPr>
          <w:t>=</w:t>
        </w:r>
        <w:r>
          <w:rPr>
            <w:rStyle w:val="pln"/>
            <w:color w:val="000000"/>
            <w:sz w:val="22"/>
            <w:szCs w:val="22"/>
          </w:rPr>
          <w:t xml:space="preserve"> PI </w:t>
        </w:r>
        <w:r>
          <w:rPr>
            <w:rStyle w:val="pun"/>
            <w:color w:val="666600"/>
            <w:sz w:val="22"/>
            <w:szCs w:val="22"/>
          </w:rPr>
          <w:t>*</w:t>
        </w:r>
        <w:r>
          <w:rPr>
            <w:rStyle w:val="pln"/>
            <w:color w:val="000000"/>
            <w:sz w:val="22"/>
            <w:szCs w:val="22"/>
          </w:rPr>
          <w:t xml:space="preserve"> </w:t>
        </w:r>
        <w:r>
          <w:rPr>
            <w:rStyle w:val="lit"/>
            <w:color w:val="006666"/>
            <w:sz w:val="22"/>
            <w:szCs w:val="22"/>
          </w:rPr>
          <w:t>5</w:t>
        </w:r>
        <w:r>
          <w:rPr>
            <w:rStyle w:val="pun"/>
            <w:color w:val="666600"/>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138" w:author="Unknown"/>
          <w:rFonts w:ascii="Arial" w:hAnsi="Arial" w:cs="Arial"/>
          <w:color w:val="666666"/>
          <w:sz w:val="22"/>
          <w:szCs w:val="22"/>
        </w:rPr>
      </w:pPr>
      <w:ins w:id="139" w:author="Unknown">
        <w:r>
          <w:rPr>
            <w:rFonts w:ascii="Arial" w:hAnsi="Arial" w:cs="Arial"/>
            <w:color w:val="666666"/>
            <w:sz w:val="22"/>
            <w:szCs w:val="22"/>
          </w:rPr>
          <w:t>Use of static import can cause confusion, so it’s better to avoid it. Overuse of static import can make your program unreadable and unmaintainable.</w:t>
        </w:r>
      </w:ins>
    </w:p>
    <w:p w:rsidR="00384379" w:rsidRDefault="00384379" w:rsidP="00384379">
      <w:pPr>
        <w:pStyle w:val="Heading3"/>
        <w:numPr>
          <w:ilvl w:val="0"/>
          <w:numId w:val="46"/>
        </w:numPr>
        <w:shd w:val="clear" w:color="auto" w:fill="FFFFFF"/>
        <w:spacing w:before="0" w:beforeAutospacing="0" w:after="222" w:afterAutospacing="0"/>
        <w:ind w:left="554"/>
        <w:rPr>
          <w:ins w:id="140" w:author="Unknown"/>
          <w:rFonts w:ascii="Arial" w:hAnsi="Arial" w:cs="Arial"/>
          <w:color w:val="000000"/>
          <w:sz w:val="33"/>
          <w:szCs w:val="33"/>
        </w:rPr>
      </w:pPr>
      <w:bookmarkStart w:id="141" w:name="try-with-resources"/>
      <w:bookmarkEnd w:id="141"/>
      <w:ins w:id="142" w:author="Unknown">
        <w:r>
          <w:rPr>
            <w:rFonts w:ascii="Arial" w:hAnsi="Arial" w:cs="Arial"/>
            <w:color w:val="000000"/>
            <w:sz w:val="33"/>
            <w:szCs w:val="33"/>
          </w:rPr>
          <w:t>What is try-with-resources in java?</w:t>
        </w:r>
      </w:ins>
    </w:p>
    <w:p w:rsidR="00384379" w:rsidRDefault="00384379" w:rsidP="00384379">
      <w:pPr>
        <w:pStyle w:val="NormalWeb"/>
        <w:shd w:val="clear" w:color="auto" w:fill="FFFFFF"/>
        <w:spacing w:before="0" w:beforeAutospacing="0" w:after="360" w:afterAutospacing="0" w:line="360" w:lineRule="atLeast"/>
        <w:ind w:left="554"/>
        <w:rPr>
          <w:ins w:id="143" w:author="Unknown"/>
          <w:rFonts w:ascii="Arial" w:hAnsi="Arial" w:cs="Arial"/>
          <w:color w:val="666666"/>
          <w:sz w:val="22"/>
          <w:szCs w:val="22"/>
        </w:rPr>
      </w:pPr>
      <w:ins w:id="144" w:author="Unknown">
        <w:r>
          <w:rPr>
            <w:rFonts w:ascii="Arial" w:hAnsi="Arial" w:cs="Arial"/>
            <w:color w:val="666666"/>
            <w:sz w:val="22"/>
            <w:szCs w:val="22"/>
          </w:rPr>
          <w:t xml:space="preserve">One of the Java 7 features is try-with-resources statement for automatic resource management. Before Java 7, there was no auto resource management and we should </w:t>
        </w:r>
        <w:r>
          <w:rPr>
            <w:rFonts w:ascii="Arial" w:hAnsi="Arial" w:cs="Arial"/>
            <w:color w:val="666666"/>
            <w:sz w:val="22"/>
            <w:szCs w:val="22"/>
          </w:rPr>
          <w:lastRenderedPageBreak/>
          <w:t>explicitly close the resource. Usually, it was done in the finally block of a try-catch statement. This approach used to cause memory leaks when we forgot to close the resource.</w:t>
        </w:r>
      </w:ins>
    </w:p>
    <w:p w:rsidR="00384379" w:rsidRDefault="00384379" w:rsidP="00384379">
      <w:pPr>
        <w:pStyle w:val="NormalWeb"/>
        <w:shd w:val="clear" w:color="auto" w:fill="FFFFFF"/>
        <w:spacing w:before="0" w:beforeAutospacing="0" w:after="360" w:afterAutospacing="0" w:line="360" w:lineRule="atLeast"/>
        <w:ind w:left="554"/>
        <w:rPr>
          <w:ins w:id="145" w:author="Unknown"/>
          <w:rFonts w:ascii="Arial" w:hAnsi="Arial" w:cs="Arial"/>
          <w:color w:val="666666"/>
          <w:sz w:val="22"/>
          <w:szCs w:val="22"/>
        </w:rPr>
      </w:pPr>
      <w:ins w:id="146" w:author="Unknown">
        <w:r>
          <w:rPr>
            <w:rFonts w:ascii="Arial" w:hAnsi="Arial" w:cs="Arial"/>
            <w:color w:val="666666"/>
            <w:sz w:val="22"/>
            <w:szCs w:val="22"/>
          </w:rPr>
          <w:t>From Java 7, we can create resources inside try block and use it. Java takes care of closing it as soon as try-catch block gets finished. 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"http://www.journaldev.com/592/java-try-with-resources"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Automatic Resource Management</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147" w:author="Unknown"/>
          <w:rFonts w:ascii="Arial" w:hAnsi="Arial" w:cs="Arial"/>
          <w:color w:val="000000"/>
          <w:sz w:val="33"/>
          <w:szCs w:val="33"/>
        </w:rPr>
      </w:pPr>
      <w:bookmarkStart w:id="148" w:name="multi-catch-block"/>
      <w:bookmarkEnd w:id="148"/>
      <w:ins w:id="149" w:author="Unknown">
        <w:r>
          <w:rPr>
            <w:rFonts w:ascii="Arial" w:hAnsi="Arial" w:cs="Arial"/>
            <w:color w:val="000000"/>
            <w:sz w:val="33"/>
            <w:szCs w:val="33"/>
          </w:rPr>
          <w:t>What is multi-catch block in java?</w:t>
        </w:r>
      </w:ins>
    </w:p>
    <w:p w:rsidR="00384379" w:rsidRDefault="00384379" w:rsidP="00384379">
      <w:pPr>
        <w:pStyle w:val="NormalWeb"/>
        <w:shd w:val="clear" w:color="auto" w:fill="FFFFFF"/>
        <w:spacing w:before="0" w:beforeAutospacing="0" w:after="360" w:afterAutospacing="0" w:line="360" w:lineRule="atLeast"/>
        <w:ind w:left="554"/>
        <w:rPr>
          <w:ins w:id="150" w:author="Unknown"/>
          <w:rFonts w:ascii="Arial" w:hAnsi="Arial" w:cs="Arial"/>
          <w:color w:val="666666"/>
          <w:sz w:val="22"/>
          <w:szCs w:val="22"/>
        </w:rPr>
      </w:pPr>
      <w:ins w:id="151" w:author="Unknown">
        <w:r>
          <w:rPr>
            <w:rFonts w:ascii="Arial" w:hAnsi="Arial" w:cs="Arial"/>
            <w:color w:val="666666"/>
            <w:sz w:val="22"/>
            <w:szCs w:val="22"/>
          </w:rPr>
          <w:t>Java 7 one of the improvement was multi-catch block where we can catch multiple exceptions in a single catch block. This makes are code shorter and cleaner when every catch block has similar code.</w:t>
        </w:r>
      </w:ins>
    </w:p>
    <w:p w:rsidR="00384379" w:rsidRDefault="00384379" w:rsidP="00384379">
      <w:pPr>
        <w:pStyle w:val="NormalWeb"/>
        <w:shd w:val="clear" w:color="auto" w:fill="FFFFFF"/>
        <w:spacing w:before="0" w:beforeAutospacing="0" w:after="360" w:afterAutospacing="0" w:line="360" w:lineRule="atLeast"/>
        <w:ind w:left="554"/>
        <w:rPr>
          <w:ins w:id="152" w:author="Unknown"/>
          <w:rFonts w:ascii="Arial" w:hAnsi="Arial" w:cs="Arial"/>
          <w:color w:val="666666"/>
          <w:sz w:val="22"/>
          <w:szCs w:val="22"/>
        </w:rPr>
      </w:pPr>
      <w:ins w:id="153" w:author="Unknown">
        <w:r>
          <w:rPr>
            <w:rFonts w:ascii="Arial" w:hAnsi="Arial" w:cs="Arial"/>
            <w:color w:val="666666"/>
            <w:sz w:val="22"/>
            <w:szCs w:val="22"/>
          </w:rPr>
          <w:t>If a catch block handles multiple exception, you can separate them using a pipe (|) and in this case exception parameter (ex) is final, so you can’t change it.</w:t>
        </w:r>
      </w:ins>
    </w:p>
    <w:p w:rsidR="00384379" w:rsidRDefault="00384379" w:rsidP="00384379">
      <w:pPr>
        <w:pStyle w:val="NormalWeb"/>
        <w:shd w:val="clear" w:color="auto" w:fill="FFFFFF"/>
        <w:spacing w:before="0" w:beforeAutospacing="0" w:after="360" w:afterAutospacing="0" w:line="360" w:lineRule="atLeast"/>
        <w:ind w:left="554"/>
        <w:rPr>
          <w:ins w:id="154" w:author="Unknown"/>
          <w:rFonts w:ascii="Arial" w:hAnsi="Arial" w:cs="Arial"/>
          <w:color w:val="666666"/>
          <w:sz w:val="22"/>
          <w:szCs w:val="22"/>
        </w:rPr>
      </w:pPr>
      <w:ins w:id="155" w:author="Unknown">
        <w:r>
          <w:rPr>
            <w:rFonts w:ascii="Arial" w:hAnsi="Arial" w:cs="Arial"/>
            <w:color w:val="666666"/>
            <w:sz w:val="22"/>
            <w:szCs w:val="22"/>
          </w:rPr>
          <w:t>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"http://www.journaldev.com/629/catching-multiple-exceptions-in-single-catch-and-rethrowing-exceptions-with-improved-type-checking-java-7-feature"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multi catch block</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156" w:author="Unknown"/>
          <w:rFonts w:ascii="Arial" w:hAnsi="Arial" w:cs="Arial"/>
          <w:color w:val="000000"/>
          <w:sz w:val="33"/>
          <w:szCs w:val="33"/>
        </w:rPr>
      </w:pPr>
      <w:bookmarkStart w:id="157" w:name="static-block"/>
      <w:bookmarkEnd w:id="157"/>
      <w:ins w:id="158" w:author="Unknown">
        <w:r>
          <w:rPr>
            <w:rFonts w:ascii="Arial" w:hAnsi="Arial" w:cs="Arial"/>
            <w:color w:val="000000"/>
            <w:sz w:val="33"/>
            <w:szCs w:val="33"/>
          </w:rPr>
          <w:t>What is static block?</w:t>
        </w:r>
      </w:ins>
    </w:p>
    <w:p w:rsidR="00384379" w:rsidRDefault="00384379" w:rsidP="00384379">
      <w:pPr>
        <w:pStyle w:val="NormalWeb"/>
        <w:shd w:val="clear" w:color="auto" w:fill="FFFFFF"/>
        <w:spacing w:before="0" w:beforeAutospacing="0" w:after="360" w:afterAutospacing="0" w:line="360" w:lineRule="atLeast"/>
        <w:ind w:left="554"/>
        <w:rPr>
          <w:ins w:id="159" w:author="Unknown"/>
          <w:rFonts w:ascii="Arial" w:hAnsi="Arial" w:cs="Arial"/>
          <w:color w:val="666666"/>
          <w:sz w:val="22"/>
          <w:szCs w:val="22"/>
        </w:rPr>
      </w:pPr>
      <w:ins w:id="160" w:author="Unknown">
        <w:r>
          <w:rPr>
            <w:rFonts w:ascii="Arial" w:hAnsi="Arial" w:cs="Arial"/>
            <w:color w:val="666666"/>
            <w:sz w:val="22"/>
            <w:szCs w:val="22"/>
          </w:rPr>
          <w:t>Java static block is the group of statements that gets executed when the class is loaded into memory by Java ClassLoader. It is used to initialize static variables of the class. Mostly it’s used to create static resources when class is loaded.</w:t>
        </w:r>
      </w:ins>
    </w:p>
    <w:p w:rsidR="00384379" w:rsidRDefault="00384379" w:rsidP="00384379">
      <w:pPr>
        <w:pStyle w:val="Heading3"/>
        <w:numPr>
          <w:ilvl w:val="0"/>
          <w:numId w:val="46"/>
        </w:numPr>
        <w:shd w:val="clear" w:color="auto" w:fill="FFFFFF"/>
        <w:spacing w:before="0" w:beforeAutospacing="0" w:after="222" w:afterAutospacing="0"/>
        <w:ind w:left="554"/>
        <w:rPr>
          <w:ins w:id="161" w:author="Unknown"/>
          <w:rFonts w:ascii="Arial" w:hAnsi="Arial" w:cs="Arial"/>
          <w:color w:val="000000"/>
          <w:sz w:val="33"/>
          <w:szCs w:val="33"/>
        </w:rPr>
      </w:pPr>
      <w:bookmarkStart w:id="162" w:name="interface"/>
      <w:bookmarkEnd w:id="162"/>
      <w:ins w:id="163" w:author="Unknown">
        <w:r>
          <w:rPr>
            <w:rFonts w:ascii="Arial" w:hAnsi="Arial" w:cs="Arial"/>
            <w:color w:val="000000"/>
            <w:sz w:val="33"/>
            <w:szCs w:val="33"/>
          </w:rPr>
          <w:t>What is an interface?</w:t>
        </w:r>
      </w:ins>
    </w:p>
    <w:p w:rsidR="00384379" w:rsidRDefault="00384379" w:rsidP="00384379">
      <w:pPr>
        <w:pStyle w:val="NormalWeb"/>
        <w:shd w:val="clear" w:color="auto" w:fill="FFFFFF"/>
        <w:spacing w:before="0" w:beforeAutospacing="0" w:after="360" w:afterAutospacing="0" w:line="360" w:lineRule="atLeast"/>
        <w:ind w:left="554"/>
        <w:rPr>
          <w:ins w:id="164" w:author="Unknown"/>
          <w:rFonts w:ascii="Arial" w:hAnsi="Arial" w:cs="Arial"/>
          <w:color w:val="666666"/>
          <w:sz w:val="22"/>
          <w:szCs w:val="22"/>
        </w:rPr>
      </w:pPr>
      <w:ins w:id="165" w:author="Unknown">
        <w:r>
          <w:rPr>
            <w:rFonts w:ascii="Arial" w:hAnsi="Arial" w:cs="Arial"/>
            <w:color w:val="666666"/>
            <w:sz w:val="22"/>
            <w:szCs w:val="22"/>
          </w:rPr>
          <w:t>Interfaces are core part of java programming language and used a lot not only in JDK but also java design patterns, most of the frameworks and tools. Interfaces provide a way to achieve abstraction in java and used to define the contract for the subclasses to implement.</w:t>
        </w:r>
      </w:ins>
    </w:p>
    <w:p w:rsidR="00384379" w:rsidRDefault="00384379" w:rsidP="00384379">
      <w:pPr>
        <w:pStyle w:val="NormalWeb"/>
        <w:shd w:val="clear" w:color="auto" w:fill="FFFFFF"/>
        <w:spacing w:before="0" w:beforeAutospacing="0" w:after="360" w:afterAutospacing="0" w:line="360" w:lineRule="atLeast"/>
        <w:ind w:left="554"/>
        <w:rPr>
          <w:ins w:id="166" w:author="Unknown"/>
          <w:rFonts w:ascii="Arial" w:hAnsi="Arial" w:cs="Arial"/>
          <w:color w:val="666666"/>
          <w:sz w:val="22"/>
          <w:szCs w:val="22"/>
        </w:rPr>
      </w:pPr>
      <w:ins w:id="167" w:author="Unknown">
        <w:r>
          <w:rPr>
            <w:rFonts w:ascii="Arial" w:hAnsi="Arial" w:cs="Arial"/>
            <w:color w:val="666666"/>
            <w:sz w:val="22"/>
            <w:szCs w:val="22"/>
          </w:rPr>
          <w:t>Interfaces are good for starting point to define Type and create top level hierarchy in our code. Since a java class can implements multiple interfaces, it’s better to use interfaces as super class in most of the cases. 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"http://www.journaldev.com/1601/interface-in-java"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interface</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168" w:author="Unknown"/>
          <w:rFonts w:ascii="Arial" w:hAnsi="Arial" w:cs="Arial"/>
          <w:color w:val="000000"/>
          <w:sz w:val="33"/>
          <w:szCs w:val="33"/>
        </w:rPr>
      </w:pPr>
      <w:bookmarkStart w:id="169" w:name="abstract-class"/>
      <w:bookmarkEnd w:id="169"/>
      <w:ins w:id="170" w:author="Unknown">
        <w:r>
          <w:rPr>
            <w:rFonts w:ascii="Arial" w:hAnsi="Arial" w:cs="Arial"/>
            <w:color w:val="000000"/>
            <w:sz w:val="33"/>
            <w:szCs w:val="33"/>
          </w:rPr>
          <w:lastRenderedPageBreak/>
          <w:t>What is an abstract class?</w:t>
        </w:r>
      </w:ins>
    </w:p>
    <w:p w:rsidR="00384379" w:rsidRDefault="00384379" w:rsidP="00384379">
      <w:pPr>
        <w:pStyle w:val="NormalWeb"/>
        <w:shd w:val="clear" w:color="auto" w:fill="FFFFFF"/>
        <w:spacing w:before="0" w:beforeAutospacing="0" w:after="360" w:afterAutospacing="0" w:line="360" w:lineRule="atLeast"/>
        <w:ind w:left="554"/>
        <w:rPr>
          <w:ins w:id="171" w:author="Unknown"/>
          <w:rFonts w:ascii="Arial" w:hAnsi="Arial" w:cs="Arial"/>
          <w:color w:val="666666"/>
          <w:sz w:val="22"/>
          <w:szCs w:val="22"/>
        </w:rPr>
      </w:pPr>
      <w:ins w:id="172" w:author="Unknown">
        <w:r>
          <w:rPr>
            <w:rFonts w:ascii="Arial" w:hAnsi="Arial" w:cs="Arial"/>
            <w:color w:val="666666"/>
            <w:sz w:val="22"/>
            <w:szCs w:val="22"/>
          </w:rPr>
          <w:t>Abstract classes are used in java to create a class with some default method implementation for subclasses. An abstract class can have abstract method without body and it can have methods with implementation also.</w:t>
        </w:r>
      </w:ins>
    </w:p>
    <w:p w:rsidR="00384379" w:rsidRDefault="00384379" w:rsidP="00384379">
      <w:pPr>
        <w:pStyle w:val="NormalWeb"/>
        <w:shd w:val="clear" w:color="auto" w:fill="FFFFFF"/>
        <w:spacing w:before="0" w:beforeAutospacing="0" w:after="360" w:afterAutospacing="0" w:line="360" w:lineRule="atLeast"/>
        <w:ind w:left="554"/>
        <w:rPr>
          <w:ins w:id="173" w:author="Unknown"/>
          <w:rFonts w:ascii="Arial" w:hAnsi="Arial" w:cs="Arial"/>
          <w:color w:val="666666"/>
          <w:sz w:val="22"/>
          <w:szCs w:val="22"/>
        </w:rPr>
      </w:pPr>
      <w:ins w:id="174" w:author="Unknown">
        <w:r>
          <w:rPr>
            <w:rFonts w:ascii="Arial" w:hAnsi="Arial" w:cs="Arial"/>
            <w:color w:val="666666"/>
            <w:sz w:val="22"/>
            <w:szCs w:val="22"/>
          </w:rPr>
          <w:t>abstract keyword is used to create a abstract class. Abstract classes can’t be instantiated and mostly used to provide base for sub-classes to extend and implement the abstract methods and override or use the implemented methods in abstract class. Read important points about abstract classes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"http://www.journaldev.com/1582/abstract-class-in-java"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abstract class</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175" w:author="Unknown"/>
          <w:rFonts w:ascii="Arial" w:hAnsi="Arial" w:cs="Arial"/>
          <w:color w:val="000000"/>
          <w:sz w:val="33"/>
          <w:szCs w:val="33"/>
        </w:rPr>
      </w:pPr>
      <w:bookmarkStart w:id="176" w:name="interface-vs-abstract-class"/>
      <w:bookmarkEnd w:id="176"/>
      <w:ins w:id="177" w:author="Unknown">
        <w:r>
          <w:rPr>
            <w:rFonts w:ascii="Arial" w:hAnsi="Arial" w:cs="Arial"/>
            <w:color w:val="000000"/>
            <w:sz w:val="33"/>
            <w:szCs w:val="33"/>
          </w:rPr>
          <w:t>What is the difference between abstract class and interface?</w:t>
        </w:r>
      </w:ins>
    </w:p>
    <w:p w:rsidR="00384379" w:rsidRDefault="00384379" w:rsidP="00384379">
      <w:pPr>
        <w:pStyle w:val="NormalWeb"/>
        <w:shd w:val="clear" w:color="auto" w:fill="FFFFFF"/>
        <w:spacing w:before="0" w:beforeAutospacing="0" w:after="360" w:afterAutospacing="0" w:line="360" w:lineRule="atLeast"/>
        <w:ind w:left="554"/>
        <w:rPr>
          <w:ins w:id="178" w:author="Unknown"/>
          <w:rFonts w:ascii="Arial" w:hAnsi="Arial" w:cs="Arial"/>
          <w:color w:val="666666"/>
          <w:sz w:val="22"/>
          <w:szCs w:val="22"/>
        </w:rPr>
      </w:pPr>
      <w:ins w:id="179" w:author="Unknown">
        <w:r>
          <w:rPr>
            <w:rFonts w:ascii="Arial" w:hAnsi="Arial" w:cs="Arial"/>
            <w:color w:val="666666"/>
            <w:sz w:val="22"/>
            <w:szCs w:val="22"/>
          </w:rPr>
          <w:t>abstract keyword is used to create abstract class whereas interface is the keyword for interfaces.</w:t>
        </w:r>
      </w:ins>
    </w:p>
    <w:p w:rsidR="00384379" w:rsidRDefault="00384379" w:rsidP="00384379">
      <w:pPr>
        <w:pStyle w:val="NormalWeb"/>
        <w:shd w:val="clear" w:color="auto" w:fill="FFFFFF"/>
        <w:spacing w:before="0" w:beforeAutospacing="0" w:after="360" w:afterAutospacing="0" w:line="360" w:lineRule="atLeast"/>
        <w:ind w:left="554"/>
        <w:rPr>
          <w:ins w:id="180" w:author="Unknown"/>
          <w:rFonts w:ascii="Arial" w:hAnsi="Arial" w:cs="Arial"/>
          <w:color w:val="666666"/>
          <w:sz w:val="22"/>
          <w:szCs w:val="22"/>
        </w:rPr>
      </w:pPr>
      <w:ins w:id="181" w:author="Unknown">
        <w:r>
          <w:rPr>
            <w:rFonts w:ascii="Arial" w:hAnsi="Arial" w:cs="Arial"/>
            <w:color w:val="666666"/>
            <w:sz w:val="22"/>
            <w:szCs w:val="22"/>
          </w:rPr>
          <w:t>Abstract classes can have method implementations whereas interfaces can’t.</w:t>
        </w:r>
      </w:ins>
    </w:p>
    <w:p w:rsidR="00384379" w:rsidRDefault="00384379" w:rsidP="00384379">
      <w:pPr>
        <w:pStyle w:val="NormalWeb"/>
        <w:shd w:val="clear" w:color="auto" w:fill="FFFFFF"/>
        <w:spacing w:before="0" w:beforeAutospacing="0" w:after="360" w:afterAutospacing="0" w:line="360" w:lineRule="atLeast"/>
        <w:ind w:left="554"/>
        <w:rPr>
          <w:ins w:id="182" w:author="Unknown"/>
          <w:rFonts w:ascii="Arial" w:hAnsi="Arial" w:cs="Arial"/>
          <w:color w:val="666666"/>
          <w:sz w:val="22"/>
          <w:szCs w:val="22"/>
        </w:rPr>
      </w:pPr>
      <w:ins w:id="183" w:author="Unknown">
        <w:r>
          <w:rPr>
            <w:rFonts w:ascii="Arial" w:hAnsi="Arial" w:cs="Arial"/>
            <w:color w:val="666666"/>
            <w:sz w:val="22"/>
            <w:szCs w:val="22"/>
          </w:rPr>
          <w:t>A class can extend only one abstract class but it can implement multiple interfaces.</w:t>
        </w:r>
      </w:ins>
    </w:p>
    <w:p w:rsidR="00384379" w:rsidRDefault="00384379" w:rsidP="00384379">
      <w:pPr>
        <w:pStyle w:val="NormalWeb"/>
        <w:shd w:val="clear" w:color="auto" w:fill="FFFFFF"/>
        <w:spacing w:before="0" w:beforeAutospacing="0" w:after="360" w:afterAutospacing="0" w:line="360" w:lineRule="atLeast"/>
        <w:ind w:left="554"/>
        <w:rPr>
          <w:ins w:id="184" w:author="Unknown"/>
          <w:rFonts w:ascii="Arial" w:hAnsi="Arial" w:cs="Arial"/>
          <w:color w:val="666666"/>
          <w:sz w:val="22"/>
          <w:szCs w:val="22"/>
        </w:rPr>
      </w:pPr>
      <w:ins w:id="185" w:author="Unknown">
        <w:r>
          <w:rPr>
            <w:rFonts w:ascii="Arial" w:hAnsi="Arial" w:cs="Arial"/>
            <w:color w:val="666666"/>
            <w:sz w:val="22"/>
            <w:szCs w:val="22"/>
          </w:rPr>
          <w:t>We can run abstract class if it has main() method whereas we can’t run an interface.</w:t>
        </w:r>
      </w:ins>
    </w:p>
    <w:p w:rsidR="00384379" w:rsidRDefault="00384379" w:rsidP="00384379">
      <w:pPr>
        <w:pStyle w:val="NormalWeb"/>
        <w:shd w:val="clear" w:color="auto" w:fill="FFFFFF"/>
        <w:spacing w:before="0" w:beforeAutospacing="0" w:after="360" w:afterAutospacing="0" w:line="360" w:lineRule="atLeast"/>
        <w:ind w:left="554"/>
        <w:rPr>
          <w:ins w:id="186" w:author="Unknown"/>
          <w:rFonts w:ascii="Arial" w:hAnsi="Arial" w:cs="Arial"/>
          <w:color w:val="666666"/>
          <w:sz w:val="22"/>
          <w:szCs w:val="22"/>
        </w:rPr>
      </w:pPr>
      <w:ins w:id="187" w:author="Unknown">
        <w:r>
          <w:rPr>
            <w:rFonts w:ascii="Arial" w:hAnsi="Arial" w:cs="Arial"/>
            <w:color w:val="666666"/>
            <w:sz w:val="22"/>
            <w:szCs w:val="22"/>
          </w:rPr>
          <w:t>Some more differences in detail are at</w:t>
        </w:r>
        <w:r>
          <w:rPr>
            <w:rStyle w:val="apple-converted-space"/>
            <w:rFonts w:ascii="Arial" w:hAnsi="Arial" w:cs="Arial"/>
            <w:color w:val="666666"/>
            <w:sz w:val="22"/>
            <w:szCs w:val="22"/>
          </w:rPr>
          <w:t> </w:t>
        </w:r>
        <w:r>
          <w:rPr>
            <w:rFonts w:ascii="Arial" w:hAnsi="Arial" w:cs="Arial"/>
            <w:color w:val="666666"/>
            <w:sz w:val="22"/>
            <w:szCs w:val="22"/>
          </w:rPr>
          <w:t>Difference between Abstract Class and Interface.</w:t>
        </w:r>
      </w:ins>
    </w:p>
    <w:p w:rsidR="00384379" w:rsidRDefault="00384379" w:rsidP="00384379">
      <w:pPr>
        <w:pStyle w:val="Heading3"/>
        <w:numPr>
          <w:ilvl w:val="0"/>
          <w:numId w:val="46"/>
        </w:numPr>
        <w:shd w:val="clear" w:color="auto" w:fill="FFFFFF"/>
        <w:spacing w:before="0" w:beforeAutospacing="0" w:after="222" w:afterAutospacing="0"/>
        <w:ind w:left="554"/>
        <w:rPr>
          <w:ins w:id="188" w:author="Unknown"/>
          <w:rFonts w:ascii="Arial" w:hAnsi="Arial" w:cs="Arial"/>
          <w:color w:val="000000"/>
          <w:sz w:val="33"/>
          <w:szCs w:val="33"/>
        </w:rPr>
      </w:pPr>
      <w:bookmarkStart w:id="189" w:name="interface-extends"/>
      <w:bookmarkEnd w:id="189"/>
      <w:ins w:id="190" w:author="Unknown">
        <w:r>
          <w:rPr>
            <w:rFonts w:ascii="Arial" w:hAnsi="Arial" w:cs="Arial"/>
            <w:color w:val="000000"/>
            <w:sz w:val="33"/>
            <w:szCs w:val="33"/>
          </w:rPr>
          <w:t>Can an interface implement or extend another interface?</w:t>
        </w:r>
      </w:ins>
    </w:p>
    <w:p w:rsidR="00384379" w:rsidRDefault="00384379" w:rsidP="00384379">
      <w:pPr>
        <w:pStyle w:val="NormalWeb"/>
        <w:shd w:val="clear" w:color="auto" w:fill="FFFFFF"/>
        <w:spacing w:before="0" w:beforeAutospacing="0" w:after="360" w:afterAutospacing="0" w:line="360" w:lineRule="atLeast"/>
        <w:ind w:left="554"/>
        <w:rPr>
          <w:ins w:id="191" w:author="Unknown"/>
          <w:rFonts w:ascii="Arial" w:hAnsi="Arial" w:cs="Arial"/>
          <w:color w:val="666666"/>
          <w:sz w:val="22"/>
          <w:szCs w:val="22"/>
        </w:rPr>
      </w:pPr>
      <w:ins w:id="192" w:author="Unknown">
        <w:r>
          <w:rPr>
            <w:rFonts w:ascii="Arial" w:hAnsi="Arial" w:cs="Arial"/>
            <w:color w:val="666666"/>
            <w:sz w:val="22"/>
            <w:szCs w:val="22"/>
          </w:rPr>
          <w:t>Interfaces don’t implement another interface, they extend it. Since interfaces can’t have method implementations, there is no issue of diamond problem. That’s why we have multiple inheritance in interfaces i.e an interface can extend multiple interfaces.</w:t>
        </w:r>
      </w:ins>
    </w:p>
    <w:p w:rsidR="00384379" w:rsidRDefault="00384379" w:rsidP="00384379">
      <w:pPr>
        <w:pStyle w:val="Heading3"/>
        <w:numPr>
          <w:ilvl w:val="0"/>
          <w:numId w:val="46"/>
        </w:numPr>
        <w:shd w:val="clear" w:color="auto" w:fill="FFFFFF"/>
        <w:spacing w:before="0" w:beforeAutospacing="0" w:after="222" w:afterAutospacing="0"/>
        <w:ind w:left="554"/>
        <w:rPr>
          <w:ins w:id="193" w:author="Unknown"/>
          <w:rFonts w:ascii="Arial" w:hAnsi="Arial" w:cs="Arial"/>
          <w:color w:val="000000"/>
          <w:sz w:val="33"/>
          <w:szCs w:val="33"/>
        </w:rPr>
      </w:pPr>
      <w:bookmarkStart w:id="194" w:name="marker-interface"/>
      <w:bookmarkEnd w:id="194"/>
      <w:ins w:id="195" w:author="Unknown">
        <w:r>
          <w:rPr>
            <w:rFonts w:ascii="Arial" w:hAnsi="Arial" w:cs="Arial"/>
            <w:color w:val="000000"/>
            <w:sz w:val="33"/>
            <w:szCs w:val="33"/>
          </w:rPr>
          <w:t>What is Marker interface?</w:t>
        </w:r>
      </w:ins>
    </w:p>
    <w:p w:rsidR="00384379" w:rsidRDefault="00384379" w:rsidP="00384379">
      <w:pPr>
        <w:pStyle w:val="NormalWeb"/>
        <w:shd w:val="clear" w:color="auto" w:fill="FFFFFF"/>
        <w:spacing w:before="0" w:beforeAutospacing="0" w:after="360" w:afterAutospacing="0" w:line="360" w:lineRule="atLeast"/>
        <w:ind w:left="554"/>
        <w:rPr>
          <w:ins w:id="196" w:author="Unknown"/>
          <w:rFonts w:ascii="Arial" w:hAnsi="Arial" w:cs="Arial"/>
          <w:color w:val="666666"/>
          <w:sz w:val="22"/>
          <w:szCs w:val="22"/>
        </w:rPr>
      </w:pPr>
      <w:ins w:id="197" w:author="Unknown">
        <w:r>
          <w:rPr>
            <w:rFonts w:ascii="Arial" w:hAnsi="Arial" w:cs="Arial"/>
            <w:color w:val="666666"/>
            <w:sz w:val="22"/>
            <w:szCs w:val="22"/>
          </w:rPr>
          <w:t>A marker interface is an empty interface without any method but used to force some functionality in implementing classes by Java. Some of the well known marker interfaces are Serializable and Cloneable.</w:t>
        </w:r>
      </w:ins>
    </w:p>
    <w:p w:rsidR="00384379" w:rsidRDefault="00384379" w:rsidP="00384379">
      <w:pPr>
        <w:pStyle w:val="Heading3"/>
        <w:numPr>
          <w:ilvl w:val="0"/>
          <w:numId w:val="46"/>
        </w:numPr>
        <w:shd w:val="clear" w:color="auto" w:fill="FFFFFF"/>
        <w:spacing w:before="0" w:beforeAutospacing="0" w:after="222" w:afterAutospacing="0"/>
        <w:ind w:left="554"/>
        <w:rPr>
          <w:ins w:id="198" w:author="Unknown"/>
          <w:rFonts w:ascii="Arial" w:hAnsi="Arial" w:cs="Arial"/>
          <w:color w:val="000000"/>
          <w:sz w:val="33"/>
          <w:szCs w:val="33"/>
        </w:rPr>
      </w:pPr>
      <w:bookmarkStart w:id="199" w:name="wrapper-classes"/>
      <w:bookmarkEnd w:id="199"/>
      <w:ins w:id="200" w:author="Unknown">
        <w:r>
          <w:rPr>
            <w:rFonts w:ascii="Arial" w:hAnsi="Arial" w:cs="Arial"/>
            <w:color w:val="000000"/>
            <w:sz w:val="33"/>
            <w:szCs w:val="33"/>
          </w:rPr>
          <w:lastRenderedPageBreak/>
          <w:t>What are Wrapper classes?</w:t>
        </w:r>
      </w:ins>
    </w:p>
    <w:p w:rsidR="00384379" w:rsidRDefault="00384379" w:rsidP="00384379">
      <w:pPr>
        <w:pStyle w:val="NormalWeb"/>
        <w:shd w:val="clear" w:color="auto" w:fill="FFFFFF"/>
        <w:spacing w:before="0" w:beforeAutospacing="0" w:after="360" w:afterAutospacing="0" w:line="360" w:lineRule="atLeast"/>
        <w:ind w:left="554"/>
        <w:rPr>
          <w:ins w:id="201" w:author="Unknown"/>
          <w:rFonts w:ascii="Arial" w:hAnsi="Arial" w:cs="Arial"/>
          <w:color w:val="666666"/>
          <w:sz w:val="22"/>
          <w:szCs w:val="22"/>
        </w:rPr>
      </w:pPr>
      <w:ins w:id="202" w:author="Unknown">
        <w:r>
          <w:rPr>
            <w:rFonts w:ascii="Arial" w:hAnsi="Arial" w:cs="Arial"/>
            <w:color w:val="666666"/>
            <w:sz w:val="22"/>
            <w:szCs w:val="22"/>
          </w:rPr>
          <w:t>Java wrapper classes are the Object representation of eight primitive types in java. All the wrapper classes in java are immutable and final. Java 5 autoboxing and unboxing allows easy conversion between primitive types and their corresponding wrapper classes.</w:t>
        </w:r>
      </w:ins>
    </w:p>
    <w:p w:rsidR="00384379" w:rsidRDefault="00384379" w:rsidP="00384379">
      <w:pPr>
        <w:pStyle w:val="NormalWeb"/>
        <w:shd w:val="clear" w:color="auto" w:fill="FFFFFF"/>
        <w:spacing w:before="0" w:beforeAutospacing="0" w:after="360" w:afterAutospacing="0" w:line="360" w:lineRule="atLeast"/>
        <w:ind w:left="554"/>
        <w:rPr>
          <w:ins w:id="203" w:author="Unknown"/>
          <w:rFonts w:ascii="Arial" w:hAnsi="Arial" w:cs="Arial"/>
          <w:color w:val="666666"/>
          <w:sz w:val="22"/>
          <w:szCs w:val="22"/>
        </w:rPr>
      </w:pPr>
      <w:ins w:id="204" w:author="Unknown">
        <w:r>
          <w:rPr>
            <w:rFonts w:ascii="Arial" w:hAnsi="Arial" w:cs="Arial"/>
            <w:color w:val="666666"/>
            <w:sz w:val="22"/>
            <w:szCs w:val="22"/>
          </w:rPr>
          <w:t>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"http://www.journaldev.com/1002/java-wrapper-classes-tutorial-with-examples"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Wrapper classes in Java</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205" w:author="Unknown"/>
          <w:rFonts w:ascii="Arial" w:hAnsi="Arial" w:cs="Arial"/>
          <w:color w:val="000000"/>
          <w:sz w:val="33"/>
          <w:szCs w:val="33"/>
        </w:rPr>
      </w:pPr>
      <w:bookmarkStart w:id="206" w:name="enum-java"/>
      <w:bookmarkEnd w:id="206"/>
      <w:ins w:id="207" w:author="Unknown">
        <w:r>
          <w:rPr>
            <w:rFonts w:ascii="Arial" w:hAnsi="Arial" w:cs="Arial"/>
            <w:color w:val="000000"/>
            <w:sz w:val="33"/>
            <w:szCs w:val="33"/>
          </w:rPr>
          <w:t>What is Enum in Java?</w:t>
        </w:r>
      </w:ins>
    </w:p>
    <w:p w:rsidR="00384379" w:rsidRDefault="00384379" w:rsidP="00384379">
      <w:pPr>
        <w:pStyle w:val="NormalWeb"/>
        <w:shd w:val="clear" w:color="auto" w:fill="FFFFFF"/>
        <w:spacing w:before="0" w:beforeAutospacing="0" w:after="360" w:afterAutospacing="0" w:line="360" w:lineRule="atLeast"/>
        <w:ind w:left="554"/>
        <w:rPr>
          <w:ins w:id="208" w:author="Unknown"/>
          <w:rFonts w:ascii="Arial" w:hAnsi="Arial" w:cs="Arial"/>
          <w:color w:val="666666"/>
          <w:sz w:val="22"/>
          <w:szCs w:val="22"/>
        </w:rPr>
      </w:pPr>
      <w:ins w:id="209" w:author="Unknown">
        <w:r>
          <w:rPr>
            <w:rFonts w:ascii="Arial" w:hAnsi="Arial" w:cs="Arial"/>
            <w:color w:val="666666"/>
            <w:sz w:val="22"/>
            <w:szCs w:val="22"/>
          </w:rPr>
          <w:t>Enum was introduced in Java 1.5 as a new type whose fields consists of fixed set of constants. For example, in Java we can create Direction as enum with fixed fields as EAST, WEST, NORTH, SOUTH.</w:t>
        </w:r>
      </w:ins>
    </w:p>
    <w:p w:rsidR="00384379" w:rsidRDefault="00384379" w:rsidP="00384379">
      <w:pPr>
        <w:pStyle w:val="NormalWeb"/>
        <w:shd w:val="clear" w:color="auto" w:fill="FFFFFF"/>
        <w:spacing w:before="0" w:beforeAutospacing="0" w:after="360" w:afterAutospacing="0" w:line="360" w:lineRule="atLeast"/>
        <w:ind w:left="554"/>
        <w:rPr>
          <w:ins w:id="210" w:author="Unknown"/>
          <w:rFonts w:ascii="Arial" w:hAnsi="Arial" w:cs="Arial"/>
          <w:color w:val="666666"/>
          <w:sz w:val="22"/>
          <w:szCs w:val="22"/>
        </w:rPr>
      </w:pPr>
      <w:ins w:id="211" w:author="Unknown">
        <w:r>
          <w:rPr>
            <w:rFonts w:ascii="Arial" w:hAnsi="Arial" w:cs="Arial"/>
            <w:color w:val="666666"/>
            <w:sz w:val="22"/>
            <w:szCs w:val="22"/>
          </w:rPr>
          <w:t>enum is the keyword to create an enum type and similar to class. Enum constants are implicitly static and final. Read more in detail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"http://www.journaldev.com/716/java-enum"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enum</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212" w:author="Unknown"/>
          <w:rFonts w:ascii="Arial" w:hAnsi="Arial" w:cs="Arial"/>
          <w:color w:val="000000"/>
          <w:sz w:val="33"/>
          <w:szCs w:val="33"/>
        </w:rPr>
      </w:pPr>
      <w:bookmarkStart w:id="213" w:name="annotations-java"/>
      <w:bookmarkEnd w:id="213"/>
      <w:ins w:id="214" w:author="Unknown">
        <w:r>
          <w:rPr>
            <w:rFonts w:ascii="Arial" w:hAnsi="Arial" w:cs="Arial"/>
            <w:color w:val="000000"/>
            <w:sz w:val="33"/>
            <w:szCs w:val="33"/>
          </w:rPr>
          <w:t>What is Java Annotations?</w:t>
        </w:r>
      </w:ins>
    </w:p>
    <w:p w:rsidR="00384379" w:rsidRDefault="00384379" w:rsidP="00384379">
      <w:pPr>
        <w:pStyle w:val="NormalWeb"/>
        <w:shd w:val="clear" w:color="auto" w:fill="FFFFFF"/>
        <w:spacing w:before="0" w:beforeAutospacing="0" w:after="360" w:afterAutospacing="0" w:line="360" w:lineRule="atLeast"/>
        <w:ind w:left="554"/>
        <w:rPr>
          <w:ins w:id="215" w:author="Unknown"/>
          <w:rFonts w:ascii="Arial" w:hAnsi="Arial" w:cs="Arial"/>
          <w:color w:val="666666"/>
          <w:sz w:val="22"/>
          <w:szCs w:val="22"/>
        </w:rPr>
      </w:pPr>
      <w:ins w:id="216" w:author="Unknown">
        <w:r>
          <w:rPr>
            <w:rFonts w:ascii="Arial" w:hAnsi="Arial" w:cs="Arial"/>
            <w:color w:val="666666"/>
            <w:sz w:val="22"/>
            <w:szCs w:val="22"/>
          </w:rPr>
          <w:t>Java Annotations provide information about the code and they have no direct effect on the code they annotate. Annotations are introduced in 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@SuppressWarnings. 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"http://www.journaldev.com/721/java-annotations-example-tutorial"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annotations</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numPr>
          <w:ilvl w:val="0"/>
          <w:numId w:val="46"/>
        </w:numPr>
        <w:shd w:val="clear" w:color="auto" w:fill="FFFFFF"/>
        <w:spacing w:before="0" w:beforeAutospacing="0" w:after="222" w:afterAutospacing="0"/>
        <w:ind w:left="554"/>
        <w:rPr>
          <w:ins w:id="217" w:author="Unknown"/>
          <w:rFonts w:ascii="Arial" w:hAnsi="Arial" w:cs="Arial"/>
          <w:color w:val="000000"/>
          <w:sz w:val="33"/>
          <w:szCs w:val="33"/>
        </w:rPr>
      </w:pPr>
      <w:bookmarkStart w:id="218" w:name="reflection-api"/>
      <w:bookmarkEnd w:id="218"/>
      <w:ins w:id="219" w:author="Unknown">
        <w:r>
          <w:rPr>
            <w:rFonts w:ascii="Arial" w:hAnsi="Arial" w:cs="Arial"/>
            <w:color w:val="000000"/>
            <w:sz w:val="33"/>
            <w:szCs w:val="33"/>
          </w:rPr>
          <w:t>What is Java Reflection API? Why it’s so important to have?</w:t>
        </w:r>
      </w:ins>
    </w:p>
    <w:p w:rsidR="00384379" w:rsidRDefault="00384379" w:rsidP="00384379">
      <w:pPr>
        <w:pStyle w:val="NormalWeb"/>
        <w:shd w:val="clear" w:color="auto" w:fill="FFFFFF"/>
        <w:spacing w:before="0" w:beforeAutospacing="0" w:after="360" w:afterAutospacing="0" w:line="360" w:lineRule="atLeast"/>
        <w:ind w:left="554"/>
        <w:rPr>
          <w:ins w:id="220" w:author="Unknown"/>
          <w:rFonts w:ascii="Arial" w:hAnsi="Arial" w:cs="Arial"/>
          <w:color w:val="666666"/>
          <w:sz w:val="22"/>
          <w:szCs w:val="22"/>
        </w:rPr>
      </w:pPr>
      <w:ins w:id="221" w:author="Unknown">
        <w:r>
          <w:rPr>
            <w:rFonts w:ascii="Arial" w:hAnsi="Arial" w:cs="Arial"/>
            <w:color w:val="666666"/>
            <w:sz w:val="22"/>
            <w:szCs w:val="22"/>
          </w:rPr>
          <w:t>Java Reflection API provides ability to inspect and modify the runtime behavior of java application. We can inspect a java class, interface, enum and get their methods and field details. Reflection API is an advanced topic and we should avoid it in normal programming. Reflection API usage can break the design pattern such as Singleton pattern by invoking the private constructor i.e violating the rules of access modifiers.</w:t>
        </w:r>
      </w:ins>
    </w:p>
    <w:p w:rsidR="00384379" w:rsidRDefault="00384379" w:rsidP="00384379">
      <w:pPr>
        <w:pStyle w:val="NormalWeb"/>
        <w:shd w:val="clear" w:color="auto" w:fill="FFFFFF"/>
        <w:spacing w:before="0" w:beforeAutospacing="0" w:after="360" w:afterAutospacing="0" w:line="360" w:lineRule="atLeast"/>
        <w:ind w:left="554"/>
        <w:rPr>
          <w:ins w:id="222" w:author="Unknown"/>
          <w:rFonts w:ascii="Arial" w:hAnsi="Arial" w:cs="Arial"/>
          <w:color w:val="666666"/>
          <w:sz w:val="22"/>
          <w:szCs w:val="22"/>
        </w:rPr>
      </w:pPr>
      <w:ins w:id="223" w:author="Unknown">
        <w:r>
          <w:rPr>
            <w:rFonts w:ascii="Arial" w:hAnsi="Arial" w:cs="Arial"/>
            <w:color w:val="666666"/>
            <w:sz w:val="22"/>
            <w:szCs w:val="22"/>
          </w:rPr>
          <w:t xml:space="preserve">Even though we don’t use Reflection API in normal programming, it’s very important to have. We can’t have any frameworks such as Spring, Hibernate or servers such as </w:t>
        </w:r>
        <w:r>
          <w:rPr>
            <w:rFonts w:ascii="Arial" w:hAnsi="Arial" w:cs="Arial"/>
            <w:color w:val="666666"/>
            <w:sz w:val="22"/>
            <w:szCs w:val="22"/>
          </w:rPr>
          <w:lastRenderedPageBreak/>
          <w:t>Tomcat, JBoss without Reflection API. They invoke the appropriate methods and instantiate classes through reflection API and use it a lot for other processing.</w:t>
        </w:r>
      </w:ins>
    </w:p>
    <w:p w:rsidR="00384379" w:rsidRDefault="00384379" w:rsidP="00384379">
      <w:pPr>
        <w:pStyle w:val="NormalWeb"/>
        <w:shd w:val="clear" w:color="auto" w:fill="FFFFFF"/>
        <w:spacing w:before="0" w:beforeAutospacing="0" w:after="360" w:afterAutospacing="0" w:line="360" w:lineRule="atLeast"/>
        <w:ind w:left="554"/>
        <w:rPr>
          <w:ins w:id="224" w:author="Unknown"/>
          <w:rFonts w:ascii="Arial" w:hAnsi="Arial" w:cs="Arial"/>
          <w:color w:val="666666"/>
          <w:sz w:val="22"/>
          <w:szCs w:val="22"/>
        </w:rPr>
      </w:pPr>
      <w:ins w:id="225" w:author="Unknown">
        <w:r>
          <w:rPr>
            <w:rFonts w:ascii="Arial" w:hAnsi="Arial" w:cs="Arial"/>
            <w:color w:val="666666"/>
            <w:sz w:val="22"/>
            <w:szCs w:val="22"/>
          </w:rPr>
          <w:t>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"http://www.journaldev.com/1789/java-reflection-example-tutorial"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Reflection Tutorial</w:t>
        </w:r>
        <w:r w:rsidR="000F79BD">
          <w:rPr>
            <w:rFonts w:ascii="Arial" w:hAnsi="Arial" w:cs="Arial"/>
            <w:color w:val="666666"/>
            <w:sz w:val="22"/>
            <w:szCs w:val="22"/>
          </w:rPr>
          <w:fldChar w:fldCharType="end"/>
        </w:r>
        <w:r>
          <w:rPr>
            <w:rStyle w:val="apple-converted-space"/>
            <w:rFonts w:ascii="Arial" w:hAnsi="Arial" w:cs="Arial"/>
            <w:color w:val="666666"/>
            <w:sz w:val="22"/>
            <w:szCs w:val="22"/>
          </w:rPr>
          <w:t> </w:t>
        </w:r>
        <w:r>
          <w:rPr>
            <w:rFonts w:ascii="Arial" w:hAnsi="Arial" w:cs="Arial"/>
            <w:color w:val="666666"/>
            <w:sz w:val="22"/>
            <w:szCs w:val="22"/>
          </w:rPr>
          <w:t>to get in-depth knowledge of reflection api.</w:t>
        </w:r>
      </w:ins>
    </w:p>
    <w:p w:rsidR="00384379" w:rsidRDefault="00384379" w:rsidP="00384379">
      <w:pPr>
        <w:pStyle w:val="Heading3"/>
        <w:numPr>
          <w:ilvl w:val="0"/>
          <w:numId w:val="46"/>
        </w:numPr>
        <w:shd w:val="clear" w:color="auto" w:fill="FFFFFF"/>
        <w:spacing w:before="0" w:beforeAutospacing="0" w:after="222" w:afterAutospacing="0"/>
        <w:ind w:left="554"/>
        <w:rPr>
          <w:ins w:id="226" w:author="Unknown"/>
          <w:rFonts w:ascii="Arial" w:hAnsi="Arial" w:cs="Arial"/>
          <w:color w:val="000000"/>
          <w:sz w:val="33"/>
          <w:szCs w:val="33"/>
        </w:rPr>
      </w:pPr>
      <w:bookmarkStart w:id="227" w:name="composition"/>
      <w:bookmarkEnd w:id="227"/>
      <w:ins w:id="228" w:author="Unknown">
        <w:r>
          <w:rPr>
            <w:rFonts w:ascii="Arial" w:hAnsi="Arial" w:cs="Arial"/>
            <w:color w:val="000000"/>
            <w:sz w:val="33"/>
            <w:szCs w:val="33"/>
          </w:rPr>
          <w:t>What is composition in java?</w:t>
        </w:r>
      </w:ins>
    </w:p>
    <w:p w:rsidR="00384379" w:rsidRDefault="00384379" w:rsidP="00384379">
      <w:pPr>
        <w:pStyle w:val="NormalWeb"/>
        <w:shd w:val="clear" w:color="auto" w:fill="FFFFFF"/>
        <w:spacing w:before="0" w:beforeAutospacing="0" w:after="360" w:afterAutospacing="0" w:line="360" w:lineRule="atLeast"/>
        <w:ind w:left="554"/>
        <w:rPr>
          <w:ins w:id="229" w:author="Unknown"/>
          <w:rFonts w:ascii="Arial" w:hAnsi="Arial" w:cs="Arial"/>
          <w:color w:val="666666"/>
          <w:sz w:val="22"/>
          <w:szCs w:val="22"/>
        </w:rPr>
      </w:pPr>
      <w:ins w:id="230" w:author="Unknown">
        <w:r>
          <w:rPr>
            <w:rFonts w:ascii="Arial" w:hAnsi="Arial" w:cs="Arial"/>
            <w:color w:val="666666"/>
            <w:sz w:val="22"/>
            <w:szCs w:val="22"/>
          </w:rPr>
          <w:t>Composition is the design technique to implement has-a relationship in classes. We can use Object composition for code reuse.</w:t>
        </w:r>
      </w:ins>
    </w:p>
    <w:p w:rsidR="00384379" w:rsidRDefault="00384379" w:rsidP="00384379">
      <w:pPr>
        <w:pStyle w:val="NormalWeb"/>
        <w:shd w:val="clear" w:color="auto" w:fill="FFFFFF"/>
        <w:spacing w:before="0" w:beforeAutospacing="0" w:after="360" w:afterAutospacing="0" w:line="360" w:lineRule="atLeast"/>
        <w:ind w:left="554"/>
        <w:rPr>
          <w:ins w:id="231" w:author="Unknown"/>
          <w:rFonts w:ascii="Arial" w:hAnsi="Arial" w:cs="Arial"/>
          <w:color w:val="666666"/>
          <w:sz w:val="22"/>
          <w:szCs w:val="22"/>
        </w:rPr>
      </w:pPr>
      <w:ins w:id="232" w:author="Unknown">
        <w:r>
          <w:rPr>
            <w:rFonts w:ascii="Arial" w:hAnsi="Arial" w:cs="Arial"/>
            <w:color w:val="666666"/>
            <w:sz w:val="22"/>
            <w:szCs w:val="22"/>
          </w:rPr>
          <w:t>Java composition is achieved by using instance variables that refers to other objects. Benefit of using composition is that we can control the visibility of other object to client classes and reuse only what we need. Read more with example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"http://www.journaldev.com/1325/what-is-composition-in-java-java-composition-example"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Composition</w:t>
        </w:r>
        <w:r w:rsidR="000F79BD">
          <w:rPr>
            <w:rFonts w:ascii="Arial" w:hAnsi="Arial" w:cs="Arial"/>
            <w:color w:val="666666"/>
            <w:sz w:val="22"/>
            <w:szCs w:val="22"/>
          </w:rPr>
          <w:fldChar w:fldCharType="end"/>
        </w:r>
        <w:r>
          <w:rPr>
            <w:rStyle w:val="apple-converted-space"/>
            <w:rFonts w:ascii="Arial" w:hAnsi="Arial" w:cs="Arial"/>
            <w:color w:val="666666"/>
            <w:sz w:val="22"/>
            <w:szCs w:val="22"/>
          </w:rPr>
          <w:t> </w:t>
        </w:r>
        <w:r>
          <w:rPr>
            <w:rFonts w:ascii="Arial" w:hAnsi="Arial" w:cs="Arial"/>
            <w:color w:val="666666"/>
            <w:sz w:val="22"/>
            <w:szCs w:val="22"/>
          </w:rPr>
          <w:t>example.</w:t>
        </w:r>
      </w:ins>
    </w:p>
    <w:p w:rsidR="00384379" w:rsidRDefault="00384379" w:rsidP="00384379">
      <w:pPr>
        <w:pStyle w:val="Heading3"/>
        <w:numPr>
          <w:ilvl w:val="0"/>
          <w:numId w:val="46"/>
        </w:numPr>
        <w:shd w:val="clear" w:color="auto" w:fill="FFFFFF"/>
        <w:spacing w:before="0" w:beforeAutospacing="0" w:after="222" w:afterAutospacing="0"/>
        <w:ind w:left="554"/>
        <w:rPr>
          <w:ins w:id="233" w:author="Unknown"/>
          <w:rFonts w:ascii="Arial" w:hAnsi="Arial" w:cs="Arial"/>
          <w:color w:val="000000"/>
          <w:sz w:val="33"/>
          <w:szCs w:val="33"/>
        </w:rPr>
      </w:pPr>
      <w:bookmarkStart w:id="234" w:name="composition-vs-inheritance"/>
      <w:bookmarkEnd w:id="234"/>
      <w:ins w:id="235" w:author="Unknown">
        <w:r>
          <w:rPr>
            <w:rFonts w:ascii="Arial" w:hAnsi="Arial" w:cs="Arial"/>
            <w:color w:val="000000"/>
            <w:sz w:val="33"/>
            <w:szCs w:val="33"/>
          </w:rPr>
          <w:t>What is the benefit of Composition over Inheritance?</w:t>
        </w:r>
      </w:ins>
    </w:p>
    <w:p w:rsidR="00384379" w:rsidRDefault="00384379" w:rsidP="00384379">
      <w:pPr>
        <w:pStyle w:val="NormalWeb"/>
        <w:shd w:val="clear" w:color="auto" w:fill="FFFFFF"/>
        <w:spacing w:before="0" w:beforeAutospacing="0" w:after="360" w:afterAutospacing="0" w:line="360" w:lineRule="atLeast"/>
        <w:ind w:left="554"/>
        <w:rPr>
          <w:ins w:id="236" w:author="Unknown"/>
          <w:rFonts w:ascii="Arial" w:hAnsi="Arial" w:cs="Arial"/>
          <w:color w:val="666666"/>
          <w:sz w:val="22"/>
          <w:szCs w:val="22"/>
        </w:rPr>
      </w:pPr>
      <w:ins w:id="237" w:author="Unknown">
        <w:r>
          <w:rPr>
            <w:rFonts w:ascii="Arial" w:hAnsi="Arial" w:cs="Arial"/>
            <w:color w:val="666666"/>
            <w:sz w:val="22"/>
            <w:szCs w:val="22"/>
          </w:rPr>
          <w:t>One of the best practices of java programming is to “favor composition over inheritance”. Some of the possible reasons are:</w:t>
        </w:r>
      </w:ins>
    </w:p>
    <w:p w:rsidR="00384379" w:rsidRDefault="00384379" w:rsidP="00C306AB">
      <w:pPr>
        <w:numPr>
          <w:ilvl w:val="1"/>
          <w:numId w:val="47"/>
        </w:numPr>
        <w:shd w:val="clear" w:color="auto" w:fill="FFFFFF"/>
        <w:spacing w:before="100" w:beforeAutospacing="1" w:after="100" w:afterAutospacing="1" w:line="360" w:lineRule="atLeast"/>
        <w:ind w:left="1108"/>
        <w:rPr>
          <w:ins w:id="238" w:author="Unknown"/>
          <w:rFonts w:ascii="Arial" w:hAnsi="Arial" w:cs="Arial"/>
          <w:color w:val="666666"/>
        </w:rPr>
      </w:pPr>
      <w:ins w:id="239" w:author="Unknown">
        <w:r>
          <w:rPr>
            <w:rFonts w:ascii="Arial" w:hAnsi="Arial" w:cs="Arial"/>
            <w:color w:val="666666"/>
          </w:rPr>
          <w:t>Any change in the superclass might affect subclass even though we might not be using the superclass methods. For example, if we have a method test() in subclass and suddenly somebody introduces a method test() in superclass, we will get compilation errors in subclass. Composition will never face this issue because we are using only what methods we need.</w:t>
        </w:r>
      </w:ins>
    </w:p>
    <w:p w:rsidR="00384379" w:rsidRDefault="00384379" w:rsidP="00C306AB">
      <w:pPr>
        <w:numPr>
          <w:ilvl w:val="1"/>
          <w:numId w:val="47"/>
        </w:numPr>
        <w:shd w:val="clear" w:color="auto" w:fill="FFFFFF"/>
        <w:spacing w:before="100" w:beforeAutospacing="1" w:after="100" w:afterAutospacing="1" w:line="360" w:lineRule="atLeast"/>
        <w:ind w:left="1108"/>
        <w:rPr>
          <w:ins w:id="240" w:author="Unknown"/>
          <w:rFonts w:ascii="Arial" w:hAnsi="Arial" w:cs="Arial"/>
          <w:color w:val="666666"/>
        </w:rPr>
      </w:pPr>
      <w:ins w:id="241" w:author="Unknown">
        <w:r>
          <w:rPr>
            <w:rFonts w:ascii="Arial" w:hAnsi="Arial" w:cs="Arial"/>
            <w:color w:val="666666"/>
          </w:rPr>
          <w:t>Inheritance exposes all the super class methods and variables to client and if we have no control in designing superclass, it can lead to security holes. Composition allows us to provide restricted access to the methods and hence more secure.</w:t>
        </w:r>
      </w:ins>
    </w:p>
    <w:p w:rsidR="00384379" w:rsidRDefault="00384379" w:rsidP="00C306AB">
      <w:pPr>
        <w:numPr>
          <w:ilvl w:val="1"/>
          <w:numId w:val="47"/>
        </w:numPr>
        <w:shd w:val="clear" w:color="auto" w:fill="FFFFFF"/>
        <w:spacing w:before="100" w:beforeAutospacing="1" w:after="100" w:afterAutospacing="1" w:line="360" w:lineRule="atLeast"/>
        <w:ind w:left="1108"/>
        <w:rPr>
          <w:ins w:id="242" w:author="Unknown"/>
          <w:rFonts w:ascii="Arial" w:hAnsi="Arial" w:cs="Arial"/>
          <w:color w:val="666666"/>
        </w:rPr>
      </w:pPr>
      <w:ins w:id="243" w:author="Unknown">
        <w:r>
          <w:rPr>
            <w:rFonts w:ascii="Arial" w:hAnsi="Arial" w:cs="Arial"/>
            <w:color w:val="666666"/>
          </w:rPr>
          <w:t>We can get runtime binding in composition where inheritance binds the classes at compile time. So composition provides flexibility in invocation of methods.</w:t>
        </w:r>
      </w:ins>
    </w:p>
    <w:p w:rsidR="00384379" w:rsidRDefault="00384379" w:rsidP="00384379">
      <w:pPr>
        <w:pStyle w:val="NormalWeb"/>
        <w:shd w:val="clear" w:color="auto" w:fill="FFFFFF"/>
        <w:spacing w:before="0" w:beforeAutospacing="0" w:after="360" w:afterAutospacing="0" w:line="360" w:lineRule="atLeast"/>
        <w:ind w:left="554"/>
        <w:rPr>
          <w:ins w:id="244" w:author="Unknown"/>
          <w:rFonts w:ascii="Arial" w:hAnsi="Arial" w:cs="Arial"/>
          <w:color w:val="666666"/>
          <w:sz w:val="22"/>
          <w:szCs w:val="22"/>
        </w:rPr>
      </w:pPr>
      <w:ins w:id="245" w:author="Unknown">
        <w:r>
          <w:rPr>
            <w:rFonts w:ascii="Arial" w:hAnsi="Arial" w:cs="Arial"/>
            <w:color w:val="666666"/>
            <w:sz w:val="22"/>
            <w:szCs w:val="22"/>
          </w:rPr>
          <w:t>You can read more about above benefits of composition over inheritance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"http://www.journaldev.com/1775/multiple-inheritance-in-java"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composition vs inheritance</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7"/>
        </w:numPr>
        <w:shd w:val="clear" w:color="auto" w:fill="FFFFFF"/>
        <w:spacing w:before="0" w:beforeAutospacing="0" w:after="222" w:afterAutospacing="0"/>
        <w:ind w:left="554"/>
        <w:rPr>
          <w:ins w:id="246" w:author="Unknown"/>
          <w:rFonts w:ascii="Arial" w:hAnsi="Arial" w:cs="Arial"/>
          <w:color w:val="000000"/>
          <w:sz w:val="33"/>
          <w:szCs w:val="33"/>
        </w:rPr>
      </w:pPr>
      <w:bookmarkStart w:id="247" w:name="sort-objects"/>
      <w:bookmarkEnd w:id="247"/>
      <w:ins w:id="248" w:author="Unknown">
        <w:r>
          <w:rPr>
            <w:rFonts w:ascii="Arial" w:hAnsi="Arial" w:cs="Arial"/>
            <w:color w:val="000000"/>
            <w:sz w:val="33"/>
            <w:szCs w:val="33"/>
          </w:rPr>
          <w:t>How to sort a collection of custom Objects in Java?</w:t>
        </w:r>
      </w:ins>
    </w:p>
    <w:p w:rsidR="00384379" w:rsidRDefault="00384379" w:rsidP="00384379">
      <w:pPr>
        <w:pStyle w:val="NormalWeb"/>
        <w:shd w:val="clear" w:color="auto" w:fill="FFFFFF"/>
        <w:spacing w:before="0" w:beforeAutospacing="0" w:after="360" w:afterAutospacing="0" w:line="360" w:lineRule="atLeast"/>
        <w:ind w:left="554"/>
        <w:rPr>
          <w:ins w:id="249" w:author="Unknown"/>
          <w:rFonts w:ascii="Arial" w:hAnsi="Arial" w:cs="Arial"/>
          <w:color w:val="666666"/>
          <w:sz w:val="22"/>
          <w:szCs w:val="22"/>
        </w:rPr>
      </w:pPr>
      <w:ins w:id="250" w:author="Unknown">
        <w:r>
          <w:rPr>
            <w:rFonts w:ascii="Arial" w:hAnsi="Arial" w:cs="Arial"/>
            <w:color w:val="666666"/>
            <w:sz w:val="22"/>
            <w:szCs w:val="22"/>
          </w:rPr>
          <w:lastRenderedPageBreak/>
          <w:t>We need to implement Comparable interface to support sorting of custom objects in a collection. Comparable interface has compareTo(T obj) method which is used by sorting methods and by providing this method implementation, we can provide default way to sort custom objects collection.</w:t>
        </w:r>
      </w:ins>
    </w:p>
    <w:p w:rsidR="00384379" w:rsidRDefault="00384379" w:rsidP="00384379">
      <w:pPr>
        <w:pStyle w:val="NormalWeb"/>
        <w:shd w:val="clear" w:color="auto" w:fill="FFFFFF"/>
        <w:spacing w:before="0" w:beforeAutospacing="0" w:after="360" w:afterAutospacing="0" w:line="360" w:lineRule="atLeast"/>
        <w:ind w:left="554"/>
        <w:rPr>
          <w:ins w:id="251" w:author="Unknown"/>
          <w:rFonts w:ascii="Arial" w:hAnsi="Arial" w:cs="Arial"/>
          <w:color w:val="666666"/>
          <w:sz w:val="22"/>
          <w:szCs w:val="22"/>
        </w:rPr>
      </w:pPr>
      <w:ins w:id="252" w:author="Unknown">
        <w:r>
          <w:rPr>
            <w:rFonts w:ascii="Arial" w:hAnsi="Arial" w:cs="Arial"/>
            <w:color w:val="666666"/>
            <w:sz w:val="22"/>
            <w:szCs w:val="22"/>
          </w:rPr>
          <w:t>However, if you want to sort based on different criteria, such as sorting an Employees collection based on salary or age, then we can create Comparator instances and pass it as sorting methodology. For more details 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"http://www.journaldev.com/780/comparable-and-comparator-in-java-example"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Comparable and Comparator</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7"/>
        </w:numPr>
        <w:shd w:val="clear" w:color="auto" w:fill="FFFFFF"/>
        <w:spacing w:before="0" w:beforeAutospacing="0" w:after="222" w:afterAutospacing="0"/>
        <w:ind w:left="554"/>
        <w:rPr>
          <w:ins w:id="253" w:author="Unknown"/>
          <w:rFonts w:ascii="Arial" w:hAnsi="Arial" w:cs="Arial"/>
          <w:color w:val="000000"/>
          <w:sz w:val="33"/>
          <w:szCs w:val="33"/>
        </w:rPr>
      </w:pPr>
      <w:bookmarkStart w:id="254" w:name="inner-class"/>
      <w:bookmarkEnd w:id="254"/>
      <w:ins w:id="255" w:author="Unknown">
        <w:r>
          <w:rPr>
            <w:rFonts w:ascii="Arial" w:hAnsi="Arial" w:cs="Arial"/>
            <w:color w:val="000000"/>
            <w:sz w:val="33"/>
            <w:szCs w:val="33"/>
          </w:rPr>
          <w:t>What is inner class in java?</w:t>
        </w:r>
      </w:ins>
    </w:p>
    <w:p w:rsidR="00384379" w:rsidRDefault="00384379" w:rsidP="00384379">
      <w:pPr>
        <w:pStyle w:val="NormalWeb"/>
        <w:shd w:val="clear" w:color="auto" w:fill="FFFFFF"/>
        <w:spacing w:before="0" w:beforeAutospacing="0" w:after="360" w:afterAutospacing="0" w:line="360" w:lineRule="atLeast"/>
        <w:ind w:left="554"/>
        <w:rPr>
          <w:ins w:id="256" w:author="Unknown"/>
          <w:rFonts w:ascii="Arial" w:hAnsi="Arial" w:cs="Arial"/>
          <w:color w:val="666666"/>
          <w:sz w:val="22"/>
          <w:szCs w:val="22"/>
        </w:rPr>
      </w:pPr>
      <w:ins w:id="257" w:author="Unknown">
        <w:r>
          <w:rPr>
            <w:rFonts w:ascii="Arial" w:hAnsi="Arial" w:cs="Arial"/>
            <w:color w:val="666666"/>
            <w:sz w:val="22"/>
            <w:szCs w:val="22"/>
          </w:rPr>
          <w:t>We can define a class inside a class and they are called nested classes. Any non-static nested class is known as inner class. Inner classes are associated with the object of the class and they can access all the variables and methods of the outer class. Since inner classes are associated with instance, we can’t have any static variables in them.</w:t>
        </w:r>
      </w:ins>
    </w:p>
    <w:p w:rsidR="00384379" w:rsidRDefault="00384379" w:rsidP="00384379">
      <w:pPr>
        <w:pStyle w:val="NormalWeb"/>
        <w:shd w:val="clear" w:color="auto" w:fill="FFFFFF"/>
        <w:spacing w:before="0" w:beforeAutospacing="0" w:after="360" w:afterAutospacing="0" w:line="360" w:lineRule="atLeast"/>
        <w:ind w:left="554"/>
        <w:rPr>
          <w:ins w:id="258" w:author="Unknown"/>
          <w:rFonts w:ascii="Arial" w:hAnsi="Arial" w:cs="Arial"/>
          <w:color w:val="666666"/>
          <w:sz w:val="22"/>
          <w:szCs w:val="22"/>
        </w:rPr>
      </w:pPr>
      <w:ins w:id="259" w:author="Unknown">
        <w:r>
          <w:rPr>
            <w:rFonts w:ascii="Arial" w:hAnsi="Arial" w:cs="Arial"/>
            <w:color w:val="666666"/>
            <w:sz w:val="22"/>
            <w:szCs w:val="22"/>
          </w:rPr>
          <w:t>We can have local inner class or anonymous inner class inside a class. For more details 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"http://www.journaldev.com/996/java-nested-classes-java-inner-class-static-nested-class-local-inner-class-and-anonymous-inner-class"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inner class</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7"/>
        </w:numPr>
        <w:shd w:val="clear" w:color="auto" w:fill="FFFFFF"/>
        <w:spacing w:before="0" w:beforeAutospacing="0" w:after="222" w:afterAutospacing="0"/>
        <w:ind w:left="554"/>
        <w:rPr>
          <w:ins w:id="260" w:author="Unknown"/>
          <w:rFonts w:ascii="Arial" w:hAnsi="Arial" w:cs="Arial"/>
          <w:color w:val="000000"/>
          <w:sz w:val="33"/>
          <w:szCs w:val="33"/>
        </w:rPr>
      </w:pPr>
      <w:bookmarkStart w:id="261" w:name="anonymous-inner-class"/>
      <w:bookmarkEnd w:id="261"/>
      <w:ins w:id="262" w:author="Unknown">
        <w:r>
          <w:rPr>
            <w:rFonts w:ascii="Arial" w:hAnsi="Arial" w:cs="Arial"/>
            <w:color w:val="000000"/>
            <w:sz w:val="33"/>
            <w:szCs w:val="33"/>
          </w:rPr>
          <w:t>What is anonymous inner class?</w:t>
        </w:r>
      </w:ins>
    </w:p>
    <w:p w:rsidR="00384379" w:rsidRDefault="00384379" w:rsidP="00384379">
      <w:pPr>
        <w:pStyle w:val="NormalWeb"/>
        <w:shd w:val="clear" w:color="auto" w:fill="FFFFFF"/>
        <w:spacing w:before="0" w:beforeAutospacing="0" w:after="360" w:afterAutospacing="0" w:line="360" w:lineRule="atLeast"/>
        <w:ind w:left="554"/>
        <w:rPr>
          <w:ins w:id="263" w:author="Unknown"/>
          <w:rFonts w:ascii="Arial" w:hAnsi="Arial" w:cs="Arial"/>
          <w:color w:val="666666"/>
          <w:sz w:val="22"/>
          <w:szCs w:val="22"/>
        </w:rPr>
      </w:pPr>
      <w:ins w:id="264" w:author="Unknown">
        <w:r>
          <w:rPr>
            <w:rFonts w:ascii="Arial" w:hAnsi="Arial" w:cs="Arial"/>
            <w:color w:val="666666"/>
            <w:sz w:val="22"/>
            <w:szCs w:val="22"/>
          </w:rPr>
          <w:t>A local inner class without name is known as anonymous inner class. An anonymous class is defined and instantiated in a single statement. Anonymous inner class always extend a class or implement an interface.</w:t>
        </w:r>
      </w:ins>
    </w:p>
    <w:p w:rsidR="00384379" w:rsidRDefault="00384379" w:rsidP="00384379">
      <w:pPr>
        <w:pStyle w:val="NormalWeb"/>
        <w:shd w:val="clear" w:color="auto" w:fill="FFFFFF"/>
        <w:spacing w:before="0" w:beforeAutospacing="0" w:after="360" w:afterAutospacing="0" w:line="360" w:lineRule="atLeast"/>
        <w:ind w:left="554"/>
        <w:rPr>
          <w:ins w:id="265" w:author="Unknown"/>
          <w:rFonts w:ascii="Arial" w:hAnsi="Arial" w:cs="Arial"/>
          <w:color w:val="666666"/>
          <w:sz w:val="22"/>
          <w:szCs w:val="22"/>
        </w:rPr>
      </w:pPr>
      <w:ins w:id="266" w:author="Unknown">
        <w:r>
          <w:rPr>
            <w:rFonts w:ascii="Arial" w:hAnsi="Arial" w:cs="Arial"/>
            <w:color w:val="666666"/>
            <w:sz w:val="22"/>
            <w:szCs w:val="22"/>
          </w:rPr>
          <w:t>Since an anonymous class has no name, it is not possible to define a constructor for an anonymous class. Anonymous inner classes are accessible only at the point where it is defined.</w:t>
        </w:r>
      </w:ins>
    </w:p>
    <w:p w:rsidR="00384379" w:rsidRDefault="00384379" w:rsidP="00C306AB">
      <w:pPr>
        <w:pStyle w:val="Heading3"/>
        <w:numPr>
          <w:ilvl w:val="0"/>
          <w:numId w:val="47"/>
        </w:numPr>
        <w:shd w:val="clear" w:color="auto" w:fill="FFFFFF"/>
        <w:spacing w:before="0" w:beforeAutospacing="0" w:after="222" w:afterAutospacing="0"/>
        <w:ind w:left="554"/>
        <w:rPr>
          <w:ins w:id="267" w:author="Unknown"/>
          <w:rFonts w:ascii="Arial" w:hAnsi="Arial" w:cs="Arial"/>
          <w:color w:val="000000"/>
          <w:sz w:val="33"/>
          <w:szCs w:val="33"/>
        </w:rPr>
      </w:pPr>
      <w:bookmarkStart w:id="268" w:name="classloader"/>
      <w:bookmarkEnd w:id="268"/>
      <w:ins w:id="269" w:author="Unknown">
        <w:r>
          <w:rPr>
            <w:rFonts w:ascii="Arial" w:hAnsi="Arial" w:cs="Arial"/>
            <w:color w:val="000000"/>
            <w:sz w:val="33"/>
            <w:szCs w:val="33"/>
          </w:rPr>
          <w:t>What is Classloader in Java?</w:t>
        </w:r>
      </w:ins>
    </w:p>
    <w:p w:rsidR="00384379" w:rsidRDefault="00384379" w:rsidP="00384379">
      <w:pPr>
        <w:pStyle w:val="NormalWeb"/>
        <w:shd w:val="clear" w:color="auto" w:fill="FFFFFF"/>
        <w:spacing w:before="0" w:beforeAutospacing="0" w:after="360" w:afterAutospacing="0" w:line="360" w:lineRule="atLeast"/>
        <w:ind w:left="554"/>
        <w:rPr>
          <w:ins w:id="270" w:author="Unknown"/>
          <w:rFonts w:ascii="Arial" w:hAnsi="Arial" w:cs="Arial"/>
          <w:color w:val="666666"/>
          <w:sz w:val="22"/>
          <w:szCs w:val="22"/>
        </w:rPr>
      </w:pPr>
      <w:ins w:id="271" w:author="Unknown">
        <w:r>
          <w:rPr>
            <w:rFonts w:ascii="Arial" w:hAnsi="Arial" w:cs="Arial"/>
            <w:color w:val="666666"/>
            <w:sz w:val="22"/>
            <w:szCs w:val="22"/>
          </w:rPr>
          <w:t>Java Classloader is the program that loads byte code program into memory when we want to access any class. We can create our own classloader by extending ClassLoader class and overriding loadClass(String name) method. Learn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"http://www.journaldev.com/349/java-classloader"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classloader</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7"/>
        </w:numPr>
        <w:shd w:val="clear" w:color="auto" w:fill="FFFFFF"/>
        <w:spacing w:before="0" w:beforeAutospacing="0" w:after="222" w:afterAutospacing="0"/>
        <w:ind w:left="554"/>
        <w:rPr>
          <w:ins w:id="272" w:author="Unknown"/>
          <w:rFonts w:ascii="Arial" w:hAnsi="Arial" w:cs="Arial"/>
          <w:color w:val="000000"/>
          <w:sz w:val="33"/>
          <w:szCs w:val="33"/>
        </w:rPr>
      </w:pPr>
      <w:bookmarkStart w:id="273" w:name="classloader-types"/>
      <w:bookmarkEnd w:id="273"/>
      <w:ins w:id="274" w:author="Unknown">
        <w:r>
          <w:rPr>
            <w:rFonts w:ascii="Arial" w:hAnsi="Arial" w:cs="Arial"/>
            <w:color w:val="000000"/>
            <w:sz w:val="33"/>
            <w:szCs w:val="33"/>
          </w:rPr>
          <w:t>What are different types of classloaders?</w:t>
        </w:r>
      </w:ins>
    </w:p>
    <w:p w:rsidR="00384379" w:rsidRDefault="00384379" w:rsidP="00384379">
      <w:pPr>
        <w:pStyle w:val="NormalWeb"/>
        <w:shd w:val="clear" w:color="auto" w:fill="FFFFFF"/>
        <w:spacing w:before="0" w:beforeAutospacing="0" w:after="360" w:afterAutospacing="0" w:line="360" w:lineRule="atLeast"/>
        <w:ind w:left="554"/>
        <w:rPr>
          <w:ins w:id="275" w:author="Unknown"/>
          <w:rFonts w:ascii="Arial" w:hAnsi="Arial" w:cs="Arial"/>
          <w:color w:val="666666"/>
          <w:sz w:val="22"/>
          <w:szCs w:val="22"/>
        </w:rPr>
      </w:pPr>
      <w:ins w:id="276" w:author="Unknown">
        <w:r>
          <w:rPr>
            <w:rFonts w:ascii="Arial" w:hAnsi="Arial" w:cs="Arial"/>
            <w:color w:val="666666"/>
            <w:sz w:val="22"/>
            <w:szCs w:val="22"/>
          </w:rPr>
          <w:lastRenderedPageBreak/>
          <w:t>There are three types of built-in Class Loaders in Java:</w:t>
        </w:r>
      </w:ins>
    </w:p>
    <w:p w:rsidR="00384379" w:rsidRDefault="00384379" w:rsidP="00C306AB">
      <w:pPr>
        <w:numPr>
          <w:ilvl w:val="1"/>
          <w:numId w:val="48"/>
        </w:numPr>
        <w:shd w:val="clear" w:color="auto" w:fill="FFFFFF"/>
        <w:spacing w:before="100" w:beforeAutospacing="1" w:after="100" w:afterAutospacing="1" w:line="360" w:lineRule="atLeast"/>
        <w:ind w:left="1108"/>
        <w:rPr>
          <w:ins w:id="277" w:author="Unknown"/>
          <w:rFonts w:ascii="Arial" w:hAnsi="Arial" w:cs="Arial"/>
          <w:color w:val="666666"/>
        </w:rPr>
      </w:pPr>
      <w:ins w:id="278" w:author="Unknown">
        <w:r>
          <w:rPr>
            <w:rFonts w:ascii="Arial" w:hAnsi="Arial" w:cs="Arial"/>
            <w:color w:val="666666"/>
          </w:rPr>
          <w:t>Bootstrap Class Loader – It loads JDK internal classes, typically loads rt.jar and other core classes.</w:t>
        </w:r>
      </w:ins>
    </w:p>
    <w:p w:rsidR="00384379" w:rsidRDefault="00384379" w:rsidP="00C306AB">
      <w:pPr>
        <w:numPr>
          <w:ilvl w:val="1"/>
          <w:numId w:val="48"/>
        </w:numPr>
        <w:shd w:val="clear" w:color="auto" w:fill="FFFFFF"/>
        <w:spacing w:before="100" w:beforeAutospacing="1" w:after="100" w:afterAutospacing="1" w:line="360" w:lineRule="atLeast"/>
        <w:ind w:left="1108"/>
        <w:rPr>
          <w:ins w:id="279" w:author="Unknown"/>
          <w:rFonts w:ascii="Arial" w:hAnsi="Arial" w:cs="Arial"/>
          <w:color w:val="666666"/>
        </w:rPr>
      </w:pPr>
      <w:ins w:id="280" w:author="Unknown">
        <w:r>
          <w:rPr>
            <w:rFonts w:ascii="Arial" w:hAnsi="Arial" w:cs="Arial"/>
            <w:color w:val="666666"/>
          </w:rPr>
          <w:t>Extensions Class Loader – It loads classes from the JDK extensions directory, usually $JAVA_HOME/lib/ext directory.</w:t>
        </w:r>
      </w:ins>
    </w:p>
    <w:p w:rsidR="00384379" w:rsidRDefault="00384379" w:rsidP="00C306AB">
      <w:pPr>
        <w:numPr>
          <w:ilvl w:val="1"/>
          <w:numId w:val="48"/>
        </w:numPr>
        <w:shd w:val="clear" w:color="auto" w:fill="FFFFFF"/>
        <w:spacing w:before="100" w:beforeAutospacing="1" w:after="100" w:afterAutospacing="1" w:line="360" w:lineRule="atLeast"/>
        <w:ind w:left="1108"/>
        <w:rPr>
          <w:ins w:id="281" w:author="Unknown"/>
          <w:rFonts w:ascii="Arial" w:hAnsi="Arial" w:cs="Arial"/>
          <w:color w:val="666666"/>
        </w:rPr>
      </w:pPr>
      <w:ins w:id="282" w:author="Unknown">
        <w:r>
          <w:rPr>
            <w:rFonts w:ascii="Arial" w:hAnsi="Arial" w:cs="Arial"/>
            <w:color w:val="666666"/>
          </w:rPr>
          <w:t>System Class Loader – It loads classes from the current classpath that can be set while invoking a program using -cp or -classpath command line options.</w:t>
        </w:r>
      </w:ins>
    </w:p>
    <w:p w:rsidR="00384379" w:rsidRDefault="00384379" w:rsidP="00C306AB">
      <w:pPr>
        <w:pStyle w:val="Heading3"/>
        <w:numPr>
          <w:ilvl w:val="0"/>
          <w:numId w:val="48"/>
        </w:numPr>
        <w:shd w:val="clear" w:color="auto" w:fill="FFFFFF"/>
        <w:spacing w:before="0" w:beforeAutospacing="0" w:after="222" w:afterAutospacing="0"/>
        <w:ind w:left="554"/>
        <w:rPr>
          <w:ins w:id="283" w:author="Unknown"/>
          <w:rFonts w:ascii="Arial" w:hAnsi="Arial" w:cs="Arial"/>
          <w:color w:val="000000"/>
          <w:sz w:val="33"/>
          <w:szCs w:val="33"/>
        </w:rPr>
      </w:pPr>
      <w:bookmarkStart w:id="284" w:name="ternary-operator"/>
      <w:bookmarkEnd w:id="284"/>
      <w:ins w:id="285" w:author="Unknown">
        <w:r>
          <w:rPr>
            <w:rFonts w:ascii="Arial" w:hAnsi="Arial" w:cs="Arial"/>
            <w:color w:val="000000"/>
            <w:sz w:val="33"/>
            <w:szCs w:val="33"/>
          </w:rPr>
          <w:t>What is ternary operator in java?</w:t>
        </w:r>
      </w:ins>
    </w:p>
    <w:p w:rsidR="00384379" w:rsidRDefault="00384379" w:rsidP="00384379">
      <w:pPr>
        <w:pStyle w:val="NormalWeb"/>
        <w:shd w:val="clear" w:color="auto" w:fill="FFFFFF"/>
        <w:spacing w:before="0" w:beforeAutospacing="0" w:after="360" w:afterAutospacing="0" w:line="360" w:lineRule="atLeast"/>
        <w:ind w:left="554"/>
        <w:rPr>
          <w:ins w:id="286" w:author="Unknown"/>
          <w:rFonts w:ascii="Arial" w:hAnsi="Arial" w:cs="Arial"/>
          <w:color w:val="666666"/>
          <w:sz w:val="22"/>
          <w:szCs w:val="22"/>
        </w:rPr>
      </w:pPr>
      <w:ins w:id="287" w:author="Unknown">
        <w:r>
          <w:rPr>
            <w:rFonts w:ascii="Arial" w:hAnsi="Arial" w:cs="Arial"/>
            <w:color w:val="666666"/>
            <w:sz w:val="22"/>
            <w:szCs w:val="22"/>
          </w:rPr>
          <w:t>Java ternary operator is the only conditional operator that takes three operands. It’s a one liner replacement for if-then-else statement and used a lot in java programming. We can use ternary operator if-else conditions or even switch conditions using nested ternary operators. An example can be found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"http://www.journaldev.com/963/java-ternary-operator"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ternary operator</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288" w:author="Unknown"/>
          <w:rFonts w:ascii="Arial" w:hAnsi="Arial" w:cs="Arial"/>
          <w:color w:val="000000"/>
          <w:sz w:val="33"/>
          <w:szCs w:val="33"/>
        </w:rPr>
      </w:pPr>
      <w:bookmarkStart w:id="289" w:name="super-keyword"/>
      <w:bookmarkEnd w:id="289"/>
      <w:ins w:id="290" w:author="Unknown">
        <w:r>
          <w:rPr>
            <w:rFonts w:ascii="Arial" w:hAnsi="Arial" w:cs="Arial"/>
            <w:color w:val="000000"/>
            <w:sz w:val="33"/>
            <w:szCs w:val="33"/>
          </w:rPr>
          <w:t>What does super keyword do?</w:t>
        </w:r>
      </w:ins>
    </w:p>
    <w:p w:rsidR="00384379" w:rsidRDefault="00384379" w:rsidP="00384379">
      <w:pPr>
        <w:pStyle w:val="NormalWeb"/>
        <w:shd w:val="clear" w:color="auto" w:fill="FFFFFF"/>
        <w:spacing w:before="0" w:beforeAutospacing="0" w:after="360" w:afterAutospacing="0" w:line="360" w:lineRule="atLeast"/>
        <w:ind w:left="554"/>
        <w:rPr>
          <w:ins w:id="291" w:author="Unknown"/>
          <w:rFonts w:ascii="Arial" w:hAnsi="Arial" w:cs="Arial"/>
          <w:color w:val="666666"/>
          <w:sz w:val="22"/>
          <w:szCs w:val="22"/>
        </w:rPr>
      </w:pPr>
      <w:ins w:id="292" w:author="Unknown">
        <w:r>
          <w:rPr>
            <w:rFonts w:ascii="Arial" w:hAnsi="Arial" w:cs="Arial"/>
            <w:color w:val="666666"/>
            <w:sz w:val="22"/>
            <w:szCs w:val="22"/>
          </w:rPr>
          <w:t>super keyword can be used to access super class method when you have overridden the method in the child class.</w:t>
        </w:r>
      </w:ins>
    </w:p>
    <w:p w:rsidR="00384379" w:rsidRDefault="00384379" w:rsidP="00384379">
      <w:pPr>
        <w:pStyle w:val="NormalWeb"/>
        <w:shd w:val="clear" w:color="auto" w:fill="FFFFFF"/>
        <w:spacing w:before="0" w:beforeAutospacing="0" w:after="360" w:afterAutospacing="0" w:line="360" w:lineRule="atLeast"/>
        <w:ind w:left="554"/>
        <w:rPr>
          <w:ins w:id="293" w:author="Unknown"/>
          <w:rFonts w:ascii="Arial" w:hAnsi="Arial" w:cs="Arial"/>
          <w:color w:val="666666"/>
          <w:sz w:val="22"/>
          <w:szCs w:val="22"/>
        </w:rPr>
      </w:pPr>
      <w:ins w:id="294" w:author="Unknown">
        <w:r>
          <w:rPr>
            <w:rFonts w:ascii="Arial" w:hAnsi="Arial" w:cs="Arial"/>
            <w:color w:val="666666"/>
            <w:sz w:val="22"/>
            <w:szCs w:val="22"/>
          </w:rPr>
          <w:t>We can use super keyword to invoke super class constructor in child class constructor but in this case it should be the first statement in the constructor method.</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295" w:author="Unknown"/>
          <w:rStyle w:val="pln"/>
          <w:color w:val="000000"/>
          <w:sz w:val="22"/>
          <w:szCs w:val="22"/>
        </w:rPr>
      </w:pPr>
      <w:ins w:id="296" w:author="Unknown">
        <w:r>
          <w:rPr>
            <w:rStyle w:val="kwd"/>
            <w:color w:val="000088"/>
            <w:sz w:val="22"/>
            <w:szCs w:val="22"/>
          </w:rPr>
          <w:t>package</w:t>
        </w:r>
        <w:r>
          <w:rPr>
            <w:rStyle w:val="pln"/>
            <w:color w:val="000000"/>
            <w:sz w:val="22"/>
            <w:szCs w:val="22"/>
          </w:rPr>
          <w:t xml:space="preserve"> com</w:t>
        </w:r>
        <w:r>
          <w:rPr>
            <w:rStyle w:val="pun"/>
            <w:color w:val="666600"/>
            <w:sz w:val="22"/>
            <w:szCs w:val="22"/>
          </w:rPr>
          <w:t>.</w:t>
        </w:r>
        <w:r>
          <w:rPr>
            <w:rStyle w:val="pln"/>
            <w:color w:val="000000"/>
            <w:sz w:val="22"/>
            <w:szCs w:val="22"/>
          </w:rPr>
          <w:t>journaldev</w:t>
        </w:r>
        <w:r>
          <w:rPr>
            <w:rStyle w:val="pun"/>
            <w:color w:val="666600"/>
            <w:sz w:val="22"/>
            <w:szCs w:val="22"/>
          </w:rPr>
          <w:t>.</w:t>
        </w:r>
        <w:r>
          <w:rPr>
            <w:rStyle w:val="pln"/>
            <w:color w:val="000000"/>
            <w:sz w:val="22"/>
            <w:szCs w:val="22"/>
          </w:rPr>
          <w:t>access</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297" w:author="Unknown"/>
          <w:rStyle w:val="pln"/>
          <w:color w:val="000000"/>
          <w:sz w:val="22"/>
          <w:szCs w:val="22"/>
        </w:rPr>
      </w:pPr>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298" w:author="Unknown"/>
          <w:rStyle w:val="pln"/>
          <w:color w:val="000000"/>
          <w:sz w:val="22"/>
          <w:szCs w:val="22"/>
        </w:rPr>
      </w:pPr>
      <w:ins w:id="299" w:author="Unknown">
        <w:r>
          <w:rPr>
            <w:rStyle w:val="kwd"/>
            <w:color w:val="000088"/>
            <w:sz w:val="22"/>
            <w:szCs w:val="22"/>
          </w:rPr>
          <w:t>public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rFonts w:eastAsiaTheme="majorEastAsia"/>
            <w:color w:val="660066"/>
            <w:sz w:val="22"/>
            <w:szCs w:val="22"/>
          </w:rPr>
          <w:t>SuperClass</w:t>
        </w:r>
        <w:r>
          <w:rPr>
            <w:rStyle w:val="pln"/>
            <w:color w:val="000000"/>
            <w:sz w:val="22"/>
            <w:szCs w:val="22"/>
          </w:rPr>
          <w:t xml:space="preserve"> </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00" w:author="Unknown"/>
          <w:rStyle w:val="pln"/>
          <w:color w:val="000000"/>
          <w:sz w:val="22"/>
          <w:szCs w:val="22"/>
        </w:rPr>
      </w:pPr>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01" w:author="Unknown"/>
          <w:rStyle w:val="pln"/>
          <w:color w:val="000000"/>
          <w:sz w:val="22"/>
          <w:szCs w:val="22"/>
        </w:rPr>
      </w:pPr>
      <w:ins w:id="302" w:author="Unknown">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typ"/>
            <w:rFonts w:eastAsiaTheme="majorEastAsia"/>
            <w:color w:val="660066"/>
            <w:sz w:val="22"/>
            <w:szCs w:val="22"/>
          </w:rPr>
          <w:t>SuperClass</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03" w:author="Unknown"/>
          <w:rStyle w:val="pln"/>
          <w:color w:val="000000"/>
          <w:sz w:val="22"/>
          <w:szCs w:val="22"/>
        </w:rPr>
      </w:pPr>
      <w:ins w:id="304" w:author="Unknown">
        <w:r>
          <w:rPr>
            <w:rStyle w:val="pln"/>
            <w:color w:val="000000"/>
            <w:sz w:val="22"/>
            <w:szCs w:val="22"/>
          </w:rPr>
          <w:tab/>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05" w:author="Unknown"/>
          <w:rStyle w:val="pln"/>
          <w:color w:val="000000"/>
          <w:sz w:val="22"/>
          <w:szCs w:val="22"/>
        </w:rPr>
      </w:pPr>
      <w:ins w:id="306" w:author="Unknown">
        <w:r>
          <w:rPr>
            <w:rStyle w:val="pln"/>
            <w:color w:val="000000"/>
            <w:sz w:val="22"/>
            <w:szCs w:val="22"/>
          </w:rPr>
          <w:tab/>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07" w:author="Unknown"/>
          <w:rStyle w:val="pln"/>
          <w:color w:val="000000"/>
          <w:sz w:val="22"/>
          <w:szCs w:val="22"/>
        </w:rPr>
      </w:pPr>
      <w:ins w:id="308" w:author="Unknown">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typ"/>
            <w:rFonts w:eastAsiaTheme="majorEastAsia"/>
            <w:color w:val="660066"/>
            <w:sz w:val="22"/>
            <w:szCs w:val="22"/>
          </w:rPr>
          <w:t>SuperClass</w:t>
        </w:r>
        <w:r>
          <w:rPr>
            <w:rStyle w:val="pun"/>
            <w:color w:val="666600"/>
            <w:sz w:val="22"/>
            <w:szCs w:val="22"/>
          </w:rPr>
          <w:t>(</w:t>
        </w:r>
        <w:r>
          <w:rPr>
            <w:rStyle w:val="kwd"/>
            <w:color w:val="000088"/>
            <w:sz w:val="22"/>
            <w:szCs w:val="22"/>
          </w:rPr>
          <w:t>int</w:t>
        </w:r>
        <w:r>
          <w:rPr>
            <w:rStyle w:val="pln"/>
            <w:color w:val="000000"/>
            <w:sz w:val="22"/>
            <w:szCs w:val="22"/>
          </w:rPr>
          <w:t xml:space="preserve"> i</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09" w:author="Unknown"/>
          <w:rStyle w:val="pln"/>
          <w:color w:val="000000"/>
          <w:sz w:val="22"/>
          <w:szCs w:val="22"/>
        </w:rPr>
      </w:pPr>
      <w:ins w:id="310" w:author="Unknown">
        <w:r>
          <w:rPr>
            <w:rStyle w:val="pln"/>
            <w:color w:val="000000"/>
            <w:sz w:val="22"/>
            <w:szCs w:val="22"/>
          </w:rPr>
          <w:lastRenderedPageBreak/>
          <w:tab/>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11" w:author="Unknown"/>
          <w:rStyle w:val="pln"/>
          <w:color w:val="000000"/>
          <w:sz w:val="22"/>
          <w:szCs w:val="22"/>
        </w:rPr>
      </w:pPr>
      <w:ins w:id="312" w:author="Unknown">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kwd"/>
            <w:color w:val="000088"/>
            <w:sz w:val="22"/>
            <w:szCs w:val="22"/>
          </w:rPr>
          <w:t>void</w:t>
        </w:r>
        <w:r>
          <w:rPr>
            <w:rStyle w:val="pln"/>
            <w:color w:val="000000"/>
            <w:sz w:val="22"/>
            <w:szCs w:val="22"/>
          </w:rPr>
          <w:t xml:space="preserve"> test</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13" w:author="Unknown"/>
          <w:rStyle w:val="pln"/>
          <w:color w:val="000000"/>
          <w:sz w:val="22"/>
          <w:szCs w:val="22"/>
        </w:rPr>
      </w:pPr>
      <w:ins w:id="314" w:author="Unknown">
        <w:r>
          <w:rPr>
            <w:rStyle w:val="pln"/>
            <w:color w:val="000000"/>
            <w:sz w:val="22"/>
            <w:szCs w:val="22"/>
          </w:rPr>
          <w:tab/>
        </w:r>
        <w:r>
          <w:rPr>
            <w:rStyle w:val="pln"/>
            <w:color w:val="000000"/>
            <w:sz w:val="22"/>
            <w:szCs w:val="22"/>
          </w:rPr>
          <w:tab/>
        </w:r>
        <w:r>
          <w:rPr>
            <w:rStyle w:val="typ"/>
            <w:rFonts w:eastAsiaTheme="majorEastAsia"/>
            <w:color w:val="660066"/>
            <w:sz w:val="22"/>
            <w:szCs w:val="22"/>
          </w:rPr>
          <w:t>System</w:t>
        </w:r>
        <w:r>
          <w:rPr>
            <w:rStyle w:val="pun"/>
            <w:color w:val="666600"/>
            <w:sz w:val="22"/>
            <w:szCs w:val="22"/>
          </w:rPr>
          <w:t>.</w:t>
        </w:r>
        <w:r>
          <w:rPr>
            <w:rStyle w:val="kwd"/>
            <w:color w:val="000088"/>
            <w:sz w:val="22"/>
            <w:szCs w:val="22"/>
          </w:rPr>
          <w:t>out</w:t>
        </w:r>
        <w:r>
          <w:rPr>
            <w:rStyle w:val="pun"/>
            <w:color w:val="666600"/>
            <w:sz w:val="22"/>
            <w:szCs w:val="22"/>
          </w:rPr>
          <w:t>.</w:t>
        </w:r>
        <w:r>
          <w:rPr>
            <w:rStyle w:val="pln"/>
            <w:color w:val="000000"/>
            <w:sz w:val="22"/>
            <w:szCs w:val="22"/>
          </w:rPr>
          <w:t>println</w:t>
        </w:r>
        <w:r>
          <w:rPr>
            <w:rStyle w:val="pun"/>
            <w:color w:val="666600"/>
            <w:sz w:val="22"/>
            <w:szCs w:val="22"/>
          </w:rPr>
          <w:t>(</w:t>
        </w:r>
        <w:r>
          <w:rPr>
            <w:rStyle w:val="str"/>
            <w:color w:val="008800"/>
            <w:sz w:val="22"/>
            <w:szCs w:val="22"/>
          </w:rPr>
          <w:t>"super class test method"</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15" w:author="Unknown"/>
          <w:rStyle w:val="pln"/>
          <w:color w:val="000000"/>
          <w:sz w:val="22"/>
          <w:szCs w:val="22"/>
        </w:rPr>
      </w:pPr>
      <w:ins w:id="316" w:author="Unknown">
        <w:r>
          <w:rPr>
            <w:rStyle w:val="pln"/>
            <w:color w:val="000000"/>
            <w:sz w:val="22"/>
            <w:szCs w:val="22"/>
          </w:rPr>
          <w:tab/>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17" w:author="Unknown"/>
          <w:color w:val="666666"/>
          <w:sz w:val="22"/>
          <w:szCs w:val="22"/>
        </w:rPr>
      </w:pPr>
      <w:ins w:id="318" w:author="Unknown">
        <w:r>
          <w:rPr>
            <w:rStyle w:val="pun"/>
            <w:color w:val="666600"/>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319" w:author="Unknown"/>
          <w:rFonts w:ascii="Arial" w:hAnsi="Arial" w:cs="Arial"/>
          <w:color w:val="666666"/>
          <w:sz w:val="22"/>
          <w:szCs w:val="22"/>
        </w:rPr>
      </w:pPr>
      <w:ins w:id="320" w:author="Unknown">
        <w:r>
          <w:rPr>
            <w:rFonts w:ascii="Arial" w:hAnsi="Arial" w:cs="Arial"/>
            <w:color w:val="666666"/>
            <w:sz w:val="22"/>
            <w:szCs w:val="22"/>
          </w:rPr>
          <w:t>Use of super keyword can be seen in below child class implementation.</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21" w:author="Unknown"/>
          <w:rStyle w:val="pln"/>
          <w:color w:val="000000"/>
          <w:sz w:val="22"/>
          <w:szCs w:val="22"/>
        </w:rPr>
      </w:pPr>
      <w:ins w:id="322" w:author="Unknown">
        <w:r>
          <w:rPr>
            <w:rStyle w:val="kwd"/>
            <w:color w:val="000088"/>
            <w:sz w:val="22"/>
            <w:szCs w:val="22"/>
          </w:rPr>
          <w:t>package</w:t>
        </w:r>
        <w:r>
          <w:rPr>
            <w:rStyle w:val="pln"/>
            <w:color w:val="000000"/>
            <w:sz w:val="22"/>
            <w:szCs w:val="22"/>
          </w:rPr>
          <w:t xml:space="preserve"> com</w:t>
        </w:r>
        <w:r>
          <w:rPr>
            <w:rStyle w:val="pun"/>
            <w:color w:val="666600"/>
            <w:sz w:val="22"/>
            <w:szCs w:val="22"/>
          </w:rPr>
          <w:t>.</w:t>
        </w:r>
        <w:r>
          <w:rPr>
            <w:rStyle w:val="pln"/>
            <w:color w:val="000000"/>
            <w:sz w:val="22"/>
            <w:szCs w:val="22"/>
          </w:rPr>
          <w:t>journaldev</w:t>
        </w:r>
        <w:r>
          <w:rPr>
            <w:rStyle w:val="pun"/>
            <w:color w:val="666600"/>
            <w:sz w:val="22"/>
            <w:szCs w:val="22"/>
          </w:rPr>
          <w:t>.</w:t>
        </w:r>
        <w:r>
          <w:rPr>
            <w:rStyle w:val="pln"/>
            <w:color w:val="000000"/>
            <w:sz w:val="22"/>
            <w:szCs w:val="22"/>
          </w:rPr>
          <w:t>access</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23" w:author="Unknown"/>
          <w:rStyle w:val="pln"/>
          <w:color w:val="000000"/>
          <w:sz w:val="22"/>
          <w:szCs w:val="22"/>
        </w:rPr>
      </w:pPr>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24" w:author="Unknown"/>
          <w:rStyle w:val="pln"/>
          <w:color w:val="000000"/>
          <w:sz w:val="22"/>
          <w:szCs w:val="22"/>
        </w:rPr>
      </w:pPr>
      <w:ins w:id="325" w:author="Unknown">
        <w:r>
          <w:rPr>
            <w:rStyle w:val="kwd"/>
            <w:color w:val="000088"/>
            <w:sz w:val="22"/>
            <w:szCs w:val="22"/>
          </w:rPr>
          <w:t>public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rFonts w:eastAsiaTheme="majorEastAsia"/>
            <w:color w:val="660066"/>
            <w:sz w:val="22"/>
            <w:szCs w:val="22"/>
          </w:rPr>
          <w:t>ChildClass</w:t>
        </w:r>
        <w:r>
          <w:rPr>
            <w:rStyle w:val="pln"/>
            <w:color w:val="000000"/>
            <w:sz w:val="22"/>
            <w:szCs w:val="22"/>
          </w:rPr>
          <w:t xml:space="preserve"> </w:t>
        </w:r>
        <w:r>
          <w:rPr>
            <w:rStyle w:val="kwd"/>
            <w:color w:val="000088"/>
            <w:sz w:val="22"/>
            <w:szCs w:val="22"/>
          </w:rPr>
          <w:t>extends</w:t>
        </w:r>
        <w:r>
          <w:rPr>
            <w:rStyle w:val="pln"/>
            <w:color w:val="000000"/>
            <w:sz w:val="22"/>
            <w:szCs w:val="22"/>
          </w:rPr>
          <w:t xml:space="preserve"> </w:t>
        </w:r>
        <w:r>
          <w:rPr>
            <w:rStyle w:val="typ"/>
            <w:rFonts w:eastAsiaTheme="majorEastAsia"/>
            <w:color w:val="660066"/>
            <w:sz w:val="22"/>
            <w:szCs w:val="22"/>
          </w:rPr>
          <w:t>SuperClass</w:t>
        </w:r>
        <w:r>
          <w:rPr>
            <w:rStyle w:val="pln"/>
            <w:color w:val="000000"/>
            <w:sz w:val="22"/>
            <w:szCs w:val="22"/>
          </w:rPr>
          <w:t xml:space="preserve"> </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26" w:author="Unknown"/>
          <w:rStyle w:val="pln"/>
          <w:color w:val="000000"/>
          <w:sz w:val="22"/>
          <w:szCs w:val="22"/>
        </w:rPr>
      </w:pPr>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27" w:author="Unknown"/>
          <w:rStyle w:val="pln"/>
          <w:color w:val="000000"/>
          <w:sz w:val="22"/>
          <w:szCs w:val="22"/>
        </w:rPr>
      </w:pPr>
      <w:ins w:id="328" w:author="Unknown">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typ"/>
            <w:rFonts w:eastAsiaTheme="majorEastAsia"/>
            <w:color w:val="660066"/>
            <w:sz w:val="22"/>
            <w:szCs w:val="22"/>
          </w:rPr>
          <w:t>ChildClass</w:t>
        </w:r>
        <w:r>
          <w:rPr>
            <w:rStyle w:val="pun"/>
            <w:color w:val="666600"/>
            <w:sz w:val="22"/>
            <w:szCs w:val="22"/>
          </w:rPr>
          <w:t>(</w:t>
        </w:r>
        <w:r>
          <w:rPr>
            <w:rStyle w:val="typ"/>
            <w:rFonts w:eastAsiaTheme="majorEastAsia"/>
            <w:color w:val="660066"/>
            <w:sz w:val="22"/>
            <w:szCs w:val="22"/>
          </w:rPr>
          <w:t>String</w:t>
        </w:r>
        <w:r>
          <w:rPr>
            <w:rStyle w:val="pln"/>
            <w:color w:val="000000"/>
            <w:sz w:val="22"/>
            <w:szCs w:val="22"/>
          </w:rPr>
          <w:t xml:space="preserve"> str</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29" w:author="Unknown"/>
          <w:rStyle w:val="pln"/>
          <w:color w:val="000000"/>
          <w:sz w:val="22"/>
          <w:szCs w:val="22"/>
        </w:rPr>
      </w:pPr>
      <w:ins w:id="330" w:author="Unknown">
        <w:r>
          <w:rPr>
            <w:rStyle w:val="pln"/>
            <w:color w:val="000000"/>
            <w:sz w:val="22"/>
            <w:szCs w:val="22"/>
          </w:rPr>
          <w:tab/>
        </w:r>
        <w:r>
          <w:rPr>
            <w:rStyle w:val="pln"/>
            <w:color w:val="000000"/>
            <w:sz w:val="22"/>
            <w:szCs w:val="22"/>
          </w:rPr>
          <w:tab/>
        </w:r>
        <w:r>
          <w:rPr>
            <w:rStyle w:val="com"/>
            <w:color w:val="880000"/>
            <w:sz w:val="22"/>
            <w:szCs w:val="22"/>
          </w:rPr>
          <w:t>//access super class constructor with super keyword</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31" w:author="Unknown"/>
          <w:rStyle w:val="pln"/>
          <w:color w:val="000000"/>
          <w:sz w:val="22"/>
          <w:szCs w:val="22"/>
        </w:rPr>
      </w:pPr>
      <w:ins w:id="332" w:author="Unknown">
        <w:r>
          <w:rPr>
            <w:rStyle w:val="pln"/>
            <w:color w:val="000000"/>
            <w:sz w:val="22"/>
            <w:szCs w:val="22"/>
          </w:rPr>
          <w:tab/>
        </w:r>
        <w:r>
          <w:rPr>
            <w:rStyle w:val="pln"/>
            <w:color w:val="000000"/>
            <w:sz w:val="22"/>
            <w:szCs w:val="22"/>
          </w:rPr>
          <w:tab/>
        </w:r>
        <w:r>
          <w:rPr>
            <w:rStyle w:val="kwd"/>
            <w:color w:val="000088"/>
            <w:sz w:val="22"/>
            <w:szCs w:val="22"/>
          </w:rPr>
          <w:t>super</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33" w:author="Unknown"/>
          <w:rStyle w:val="pln"/>
          <w:color w:val="000000"/>
          <w:sz w:val="22"/>
          <w:szCs w:val="22"/>
        </w:rPr>
      </w:pPr>
      <w:ins w:id="334" w:author="Unknown">
        <w:r>
          <w:rPr>
            <w:rStyle w:val="pln"/>
            <w:color w:val="000000"/>
            <w:sz w:val="22"/>
            <w:szCs w:val="22"/>
          </w:rPr>
          <w:tab/>
        </w:r>
        <w:r>
          <w:rPr>
            <w:rStyle w:val="pln"/>
            <w:color w:val="000000"/>
            <w:sz w:val="22"/>
            <w:szCs w:val="22"/>
          </w:rPr>
          <w:tab/>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35" w:author="Unknown"/>
          <w:rStyle w:val="pln"/>
          <w:color w:val="000000"/>
          <w:sz w:val="22"/>
          <w:szCs w:val="22"/>
        </w:rPr>
      </w:pPr>
      <w:ins w:id="336" w:author="Unknown">
        <w:r>
          <w:rPr>
            <w:rStyle w:val="pln"/>
            <w:color w:val="000000"/>
            <w:sz w:val="22"/>
            <w:szCs w:val="22"/>
          </w:rPr>
          <w:tab/>
        </w:r>
        <w:r>
          <w:rPr>
            <w:rStyle w:val="pln"/>
            <w:color w:val="000000"/>
            <w:sz w:val="22"/>
            <w:szCs w:val="22"/>
          </w:rPr>
          <w:tab/>
        </w:r>
        <w:r>
          <w:rPr>
            <w:rStyle w:val="com"/>
            <w:color w:val="880000"/>
            <w:sz w:val="22"/>
            <w:szCs w:val="22"/>
          </w:rPr>
          <w:t>//access child class method</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37" w:author="Unknown"/>
          <w:rStyle w:val="pln"/>
          <w:color w:val="000000"/>
          <w:sz w:val="22"/>
          <w:szCs w:val="22"/>
        </w:rPr>
      </w:pPr>
      <w:ins w:id="338" w:author="Unknown">
        <w:r>
          <w:rPr>
            <w:rStyle w:val="pln"/>
            <w:color w:val="000000"/>
            <w:sz w:val="22"/>
            <w:szCs w:val="22"/>
          </w:rPr>
          <w:tab/>
        </w:r>
        <w:r>
          <w:rPr>
            <w:rStyle w:val="pln"/>
            <w:color w:val="000000"/>
            <w:sz w:val="22"/>
            <w:szCs w:val="22"/>
          </w:rPr>
          <w:tab/>
          <w:t>test</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39" w:author="Unknown"/>
          <w:rStyle w:val="pln"/>
          <w:color w:val="000000"/>
          <w:sz w:val="22"/>
          <w:szCs w:val="22"/>
        </w:rPr>
      </w:pPr>
      <w:ins w:id="340" w:author="Unknown">
        <w:r>
          <w:rPr>
            <w:rStyle w:val="pln"/>
            <w:color w:val="000000"/>
            <w:sz w:val="22"/>
            <w:szCs w:val="22"/>
          </w:rPr>
          <w:tab/>
        </w:r>
        <w:r>
          <w:rPr>
            <w:rStyle w:val="pln"/>
            <w:color w:val="000000"/>
            <w:sz w:val="22"/>
            <w:szCs w:val="22"/>
          </w:rPr>
          <w:tab/>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41" w:author="Unknown"/>
          <w:rStyle w:val="pln"/>
          <w:color w:val="000000"/>
          <w:sz w:val="22"/>
          <w:szCs w:val="22"/>
        </w:rPr>
      </w:pPr>
      <w:ins w:id="342" w:author="Unknown">
        <w:r>
          <w:rPr>
            <w:rStyle w:val="pln"/>
            <w:color w:val="000000"/>
            <w:sz w:val="22"/>
            <w:szCs w:val="22"/>
          </w:rPr>
          <w:tab/>
        </w:r>
        <w:r>
          <w:rPr>
            <w:rStyle w:val="pln"/>
            <w:color w:val="000000"/>
            <w:sz w:val="22"/>
            <w:szCs w:val="22"/>
          </w:rPr>
          <w:tab/>
        </w:r>
        <w:r>
          <w:rPr>
            <w:rStyle w:val="com"/>
            <w:color w:val="880000"/>
            <w:sz w:val="22"/>
            <w:szCs w:val="22"/>
          </w:rPr>
          <w:t>//use super to access super class method</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43" w:author="Unknown"/>
          <w:rStyle w:val="pln"/>
          <w:color w:val="000000"/>
          <w:sz w:val="22"/>
          <w:szCs w:val="22"/>
        </w:rPr>
      </w:pPr>
      <w:ins w:id="344" w:author="Unknown">
        <w:r>
          <w:rPr>
            <w:rStyle w:val="pln"/>
            <w:color w:val="000000"/>
            <w:sz w:val="22"/>
            <w:szCs w:val="22"/>
          </w:rPr>
          <w:tab/>
        </w:r>
        <w:r>
          <w:rPr>
            <w:rStyle w:val="pln"/>
            <w:color w:val="000000"/>
            <w:sz w:val="22"/>
            <w:szCs w:val="22"/>
          </w:rPr>
          <w:tab/>
        </w:r>
        <w:r>
          <w:rPr>
            <w:rStyle w:val="kwd"/>
            <w:color w:val="000088"/>
            <w:sz w:val="22"/>
            <w:szCs w:val="22"/>
          </w:rPr>
          <w:t>super</w:t>
        </w:r>
        <w:r>
          <w:rPr>
            <w:rStyle w:val="pun"/>
            <w:color w:val="666600"/>
            <w:sz w:val="22"/>
            <w:szCs w:val="22"/>
          </w:rPr>
          <w:t>.</w:t>
        </w:r>
        <w:r>
          <w:rPr>
            <w:rStyle w:val="pln"/>
            <w:color w:val="000000"/>
            <w:sz w:val="22"/>
            <w:szCs w:val="22"/>
          </w:rPr>
          <w:t>test</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45" w:author="Unknown"/>
          <w:rStyle w:val="pln"/>
          <w:color w:val="000000"/>
          <w:sz w:val="22"/>
          <w:szCs w:val="22"/>
        </w:rPr>
      </w:pPr>
      <w:ins w:id="346" w:author="Unknown">
        <w:r>
          <w:rPr>
            <w:rStyle w:val="pln"/>
            <w:color w:val="000000"/>
            <w:sz w:val="22"/>
            <w:szCs w:val="22"/>
          </w:rPr>
          <w:tab/>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47" w:author="Unknown"/>
          <w:rStyle w:val="pln"/>
          <w:color w:val="000000"/>
          <w:sz w:val="22"/>
          <w:szCs w:val="22"/>
        </w:rPr>
      </w:pPr>
      <w:ins w:id="348" w:author="Unknown">
        <w:r>
          <w:rPr>
            <w:rStyle w:val="pln"/>
            <w:color w:val="000000"/>
            <w:sz w:val="22"/>
            <w:szCs w:val="22"/>
          </w:rPr>
          <w:tab/>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49" w:author="Unknown"/>
          <w:rStyle w:val="pln"/>
          <w:color w:val="000000"/>
          <w:sz w:val="22"/>
          <w:szCs w:val="22"/>
        </w:rPr>
      </w:pPr>
      <w:ins w:id="350" w:author="Unknown">
        <w:r>
          <w:rPr>
            <w:rStyle w:val="pln"/>
            <w:color w:val="000000"/>
            <w:sz w:val="22"/>
            <w:szCs w:val="22"/>
          </w:rPr>
          <w:tab/>
        </w:r>
        <w:r>
          <w:rPr>
            <w:rStyle w:val="lit"/>
            <w:color w:val="006666"/>
            <w:sz w:val="22"/>
            <w:szCs w:val="22"/>
          </w:rPr>
          <w:t>@Override</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51" w:author="Unknown"/>
          <w:rStyle w:val="pln"/>
          <w:color w:val="000000"/>
          <w:sz w:val="22"/>
          <w:szCs w:val="22"/>
        </w:rPr>
      </w:pPr>
      <w:ins w:id="352" w:author="Unknown">
        <w:r>
          <w:rPr>
            <w:rStyle w:val="pln"/>
            <w:color w:val="000000"/>
            <w:sz w:val="22"/>
            <w:szCs w:val="22"/>
          </w:rPr>
          <w:lastRenderedPageBreak/>
          <w:tab/>
        </w:r>
        <w:r>
          <w:rPr>
            <w:rStyle w:val="kwd"/>
            <w:color w:val="000088"/>
            <w:sz w:val="22"/>
            <w:szCs w:val="22"/>
          </w:rPr>
          <w:t>public</w:t>
        </w:r>
        <w:r>
          <w:rPr>
            <w:rStyle w:val="pln"/>
            <w:color w:val="000000"/>
            <w:sz w:val="22"/>
            <w:szCs w:val="22"/>
          </w:rPr>
          <w:t xml:space="preserve"> </w:t>
        </w:r>
        <w:r>
          <w:rPr>
            <w:rStyle w:val="kwd"/>
            <w:color w:val="000088"/>
            <w:sz w:val="22"/>
            <w:szCs w:val="22"/>
          </w:rPr>
          <w:t>void</w:t>
        </w:r>
        <w:r>
          <w:rPr>
            <w:rStyle w:val="pln"/>
            <w:color w:val="000000"/>
            <w:sz w:val="22"/>
            <w:szCs w:val="22"/>
          </w:rPr>
          <w:t xml:space="preserve"> test</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53" w:author="Unknown"/>
          <w:rStyle w:val="pln"/>
          <w:color w:val="000000"/>
          <w:sz w:val="22"/>
          <w:szCs w:val="22"/>
        </w:rPr>
      </w:pPr>
      <w:ins w:id="354" w:author="Unknown">
        <w:r>
          <w:rPr>
            <w:rStyle w:val="pln"/>
            <w:color w:val="000000"/>
            <w:sz w:val="22"/>
            <w:szCs w:val="22"/>
          </w:rPr>
          <w:tab/>
        </w:r>
        <w:r>
          <w:rPr>
            <w:rStyle w:val="pln"/>
            <w:color w:val="000000"/>
            <w:sz w:val="22"/>
            <w:szCs w:val="22"/>
          </w:rPr>
          <w:tab/>
        </w:r>
        <w:r>
          <w:rPr>
            <w:rStyle w:val="typ"/>
            <w:rFonts w:eastAsiaTheme="majorEastAsia"/>
            <w:color w:val="660066"/>
            <w:sz w:val="22"/>
            <w:szCs w:val="22"/>
          </w:rPr>
          <w:t>System</w:t>
        </w:r>
        <w:r>
          <w:rPr>
            <w:rStyle w:val="pun"/>
            <w:color w:val="666600"/>
            <w:sz w:val="22"/>
            <w:szCs w:val="22"/>
          </w:rPr>
          <w:t>.</w:t>
        </w:r>
        <w:r>
          <w:rPr>
            <w:rStyle w:val="kwd"/>
            <w:color w:val="000088"/>
            <w:sz w:val="22"/>
            <w:szCs w:val="22"/>
          </w:rPr>
          <w:t>out</w:t>
        </w:r>
        <w:r>
          <w:rPr>
            <w:rStyle w:val="pun"/>
            <w:color w:val="666600"/>
            <w:sz w:val="22"/>
            <w:szCs w:val="22"/>
          </w:rPr>
          <w:t>.</w:t>
        </w:r>
        <w:r>
          <w:rPr>
            <w:rStyle w:val="pln"/>
            <w:color w:val="000000"/>
            <w:sz w:val="22"/>
            <w:szCs w:val="22"/>
          </w:rPr>
          <w:t>println</w:t>
        </w:r>
        <w:r>
          <w:rPr>
            <w:rStyle w:val="pun"/>
            <w:color w:val="666600"/>
            <w:sz w:val="22"/>
            <w:szCs w:val="22"/>
          </w:rPr>
          <w:t>(</w:t>
        </w:r>
        <w:r>
          <w:rPr>
            <w:rStyle w:val="str"/>
            <w:color w:val="008800"/>
            <w:sz w:val="22"/>
            <w:szCs w:val="22"/>
          </w:rPr>
          <w:t>"child class test method"</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55" w:author="Unknown"/>
          <w:rStyle w:val="pln"/>
          <w:color w:val="000000"/>
          <w:sz w:val="22"/>
          <w:szCs w:val="22"/>
        </w:rPr>
      </w:pPr>
      <w:ins w:id="356" w:author="Unknown">
        <w:r>
          <w:rPr>
            <w:rStyle w:val="pln"/>
            <w:color w:val="000000"/>
            <w:sz w:val="22"/>
            <w:szCs w:val="22"/>
          </w:rPr>
          <w:tab/>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57" w:author="Unknown"/>
          <w:color w:val="666666"/>
          <w:sz w:val="22"/>
          <w:szCs w:val="22"/>
        </w:rPr>
      </w:pPr>
      <w:ins w:id="358" w:author="Unknown">
        <w:r>
          <w:rPr>
            <w:rStyle w:val="pun"/>
            <w:color w:val="666600"/>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359" w:author="Unknown"/>
          <w:rFonts w:ascii="Arial" w:hAnsi="Arial" w:cs="Arial"/>
          <w:color w:val="000000"/>
          <w:sz w:val="33"/>
          <w:szCs w:val="33"/>
        </w:rPr>
      </w:pPr>
      <w:bookmarkStart w:id="360" w:name="break-continue-statement"/>
      <w:bookmarkEnd w:id="360"/>
      <w:ins w:id="361" w:author="Unknown">
        <w:r>
          <w:rPr>
            <w:rFonts w:ascii="Arial" w:hAnsi="Arial" w:cs="Arial"/>
            <w:color w:val="000000"/>
            <w:sz w:val="33"/>
            <w:szCs w:val="33"/>
          </w:rPr>
          <w:t>What is break and continue statement?</w:t>
        </w:r>
      </w:ins>
    </w:p>
    <w:p w:rsidR="00384379" w:rsidRDefault="00384379" w:rsidP="00384379">
      <w:pPr>
        <w:pStyle w:val="NormalWeb"/>
        <w:shd w:val="clear" w:color="auto" w:fill="FFFFFF"/>
        <w:spacing w:before="0" w:beforeAutospacing="0" w:after="360" w:afterAutospacing="0" w:line="360" w:lineRule="atLeast"/>
        <w:ind w:left="554"/>
        <w:rPr>
          <w:ins w:id="362" w:author="Unknown"/>
          <w:rFonts w:ascii="Arial" w:hAnsi="Arial" w:cs="Arial"/>
          <w:color w:val="666666"/>
          <w:sz w:val="22"/>
          <w:szCs w:val="22"/>
        </w:rPr>
      </w:pPr>
      <w:ins w:id="363" w:author="Unknown">
        <w:r>
          <w:rPr>
            <w:rFonts w:ascii="Arial" w:hAnsi="Arial" w:cs="Arial"/>
            <w:color w:val="666666"/>
            <w:sz w:val="22"/>
            <w:szCs w:val="22"/>
          </w:rPr>
          <w:t>We can use break statement to terminate for, while, or do-while loop. We can use break statement in switch statement to exit the switch case. You can see the example of break statement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"http://www.journaldev.com/588/java-switch-case-string"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break</w:t>
        </w:r>
        <w:r w:rsidR="000F79BD">
          <w:rPr>
            <w:rFonts w:ascii="Arial" w:hAnsi="Arial" w:cs="Arial"/>
            <w:color w:val="666666"/>
            <w:sz w:val="22"/>
            <w:szCs w:val="22"/>
          </w:rPr>
          <w:fldChar w:fldCharType="end"/>
        </w:r>
        <w:r>
          <w:rPr>
            <w:rFonts w:ascii="Arial" w:hAnsi="Arial" w:cs="Arial"/>
            <w:color w:val="666666"/>
            <w:sz w:val="22"/>
            <w:szCs w:val="22"/>
          </w:rPr>
          <w:t>. We can use break with label to terminate the nested loops.</w:t>
        </w:r>
      </w:ins>
    </w:p>
    <w:p w:rsidR="00384379" w:rsidRDefault="00384379" w:rsidP="00384379">
      <w:pPr>
        <w:pStyle w:val="NormalWeb"/>
        <w:shd w:val="clear" w:color="auto" w:fill="FFFFFF"/>
        <w:spacing w:before="0" w:beforeAutospacing="0" w:after="360" w:afterAutospacing="0" w:line="360" w:lineRule="atLeast"/>
        <w:ind w:left="554"/>
        <w:rPr>
          <w:ins w:id="364" w:author="Unknown"/>
          <w:rFonts w:ascii="Arial" w:hAnsi="Arial" w:cs="Arial"/>
          <w:color w:val="666666"/>
          <w:sz w:val="22"/>
          <w:szCs w:val="22"/>
        </w:rPr>
      </w:pPr>
      <w:ins w:id="365" w:author="Unknown">
        <w:r>
          <w:rPr>
            <w:rFonts w:ascii="Arial" w:hAnsi="Arial" w:cs="Arial"/>
            <w:color w:val="666666"/>
            <w:sz w:val="22"/>
            <w:szCs w:val="22"/>
          </w:rPr>
          <w:t>The continue statement skips the current iteration of a for, while or do-while loop. We can use continue statement with label to skip the current iteration of outermost loop.</w:t>
        </w:r>
      </w:ins>
    </w:p>
    <w:p w:rsidR="00384379" w:rsidRDefault="00384379" w:rsidP="00C306AB">
      <w:pPr>
        <w:pStyle w:val="Heading3"/>
        <w:numPr>
          <w:ilvl w:val="0"/>
          <w:numId w:val="48"/>
        </w:numPr>
        <w:shd w:val="clear" w:color="auto" w:fill="FFFFFF"/>
        <w:spacing w:before="0" w:beforeAutospacing="0" w:after="222" w:afterAutospacing="0"/>
        <w:ind w:left="554"/>
        <w:rPr>
          <w:ins w:id="366" w:author="Unknown"/>
          <w:rFonts w:ascii="Arial" w:hAnsi="Arial" w:cs="Arial"/>
          <w:color w:val="000000"/>
          <w:sz w:val="33"/>
          <w:szCs w:val="33"/>
        </w:rPr>
      </w:pPr>
      <w:bookmarkStart w:id="367" w:name="this-keyword"/>
      <w:bookmarkEnd w:id="367"/>
      <w:ins w:id="368" w:author="Unknown">
        <w:r>
          <w:rPr>
            <w:rFonts w:ascii="Arial" w:hAnsi="Arial" w:cs="Arial"/>
            <w:color w:val="000000"/>
            <w:sz w:val="33"/>
            <w:szCs w:val="33"/>
          </w:rPr>
          <w:t>What is this keyword?</w:t>
        </w:r>
      </w:ins>
    </w:p>
    <w:p w:rsidR="00384379" w:rsidRDefault="00384379" w:rsidP="00384379">
      <w:pPr>
        <w:pStyle w:val="NormalWeb"/>
        <w:shd w:val="clear" w:color="auto" w:fill="FFFFFF"/>
        <w:spacing w:before="0" w:beforeAutospacing="0" w:after="360" w:afterAutospacing="0" w:line="360" w:lineRule="atLeast"/>
        <w:ind w:left="554"/>
        <w:rPr>
          <w:ins w:id="369" w:author="Unknown"/>
          <w:rFonts w:ascii="Arial" w:hAnsi="Arial" w:cs="Arial"/>
          <w:color w:val="666666"/>
          <w:sz w:val="22"/>
          <w:szCs w:val="22"/>
        </w:rPr>
      </w:pPr>
      <w:ins w:id="370" w:author="Unknown">
        <w:r>
          <w:rPr>
            <w:rFonts w:ascii="Arial" w:hAnsi="Arial" w:cs="Arial"/>
            <w:color w:val="666666"/>
            <w:sz w:val="22"/>
            <w:szCs w:val="22"/>
          </w:rPr>
          <w:t>this keyword provides reference to the current object and it’s mostly used to make sure that object variables are used, not the local variables having same name.</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71" w:author="Unknown"/>
          <w:rStyle w:val="pln"/>
          <w:color w:val="000000"/>
          <w:sz w:val="22"/>
          <w:szCs w:val="22"/>
        </w:rPr>
      </w:pPr>
      <w:ins w:id="372" w:author="Unknown">
        <w:r>
          <w:rPr>
            <w:rStyle w:val="com"/>
            <w:color w:val="880000"/>
            <w:sz w:val="22"/>
            <w:szCs w:val="22"/>
          </w:rPr>
          <w:t>//constructor</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73" w:author="Unknown"/>
          <w:rStyle w:val="pln"/>
          <w:color w:val="000000"/>
          <w:sz w:val="22"/>
          <w:szCs w:val="22"/>
        </w:rPr>
      </w:pPr>
      <w:ins w:id="374" w:author="Unknown">
        <w:r>
          <w:rPr>
            <w:rStyle w:val="kwd"/>
            <w:color w:val="000088"/>
            <w:sz w:val="22"/>
            <w:szCs w:val="22"/>
          </w:rPr>
          <w:t>public</w:t>
        </w:r>
        <w:r>
          <w:rPr>
            <w:rStyle w:val="pln"/>
            <w:color w:val="000000"/>
            <w:sz w:val="22"/>
            <w:szCs w:val="22"/>
          </w:rPr>
          <w:t xml:space="preserve"> </w:t>
        </w:r>
        <w:r>
          <w:rPr>
            <w:rStyle w:val="typ"/>
            <w:rFonts w:eastAsiaTheme="majorEastAsia"/>
            <w:color w:val="660066"/>
            <w:sz w:val="22"/>
            <w:szCs w:val="22"/>
          </w:rPr>
          <w:t>Point</w:t>
        </w:r>
        <w:r>
          <w:rPr>
            <w:rStyle w:val="pun"/>
            <w:color w:val="666600"/>
            <w:sz w:val="22"/>
            <w:szCs w:val="22"/>
          </w:rPr>
          <w:t>(</w:t>
        </w:r>
        <w:r>
          <w:rPr>
            <w:rStyle w:val="kwd"/>
            <w:color w:val="000088"/>
            <w:sz w:val="22"/>
            <w:szCs w:val="22"/>
          </w:rPr>
          <w:t>int</w:t>
        </w:r>
        <w:r>
          <w:rPr>
            <w:rStyle w:val="pln"/>
            <w:color w:val="000000"/>
            <w:sz w:val="22"/>
            <w:szCs w:val="22"/>
          </w:rPr>
          <w:t xml:space="preserve"> x</w:t>
        </w:r>
        <w:r>
          <w:rPr>
            <w:rStyle w:val="pun"/>
            <w:color w:val="666600"/>
            <w:sz w:val="22"/>
            <w:szCs w:val="22"/>
          </w:rPr>
          <w:t>,</w:t>
        </w:r>
        <w:r>
          <w:rPr>
            <w:rStyle w:val="pln"/>
            <w:color w:val="000000"/>
            <w:sz w:val="22"/>
            <w:szCs w:val="22"/>
          </w:rPr>
          <w:t xml:space="preserve"> </w:t>
        </w:r>
        <w:r>
          <w:rPr>
            <w:rStyle w:val="kwd"/>
            <w:color w:val="000088"/>
            <w:sz w:val="22"/>
            <w:szCs w:val="22"/>
          </w:rPr>
          <w:t>int</w:t>
        </w:r>
        <w:r>
          <w:rPr>
            <w:rStyle w:val="pln"/>
            <w:color w:val="000000"/>
            <w:sz w:val="22"/>
            <w:szCs w:val="22"/>
          </w:rPr>
          <w:t xml:space="preserve"> y</w:t>
        </w:r>
        <w:r>
          <w:rPr>
            <w:rStyle w:val="pun"/>
            <w:color w:val="666600"/>
            <w:sz w:val="22"/>
            <w:szCs w:val="22"/>
          </w:rPr>
          <w:t>)</w:t>
        </w:r>
        <w:r>
          <w:rPr>
            <w:rStyle w:val="pln"/>
            <w:color w:val="000000"/>
            <w:sz w:val="22"/>
            <w:szCs w:val="22"/>
          </w:rPr>
          <w:t xml:space="preserve"> </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75" w:author="Unknown"/>
          <w:rStyle w:val="pln"/>
          <w:color w:val="000000"/>
          <w:sz w:val="22"/>
          <w:szCs w:val="22"/>
        </w:rPr>
      </w:pPr>
      <w:ins w:id="376" w:author="Unknown">
        <w:r>
          <w:rPr>
            <w:rStyle w:val="pln"/>
            <w:color w:val="000000"/>
            <w:sz w:val="22"/>
            <w:szCs w:val="22"/>
          </w:rPr>
          <w:t xml:space="preserve">    </w:t>
        </w:r>
        <w:r>
          <w:rPr>
            <w:rStyle w:val="kwd"/>
            <w:color w:val="000088"/>
            <w:sz w:val="22"/>
            <w:szCs w:val="22"/>
          </w:rPr>
          <w:t>this</w:t>
        </w:r>
        <w:r>
          <w:rPr>
            <w:rStyle w:val="pun"/>
            <w:color w:val="666600"/>
            <w:sz w:val="22"/>
            <w:szCs w:val="22"/>
          </w:rPr>
          <w:t>.</w:t>
        </w:r>
        <w:r>
          <w:rPr>
            <w:rStyle w:val="pln"/>
            <w:color w:val="000000"/>
            <w:sz w:val="22"/>
            <w:szCs w:val="22"/>
          </w:rPr>
          <w:t xml:space="preserve">x </w:t>
        </w:r>
        <w:r>
          <w:rPr>
            <w:rStyle w:val="pun"/>
            <w:color w:val="666600"/>
            <w:sz w:val="22"/>
            <w:szCs w:val="22"/>
          </w:rPr>
          <w:t>=</w:t>
        </w:r>
        <w:r>
          <w:rPr>
            <w:rStyle w:val="pln"/>
            <w:color w:val="000000"/>
            <w:sz w:val="22"/>
            <w:szCs w:val="22"/>
          </w:rPr>
          <w:t xml:space="preserve"> x</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77" w:author="Unknown"/>
          <w:rStyle w:val="pln"/>
          <w:color w:val="000000"/>
          <w:sz w:val="22"/>
          <w:szCs w:val="22"/>
        </w:rPr>
      </w:pPr>
      <w:ins w:id="378" w:author="Unknown">
        <w:r>
          <w:rPr>
            <w:rStyle w:val="pln"/>
            <w:color w:val="000000"/>
            <w:sz w:val="22"/>
            <w:szCs w:val="22"/>
          </w:rPr>
          <w:t xml:space="preserve">    </w:t>
        </w:r>
        <w:r>
          <w:rPr>
            <w:rStyle w:val="kwd"/>
            <w:color w:val="000088"/>
            <w:sz w:val="22"/>
            <w:szCs w:val="22"/>
          </w:rPr>
          <w:t>this</w:t>
        </w:r>
        <w:r>
          <w:rPr>
            <w:rStyle w:val="pun"/>
            <w:color w:val="666600"/>
            <w:sz w:val="22"/>
            <w:szCs w:val="22"/>
          </w:rPr>
          <w:t>.</w:t>
        </w:r>
        <w:r>
          <w:rPr>
            <w:rStyle w:val="pln"/>
            <w:color w:val="000000"/>
            <w:sz w:val="22"/>
            <w:szCs w:val="22"/>
          </w:rPr>
          <w:t xml:space="preserve">y </w:t>
        </w:r>
        <w:r>
          <w:rPr>
            <w:rStyle w:val="pun"/>
            <w:color w:val="666600"/>
            <w:sz w:val="22"/>
            <w:szCs w:val="22"/>
          </w:rPr>
          <w:t>=</w:t>
        </w:r>
        <w:r>
          <w:rPr>
            <w:rStyle w:val="pln"/>
            <w:color w:val="000000"/>
            <w:sz w:val="22"/>
            <w:szCs w:val="22"/>
          </w:rPr>
          <w:t xml:space="preserve"> y</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79" w:author="Unknown"/>
          <w:color w:val="666666"/>
          <w:sz w:val="22"/>
          <w:szCs w:val="22"/>
        </w:rPr>
      </w:pPr>
      <w:ins w:id="380" w:author="Unknown">
        <w:r>
          <w:rPr>
            <w:rStyle w:val="pun"/>
            <w:color w:val="666600"/>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381" w:author="Unknown"/>
          <w:rFonts w:ascii="Arial" w:hAnsi="Arial" w:cs="Arial"/>
          <w:color w:val="666666"/>
          <w:sz w:val="22"/>
          <w:szCs w:val="22"/>
        </w:rPr>
      </w:pPr>
      <w:ins w:id="382" w:author="Unknown">
        <w:r>
          <w:rPr>
            <w:rFonts w:ascii="Arial" w:hAnsi="Arial" w:cs="Arial"/>
            <w:color w:val="666666"/>
            <w:sz w:val="22"/>
            <w:szCs w:val="22"/>
          </w:rPr>
          <w:t>We can also use this keyword to invoke other constructors from a constructor.</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83" w:author="Unknown"/>
          <w:rStyle w:val="pln"/>
          <w:color w:val="000000"/>
          <w:sz w:val="22"/>
          <w:szCs w:val="22"/>
        </w:rPr>
      </w:pPr>
      <w:ins w:id="384" w:author="Unknown">
        <w:r>
          <w:rPr>
            <w:rStyle w:val="kwd"/>
            <w:color w:val="000088"/>
            <w:sz w:val="22"/>
            <w:szCs w:val="22"/>
          </w:rPr>
          <w:t>public</w:t>
        </w:r>
        <w:r>
          <w:rPr>
            <w:rStyle w:val="pln"/>
            <w:color w:val="000000"/>
            <w:sz w:val="22"/>
            <w:szCs w:val="22"/>
          </w:rPr>
          <w:t xml:space="preserve"> </w:t>
        </w:r>
        <w:r>
          <w:rPr>
            <w:rStyle w:val="typ"/>
            <w:rFonts w:eastAsiaTheme="majorEastAsia"/>
            <w:color w:val="660066"/>
            <w:sz w:val="22"/>
            <w:szCs w:val="22"/>
          </w:rPr>
          <w:t>Rectangle</w:t>
        </w:r>
        <w:r>
          <w:rPr>
            <w:rStyle w:val="pun"/>
            <w:color w:val="666600"/>
            <w:sz w:val="22"/>
            <w:szCs w:val="22"/>
          </w:rPr>
          <w:t>()</w:t>
        </w:r>
        <w:r>
          <w:rPr>
            <w:rStyle w:val="pln"/>
            <w:color w:val="000000"/>
            <w:sz w:val="22"/>
            <w:szCs w:val="22"/>
          </w:rPr>
          <w:t xml:space="preserve"> </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85" w:author="Unknown"/>
          <w:rStyle w:val="pln"/>
          <w:color w:val="000000"/>
          <w:sz w:val="22"/>
          <w:szCs w:val="22"/>
        </w:rPr>
      </w:pPr>
      <w:ins w:id="386" w:author="Unknown">
        <w:r>
          <w:rPr>
            <w:rStyle w:val="pln"/>
            <w:color w:val="000000"/>
            <w:sz w:val="22"/>
            <w:szCs w:val="22"/>
          </w:rPr>
          <w:t xml:space="preserve">    </w:t>
        </w:r>
        <w:r>
          <w:rPr>
            <w:rStyle w:val="kwd"/>
            <w:color w:val="000088"/>
            <w:sz w:val="22"/>
            <w:szCs w:val="22"/>
          </w:rPr>
          <w:t>this</w:t>
        </w:r>
        <w:r>
          <w:rPr>
            <w:rStyle w:val="pun"/>
            <w:color w:val="666600"/>
            <w:sz w:val="22"/>
            <w:szCs w:val="22"/>
          </w:rPr>
          <w:t>(</w:t>
        </w:r>
        <w:r>
          <w:rPr>
            <w:rStyle w:val="lit"/>
            <w:color w:val="006666"/>
            <w:sz w:val="22"/>
            <w:szCs w:val="22"/>
          </w:rPr>
          <w:t>0</w:t>
        </w:r>
        <w:r>
          <w:rPr>
            <w:rStyle w:val="pun"/>
            <w:color w:val="666600"/>
            <w:sz w:val="22"/>
            <w:szCs w:val="22"/>
          </w:rPr>
          <w:t>,</w:t>
        </w:r>
        <w:r>
          <w:rPr>
            <w:rStyle w:val="pln"/>
            <w:color w:val="000000"/>
            <w:sz w:val="22"/>
            <w:szCs w:val="22"/>
          </w:rPr>
          <w:t xml:space="preserve"> </w:t>
        </w:r>
        <w:r>
          <w:rPr>
            <w:rStyle w:val="lit"/>
            <w:color w:val="006666"/>
            <w:sz w:val="22"/>
            <w:szCs w:val="22"/>
          </w:rPr>
          <w:t>0</w:t>
        </w:r>
        <w:r>
          <w:rPr>
            <w:rStyle w:val="pun"/>
            <w:color w:val="666600"/>
            <w:sz w:val="22"/>
            <w:szCs w:val="22"/>
          </w:rPr>
          <w:t>,</w:t>
        </w:r>
        <w:r>
          <w:rPr>
            <w:rStyle w:val="pln"/>
            <w:color w:val="000000"/>
            <w:sz w:val="22"/>
            <w:szCs w:val="22"/>
          </w:rPr>
          <w:t xml:space="preserve"> </w:t>
        </w:r>
        <w:r>
          <w:rPr>
            <w:rStyle w:val="lit"/>
            <w:color w:val="006666"/>
            <w:sz w:val="22"/>
            <w:szCs w:val="22"/>
          </w:rPr>
          <w:t>0</w:t>
        </w:r>
        <w:r>
          <w:rPr>
            <w:rStyle w:val="pun"/>
            <w:color w:val="666600"/>
            <w:sz w:val="22"/>
            <w:szCs w:val="22"/>
          </w:rPr>
          <w:t>,</w:t>
        </w:r>
        <w:r>
          <w:rPr>
            <w:rStyle w:val="pln"/>
            <w:color w:val="000000"/>
            <w:sz w:val="22"/>
            <w:szCs w:val="22"/>
          </w:rPr>
          <w:t xml:space="preserve"> </w:t>
        </w:r>
        <w:r>
          <w:rPr>
            <w:rStyle w:val="lit"/>
            <w:color w:val="006666"/>
            <w:sz w:val="22"/>
            <w:szCs w:val="22"/>
          </w:rPr>
          <w:t>0</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87" w:author="Unknown"/>
          <w:rStyle w:val="pln"/>
          <w:color w:val="000000"/>
          <w:sz w:val="22"/>
          <w:szCs w:val="22"/>
        </w:rPr>
      </w:pPr>
      <w:ins w:id="388" w:author="Unknown">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89" w:author="Unknown"/>
          <w:rStyle w:val="pln"/>
          <w:color w:val="000000"/>
          <w:sz w:val="22"/>
          <w:szCs w:val="22"/>
        </w:rPr>
      </w:pPr>
      <w:ins w:id="390" w:author="Unknown">
        <w:r>
          <w:rPr>
            <w:rStyle w:val="kwd"/>
            <w:color w:val="000088"/>
            <w:sz w:val="22"/>
            <w:szCs w:val="22"/>
          </w:rPr>
          <w:lastRenderedPageBreak/>
          <w:t>public</w:t>
        </w:r>
        <w:r>
          <w:rPr>
            <w:rStyle w:val="pln"/>
            <w:color w:val="000000"/>
            <w:sz w:val="22"/>
            <w:szCs w:val="22"/>
          </w:rPr>
          <w:t xml:space="preserve"> </w:t>
        </w:r>
        <w:r>
          <w:rPr>
            <w:rStyle w:val="typ"/>
            <w:rFonts w:eastAsiaTheme="majorEastAsia"/>
            <w:color w:val="660066"/>
            <w:sz w:val="22"/>
            <w:szCs w:val="22"/>
          </w:rPr>
          <w:t>Rectangle</w:t>
        </w:r>
        <w:r>
          <w:rPr>
            <w:rStyle w:val="pun"/>
            <w:color w:val="666600"/>
            <w:sz w:val="22"/>
            <w:szCs w:val="22"/>
          </w:rPr>
          <w:t>(</w:t>
        </w:r>
        <w:r>
          <w:rPr>
            <w:rStyle w:val="kwd"/>
            <w:color w:val="000088"/>
            <w:sz w:val="22"/>
            <w:szCs w:val="22"/>
          </w:rPr>
          <w:t>int</w:t>
        </w:r>
        <w:r>
          <w:rPr>
            <w:rStyle w:val="pln"/>
            <w:color w:val="000000"/>
            <w:sz w:val="22"/>
            <w:szCs w:val="22"/>
          </w:rPr>
          <w:t xml:space="preserve"> width</w:t>
        </w:r>
        <w:r>
          <w:rPr>
            <w:rStyle w:val="pun"/>
            <w:color w:val="666600"/>
            <w:sz w:val="22"/>
            <w:szCs w:val="22"/>
          </w:rPr>
          <w:t>,</w:t>
        </w:r>
        <w:r>
          <w:rPr>
            <w:rStyle w:val="pln"/>
            <w:color w:val="000000"/>
            <w:sz w:val="22"/>
            <w:szCs w:val="22"/>
          </w:rPr>
          <w:t xml:space="preserve"> </w:t>
        </w:r>
        <w:r>
          <w:rPr>
            <w:rStyle w:val="kwd"/>
            <w:color w:val="000088"/>
            <w:sz w:val="22"/>
            <w:szCs w:val="22"/>
          </w:rPr>
          <w:t>int</w:t>
        </w:r>
        <w:r>
          <w:rPr>
            <w:rStyle w:val="pln"/>
            <w:color w:val="000000"/>
            <w:sz w:val="22"/>
            <w:szCs w:val="22"/>
          </w:rPr>
          <w:t xml:space="preserve"> height</w:t>
        </w:r>
        <w:r>
          <w:rPr>
            <w:rStyle w:val="pun"/>
            <w:color w:val="666600"/>
            <w:sz w:val="22"/>
            <w:szCs w:val="22"/>
          </w:rPr>
          <w:t>)</w:t>
        </w:r>
        <w:r>
          <w:rPr>
            <w:rStyle w:val="pln"/>
            <w:color w:val="000000"/>
            <w:sz w:val="22"/>
            <w:szCs w:val="22"/>
          </w:rPr>
          <w:t xml:space="preserve"> </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91" w:author="Unknown"/>
          <w:rStyle w:val="pln"/>
          <w:color w:val="000000"/>
          <w:sz w:val="22"/>
          <w:szCs w:val="22"/>
        </w:rPr>
      </w:pPr>
      <w:ins w:id="392" w:author="Unknown">
        <w:r>
          <w:rPr>
            <w:rStyle w:val="pln"/>
            <w:color w:val="000000"/>
            <w:sz w:val="22"/>
            <w:szCs w:val="22"/>
          </w:rPr>
          <w:t xml:space="preserve">    </w:t>
        </w:r>
        <w:r>
          <w:rPr>
            <w:rStyle w:val="kwd"/>
            <w:color w:val="000088"/>
            <w:sz w:val="22"/>
            <w:szCs w:val="22"/>
          </w:rPr>
          <w:t>this</w:t>
        </w:r>
        <w:r>
          <w:rPr>
            <w:rStyle w:val="pun"/>
            <w:color w:val="666600"/>
            <w:sz w:val="22"/>
            <w:szCs w:val="22"/>
          </w:rPr>
          <w:t>(</w:t>
        </w:r>
        <w:r>
          <w:rPr>
            <w:rStyle w:val="lit"/>
            <w:color w:val="006666"/>
            <w:sz w:val="22"/>
            <w:szCs w:val="22"/>
          </w:rPr>
          <w:t>0</w:t>
        </w:r>
        <w:r>
          <w:rPr>
            <w:rStyle w:val="pun"/>
            <w:color w:val="666600"/>
            <w:sz w:val="22"/>
            <w:szCs w:val="22"/>
          </w:rPr>
          <w:t>,</w:t>
        </w:r>
        <w:r>
          <w:rPr>
            <w:rStyle w:val="pln"/>
            <w:color w:val="000000"/>
            <w:sz w:val="22"/>
            <w:szCs w:val="22"/>
          </w:rPr>
          <w:t xml:space="preserve"> </w:t>
        </w:r>
        <w:r>
          <w:rPr>
            <w:rStyle w:val="lit"/>
            <w:color w:val="006666"/>
            <w:sz w:val="22"/>
            <w:szCs w:val="22"/>
          </w:rPr>
          <w:t>0</w:t>
        </w:r>
        <w:r>
          <w:rPr>
            <w:rStyle w:val="pun"/>
            <w:color w:val="666600"/>
            <w:sz w:val="22"/>
            <w:szCs w:val="22"/>
          </w:rPr>
          <w:t>,</w:t>
        </w:r>
        <w:r>
          <w:rPr>
            <w:rStyle w:val="pln"/>
            <w:color w:val="000000"/>
            <w:sz w:val="22"/>
            <w:szCs w:val="22"/>
          </w:rPr>
          <w:t xml:space="preserve"> width</w:t>
        </w:r>
        <w:r>
          <w:rPr>
            <w:rStyle w:val="pun"/>
            <w:color w:val="666600"/>
            <w:sz w:val="22"/>
            <w:szCs w:val="22"/>
          </w:rPr>
          <w:t>,</w:t>
        </w:r>
        <w:r>
          <w:rPr>
            <w:rStyle w:val="pln"/>
            <w:color w:val="000000"/>
            <w:sz w:val="22"/>
            <w:szCs w:val="22"/>
          </w:rPr>
          <w:t xml:space="preserve"> height</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93" w:author="Unknown"/>
          <w:rStyle w:val="pln"/>
          <w:color w:val="000000"/>
          <w:sz w:val="22"/>
          <w:szCs w:val="22"/>
        </w:rPr>
      </w:pPr>
      <w:ins w:id="394" w:author="Unknown">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95" w:author="Unknown"/>
          <w:rStyle w:val="pln"/>
          <w:color w:val="000000"/>
          <w:sz w:val="22"/>
          <w:szCs w:val="22"/>
        </w:rPr>
      </w:pPr>
      <w:ins w:id="396" w:author="Unknown">
        <w:r>
          <w:rPr>
            <w:rStyle w:val="kwd"/>
            <w:color w:val="000088"/>
            <w:sz w:val="22"/>
            <w:szCs w:val="22"/>
          </w:rPr>
          <w:t>public</w:t>
        </w:r>
        <w:r>
          <w:rPr>
            <w:rStyle w:val="pln"/>
            <w:color w:val="000000"/>
            <w:sz w:val="22"/>
            <w:szCs w:val="22"/>
          </w:rPr>
          <w:t xml:space="preserve"> </w:t>
        </w:r>
        <w:r>
          <w:rPr>
            <w:rStyle w:val="typ"/>
            <w:rFonts w:eastAsiaTheme="majorEastAsia"/>
            <w:color w:val="660066"/>
            <w:sz w:val="22"/>
            <w:szCs w:val="22"/>
          </w:rPr>
          <w:t>Rectangle</w:t>
        </w:r>
        <w:r>
          <w:rPr>
            <w:rStyle w:val="pun"/>
            <w:color w:val="666600"/>
            <w:sz w:val="22"/>
            <w:szCs w:val="22"/>
          </w:rPr>
          <w:t>(</w:t>
        </w:r>
        <w:r>
          <w:rPr>
            <w:rStyle w:val="kwd"/>
            <w:color w:val="000088"/>
            <w:sz w:val="22"/>
            <w:szCs w:val="22"/>
          </w:rPr>
          <w:t>int</w:t>
        </w:r>
        <w:r>
          <w:rPr>
            <w:rStyle w:val="pln"/>
            <w:color w:val="000000"/>
            <w:sz w:val="22"/>
            <w:szCs w:val="22"/>
          </w:rPr>
          <w:t xml:space="preserve"> x</w:t>
        </w:r>
        <w:r>
          <w:rPr>
            <w:rStyle w:val="pun"/>
            <w:color w:val="666600"/>
            <w:sz w:val="22"/>
            <w:szCs w:val="22"/>
          </w:rPr>
          <w:t>,</w:t>
        </w:r>
        <w:r>
          <w:rPr>
            <w:rStyle w:val="pln"/>
            <w:color w:val="000000"/>
            <w:sz w:val="22"/>
            <w:szCs w:val="22"/>
          </w:rPr>
          <w:t xml:space="preserve"> </w:t>
        </w:r>
        <w:r>
          <w:rPr>
            <w:rStyle w:val="kwd"/>
            <w:color w:val="000088"/>
            <w:sz w:val="22"/>
            <w:szCs w:val="22"/>
          </w:rPr>
          <w:t>int</w:t>
        </w:r>
        <w:r>
          <w:rPr>
            <w:rStyle w:val="pln"/>
            <w:color w:val="000000"/>
            <w:sz w:val="22"/>
            <w:szCs w:val="22"/>
          </w:rPr>
          <w:t xml:space="preserve"> y</w:t>
        </w:r>
        <w:r>
          <w:rPr>
            <w:rStyle w:val="pun"/>
            <w:color w:val="666600"/>
            <w:sz w:val="22"/>
            <w:szCs w:val="22"/>
          </w:rPr>
          <w:t>,</w:t>
        </w:r>
        <w:r>
          <w:rPr>
            <w:rStyle w:val="pln"/>
            <w:color w:val="000000"/>
            <w:sz w:val="22"/>
            <w:szCs w:val="22"/>
          </w:rPr>
          <w:t xml:space="preserve"> </w:t>
        </w:r>
        <w:r>
          <w:rPr>
            <w:rStyle w:val="kwd"/>
            <w:color w:val="000088"/>
            <w:sz w:val="22"/>
            <w:szCs w:val="22"/>
          </w:rPr>
          <w:t>int</w:t>
        </w:r>
        <w:r>
          <w:rPr>
            <w:rStyle w:val="pln"/>
            <w:color w:val="000000"/>
            <w:sz w:val="22"/>
            <w:szCs w:val="22"/>
          </w:rPr>
          <w:t xml:space="preserve"> width</w:t>
        </w:r>
        <w:r>
          <w:rPr>
            <w:rStyle w:val="pun"/>
            <w:color w:val="666600"/>
            <w:sz w:val="22"/>
            <w:szCs w:val="22"/>
          </w:rPr>
          <w:t>,</w:t>
        </w:r>
        <w:r>
          <w:rPr>
            <w:rStyle w:val="pln"/>
            <w:color w:val="000000"/>
            <w:sz w:val="22"/>
            <w:szCs w:val="22"/>
          </w:rPr>
          <w:t xml:space="preserve"> </w:t>
        </w:r>
        <w:r>
          <w:rPr>
            <w:rStyle w:val="kwd"/>
            <w:color w:val="000088"/>
            <w:sz w:val="22"/>
            <w:szCs w:val="22"/>
          </w:rPr>
          <w:t>int</w:t>
        </w:r>
        <w:r>
          <w:rPr>
            <w:rStyle w:val="pln"/>
            <w:color w:val="000000"/>
            <w:sz w:val="22"/>
            <w:szCs w:val="22"/>
          </w:rPr>
          <w:t xml:space="preserve"> height</w:t>
        </w:r>
        <w:r>
          <w:rPr>
            <w:rStyle w:val="pun"/>
            <w:color w:val="666600"/>
            <w:sz w:val="22"/>
            <w:szCs w:val="22"/>
          </w:rPr>
          <w:t>)</w:t>
        </w:r>
        <w:r>
          <w:rPr>
            <w:rStyle w:val="pln"/>
            <w:color w:val="000000"/>
            <w:sz w:val="22"/>
            <w:szCs w:val="22"/>
          </w:rPr>
          <w:t xml:space="preserve"> </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97" w:author="Unknown"/>
          <w:rStyle w:val="pln"/>
          <w:color w:val="000000"/>
          <w:sz w:val="22"/>
          <w:szCs w:val="22"/>
        </w:rPr>
      </w:pPr>
      <w:ins w:id="398" w:author="Unknown">
        <w:r>
          <w:rPr>
            <w:rStyle w:val="pln"/>
            <w:color w:val="000000"/>
            <w:sz w:val="22"/>
            <w:szCs w:val="22"/>
          </w:rPr>
          <w:t xml:space="preserve">    </w:t>
        </w:r>
        <w:r>
          <w:rPr>
            <w:rStyle w:val="kwd"/>
            <w:color w:val="000088"/>
            <w:sz w:val="22"/>
            <w:szCs w:val="22"/>
          </w:rPr>
          <w:t>this</w:t>
        </w:r>
        <w:r>
          <w:rPr>
            <w:rStyle w:val="pun"/>
            <w:color w:val="666600"/>
            <w:sz w:val="22"/>
            <w:szCs w:val="22"/>
          </w:rPr>
          <w:t>.</w:t>
        </w:r>
        <w:r>
          <w:rPr>
            <w:rStyle w:val="pln"/>
            <w:color w:val="000000"/>
            <w:sz w:val="22"/>
            <w:szCs w:val="22"/>
          </w:rPr>
          <w:t xml:space="preserve">x </w:t>
        </w:r>
        <w:r>
          <w:rPr>
            <w:rStyle w:val="pun"/>
            <w:color w:val="666600"/>
            <w:sz w:val="22"/>
            <w:szCs w:val="22"/>
          </w:rPr>
          <w:t>=</w:t>
        </w:r>
        <w:r>
          <w:rPr>
            <w:rStyle w:val="pln"/>
            <w:color w:val="000000"/>
            <w:sz w:val="22"/>
            <w:szCs w:val="22"/>
          </w:rPr>
          <w:t xml:space="preserve"> x</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399" w:author="Unknown"/>
          <w:rStyle w:val="pln"/>
          <w:color w:val="000000"/>
          <w:sz w:val="22"/>
          <w:szCs w:val="22"/>
        </w:rPr>
      </w:pPr>
      <w:ins w:id="400" w:author="Unknown">
        <w:r>
          <w:rPr>
            <w:rStyle w:val="pln"/>
            <w:color w:val="000000"/>
            <w:sz w:val="22"/>
            <w:szCs w:val="22"/>
          </w:rPr>
          <w:t xml:space="preserve">    </w:t>
        </w:r>
        <w:r>
          <w:rPr>
            <w:rStyle w:val="kwd"/>
            <w:color w:val="000088"/>
            <w:sz w:val="22"/>
            <w:szCs w:val="22"/>
          </w:rPr>
          <w:t>this</w:t>
        </w:r>
        <w:r>
          <w:rPr>
            <w:rStyle w:val="pun"/>
            <w:color w:val="666600"/>
            <w:sz w:val="22"/>
            <w:szCs w:val="22"/>
          </w:rPr>
          <w:t>.</w:t>
        </w:r>
        <w:r>
          <w:rPr>
            <w:rStyle w:val="pln"/>
            <w:color w:val="000000"/>
            <w:sz w:val="22"/>
            <w:szCs w:val="22"/>
          </w:rPr>
          <w:t xml:space="preserve">y </w:t>
        </w:r>
        <w:r>
          <w:rPr>
            <w:rStyle w:val="pun"/>
            <w:color w:val="666600"/>
            <w:sz w:val="22"/>
            <w:szCs w:val="22"/>
          </w:rPr>
          <w:t>=</w:t>
        </w:r>
        <w:r>
          <w:rPr>
            <w:rStyle w:val="pln"/>
            <w:color w:val="000000"/>
            <w:sz w:val="22"/>
            <w:szCs w:val="22"/>
          </w:rPr>
          <w:t xml:space="preserve"> y</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01" w:author="Unknown"/>
          <w:rStyle w:val="pln"/>
          <w:color w:val="000000"/>
          <w:sz w:val="22"/>
          <w:szCs w:val="22"/>
        </w:rPr>
      </w:pPr>
      <w:ins w:id="402" w:author="Unknown">
        <w:r>
          <w:rPr>
            <w:rStyle w:val="pln"/>
            <w:color w:val="000000"/>
            <w:sz w:val="22"/>
            <w:szCs w:val="22"/>
          </w:rPr>
          <w:t xml:space="preserve">    </w:t>
        </w:r>
        <w:r>
          <w:rPr>
            <w:rStyle w:val="kwd"/>
            <w:color w:val="000088"/>
            <w:sz w:val="22"/>
            <w:szCs w:val="22"/>
          </w:rPr>
          <w:t>this</w:t>
        </w:r>
        <w:r>
          <w:rPr>
            <w:rStyle w:val="pun"/>
            <w:color w:val="666600"/>
            <w:sz w:val="22"/>
            <w:szCs w:val="22"/>
          </w:rPr>
          <w:t>.</w:t>
        </w:r>
        <w:r>
          <w:rPr>
            <w:rStyle w:val="pln"/>
            <w:color w:val="000000"/>
            <w:sz w:val="22"/>
            <w:szCs w:val="22"/>
          </w:rPr>
          <w:t xml:space="preserve">width </w:t>
        </w:r>
        <w:r>
          <w:rPr>
            <w:rStyle w:val="pun"/>
            <w:color w:val="666600"/>
            <w:sz w:val="22"/>
            <w:szCs w:val="22"/>
          </w:rPr>
          <w:t>=</w:t>
        </w:r>
        <w:r>
          <w:rPr>
            <w:rStyle w:val="pln"/>
            <w:color w:val="000000"/>
            <w:sz w:val="22"/>
            <w:szCs w:val="22"/>
          </w:rPr>
          <w:t xml:space="preserve"> width</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03" w:author="Unknown"/>
          <w:rStyle w:val="pln"/>
          <w:color w:val="000000"/>
          <w:sz w:val="22"/>
          <w:szCs w:val="22"/>
        </w:rPr>
      </w:pPr>
      <w:ins w:id="404" w:author="Unknown">
        <w:r>
          <w:rPr>
            <w:rStyle w:val="pln"/>
            <w:color w:val="000000"/>
            <w:sz w:val="22"/>
            <w:szCs w:val="22"/>
          </w:rPr>
          <w:t xml:space="preserve">    </w:t>
        </w:r>
        <w:r>
          <w:rPr>
            <w:rStyle w:val="kwd"/>
            <w:color w:val="000088"/>
            <w:sz w:val="22"/>
            <w:szCs w:val="22"/>
          </w:rPr>
          <w:t>this</w:t>
        </w:r>
        <w:r>
          <w:rPr>
            <w:rStyle w:val="pun"/>
            <w:color w:val="666600"/>
            <w:sz w:val="22"/>
            <w:szCs w:val="22"/>
          </w:rPr>
          <w:t>.</w:t>
        </w:r>
        <w:r>
          <w:rPr>
            <w:rStyle w:val="pln"/>
            <w:color w:val="000000"/>
            <w:sz w:val="22"/>
            <w:szCs w:val="22"/>
          </w:rPr>
          <w:t xml:space="preserve">height </w:t>
        </w:r>
        <w:r>
          <w:rPr>
            <w:rStyle w:val="pun"/>
            <w:color w:val="666600"/>
            <w:sz w:val="22"/>
            <w:szCs w:val="22"/>
          </w:rPr>
          <w:t>=</w:t>
        </w:r>
        <w:r>
          <w:rPr>
            <w:rStyle w:val="pln"/>
            <w:color w:val="000000"/>
            <w:sz w:val="22"/>
            <w:szCs w:val="22"/>
          </w:rPr>
          <w:t xml:space="preserve"> height</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05" w:author="Unknown"/>
          <w:color w:val="666666"/>
          <w:sz w:val="22"/>
          <w:szCs w:val="22"/>
        </w:rPr>
      </w:pPr>
      <w:ins w:id="406" w:author="Unknown">
        <w:r>
          <w:rPr>
            <w:rStyle w:val="pun"/>
            <w:color w:val="666600"/>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407" w:author="Unknown"/>
          <w:rFonts w:ascii="Arial" w:hAnsi="Arial" w:cs="Arial"/>
          <w:color w:val="000000"/>
          <w:sz w:val="33"/>
          <w:szCs w:val="33"/>
        </w:rPr>
      </w:pPr>
      <w:bookmarkStart w:id="408" w:name="default-constructor"/>
      <w:bookmarkEnd w:id="408"/>
      <w:ins w:id="409" w:author="Unknown">
        <w:r>
          <w:rPr>
            <w:rFonts w:ascii="Arial" w:hAnsi="Arial" w:cs="Arial"/>
            <w:color w:val="000000"/>
            <w:sz w:val="33"/>
            <w:szCs w:val="33"/>
          </w:rPr>
          <w:t>What is default constructor?</w:t>
        </w:r>
      </w:ins>
    </w:p>
    <w:p w:rsidR="00384379" w:rsidRDefault="00384379" w:rsidP="00384379">
      <w:pPr>
        <w:pStyle w:val="NormalWeb"/>
        <w:shd w:val="clear" w:color="auto" w:fill="FFFFFF"/>
        <w:spacing w:before="0" w:beforeAutospacing="0" w:after="360" w:afterAutospacing="0" w:line="360" w:lineRule="atLeast"/>
        <w:ind w:left="554"/>
        <w:rPr>
          <w:ins w:id="410" w:author="Unknown"/>
          <w:rFonts w:ascii="Arial" w:hAnsi="Arial" w:cs="Arial"/>
          <w:color w:val="666666"/>
          <w:sz w:val="22"/>
          <w:szCs w:val="22"/>
        </w:rPr>
      </w:pPr>
      <w:ins w:id="411" w:author="Unknown">
        <w:r>
          <w:rPr>
            <w:rFonts w:ascii="Arial" w:hAnsi="Arial" w:cs="Arial"/>
            <w:color w:val="666666"/>
            <w:sz w:val="22"/>
            <w:szCs w:val="22"/>
          </w:rPr>
          <w:t>No argument constructor of a class is known as default constructor. When we don’t define any constructor for the class, java compiler automatically creates the default no-args constructor for the class. If there are other constructors defined, then compiler won’t create default constructor for us.</w:t>
        </w:r>
      </w:ins>
    </w:p>
    <w:p w:rsidR="00384379" w:rsidRDefault="00384379" w:rsidP="00C306AB">
      <w:pPr>
        <w:pStyle w:val="Heading3"/>
        <w:numPr>
          <w:ilvl w:val="0"/>
          <w:numId w:val="48"/>
        </w:numPr>
        <w:shd w:val="clear" w:color="auto" w:fill="FFFFFF"/>
        <w:spacing w:before="0" w:beforeAutospacing="0" w:after="222" w:afterAutospacing="0"/>
        <w:ind w:left="554"/>
        <w:rPr>
          <w:ins w:id="412" w:author="Unknown"/>
          <w:rFonts w:ascii="Arial" w:hAnsi="Arial" w:cs="Arial"/>
          <w:color w:val="000000"/>
          <w:sz w:val="33"/>
          <w:szCs w:val="33"/>
        </w:rPr>
      </w:pPr>
      <w:bookmarkStart w:id="413" w:name="try-catch-block"/>
      <w:bookmarkEnd w:id="413"/>
      <w:ins w:id="414" w:author="Unknown">
        <w:r>
          <w:rPr>
            <w:rFonts w:ascii="Arial" w:hAnsi="Arial" w:cs="Arial"/>
            <w:color w:val="000000"/>
            <w:sz w:val="33"/>
            <w:szCs w:val="33"/>
          </w:rPr>
          <w:t>Can we have try without catch block?</w:t>
        </w:r>
      </w:ins>
    </w:p>
    <w:p w:rsidR="00384379" w:rsidRDefault="00384379" w:rsidP="00384379">
      <w:pPr>
        <w:pStyle w:val="NormalWeb"/>
        <w:shd w:val="clear" w:color="auto" w:fill="FFFFFF"/>
        <w:spacing w:before="0" w:beforeAutospacing="0" w:after="360" w:afterAutospacing="0" w:line="360" w:lineRule="atLeast"/>
        <w:ind w:left="554"/>
        <w:rPr>
          <w:ins w:id="415" w:author="Unknown"/>
          <w:rFonts w:ascii="Arial" w:hAnsi="Arial" w:cs="Arial"/>
          <w:color w:val="666666"/>
          <w:sz w:val="22"/>
          <w:szCs w:val="22"/>
        </w:rPr>
      </w:pPr>
      <w:ins w:id="416" w:author="Unknown">
        <w:r>
          <w:rPr>
            <w:rFonts w:ascii="Arial" w:hAnsi="Arial" w:cs="Arial"/>
            <w:color w:val="666666"/>
            <w:sz w:val="22"/>
            <w:szCs w:val="22"/>
          </w:rPr>
          <w:t>Yes, we can have try-finally statement and hence avoiding catch block.</w:t>
        </w:r>
      </w:ins>
    </w:p>
    <w:p w:rsidR="00384379" w:rsidRDefault="00384379" w:rsidP="00C306AB">
      <w:pPr>
        <w:pStyle w:val="Heading3"/>
        <w:numPr>
          <w:ilvl w:val="0"/>
          <w:numId w:val="48"/>
        </w:numPr>
        <w:shd w:val="clear" w:color="auto" w:fill="FFFFFF"/>
        <w:spacing w:before="0" w:beforeAutospacing="0" w:after="222" w:afterAutospacing="0"/>
        <w:ind w:left="554"/>
        <w:rPr>
          <w:ins w:id="417" w:author="Unknown"/>
          <w:rFonts w:ascii="Arial" w:hAnsi="Arial" w:cs="Arial"/>
          <w:color w:val="000000"/>
          <w:sz w:val="33"/>
          <w:szCs w:val="33"/>
        </w:rPr>
      </w:pPr>
      <w:bookmarkStart w:id="418" w:name="garbage-collection"/>
      <w:bookmarkEnd w:id="418"/>
      <w:ins w:id="419" w:author="Unknown">
        <w:r>
          <w:rPr>
            <w:rFonts w:ascii="Arial" w:hAnsi="Arial" w:cs="Arial"/>
            <w:color w:val="000000"/>
            <w:sz w:val="33"/>
            <w:szCs w:val="33"/>
          </w:rPr>
          <w:t>What is Garbage Collection?</w:t>
        </w:r>
      </w:ins>
    </w:p>
    <w:p w:rsidR="00384379" w:rsidRDefault="00384379" w:rsidP="00384379">
      <w:pPr>
        <w:pStyle w:val="NormalWeb"/>
        <w:shd w:val="clear" w:color="auto" w:fill="FFFFFF"/>
        <w:spacing w:before="0" w:beforeAutospacing="0" w:after="360" w:afterAutospacing="0" w:line="360" w:lineRule="atLeast"/>
        <w:ind w:left="554"/>
        <w:rPr>
          <w:ins w:id="420" w:author="Unknown"/>
          <w:rFonts w:ascii="Arial" w:hAnsi="Arial" w:cs="Arial"/>
          <w:color w:val="666666"/>
          <w:sz w:val="22"/>
          <w:szCs w:val="22"/>
        </w:rPr>
      </w:pPr>
      <w:ins w:id="421" w:author="Unknown">
        <w:r>
          <w:rPr>
            <w:rFonts w:ascii="Arial" w:hAnsi="Arial" w:cs="Arial"/>
            <w:color w:val="666666"/>
            <w:sz w:val="22"/>
            <w:szCs w:val="22"/>
          </w:rPr>
          <w:t>Garbage Collection is the process of looking at heap memory, identifying which objects are in use and which are not, and deleting the unused objects. In Java, process of deallocating memory is handled automatically by the garbage collector.</w:t>
        </w:r>
      </w:ins>
    </w:p>
    <w:p w:rsidR="00384379" w:rsidRDefault="00384379" w:rsidP="00384379">
      <w:pPr>
        <w:pStyle w:val="NormalWeb"/>
        <w:shd w:val="clear" w:color="auto" w:fill="FFFFFF"/>
        <w:spacing w:before="0" w:beforeAutospacing="0" w:after="360" w:afterAutospacing="0" w:line="360" w:lineRule="atLeast"/>
        <w:ind w:left="554"/>
        <w:rPr>
          <w:ins w:id="422" w:author="Unknown"/>
          <w:rFonts w:ascii="Arial" w:hAnsi="Arial" w:cs="Arial"/>
          <w:color w:val="666666"/>
          <w:sz w:val="22"/>
          <w:szCs w:val="22"/>
        </w:rPr>
      </w:pPr>
      <w:ins w:id="423" w:author="Unknown">
        <w:r>
          <w:rPr>
            <w:rFonts w:ascii="Arial" w:hAnsi="Arial" w:cs="Arial"/>
            <w:color w:val="666666"/>
            <w:sz w:val="22"/>
            <w:szCs w:val="22"/>
          </w:rPr>
          <w:t>We can run the garbage collector with code</w:t>
        </w:r>
        <w:r>
          <w:rPr>
            <w:rStyle w:val="apple-converted-space"/>
            <w:rFonts w:ascii="Arial" w:hAnsi="Arial" w:cs="Arial"/>
            <w:color w:val="666666"/>
            <w:sz w:val="22"/>
            <w:szCs w:val="22"/>
          </w:rPr>
          <w:t> </w:t>
        </w:r>
        <w:r>
          <w:rPr>
            <w:rStyle w:val="HTMLCode"/>
            <w:color w:val="666666"/>
            <w:sz w:val="22"/>
            <w:szCs w:val="22"/>
            <w:shd w:val="clear" w:color="auto" w:fill="EFE8E5"/>
          </w:rPr>
          <w:t>Runtime.getRuntime().gc()</w:t>
        </w:r>
        <w:r>
          <w:rPr>
            <w:rStyle w:val="apple-converted-space"/>
            <w:rFonts w:ascii="Arial" w:hAnsi="Arial" w:cs="Arial"/>
            <w:color w:val="666666"/>
            <w:sz w:val="22"/>
            <w:szCs w:val="22"/>
          </w:rPr>
          <w:t> </w:t>
        </w:r>
        <w:r>
          <w:rPr>
            <w:rFonts w:ascii="Arial" w:hAnsi="Arial" w:cs="Arial"/>
            <w:color w:val="666666"/>
            <w:sz w:val="22"/>
            <w:szCs w:val="22"/>
          </w:rPr>
          <w:t>or use utility method</w:t>
        </w:r>
        <w:r>
          <w:rPr>
            <w:rStyle w:val="HTMLCode"/>
            <w:color w:val="666666"/>
            <w:sz w:val="22"/>
            <w:szCs w:val="22"/>
            <w:shd w:val="clear" w:color="auto" w:fill="EFE8E5"/>
          </w:rPr>
          <w:t>System.gc()</w:t>
        </w:r>
        <w:r>
          <w:rPr>
            <w:rFonts w:ascii="Arial" w:hAnsi="Arial" w:cs="Arial"/>
            <w:color w:val="666666"/>
            <w:sz w:val="22"/>
            <w:szCs w:val="22"/>
          </w:rPr>
          <w:t>. For a detailed analysis of Heap Memory and Garbage Collection, please 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"http://www.journaldev.com/2856/java-jvm-memory-model-memory-management-in-java" \o "Java (JVM) Memory Model and Garbage Collection Monitoring Tuning"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Garbage Collection</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424" w:author="Unknown"/>
          <w:rFonts w:ascii="Arial" w:hAnsi="Arial" w:cs="Arial"/>
          <w:color w:val="000000"/>
          <w:sz w:val="33"/>
          <w:szCs w:val="33"/>
        </w:rPr>
      </w:pPr>
      <w:bookmarkStart w:id="425" w:name="serialization"/>
      <w:bookmarkEnd w:id="425"/>
      <w:ins w:id="426" w:author="Unknown">
        <w:r>
          <w:rPr>
            <w:rFonts w:ascii="Arial" w:hAnsi="Arial" w:cs="Arial"/>
            <w:color w:val="000000"/>
            <w:sz w:val="33"/>
            <w:szCs w:val="33"/>
          </w:rPr>
          <w:lastRenderedPageBreak/>
          <w:t>What is Serialization and Deserialization?</w:t>
        </w:r>
      </w:ins>
    </w:p>
    <w:p w:rsidR="00384379" w:rsidRDefault="00384379" w:rsidP="00384379">
      <w:pPr>
        <w:pStyle w:val="NormalWeb"/>
        <w:shd w:val="clear" w:color="auto" w:fill="FFFFFF"/>
        <w:spacing w:before="0" w:beforeAutospacing="0" w:after="360" w:afterAutospacing="0" w:line="360" w:lineRule="atLeast"/>
        <w:ind w:left="554"/>
        <w:rPr>
          <w:ins w:id="427" w:author="Unknown"/>
          <w:rFonts w:ascii="Arial" w:hAnsi="Arial" w:cs="Arial"/>
          <w:color w:val="666666"/>
          <w:sz w:val="22"/>
          <w:szCs w:val="22"/>
        </w:rPr>
      </w:pPr>
      <w:ins w:id="428" w:author="Unknown">
        <w:r>
          <w:rPr>
            <w:rFonts w:ascii="Arial" w:hAnsi="Arial" w:cs="Arial"/>
            <w:color w:val="666666"/>
            <w:sz w:val="22"/>
            <w:szCs w:val="22"/>
          </w:rPr>
          <w:t>We can convert a Java object to an Stream that is called Serialization. Once an object is converted to Stream, it can be saved to file or send over the network or used in socket connections.</w:t>
        </w:r>
      </w:ins>
    </w:p>
    <w:p w:rsidR="00384379" w:rsidRDefault="00384379" w:rsidP="00384379">
      <w:pPr>
        <w:pStyle w:val="NormalWeb"/>
        <w:shd w:val="clear" w:color="auto" w:fill="FFFFFF"/>
        <w:spacing w:before="0" w:beforeAutospacing="0" w:after="360" w:afterAutospacing="0" w:line="360" w:lineRule="atLeast"/>
        <w:ind w:left="554"/>
        <w:rPr>
          <w:ins w:id="429" w:author="Unknown"/>
          <w:rFonts w:ascii="Arial" w:hAnsi="Arial" w:cs="Arial"/>
          <w:color w:val="666666"/>
          <w:sz w:val="22"/>
          <w:szCs w:val="22"/>
        </w:rPr>
      </w:pPr>
      <w:ins w:id="430" w:author="Unknown">
        <w:r>
          <w:rPr>
            <w:rFonts w:ascii="Arial" w:hAnsi="Arial" w:cs="Arial"/>
            <w:color w:val="666666"/>
            <w:sz w:val="22"/>
            <w:szCs w:val="22"/>
          </w:rPr>
          <w:t>The object should implement Serializable interface and we can use java.io.ObjectOutputStream to write object to file or to any OutputStream object. 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"http://www.journaldev.com/927/how-to-write-object-to-file-in-java"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Serialization</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431" w:author="Unknown"/>
          <w:rFonts w:ascii="Arial" w:hAnsi="Arial" w:cs="Arial"/>
          <w:color w:val="666666"/>
          <w:sz w:val="22"/>
          <w:szCs w:val="22"/>
        </w:rPr>
      </w:pPr>
      <w:ins w:id="432" w:author="Unknown">
        <w:r>
          <w:rPr>
            <w:rFonts w:ascii="Arial" w:hAnsi="Arial" w:cs="Arial"/>
            <w:color w:val="666666"/>
            <w:sz w:val="22"/>
            <w:szCs w:val="22"/>
          </w:rPr>
          <w:t>The process of converting stream data created through serialization to Object is called deserialization. 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"http://www.journaldev.com/933/how-to-read-object-from-file-in-java"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Deserialization</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433" w:author="Unknown"/>
          <w:rFonts w:ascii="Arial" w:hAnsi="Arial" w:cs="Arial"/>
          <w:color w:val="000000"/>
          <w:sz w:val="33"/>
          <w:szCs w:val="33"/>
        </w:rPr>
      </w:pPr>
      <w:bookmarkStart w:id="434" w:name="jar-file-run"/>
      <w:bookmarkEnd w:id="434"/>
      <w:ins w:id="435" w:author="Unknown">
        <w:r>
          <w:rPr>
            <w:rFonts w:ascii="Arial" w:hAnsi="Arial" w:cs="Arial"/>
            <w:color w:val="000000"/>
            <w:sz w:val="33"/>
            <w:szCs w:val="33"/>
          </w:rPr>
          <w:t>How to run a JAR file through command prompt?</w:t>
        </w:r>
      </w:ins>
    </w:p>
    <w:p w:rsidR="00384379" w:rsidRDefault="00384379" w:rsidP="00384379">
      <w:pPr>
        <w:pStyle w:val="NormalWeb"/>
        <w:shd w:val="clear" w:color="auto" w:fill="FFFFFF"/>
        <w:spacing w:before="0" w:beforeAutospacing="0" w:after="360" w:afterAutospacing="0" w:line="360" w:lineRule="atLeast"/>
        <w:ind w:left="554"/>
        <w:rPr>
          <w:ins w:id="436" w:author="Unknown"/>
          <w:rFonts w:ascii="Arial" w:hAnsi="Arial" w:cs="Arial"/>
          <w:color w:val="666666"/>
          <w:sz w:val="22"/>
          <w:szCs w:val="22"/>
        </w:rPr>
      </w:pPr>
      <w:ins w:id="437" w:author="Unknown">
        <w:r>
          <w:rPr>
            <w:rFonts w:ascii="Arial" w:hAnsi="Arial" w:cs="Arial"/>
            <w:color w:val="666666"/>
            <w:sz w:val="22"/>
            <w:szCs w:val="22"/>
          </w:rPr>
          <w:t>We can run a jar file using java command but it requires Main-Class entry in jar manifest file. Main-Class is the entry point of the jar and used by java command to execute the class. Learn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"http://www.journaldev.com/1344/how-to-run-jar-file-in-java"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jar file</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438" w:author="Unknown"/>
          <w:rFonts w:ascii="Arial" w:hAnsi="Arial" w:cs="Arial"/>
          <w:color w:val="000000"/>
          <w:sz w:val="33"/>
          <w:szCs w:val="33"/>
        </w:rPr>
      </w:pPr>
      <w:bookmarkStart w:id="439" w:name="system-class"/>
      <w:bookmarkEnd w:id="439"/>
      <w:ins w:id="440" w:author="Unknown">
        <w:r>
          <w:rPr>
            <w:rFonts w:ascii="Arial" w:hAnsi="Arial" w:cs="Arial"/>
            <w:color w:val="000000"/>
            <w:sz w:val="33"/>
            <w:szCs w:val="33"/>
          </w:rPr>
          <w:t>What is the use of System class?</w:t>
        </w:r>
      </w:ins>
    </w:p>
    <w:p w:rsidR="00384379" w:rsidRDefault="00384379" w:rsidP="00384379">
      <w:pPr>
        <w:pStyle w:val="NormalWeb"/>
        <w:shd w:val="clear" w:color="auto" w:fill="FFFFFF"/>
        <w:spacing w:before="0" w:beforeAutospacing="0" w:after="360" w:afterAutospacing="0" w:line="360" w:lineRule="atLeast"/>
        <w:ind w:left="554"/>
        <w:rPr>
          <w:ins w:id="441" w:author="Unknown"/>
          <w:rFonts w:ascii="Arial" w:hAnsi="Arial" w:cs="Arial"/>
          <w:color w:val="666666"/>
          <w:sz w:val="22"/>
          <w:szCs w:val="22"/>
        </w:rPr>
      </w:pPr>
      <w:ins w:id="442" w:author="Unknown">
        <w:r>
          <w:rPr>
            <w:rFonts w:ascii="Arial" w:hAnsi="Arial" w:cs="Arial"/>
            <w:color w:val="666666"/>
            <w:sz w:val="22"/>
            <w:szCs w:val="22"/>
          </w:rPr>
          <w:t>Java System Class is one of the core classes. One of the easiest way to log information for debugging is System.out.print() method.</w:t>
        </w:r>
      </w:ins>
    </w:p>
    <w:p w:rsidR="00384379" w:rsidRDefault="00384379" w:rsidP="00384379">
      <w:pPr>
        <w:pStyle w:val="NormalWeb"/>
        <w:shd w:val="clear" w:color="auto" w:fill="FFFFFF"/>
        <w:spacing w:before="0" w:beforeAutospacing="0" w:after="360" w:afterAutospacing="0" w:line="360" w:lineRule="atLeast"/>
        <w:ind w:left="554"/>
        <w:rPr>
          <w:ins w:id="443" w:author="Unknown"/>
          <w:rFonts w:ascii="Arial" w:hAnsi="Arial" w:cs="Arial"/>
          <w:color w:val="666666"/>
          <w:sz w:val="22"/>
          <w:szCs w:val="22"/>
        </w:rPr>
      </w:pPr>
      <w:ins w:id="444" w:author="Unknown">
        <w:r>
          <w:rPr>
            <w:rFonts w:ascii="Arial" w:hAnsi="Arial" w:cs="Arial"/>
            <w:color w:val="666666"/>
            <w:sz w:val="22"/>
            <w:szCs w:val="22"/>
          </w:rPr>
          <w:t>System class is final so that we can’t subclass and override it’s behavior through inheritance. System class doesn’t provide any public constructors, so we can’t instantiate this class and that’s why all of it’s methods are static.</w:t>
        </w:r>
      </w:ins>
    </w:p>
    <w:p w:rsidR="00384379" w:rsidRDefault="00384379" w:rsidP="00384379">
      <w:pPr>
        <w:pStyle w:val="NormalWeb"/>
        <w:shd w:val="clear" w:color="auto" w:fill="FFFFFF"/>
        <w:spacing w:before="0" w:beforeAutospacing="0" w:after="360" w:afterAutospacing="0" w:line="360" w:lineRule="atLeast"/>
        <w:ind w:left="554"/>
        <w:rPr>
          <w:ins w:id="445" w:author="Unknown"/>
          <w:rFonts w:ascii="Arial" w:hAnsi="Arial" w:cs="Arial"/>
          <w:color w:val="666666"/>
          <w:sz w:val="22"/>
          <w:szCs w:val="22"/>
        </w:rPr>
      </w:pPr>
      <w:ins w:id="446" w:author="Unknown">
        <w:r>
          <w:rPr>
            <w:rFonts w:ascii="Arial" w:hAnsi="Arial" w:cs="Arial"/>
            <w:color w:val="666666"/>
            <w:sz w:val="22"/>
            <w:szCs w:val="22"/>
          </w:rPr>
          <w:t>Some of the utility methods of System class are for array copy, get current time, reading environment variables. 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"http://www.journaldev.com/1847/java-system-java-lang-system-class"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System Class</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447" w:author="Unknown"/>
          <w:rFonts w:ascii="Arial" w:hAnsi="Arial" w:cs="Arial"/>
          <w:color w:val="000000"/>
          <w:sz w:val="33"/>
          <w:szCs w:val="33"/>
        </w:rPr>
      </w:pPr>
      <w:bookmarkStart w:id="448" w:name="instanceof-keyword"/>
      <w:bookmarkEnd w:id="448"/>
      <w:ins w:id="449" w:author="Unknown">
        <w:r>
          <w:rPr>
            <w:rFonts w:ascii="Arial" w:hAnsi="Arial" w:cs="Arial"/>
            <w:color w:val="000000"/>
            <w:sz w:val="33"/>
            <w:szCs w:val="33"/>
          </w:rPr>
          <w:t>What is instanceof keyword?</w:t>
        </w:r>
      </w:ins>
    </w:p>
    <w:p w:rsidR="00384379" w:rsidRDefault="00384379" w:rsidP="00384379">
      <w:pPr>
        <w:pStyle w:val="NormalWeb"/>
        <w:shd w:val="clear" w:color="auto" w:fill="FFFFFF"/>
        <w:spacing w:before="0" w:beforeAutospacing="0" w:after="360" w:afterAutospacing="0" w:line="360" w:lineRule="atLeast"/>
        <w:ind w:left="554"/>
        <w:rPr>
          <w:ins w:id="450" w:author="Unknown"/>
          <w:rFonts w:ascii="Arial" w:hAnsi="Arial" w:cs="Arial"/>
          <w:color w:val="666666"/>
          <w:sz w:val="22"/>
          <w:szCs w:val="22"/>
        </w:rPr>
      </w:pPr>
      <w:ins w:id="451" w:author="Unknown">
        <w:r>
          <w:rPr>
            <w:rFonts w:ascii="Arial" w:hAnsi="Arial" w:cs="Arial"/>
            <w:color w:val="666666"/>
            <w:sz w:val="22"/>
            <w:szCs w:val="22"/>
          </w:rPr>
          <w:t>We can use instanceof keyword to check if an object belongs to a class or not. We should avoid it’s usage as much as possible. Sample usage is:</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52" w:author="Unknown"/>
          <w:rStyle w:val="pln"/>
          <w:color w:val="000000"/>
          <w:sz w:val="22"/>
          <w:szCs w:val="22"/>
        </w:rPr>
      </w:pPr>
      <w:ins w:id="453" w:author="Unknown">
        <w:r>
          <w:rPr>
            <w:rStyle w:val="kwd"/>
            <w:color w:val="000088"/>
            <w:sz w:val="22"/>
            <w:szCs w:val="22"/>
          </w:rPr>
          <w:lastRenderedPageBreak/>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void</w:t>
        </w:r>
        <w:r>
          <w:rPr>
            <w:rStyle w:val="pln"/>
            <w:color w:val="000000"/>
            <w:sz w:val="22"/>
            <w:szCs w:val="22"/>
          </w:rPr>
          <w:t xml:space="preserve"> main</w:t>
        </w:r>
        <w:r>
          <w:rPr>
            <w:rStyle w:val="pun"/>
            <w:color w:val="666600"/>
            <w:sz w:val="22"/>
            <w:szCs w:val="22"/>
          </w:rPr>
          <w:t>(</w:t>
        </w:r>
        <w:r>
          <w:rPr>
            <w:rStyle w:val="typ"/>
            <w:rFonts w:eastAsiaTheme="majorEastAsia"/>
            <w:color w:val="660066"/>
            <w:sz w:val="22"/>
            <w:szCs w:val="22"/>
          </w:rPr>
          <w:t>String</w:t>
        </w:r>
        <w:r>
          <w:rPr>
            <w:rStyle w:val="pln"/>
            <w:color w:val="000000"/>
            <w:sz w:val="22"/>
            <w:szCs w:val="22"/>
          </w:rPr>
          <w:t xml:space="preserve"> args</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54" w:author="Unknown"/>
          <w:rStyle w:val="pln"/>
          <w:color w:val="000000"/>
          <w:sz w:val="22"/>
          <w:szCs w:val="22"/>
        </w:rPr>
      </w:pPr>
      <w:ins w:id="455" w:author="Unknown">
        <w:r>
          <w:rPr>
            <w:rStyle w:val="pln"/>
            <w:color w:val="000000"/>
            <w:sz w:val="22"/>
            <w:szCs w:val="22"/>
          </w:rPr>
          <w:tab/>
        </w:r>
        <w:r>
          <w:rPr>
            <w:rStyle w:val="typ"/>
            <w:rFonts w:eastAsiaTheme="majorEastAsia"/>
            <w:color w:val="660066"/>
            <w:sz w:val="22"/>
            <w:szCs w:val="22"/>
          </w:rPr>
          <w:t>Object</w:t>
        </w:r>
        <w:r>
          <w:rPr>
            <w:rStyle w:val="pln"/>
            <w:color w:val="000000"/>
            <w:sz w:val="22"/>
            <w:szCs w:val="22"/>
          </w:rPr>
          <w:t xml:space="preserve"> str </w:t>
        </w:r>
        <w:r>
          <w:rPr>
            <w:rStyle w:val="pun"/>
            <w:color w:val="666600"/>
            <w:sz w:val="22"/>
            <w:szCs w:val="22"/>
          </w:rPr>
          <w:t>=</w:t>
        </w:r>
        <w:r>
          <w:rPr>
            <w:rStyle w:val="pln"/>
            <w:color w:val="000000"/>
            <w:sz w:val="22"/>
            <w:szCs w:val="22"/>
          </w:rPr>
          <w:t xml:space="preserve"> </w:t>
        </w:r>
        <w:r>
          <w:rPr>
            <w:rStyle w:val="kwd"/>
            <w:color w:val="000088"/>
            <w:sz w:val="22"/>
            <w:szCs w:val="22"/>
          </w:rPr>
          <w:t>new</w:t>
        </w:r>
        <w:r>
          <w:rPr>
            <w:rStyle w:val="pln"/>
            <w:color w:val="000000"/>
            <w:sz w:val="22"/>
            <w:szCs w:val="22"/>
          </w:rPr>
          <w:t xml:space="preserve"> </w:t>
        </w:r>
        <w:r>
          <w:rPr>
            <w:rStyle w:val="typ"/>
            <w:rFonts w:eastAsiaTheme="majorEastAsia"/>
            <w:color w:val="660066"/>
            <w:sz w:val="22"/>
            <w:szCs w:val="22"/>
          </w:rPr>
          <w:t>String</w:t>
        </w:r>
        <w:r>
          <w:rPr>
            <w:rStyle w:val="pun"/>
            <w:color w:val="666600"/>
            <w:sz w:val="22"/>
            <w:szCs w:val="22"/>
          </w:rPr>
          <w:t>(</w:t>
        </w:r>
        <w:r>
          <w:rPr>
            <w:rStyle w:val="str"/>
            <w:color w:val="008800"/>
            <w:sz w:val="22"/>
            <w:szCs w:val="22"/>
          </w:rPr>
          <w:t>"abc"</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56" w:author="Unknown"/>
          <w:rStyle w:val="pln"/>
          <w:color w:val="000000"/>
          <w:sz w:val="22"/>
          <w:szCs w:val="22"/>
        </w:rPr>
      </w:pPr>
      <w:ins w:id="457" w:author="Unknown">
        <w:r>
          <w:rPr>
            <w:rStyle w:val="pln"/>
            <w:color w:val="000000"/>
            <w:sz w:val="22"/>
            <w:szCs w:val="22"/>
          </w:rPr>
          <w:tab/>
        </w:r>
        <w:r>
          <w:rPr>
            <w:rStyle w:val="pln"/>
            <w:color w:val="000000"/>
            <w:sz w:val="22"/>
            <w:szCs w:val="22"/>
          </w:rPr>
          <w:tab/>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58" w:author="Unknown"/>
          <w:rStyle w:val="pln"/>
          <w:color w:val="000000"/>
          <w:sz w:val="22"/>
          <w:szCs w:val="22"/>
        </w:rPr>
      </w:pPr>
      <w:ins w:id="459" w:author="Unknown">
        <w:r>
          <w:rPr>
            <w:rStyle w:val="pln"/>
            <w:color w:val="000000"/>
            <w:sz w:val="22"/>
            <w:szCs w:val="22"/>
          </w:rPr>
          <w:tab/>
        </w:r>
        <w:r>
          <w:rPr>
            <w:rStyle w:val="kwd"/>
            <w:color w:val="000088"/>
            <w:sz w:val="22"/>
            <w:szCs w:val="22"/>
          </w:rPr>
          <w:t>if</w:t>
        </w:r>
        <w:r>
          <w:rPr>
            <w:rStyle w:val="pun"/>
            <w:color w:val="666600"/>
            <w:sz w:val="22"/>
            <w:szCs w:val="22"/>
          </w:rPr>
          <w:t>(</w:t>
        </w:r>
        <w:r>
          <w:rPr>
            <w:rStyle w:val="pln"/>
            <w:color w:val="000000"/>
            <w:sz w:val="22"/>
            <w:szCs w:val="22"/>
          </w:rPr>
          <w:t xml:space="preserve">str </w:t>
        </w:r>
        <w:r>
          <w:rPr>
            <w:rStyle w:val="kwd"/>
            <w:color w:val="000088"/>
            <w:sz w:val="22"/>
            <w:szCs w:val="22"/>
          </w:rPr>
          <w:t>instanceof</w:t>
        </w:r>
        <w:r>
          <w:rPr>
            <w:rStyle w:val="pln"/>
            <w:color w:val="000000"/>
            <w:sz w:val="22"/>
            <w:szCs w:val="22"/>
          </w:rPr>
          <w:t xml:space="preserve"> </w:t>
        </w:r>
        <w:r>
          <w:rPr>
            <w:rStyle w:val="typ"/>
            <w:rFonts w:eastAsiaTheme="majorEastAsia"/>
            <w:color w:val="660066"/>
            <w:sz w:val="22"/>
            <w:szCs w:val="22"/>
          </w:rPr>
          <w:t>String</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60" w:author="Unknown"/>
          <w:rStyle w:val="pln"/>
          <w:color w:val="000000"/>
          <w:sz w:val="22"/>
          <w:szCs w:val="22"/>
        </w:rPr>
      </w:pPr>
      <w:ins w:id="461" w:author="Unknown">
        <w:r>
          <w:rPr>
            <w:rStyle w:val="pln"/>
            <w:color w:val="000000"/>
            <w:sz w:val="22"/>
            <w:szCs w:val="22"/>
          </w:rPr>
          <w:tab/>
        </w:r>
        <w:r>
          <w:rPr>
            <w:rStyle w:val="pln"/>
            <w:color w:val="000000"/>
            <w:sz w:val="22"/>
            <w:szCs w:val="22"/>
          </w:rPr>
          <w:tab/>
        </w:r>
        <w:r>
          <w:rPr>
            <w:rStyle w:val="typ"/>
            <w:rFonts w:eastAsiaTheme="majorEastAsia"/>
            <w:color w:val="660066"/>
            <w:sz w:val="22"/>
            <w:szCs w:val="22"/>
          </w:rPr>
          <w:t>System</w:t>
        </w:r>
        <w:r>
          <w:rPr>
            <w:rStyle w:val="pun"/>
            <w:color w:val="666600"/>
            <w:sz w:val="22"/>
            <w:szCs w:val="22"/>
          </w:rPr>
          <w:t>.</w:t>
        </w:r>
        <w:r>
          <w:rPr>
            <w:rStyle w:val="kwd"/>
            <w:color w:val="000088"/>
            <w:sz w:val="22"/>
            <w:szCs w:val="22"/>
          </w:rPr>
          <w:t>out</w:t>
        </w:r>
        <w:r>
          <w:rPr>
            <w:rStyle w:val="pun"/>
            <w:color w:val="666600"/>
            <w:sz w:val="22"/>
            <w:szCs w:val="22"/>
          </w:rPr>
          <w:t>.</w:t>
        </w:r>
        <w:r>
          <w:rPr>
            <w:rStyle w:val="pln"/>
            <w:color w:val="000000"/>
            <w:sz w:val="22"/>
            <w:szCs w:val="22"/>
          </w:rPr>
          <w:t>println</w:t>
        </w:r>
        <w:r>
          <w:rPr>
            <w:rStyle w:val="pun"/>
            <w:color w:val="666600"/>
            <w:sz w:val="22"/>
            <w:szCs w:val="22"/>
          </w:rPr>
          <w:t>(</w:t>
        </w:r>
        <w:r>
          <w:rPr>
            <w:rStyle w:val="str"/>
            <w:color w:val="008800"/>
            <w:sz w:val="22"/>
            <w:szCs w:val="22"/>
          </w:rPr>
          <w:t>"String value:"</w:t>
        </w:r>
        <w:r>
          <w:rPr>
            <w:rStyle w:val="pun"/>
            <w:color w:val="666600"/>
            <w:sz w:val="22"/>
            <w:szCs w:val="22"/>
          </w:rPr>
          <w:t>+</w:t>
        </w:r>
        <w:r>
          <w:rPr>
            <w:rStyle w:val="pln"/>
            <w:color w:val="000000"/>
            <w:sz w:val="22"/>
            <w:szCs w:val="22"/>
          </w:rPr>
          <w:t>str</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62" w:author="Unknown"/>
          <w:rStyle w:val="pln"/>
          <w:color w:val="000000"/>
          <w:sz w:val="22"/>
          <w:szCs w:val="22"/>
        </w:rPr>
      </w:pPr>
      <w:ins w:id="463" w:author="Unknown">
        <w:r>
          <w:rPr>
            <w:rStyle w:val="pln"/>
            <w:color w:val="000000"/>
            <w:sz w:val="22"/>
            <w:szCs w:val="22"/>
          </w:rPr>
          <w:tab/>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64" w:author="Unknown"/>
          <w:rStyle w:val="pln"/>
          <w:color w:val="000000"/>
          <w:sz w:val="22"/>
          <w:szCs w:val="22"/>
        </w:rPr>
      </w:pPr>
      <w:ins w:id="465" w:author="Unknown">
        <w:r>
          <w:rPr>
            <w:rStyle w:val="pln"/>
            <w:color w:val="000000"/>
            <w:sz w:val="22"/>
            <w:szCs w:val="22"/>
          </w:rPr>
          <w:tab/>
        </w:r>
        <w:r>
          <w:rPr>
            <w:rStyle w:val="pln"/>
            <w:color w:val="000000"/>
            <w:sz w:val="22"/>
            <w:szCs w:val="22"/>
          </w:rPr>
          <w:tab/>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66" w:author="Unknown"/>
          <w:rStyle w:val="pln"/>
          <w:color w:val="000000"/>
          <w:sz w:val="22"/>
          <w:szCs w:val="22"/>
        </w:rPr>
      </w:pPr>
      <w:ins w:id="467" w:author="Unknown">
        <w:r>
          <w:rPr>
            <w:rStyle w:val="pln"/>
            <w:color w:val="000000"/>
            <w:sz w:val="22"/>
            <w:szCs w:val="22"/>
          </w:rPr>
          <w:tab/>
        </w:r>
        <w:r>
          <w:rPr>
            <w:rStyle w:val="kwd"/>
            <w:color w:val="000088"/>
            <w:sz w:val="22"/>
            <w:szCs w:val="22"/>
          </w:rPr>
          <w:t>if</w:t>
        </w:r>
        <w:r>
          <w:rPr>
            <w:rStyle w:val="pun"/>
            <w:color w:val="666600"/>
            <w:sz w:val="22"/>
            <w:szCs w:val="22"/>
          </w:rPr>
          <w:t>(</w:t>
        </w:r>
        <w:r>
          <w:rPr>
            <w:rStyle w:val="pln"/>
            <w:color w:val="000000"/>
            <w:sz w:val="22"/>
            <w:szCs w:val="22"/>
          </w:rPr>
          <w:t xml:space="preserve">str </w:t>
        </w:r>
        <w:r>
          <w:rPr>
            <w:rStyle w:val="kwd"/>
            <w:color w:val="000088"/>
            <w:sz w:val="22"/>
            <w:szCs w:val="22"/>
          </w:rPr>
          <w:t>instanceof</w:t>
        </w:r>
        <w:r>
          <w:rPr>
            <w:rStyle w:val="pln"/>
            <w:color w:val="000000"/>
            <w:sz w:val="22"/>
            <w:szCs w:val="22"/>
          </w:rPr>
          <w:t xml:space="preserve"> </w:t>
        </w:r>
        <w:r>
          <w:rPr>
            <w:rStyle w:val="typ"/>
            <w:rFonts w:eastAsiaTheme="majorEastAsia"/>
            <w:color w:val="660066"/>
            <w:sz w:val="22"/>
            <w:szCs w:val="22"/>
          </w:rPr>
          <w:t>Integer</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68" w:author="Unknown"/>
          <w:rStyle w:val="pln"/>
          <w:color w:val="000000"/>
          <w:sz w:val="22"/>
          <w:szCs w:val="22"/>
        </w:rPr>
      </w:pPr>
      <w:ins w:id="469" w:author="Unknown">
        <w:r>
          <w:rPr>
            <w:rStyle w:val="pln"/>
            <w:color w:val="000000"/>
            <w:sz w:val="22"/>
            <w:szCs w:val="22"/>
          </w:rPr>
          <w:tab/>
        </w:r>
        <w:r>
          <w:rPr>
            <w:rStyle w:val="pln"/>
            <w:color w:val="000000"/>
            <w:sz w:val="22"/>
            <w:szCs w:val="22"/>
          </w:rPr>
          <w:tab/>
        </w:r>
        <w:r>
          <w:rPr>
            <w:rStyle w:val="typ"/>
            <w:rFonts w:eastAsiaTheme="majorEastAsia"/>
            <w:color w:val="660066"/>
            <w:sz w:val="22"/>
            <w:szCs w:val="22"/>
          </w:rPr>
          <w:t>System</w:t>
        </w:r>
        <w:r>
          <w:rPr>
            <w:rStyle w:val="pun"/>
            <w:color w:val="666600"/>
            <w:sz w:val="22"/>
            <w:szCs w:val="22"/>
          </w:rPr>
          <w:t>.</w:t>
        </w:r>
        <w:r>
          <w:rPr>
            <w:rStyle w:val="kwd"/>
            <w:color w:val="000088"/>
            <w:sz w:val="22"/>
            <w:szCs w:val="22"/>
          </w:rPr>
          <w:t>out</w:t>
        </w:r>
        <w:r>
          <w:rPr>
            <w:rStyle w:val="pun"/>
            <w:color w:val="666600"/>
            <w:sz w:val="22"/>
            <w:szCs w:val="22"/>
          </w:rPr>
          <w:t>.</w:t>
        </w:r>
        <w:r>
          <w:rPr>
            <w:rStyle w:val="pln"/>
            <w:color w:val="000000"/>
            <w:sz w:val="22"/>
            <w:szCs w:val="22"/>
          </w:rPr>
          <w:t>println</w:t>
        </w:r>
        <w:r>
          <w:rPr>
            <w:rStyle w:val="pun"/>
            <w:color w:val="666600"/>
            <w:sz w:val="22"/>
            <w:szCs w:val="22"/>
          </w:rPr>
          <w:t>(</w:t>
        </w:r>
        <w:r>
          <w:rPr>
            <w:rStyle w:val="str"/>
            <w:color w:val="008800"/>
            <w:sz w:val="22"/>
            <w:szCs w:val="22"/>
          </w:rPr>
          <w:t>"Integer value:"</w:t>
        </w:r>
        <w:r>
          <w:rPr>
            <w:rStyle w:val="pun"/>
            <w:color w:val="666600"/>
            <w:sz w:val="22"/>
            <w:szCs w:val="22"/>
          </w:rPr>
          <w:t>+</w:t>
        </w:r>
        <w:r>
          <w:rPr>
            <w:rStyle w:val="pln"/>
            <w:color w:val="000000"/>
            <w:sz w:val="22"/>
            <w:szCs w:val="22"/>
          </w:rPr>
          <w:t>str</w:t>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70" w:author="Unknown"/>
          <w:rStyle w:val="pln"/>
          <w:color w:val="000000"/>
          <w:sz w:val="22"/>
          <w:szCs w:val="22"/>
        </w:rPr>
      </w:pPr>
      <w:ins w:id="471" w:author="Unknown">
        <w:r>
          <w:rPr>
            <w:rStyle w:val="pln"/>
            <w:color w:val="000000"/>
            <w:sz w:val="22"/>
            <w:szCs w:val="22"/>
          </w:rPr>
          <w:tab/>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623" w:right="69"/>
        <w:rPr>
          <w:ins w:id="472" w:author="Unknown"/>
          <w:color w:val="666666"/>
          <w:sz w:val="22"/>
          <w:szCs w:val="22"/>
        </w:rPr>
      </w:pPr>
      <w:ins w:id="473" w:author="Unknown">
        <w:r>
          <w:rPr>
            <w:rStyle w:val="pun"/>
            <w:color w:val="666600"/>
            <w:sz w:val="22"/>
            <w:szCs w:val="22"/>
          </w:rPr>
          <w:t>}</w:t>
        </w:r>
      </w:ins>
    </w:p>
    <w:p w:rsidR="00384379" w:rsidRDefault="00384379" w:rsidP="00384379">
      <w:pPr>
        <w:pStyle w:val="NormalWeb"/>
        <w:shd w:val="clear" w:color="auto" w:fill="FFFFFF"/>
        <w:spacing w:before="0" w:beforeAutospacing="0" w:after="360" w:afterAutospacing="0" w:line="360" w:lineRule="atLeast"/>
        <w:ind w:left="554"/>
        <w:rPr>
          <w:ins w:id="474" w:author="Unknown"/>
          <w:rFonts w:ascii="Arial" w:hAnsi="Arial" w:cs="Arial"/>
          <w:color w:val="666666"/>
          <w:sz w:val="22"/>
          <w:szCs w:val="22"/>
        </w:rPr>
      </w:pPr>
      <w:ins w:id="475" w:author="Unknown">
        <w:r>
          <w:rPr>
            <w:rFonts w:ascii="Arial" w:hAnsi="Arial" w:cs="Arial"/>
            <w:color w:val="666666"/>
            <w:sz w:val="22"/>
            <w:szCs w:val="22"/>
          </w:rPr>
          <w:t>Since str is of type String at runtime, first if statement evaluates to true and second one to false.</w:t>
        </w:r>
      </w:ins>
    </w:p>
    <w:p w:rsidR="00384379" w:rsidRDefault="00384379" w:rsidP="00C306AB">
      <w:pPr>
        <w:pStyle w:val="Heading3"/>
        <w:numPr>
          <w:ilvl w:val="0"/>
          <w:numId w:val="48"/>
        </w:numPr>
        <w:shd w:val="clear" w:color="auto" w:fill="FFFFFF"/>
        <w:spacing w:before="0" w:beforeAutospacing="0" w:after="222" w:afterAutospacing="0"/>
        <w:ind w:left="554"/>
        <w:rPr>
          <w:ins w:id="476" w:author="Unknown"/>
          <w:rFonts w:ascii="Arial" w:hAnsi="Arial" w:cs="Arial"/>
          <w:color w:val="000000"/>
          <w:sz w:val="33"/>
          <w:szCs w:val="33"/>
        </w:rPr>
      </w:pPr>
      <w:bookmarkStart w:id="477" w:name="string-switch"/>
      <w:bookmarkEnd w:id="477"/>
      <w:ins w:id="478" w:author="Unknown">
        <w:r>
          <w:rPr>
            <w:rFonts w:ascii="Arial" w:hAnsi="Arial" w:cs="Arial"/>
            <w:color w:val="000000"/>
            <w:sz w:val="33"/>
            <w:szCs w:val="33"/>
          </w:rPr>
          <w:t>Can we use String with switch case?</w:t>
        </w:r>
      </w:ins>
    </w:p>
    <w:p w:rsidR="00384379" w:rsidRDefault="00384379" w:rsidP="00384379">
      <w:pPr>
        <w:pStyle w:val="NormalWeb"/>
        <w:shd w:val="clear" w:color="auto" w:fill="FFFFFF"/>
        <w:spacing w:before="0" w:beforeAutospacing="0" w:after="360" w:afterAutospacing="0" w:line="360" w:lineRule="atLeast"/>
        <w:ind w:left="554"/>
        <w:rPr>
          <w:ins w:id="479" w:author="Unknown"/>
          <w:rFonts w:ascii="Arial" w:hAnsi="Arial" w:cs="Arial"/>
          <w:color w:val="666666"/>
          <w:sz w:val="22"/>
          <w:szCs w:val="22"/>
        </w:rPr>
      </w:pPr>
      <w:ins w:id="480" w:author="Unknown">
        <w:r>
          <w:rPr>
            <w:rFonts w:ascii="Arial" w:hAnsi="Arial" w:cs="Arial"/>
            <w:color w:val="666666"/>
            <w:sz w:val="22"/>
            <w:szCs w:val="22"/>
          </w:rPr>
          <w:t>One of the Java 7 feature was improvement of switch case of allow Strings. So if you are using Java 7 or higher version, you can use String in switch-case statements. Read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"http://www.journaldev.com/588/java-switch-case-string"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switch-case String example</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481" w:author="Unknown"/>
          <w:rFonts w:ascii="Arial" w:hAnsi="Arial" w:cs="Arial"/>
          <w:color w:val="000000"/>
          <w:sz w:val="33"/>
          <w:szCs w:val="33"/>
        </w:rPr>
      </w:pPr>
      <w:bookmarkStart w:id="482" w:name="pass-by-value"/>
      <w:bookmarkEnd w:id="482"/>
      <w:ins w:id="483" w:author="Unknown">
        <w:r>
          <w:rPr>
            <w:rFonts w:ascii="Arial" w:hAnsi="Arial" w:cs="Arial"/>
            <w:color w:val="000000"/>
            <w:sz w:val="33"/>
            <w:szCs w:val="33"/>
          </w:rPr>
          <w:t>Java is Pass by Value or Pass by Reference?</w:t>
        </w:r>
      </w:ins>
    </w:p>
    <w:p w:rsidR="00384379" w:rsidRDefault="00384379" w:rsidP="00384379">
      <w:pPr>
        <w:pStyle w:val="NormalWeb"/>
        <w:shd w:val="clear" w:color="auto" w:fill="FFFFFF"/>
        <w:spacing w:before="0" w:beforeAutospacing="0" w:after="360" w:afterAutospacing="0" w:line="360" w:lineRule="atLeast"/>
        <w:ind w:left="554"/>
        <w:rPr>
          <w:ins w:id="484" w:author="Unknown"/>
          <w:rFonts w:ascii="Arial" w:hAnsi="Arial" w:cs="Arial"/>
          <w:color w:val="666666"/>
          <w:sz w:val="22"/>
          <w:szCs w:val="22"/>
        </w:rPr>
      </w:pPr>
      <w:ins w:id="485" w:author="Unknown">
        <w:r>
          <w:rPr>
            <w:rFonts w:ascii="Arial" w:hAnsi="Arial" w:cs="Arial"/>
            <w:color w:val="666666"/>
            <w:sz w:val="22"/>
            <w:szCs w:val="22"/>
          </w:rPr>
          <w:t>This is a very confusing question, we know that object variables contain reference to the Objects in heap space. When we invoke any method, a copy of these variables is passed and gets stored in the stack memory of the method. We can test any language whether it’s pass by reference or pass by value through a simple generic swap method, to learn more 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"http://www.journaldev.com/3884/java-is-pass-by-value-and-not-pass-by-reference"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is Pass by Value and Not Pass by Reference</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8"/>
        </w:numPr>
        <w:shd w:val="clear" w:color="auto" w:fill="FFFFFF"/>
        <w:spacing w:before="0" w:beforeAutospacing="0" w:after="222" w:afterAutospacing="0"/>
        <w:ind w:left="554"/>
        <w:rPr>
          <w:ins w:id="486" w:author="Unknown"/>
          <w:rFonts w:ascii="Arial" w:hAnsi="Arial" w:cs="Arial"/>
          <w:color w:val="000000"/>
          <w:sz w:val="33"/>
          <w:szCs w:val="33"/>
        </w:rPr>
      </w:pPr>
      <w:bookmarkStart w:id="487" w:name="heap-vs-stack"/>
      <w:bookmarkEnd w:id="487"/>
      <w:ins w:id="488" w:author="Unknown">
        <w:r>
          <w:rPr>
            <w:rFonts w:ascii="Arial" w:hAnsi="Arial" w:cs="Arial"/>
            <w:color w:val="000000"/>
            <w:sz w:val="33"/>
            <w:szCs w:val="33"/>
          </w:rPr>
          <w:t>What is difference between Heap and Stack Memory?</w:t>
        </w:r>
      </w:ins>
    </w:p>
    <w:p w:rsidR="00384379" w:rsidRDefault="00384379" w:rsidP="00384379">
      <w:pPr>
        <w:pStyle w:val="NormalWeb"/>
        <w:shd w:val="clear" w:color="auto" w:fill="FFFFFF"/>
        <w:spacing w:before="0" w:beforeAutospacing="0" w:after="360" w:afterAutospacing="0" w:line="360" w:lineRule="atLeast"/>
        <w:ind w:left="554"/>
        <w:rPr>
          <w:ins w:id="489" w:author="Unknown"/>
          <w:rFonts w:ascii="Arial" w:hAnsi="Arial" w:cs="Arial"/>
          <w:color w:val="666666"/>
          <w:sz w:val="22"/>
          <w:szCs w:val="22"/>
        </w:rPr>
      </w:pPr>
      <w:ins w:id="490" w:author="Unknown">
        <w:r>
          <w:rPr>
            <w:rFonts w:ascii="Arial" w:hAnsi="Arial" w:cs="Arial"/>
            <w:color w:val="666666"/>
            <w:sz w:val="22"/>
            <w:szCs w:val="22"/>
          </w:rPr>
          <w:lastRenderedPageBreak/>
          <w:t>Major difference between Heap and Stack memory are as follows:</w:t>
        </w:r>
      </w:ins>
    </w:p>
    <w:p w:rsidR="00384379" w:rsidRDefault="00384379" w:rsidP="00C306AB">
      <w:pPr>
        <w:numPr>
          <w:ilvl w:val="1"/>
          <w:numId w:val="49"/>
        </w:numPr>
        <w:shd w:val="clear" w:color="auto" w:fill="FFFFFF"/>
        <w:spacing w:before="100" w:beforeAutospacing="1" w:after="100" w:afterAutospacing="1" w:line="360" w:lineRule="atLeast"/>
        <w:ind w:left="1108"/>
        <w:rPr>
          <w:ins w:id="491" w:author="Unknown"/>
          <w:rFonts w:ascii="Arial" w:hAnsi="Arial" w:cs="Arial"/>
          <w:color w:val="666666"/>
        </w:rPr>
      </w:pPr>
      <w:ins w:id="492" w:author="Unknown">
        <w:r>
          <w:rPr>
            <w:rFonts w:ascii="Arial" w:hAnsi="Arial" w:cs="Arial"/>
            <w:color w:val="666666"/>
          </w:rPr>
          <w:t>Heap memory is used by all the parts of the application whereas stack memory is used only by one thread of execution.</w:t>
        </w:r>
      </w:ins>
    </w:p>
    <w:p w:rsidR="00384379" w:rsidRDefault="00384379" w:rsidP="00C306AB">
      <w:pPr>
        <w:numPr>
          <w:ilvl w:val="1"/>
          <w:numId w:val="49"/>
        </w:numPr>
        <w:shd w:val="clear" w:color="auto" w:fill="FFFFFF"/>
        <w:spacing w:before="100" w:beforeAutospacing="1" w:after="100" w:afterAutospacing="1" w:line="360" w:lineRule="atLeast"/>
        <w:ind w:left="1108"/>
        <w:rPr>
          <w:ins w:id="493" w:author="Unknown"/>
          <w:rFonts w:ascii="Arial" w:hAnsi="Arial" w:cs="Arial"/>
          <w:color w:val="666666"/>
        </w:rPr>
      </w:pPr>
      <w:ins w:id="494" w:author="Unknown">
        <w:r>
          <w:rPr>
            <w:rFonts w:ascii="Arial" w:hAnsi="Arial" w:cs="Arial"/>
            <w:color w:val="666666"/>
          </w:rPr>
          <w:t>Whenever an object is created, it’s always stored in the Heap space and stack memory contains the reference to it. Stack memory only contains local primitive variables and reference variables to objects in heap space.</w:t>
        </w:r>
      </w:ins>
    </w:p>
    <w:p w:rsidR="00384379" w:rsidRDefault="00384379" w:rsidP="00C306AB">
      <w:pPr>
        <w:numPr>
          <w:ilvl w:val="1"/>
          <w:numId w:val="49"/>
        </w:numPr>
        <w:shd w:val="clear" w:color="auto" w:fill="FFFFFF"/>
        <w:spacing w:before="100" w:beforeAutospacing="1" w:after="100" w:afterAutospacing="1" w:line="360" w:lineRule="atLeast"/>
        <w:ind w:left="1108"/>
        <w:rPr>
          <w:ins w:id="495" w:author="Unknown"/>
          <w:rFonts w:ascii="Arial" w:hAnsi="Arial" w:cs="Arial"/>
          <w:color w:val="666666"/>
        </w:rPr>
      </w:pPr>
      <w:ins w:id="496" w:author="Unknown">
        <w:r>
          <w:rPr>
            <w:rFonts w:ascii="Arial" w:hAnsi="Arial" w:cs="Arial"/>
            <w:color w:val="666666"/>
          </w:rPr>
          <w:t>Memory management in stack is done in LIFO manner whereas it’s more complex in Heap memory because it’s used globally.</w:t>
        </w:r>
      </w:ins>
    </w:p>
    <w:p w:rsidR="00384379" w:rsidRDefault="00384379" w:rsidP="00384379">
      <w:pPr>
        <w:pStyle w:val="NormalWeb"/>
        <w:shd w:val="clear" w:color="auto" w:fill="FFFFFF"/>
        <w:spacing w:before="0" w:beforeAutospacing="0" w:after="360" w:afterAutospacing="0" w:line="360" w:lineRule="atLeast"/>
        <w:ind w:left="554"/>
        <w:rPr>
          <w:ins w:id="497" w:author="Unknown"/>
          <w:rFonts w:ascii="Arial" w:hAnsi="Arial" w:cs="Arial"/>
          <w:color w:val="666666"/>
          <w:sz w:val="22"/>
          <w:szCs w:val="22"/>
        </w:rPr>
      </w:pPr>
      <w:ins w:id="498" w:author="Unknown">
        <w:r>
          <w:rPr>
            <w:rFonts w:ascii="Arial" w:hAnsi="Arial" w:cs="Arial"/>
            <w:color w:val="666666"/>
            <w:sz w:val="22"/>
            <w:szCs w:val="22"/>
          </w:rPr>
          <w:t>For a detailed explanation with a sample program, 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"http://www.journaldev.com/4098/java-heap-space-vs-stack-memory" </w:instrText>
        </w:r>
        <w:r w:rsidR="000F79BD">
          <w:rPr>
            <w:rFonts w:ascii="Arial" w:hAnsi="Arial" w:cs="Arial"/>
            <w:color w:val="666666"/>
            <w:sz w:val="22"/>
            <w:szCs w:val="22"/>
          </w:rPr>
          <w:fldChar w:fldCharType="separate"/>
        </w:r>
        <w:r>
          <w:rPr>
            <w:rStyle w:val="Hyperlink"/>
            <w:rFonts w:ascii="Arial" w:hAnsi="Arial" w:cs="Arial"/>
            <w:color w:val="FF0000"/>
            <w:sz w:val="22"/>
            <w:szCs w:val="22"/>
            <w:u w:val="none"/>
          </w:rPr>
          <w:t>Java Heap vs Stack Memory</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pStyle w:val="Heading3"/>
        <w:numPr>
          <w:ilvl w:val="0"/>
          <w:numId w:val="49"/>
        </w:numPr>
        <w:shd w:val="clear" w:color="auto" w:fill="FFFFFF"/>
        <w:spacing w:before="0" w:beforeAutospacing="0" w:after="222" w:afterAutospacing="0"/>
        <w:ind w:left="554"/>
        <w:rPr>
          <w:ins w:id="499" w:author="Unknown"/>
          <w:rFonts w:ascii="Arial" w:hAnsi="Arial" w:cs="Arial"/>
          <w:color w:val="000000"/>
          <w:sz w:val="33"/>
          <w:szCs w:val="33"/>
        </w:rPr>
      </w:pPr>
      <w:bookmarkStart w:id="500" w:name="java-compiler"/>
      <w:bookmarkEnd w:id="500"/>
      <w:ins w:id="501" w:author="Unknown">
        <w:r>
          <w:rPr>
            <w:rFonts w:ascii="Arial" w:hAnsi="Arial" w:cs="Arial"/>
            <w:color w:val="000000"/>
            <w:sz w:val="33"/>
            <w:szCs w:val="33"/>
          </w:rPr>
          <w:t>Java Compiler is stored in JDK, JRE or JVM?</w:t>
        </w:r>
      </w:ins>
    </w:p>
    <w:p w:rsidR="00384379" w:rsidRDefault="00384379" w:rsidP="00384379">
      <w:pPr>
        <w:pStyle w:val="NormalWeb"/>
        <w:shd w:val="clear" w:color="auto" w:fill="FFFFFF"/>
        <w:spacing w:before="0" w:beforeAutospacing="0" w:after="360" w:afterAutospacing="0" w:line="360" w:lineRule="atLeast"/>
        <w:ind w:left="554"/>
        <w:rPr>
          <w:ins w:id="502" w:author="Unknown"/>
          <w:rFonts w:ascii="Arial" w:hAnsi="Arial" w:cs="Arial"/>
          <w:color w:val="666666"/>
          <w:sz w:val="22"/>
          <w:szCs w:val="22"/>
        </w:rPr>
      </w:pPr>
      <w:ins w:id="503" w:author="Unknown">
        <w:r>
          <w:rPr>
            <w:rFonts w:ascii="Arial" w:hAnsi="Arial" w:cs="Arial"/>
            <w:color w:val="666666"/>
            <w:sz w:val="22"/>
            <w:szCs w:val="22"/>
          </w:rPr>
          <w:t>The task of java compiler is to convert java program into bytecode, we have</w:t>
        </w:r>
        <w:r>
          <w:rPr>
            <w:rStyle w:val="apple-converted-space"/>
            <w:rFonts w:ascii="Arial" w:hAnsi="Arial" w:cs="Arial"/>
            <w:color w:val="666666"/>
            <w:sz w:val="22"/>
            <w:szCs w:val="22"/>
          </w:rPr>
          <w:t> </w:t>
        </w:r>
        <w:r>
          <w:rPr>
            <w:rStyle w:val="HTMLCode"/>
            <w:color w:val="666666"/>
            <w:sz w:val="22"/>
            <w:szCs w:val="22"/>
            <w:shd w:val="clear" w:color="auto" w:fill="EFE8E5"/>
          </w:rPr>
          <w:t>javac</w:t>
        </w:r>
        <w:r>
          <w:rPr>
            <w:rStyle w:val="apple-converted-space"/>
            <w:rFonts w:ascii="Arial" w:hAnsi="Arial" w:cs="Arial"/>
            <w:color w:val="666666"/>
            <w:sz w:val="22"/>
            <w:szCs w:val="22"/>
          </w:rPr>
          <w:t> </w:t>
        </w:r>
        <w:r>
          <w:rPr>
            <w:rFonts w:ascii="Arial" w:hAnsi="Arial" w:cs="Arial"/>
            <w:color w:val="666666"/>
            <w:sz w:val="22"/>
            <w:szCs w:val="22"/>
          </w:rPr>
          <w:t>executable for that. So it must be stored in JDK, we don’t need it in JRE and JVM is just the specs.</w:t>
        </w:r>
      </w:ins>
    </w:p>
    <w:p w:rsidR="00384379" w:rsidRDefault="00384379" w:rsidP="00C306AB">
      <w:pPr>
        <w:pStyle w:val="Heading3"/>
        <w:numPr>
          <w:ilvl w:val="0"/>
          <w:numId w:val="49"/>
        </w:numPr>
        <w:shd w:val="clear" w:color="auto" w:fill="FFFFFF"/>
        <w:spacing w:before="0" w:beforeAutospacing="0" w:after="222" w:afterAutospacing="0"/>
        <w:ind w:left="554"/>
        <w:rPr>
          <w:ins w:id="504" w:author="Unknown"/>
          <w:rFonts w:ascii="Arial" w:hAnsi="Arial" w:cs="Arial"/>
          <w:color w:val="000000"/>
          <w:sz w:val="33"/>
          <w:szCs w:val="33"/>
        </w:rPr>
      </w:pPr>
      <w:bookmarkStart w:id="505" w:name="static-programming-questions"/>
      <w:bookmarkEnd w:id="505"/>
      <w:ins w:id="506" w:author="Unknown">
        <w:r>
          <w:rPr>
            <w:rFonts w:ascii="Arial" w:hAnsi="Arial" w:cs="Arial"/>
            <w:color w:val="000000"/>
            <w:sz w:val="33"/>
            <w:szCs w:val="33"/>
          </w:rPr>
          <w:t>What will be the output of following programs?</w:t>
        </w:r>
      </w:ins>
      <w:r w:rsidR="003A71A5">
        <w:rPr>
          <w:rFonts w:ascii="Arial" w:hAnsi="Arial" w:cs="Arial"/>
          <w:color w:val="000000"/>
          <w:sz w:val="33"/>
          <w:szCs w:val="33"/>
        </w:rPr>
        <w:t>RRR</w:t>
      </w:r>
    </w:p>
    <w:p w:rsidR="00384379" w:rsidRDefault="00384379" w:rsidP="00C306AB">
      <w:pPr>
        <w:numPr>
          <w:ilvl w:val="1"/>
          <w:numId w:val="50"/>
        </w:numPr>
        <w:shd w:val="clear" w:color="auto" w:fill="FFFFFF"/>
        <w:spacing w:before="100" w:beforeAutospacing="1" w:after="100" w:afterAutospacing="1" w:line="360" w:lineRule="atLeast"/>
        <w:ind w:left="1108"/>
        <w:rPr>
          <w:ins w:id="507" w:author="Unknown"/>
          <w:rFonts w:ascii="Arial" w:hAnsi="Arial" w:cs="Arial"/>
          <w:color w:val="666666"/>
        </w:rPr>
      </w:pPr>
      <w:ins w:id="508" w:author="Unknown">
        <w:r>
          <w:rPr>
            <w:rStyle w:val="Strong"/>
            <w:rFonts w:ascii="Arial" w:hAnsi="Arial" w:cs="Arial"/>
            <w:color w:val="666666"/>
          </w:rPr>
          <w:t>static method in class</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09" w:author="Unknown"/>
          <w:rStyle w:val="pln"/>
          <w:color w:val="000000"/>
          <w:sz w:val="22"/>
          <w:szCs w:val="22"/>
        </w:rPr>
      </w:pPr>
      <w:ins w:id="510" w:author="Unknown">
        <w:r>
          <w:rPr>
            <w:rStyle w:val="kwd"/>
            <w:color w:val="000088"/>
            <w:sz w:val="22"/>
            <w:szCs w:val="22"/>
          </w:rPr>
          <w:t>package</w:t>
        </w:r>
        <w:r>
          <w:rPr>
            <w:rStyle w:val="pln"/>
            <w:color w:val="000000"/>
            <w:sz w:val="22"/>
            <w:szCs w:val="22"/>
          </w:rPr>
          <w:t xml:space="preserve"> com</w:t>
        </w:r>
        <w:r>
          <w:rPr>
            <w:rStyle w:val="pun"/>
            <w:color w:val="666600"/>
            <w:sz w:val="22"/>
            <w:szCs w:val="22"/>
          </w:rPr>
          <w:t>.</w:t>
        </w:r>
        <w:r>
          <w:rPr>
            <w:rStyle w:val="pln"/>
            <w:color w:val="000000"/>
            <w:sz w:val="22"/>
            <w:szCs w:val="22"/>
          </w:rPr>
          <w:t>journaldev</w:t>
        </w:r>
        <w:r>
          <w:rPr>
            <w:rStyle w:val="pun"/>
            <w:color w:val="666600"/>
            <w:sz w:val="22"/>
            <w:szCs w:val="22"/>
          </w:rPr>
          <w:t>.</w:t>
        </w:r>
        <w:r>
          <w:rPr>
            <w:rStyle w:val="pln"/>
            <w:color w:val="000000"/>
            <w:sz w:val="22"/>
            <w:szCs w:val="22"/>
          </w:rPr>
          <w:t>util</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11" w:author="Unknown"/>
          <w:rStyle w:val="pln"/>
          <w:color w:val="000000"/>
          <w:sz w:val="22"/>
          <w:szCs w:val="22"/>
        </w:rPr>
      </w:pPr>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12" w:author="Unknown"/>
          <w:rStyle w:val="pln"/>
          <w:color w:val="000000"/>
          <w:sz w:val="22"/>
          <w:szCs w:val="22"/>
        </w:rPr>
      </w:pPr>
      <w:ins w:id="513" w:author="Unknown">
        <w:r>
          <w:rPr>
            <w:rStyle w:val="kwd"/>
            <w:color w:val="000088"/>
            <w:sz w:val="22"/>
            <w:szCs w:val="22"/>
          </w:rPr>
          <w:t>public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rFonts w:eastAsiaTheme="majorEastAsia"/>
            <w:color w:val="660066"/>
            <w:sz w:val="22"/>
            <w:szCs w:val="22"/>
          </w:rPr>
          <w:t>Test</w:t>
        </w:r>
        <w:r>
          <w:rPr>
            <w:rStyle w:val="pln"/>
            <w:color w:val="000000"/>
            <w:sz w:val="22"/>
            <w:szCs w:val="22"/>
          </w:rPr>
          <w:t xml:space="preserve"> </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14" w:author="Unknown"/>
          <w:rStyle w:val="pln"/>
          <w:color w:val="000000"/>
          <w:sz w:val="22"/>
          <w:szCs w:val="22"/>
        </w:rPr>
      </w:pPr>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15" w:author="Unknown"/>
          <w:rStyle w:val="pln"/>
          <w:color w:val="000000"/>
          <w:sz w:val="22"/>
          <w:szCs w:val="22"/>
        </w:rPr>
      </w:pPr>
      <w:ins w:id="516" w:author="Unknown">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typ"/>
            <w:rFonts w:eastAsiaTheme="majorEastAsia"/>
            <w:color w:val="660066"/>
            <w:sz w:val="22"/>
            <w:szCs w:val="22"/>
          </w:rPr>
          <w:t>String</w:t>
        </w:r>
        <w:r>
          <w:rPr>
            <w:rStyle w:val="pln"/>
            <w:color w:val="000000"/>
            <w:sz w:val="22"/>
            <w:szCs w:val="22"/>
          </w:rPr>
          <w:t xml:space="preserve"> toString</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17" w:author="Unknown"/>
          <w:rStyle w:val="pln"/>
          <w:color w:val="000000"/>
          <w:sz w:val="22"/>
          <w:szCs w:val="22"/>
        </w:rPr>
      </w:pPr>
      <w:ins w:id="518" w:author="Unknown">
        <w:r>
          <w:rPr>
            <w:rStyle w:val="pln"/>
            <w:color w:val="000000"/>
            <w:sz w:val="22"/>
            <w:szCs w:val="22"/>
          </w:rPr>
          <w:tab/>
        </w:r>
        <w:r>
          <w:rPr>
            <w:rStyle w:val="pln"/>
            <w:color w:val="000000"/>
            <w:sz w:val="22"/>
            <w:szCs w:val="22"/>
          </w:rPr>
          <w:tab/>
        </w:r>
        <w:r>
          <w:rPr>
            <w:rStyle w:val="typ"/>
            <w:rFonts w:eastAsiaTheme="majorEastAsia"/>
            <w:color w:val="660066"/>
            <w:sz w:val="22"/>
            <w:szCs w:val="22"/>
          </w:rPr>
          <w:t>System</w:t>
        </w:r>
        <w:r>
          <w:rPr>
            <w:rStyle w:val="pun"/>
            <w:color w:val="666600"/>
            <w:sz w:val="22"/>
            <w:szCs w:val="22"/>
          </w:rPr>
          <w:t>.</w:t>
        </w:r>
        <w:r>
          <w:rPr>
            <w:rStyle w:val="kwd"/>
            <w:color w:val="000088"/>
            <w:sz w:val="22"/>
            <w:szCs w:val="22"/>
          </w:rPr>
          <w:t>out</w:t>
        </w:r>
        <w:r>
          <w:rPr>
            <w:rStyle w:val="pun"/>
            <w:color w:val="666600"/>
            <w:sz w:val="22"/>
            <w:szCs w:val="22"/>
          </w:rPr>
          <w:t>.</w:t>
        </w:r>
        <w:r>
          <w:rPr>
            <w:rStyle w:val="pln"/>
            <w:color w:val="000000"/>
            <w:sz w:val="22"/>
            <w:szCs w:val="22"/>
          </w:rPr>
          <w:t>println</w:t>
        </w:r>
        <w:r>
          <w:rPr>
            <w:rStyle w:val="pun"/>
            <w:color w:val="666600"/>
            <w:sz w:val="22"/>
            <w:szCs w:val="22"/>
          </w:rPr>
          <w:t>(</w:t>
        </w:r>
        <w:r>
          <w:rPr>
            <w:rStyle w:val="str"/>
            <w:color w:val="008800"/>
            <w:sz w:val="22"/>
            <w:szCs w:val="22"/>
          </w:rPr>
          <w:t>"Test toString called"</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19" w:author="Unknown"/>
          <w:rStyle w:val="pln"/>
          <w:color w:val="000000"/>
          <w:sz w:val="22"/>
          <w:szCs w:val="22"/>
        </w:rPr>
      </w:pPr>
      <w:ins w:id="520" w:author="Unknown">
        <w:r>
          <w:rPr>
            <w:rStyle w:val="pln"/>
            <w:color w:val="000000"/>
            <w:sz w:val="22"/>
            <w:szCs w:val="22"/>
          </w:rPr>
          <w:tab/>
        </w:r>
        <w:r>
          <w:rPr>
            <w:rStyle w:val="pln"/>
            <w:color w:val="000000"/>
            <w:sz w:val="22"/>
            <w:szCs w:val="22"/>
          </w:rPr>
          <w:tab/>
        </w:r>
        <w:r>
          <w:rPr>
            <w:rStyle w:val="kwd"/>
            <w:color w:val="000088"/>
            <w:sz w:val="22"/>
            <w:szCs w:val="22"/>
          </w:rPr>
          <w:t>return</w:t>
        </w:r>
        <w:r>
          <w:rPr>
            <w:rStyle w:val="pln"/>
            <w:color w:val="000000"/>
            <w:sz w:val="22"/>
            <w:szCs w:val="22"/>
          </w:rPr>
          <w:t xml:space="preserve"> </w:t>
        </w:r>
        <w:r>
          <w:rPr>
            <w:rStyle w:val="str"/>
            <w:color w:val="008800"/>
            <w:sz w:val="22"/>
            <w:szCs w:val="22"/>
          </w:rPr>
          <w:t>""</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21" w:author="Unknown"/>
          <w:rStyle w:val="pln"/>
          <w:color w:val="000000"/>
          <w:sz w:val="22"/>
          <w:szCs w:val="22"/>
        </w:rPr>
      </w:pPr>
      <w:ins w:id="522" w:author="Unknown">
        <w:r>
          <w:rPr>
            <w:rStyle w:val="pln"/>
            <w:color w:val="000000"/>
            <w:sz w:val="22"/>
            <w:szCs w:val="22"/>
          </w:rPr>
          <w:tab/>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23" w:author="Unknown"/>
          <w:rStyle w:val="pln"/>
          <w:color w:val="000000"/>
          <w:sz w:val="22"/>
          <w:szCs w:val="22"/>
        </w:rPr>
      </w:pPr>
      <w:ins w:id="524" w:author="Unknown">
        <w:r>
          <w:rPr>
            <w:rStyle w:val="pln"/>
            <w:color w:val="000000"/>
            <w:sz w:val="22"/>
            <w:szCs w:val="22"/>
          </w:rPr>
          <w:tab/>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25" w:author="Unknown"/>
          <w:rStyle w:val="pln"/>
          <w:color w:val="000000"/>
          <w:sz w:val="22"/>
          <w:szCs w:val="22"/>
        </w:rPr>
      </w:pPr>
      <w:ins w:id="526" w:author="Unknown">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void</w:t>
        </w:r>
        <w:r>
          <w:rPr>
            <w:rStyle w:val="pln"/>
            <w:color w:val="000000"/>
            <w:sz w:val="22"/>
            <w:szCs w:val="22"/>
          </w:rPr>
          <w:t xml:space="preserve"> main</w:t>
        </w:r>
        <w:r>
          <w:rPr>
            <w:rStyle w:val="pun"/>
            <w:color w:val="666600"/>
            <w:sz w:val="22"/>
            <w:szCs w:val="22"/>
          </w:rPr>
          <w:t>(</w:t>
        </w:r>
        <w:r>
          <w:rPr>
            <w:rStyle w:val="typ"/>
            <w:rFonts w:eastAsiaTheme="majorEastAsia"/>
            <w:color w:val="660066"/>
            <w:sz w:val="22"/>
            <w:szCs w:val="22"/>
          </w:rPr>
          <w:t>String</w:t>
        </w:r>
        <w:r>
          <w:rPr>
            <w:rStyle w:val="pln"/>
            <w:color w:val="000000"/>
            <w:sz w:val="22"/>
            <w:szCs w:val="22"/>
          </w:rPr>
          <w:t xml:space="preserve"> args</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27" w:author="Unknown"/>
          <w:rStyle w:val="pln"/>
          <w:color w:val="000000"/>
          <w:sz w:val="22"/>
          <w:szCs w:val="22"/>
        </w:rPr>
      </w:pPr>
      <w:ins w:id="528" w:author="Unknown">
        <w:r>
          <w:rPr>
            <w:rStyle w:val="pln"/>
            <w:color w:val="000000"/>
            <w:sz w:val="22"/>
            <w:szCs w:val="22"/>
          </w:rPr>
          <w:lastRenderedPageBreak/>
          <w:tab/>
        </w:r>
        <w:r>
          <w:rPr>
            <w:rStyle w:val="pln"/>
            <w:color w:val="000000"/>
            <w:sz w:val="22"/>
            <w:szCs w:val="22"/>
          </w:rPr>
          <w:tab/>
        </w:r>
        <w:r>
          <w:rPr>
            <w:rStyle w:val="typ"/>
            <w:rFonts w:eastAsiaTheme="majorEastAsia"/>
            <w:color w:val="660066"/>
            <w:sz w:val="22"/>
            <w:szCs w:val="22"/>
          </w:rPr>
          <w:t>System</w:t>
        </w:r>
        <w:r>
          <w:rPr>
            <w:rStyle w:val="pun"/>
            <w:color w:val="666600"/>
            <w:sz w:val="22"/>
            <w:szCs w:val="22"/>
          </w:rPr>
          <w:t>.</w:t>
        </w:r>
        <w:r>
          <w:rPr>
            <w:rStyle w:val="kwd"/>
            <w:color w:val="000088"/>
            <w:sz w:val="22"/>
            <w:szCs w:val="22"/>
          </w:rPr>
          <w:t>out</w:t>
        </w:r>
        <w:r>
          <w:rPr>
            <w:rStyle w:val="pun"/>
            <w:color w:val="666600"/>
            <w:sz w:val="22"/>
            <w:szCs w:val="22"/>
          </w:rPr>
          <w:t>.</w:t>
        </w:r>
        <w:r>
          <w:rPr>
            <w:rStyle w:val="pln"/>
            <w:color w:val="000000"/>
            <w:sz w:val="22"/>
            <w:szCs w:val="22"/>
          </w:rPr>
          <w:t>println</w:t>
        </w:r>
        <w:r>
          <w:rPr>
            <w:rStyle w:val="pun"/>
            <w:color w:val="666600"/>
            <w:sz w:val="22"/>
            <w:szCs w:val="22"/>
          </w:rPr>
          <w:t>(</w:t>
        </w:r>
        <w:r>
          <w:rPr>
            <w:rStyle w:val="pln"/>
            <w:color w:val="000000"/>
            <w:sz w:val="22"/>
            <w:szCs w:val="22"/>
          </w:rPr>
          <w:t>toString</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29" w:author="Unknown"/>
          <w:rStyle w:val="pln"/>
          <w:color w:val="000000"/>
          <w:sz w:val="22"/>
          <w:szCs w:val="22"/>
        </w:rPr>
      </w:pPr>
      <w:ins w:id="530" w:author="Unknown">
        <w:r>
          <w:rPr>
            <w:rStyle w:val="pln"/>
            <w:color w:val="000000"/>
            <w:sz w:val="22"/>
            <w:szCs w:val="22"/>
          </w:rPr>
          <w:tab/>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1177" w:right="69"/>
        <w:rPr>
          <w:ins w:id="531" w:author="Unknown"/>
          <w:color w:val="666666"/>
          <w:sz w:val="22"/>
          <w:szCs w:val="22"/>
        </w:rPr>
      </w:pPr>
      <w:ins w:id="532" w:author="Unknown">
        <w:r>
          <w:rPr>
            <w:rStyle w:val="pun"/>
            <w:color w:val="666600"/>
            <w:sz w:val="22"/>
            <w:szCs w:val="22"/>
          </w:rPr>
          <w:t>}</w:t>
        </w:r>
      </w:ins>
    </w:p>
    <w:p w:rsidR="00384379" w:rsidRDefault="00384379" w:rsidP="00384379">
      <w:pPr>
        <w:pStyle w:val="NormalWeb"/>
        <w:shd w:val="clear" w:color="auto" w:fill="FFFFFF"/>
        <w:spacing w:before="0" w:beforeAutospacing="0" w:after="360" w:afterAutospacing="0" w:line="360" w:lineRule="atLeast"/>
        <w:ind w:left="1108"/>
        <w:rPr>
          <w:ins w:id="533" w:author="Unknown"/>
          <w:rFonts w:ascii="Arial" w:hAnsi="Arial" w:cs="Arial"/>
          <w:color w:val="666666"/>
          <w:sz w:val="22"/>
          <w:szCs w:val="22"/>
        </w:rPr>
      </w:pPr>
      <w:ins w:id="534" w:author="Unknown">
        <w:r>
          <w:rPr>
            <w:rStyle w:val="Strong"/>
            <w:rFonts w:ascii="Arial" w:hAnsi="Arial" w:cs="Arial"/>
            <w:color w:val="666666"/>
            <w:sz w:val="22"/>
            <w:szCs w:val="22"/>
          </w:rPr>
          <w:t>Answer</w:t>
        </w:r>
        <w:r>
          <w:rPr>
            <w:rFonts w:ascii="Arial" w:hAnsi="Arial" w:cs="Arial"/>
            <w:color w:val="666666"/>
            <w:sz w:val="22"/>
            <w:szCs w:val="22"/>
          </w:rPr>
          <w:t>: The code won’t compile because we can’t have an Object class method with static keyword. You will get compile time error as “This static method cannot hide the instance method from Object”. The reason is that static method belongs to class and since every class base is Object, we can’t have same method in instance as well as in class.</w:t>
        </w:r>
      </w:ins>
    </w:p>
    <w:p w:rsidR="00384379" w:rsidRDefault="00384379" w:rsidP="00C306AB">
      <w:pPr>
        <w:numPr>
          <w:ilvl w:val="1"/>
          <w:numId w:val="50"/>
        </w:numPr>
        <w:shd w:val="clear" w:color="auto" w:fill="FFFFFF"/>
        <w:spacing w:before="100" w:beforeAutospacing="1" w:after="100" w:afterAutospacing="1" w:line="360" w:lineRule="atLeast"/>
        <w:ind w:left="1108"/>
        <w:rPr>
          <w:ins w:id="535" w:author="Unknown"/>
          <w:rFonts w:ascii="Arial" w:hAnsi="Arial" w:cs="Arial"/>
          <w:color w:val="666666"/>
        </w:rPr>
      </w:pPr>
      <w:ins w:id="536" w:author="Unknown">
        <w:r>
          <w:rPr>
            <w:rStyle w:val="Strong"/>
            <w:rFonts w:ascii="Arial" w:hAnsi="Arial" w:cs="Arial"/>
            <w:color w:val="666666"/>
          </w:rPr>
          <w:t>static method invocation</w:t>
        </w:r>
      </w:ins>
      <w:r w:rsidR="003A71A5">
        <w:rPr>
          <w:rStyle w:val="Strong"/>
          <w:rFonts w:ascii="Arial" w:hAnsi="Arial" w:cs="Arial"/>
          <w:color w:val="666666"/>
        </w:rPr>
        <w:t>RRR</w:t>
      </w:r>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37" w:author="Unknown"/>
          <w:rStyle w:val="pln"/>
          <w:color w:val="000000"/>
          <w:sz w:val="22"/>
          <w:szCs w:val="22"/>
        </w:rPr>
      </w:pPr>
      <w:ins w:id="538" w:author="Unknown">
        <w:r>
          <w:rPr>
            <w:rStyle w:val="kwd"/>
            <w:color w:val="000088"/>
            <w:sz w:val="22"/>
            <w:szCs w:val="22"/>
          </w:rPr>
          <w:t>package</w:t>
        </w:r>
        <w:r>
          <w:rPr>
            <w:rStyle w:val="pln"/>
            <w:color w:val="000000"/>
            <w:sz w:val="22"/>
            <w:szCs w:val="22"/>
          </w:rPr>
          <w:t xml:space="preserve"> com</w:t>
        </w:r>
        <w:r>
          <w:rPr>
            <w:rStyle w:val="pun"/>
            <w:color w:val="666600"/>
            <w:sz w:val="22"/>
            <w:szCs w:val="22"/>
          </w:rPr>
          <w:t>.</w:t>
        </w:r>
        <w:r>
          <w:rPr>
            <w:rStyle w:val="pln"/>
            <w:color w:val="000000"/>
            <w:sz w:val="22"/>
            <w:szCs w:val="22"/>
          </w:rPr>
          <w:t>journaldev</w:t>
        </w:r>
        <w:r>
          <w:rPr>
            <w:rStyle w:val="pun"/>
            <w:color w:val="666600"/>
            <w:sz w:val="22"/>
            <w:szCs w:val="22"/>
          </w:rPr>
          <w:t>.</w:t>
        </w:r>
        <w:r>
          <w:rPr>
            <w:rStyle w:val="pln"/>
            <w:color w:val="000000"/>
            <w:sz w:val="22"/>
            <w:szCs w:val="22"/>
          </w:rPr>
          <w:t>util</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39" w:author="Unknown"/>
          <w:rStyle w:val="pln"/>
          <w:color w:val="000000"/>
          <w:sz w:val="22"/>
          <w:szCs w:val="22"/>
        </w:rPr>
      </w:pPr>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40" w:author="Unknown"/>
          <w:rStyle w:val="pln"/>
          <w:color w:val="000000"/>
          <w:sz w:val="22"/>
          <w:szCs w:val="22"/>
        </w:rPr>
      </w:pPr>
      <w:ins w:id="541" w:author="Unknown">
        <w:r>
          <w:rPr>
            <w:rStyle w:val="kwd"/>
            <w:color w:val="000088"/>
            <w:sz w:val="22"/>
            <w:szCs w:val="22"/>
          </w:rPr>
          <w:t>public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rFonts w:eastAsiaTheme="majorEastAsia"/>
            <w:color w:val="660066"/>
            <w:sz w:val="22"/>
            <w:szCs w:val="22"/>
          </w:rPr>
          <w:t>Test</w:t>
        </w:r>
        <w:r>
          <w:rPr>
            <w:rStyle w:val="pln"/>
            <w:color w:val="000000"/>
            <w:sz w:val="22"/>
            <w:szCs w:val="22"/>
          </w:rPr>
          <w:t xml:space="preserve"> </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42" w:author="Unknown"/>
          <w:rStyle w:val="pln"/>
          <w:color w:val="000000"/>
          <w:sz w:val="22"/>
          <w:szCs w:val="22"/>
        </w:rPr>
      </w:pPr>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43" w:author="Unknown"/>
          <w:rStyle w:val="pln"/>
          <w:color w:val="000000"/>
          <w:sz w:val="22"/>
          <w:szCs w:val="22"/>
        </w:rPr>
      </w:pPr>
      <w:ins w:id="544" w:author="Unknown">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typ"/>
            <w:rFonts w:eastAsiaTheme="majorEastAsia"/>
            <w:color w:val="660066"/>
            <w:sz w:val="22"/>
            <w:szCs w:val="22"/>
          </w:rPr>
          <w:t>String</w:t>
        </w:r>
        <w:r>
          <w:rPr>
            <w:rStyle w:val="pln"/>
            <w:color w:val="000000"/>
            <w:sz w:val="22"/>
            <w:szCs w:val="22"/>
          </w:rPr>
          <w:t xml:space="preserve"> foo</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45" w:author="Unknown"/>
          <w:rStyle w:val="pln"/>
          <w:color w:val="000000"/>
          <w:sz w:val="22"/>
          <w:szCs w:val="22"/>
        </w:rPr>
      </w:pPr>
      <w:ins w:id="546" w:author="Unknown">
        <w:r>
          <w:rPr>
            <w:rStyle w:val="pln"/>
            <w:color w:val="000000"/>
            <w:sz w:val="22"/>
            <w:szCs w:val="22"/>
          </w:rPr>
          <w:tab/>
        </w:r>
        <w:r>
          <w:rPr>
            <w:rStyle w:val="pln"/>
            <w:color w:val="000000"/>
            <w:sz w:val="22"/>
            <w:szCs w:val="22"/>
          </w:rPr>
          <w:tab/>
        </w:r>
        <w:r>
          <w:rPr>
            <w:rStyle w:val="typ"/>
            <w:rFonts w:eastAsiaTheme="majorEastAsia"/>
            <w:color w:val="660066"/>
            <w:sz w:val="22"/>
            <w:szCs w:val="22"/>
          </w:rPr>
          <w:t>System</w:t>
        </w:r>
        <w:r>
          <w:rPr>
            <w:rStyle w:val="pun"/>
            <w:color w:val="666600"/>
            <w:sz w:val="22"/>
            <w:szCs w:val="22"/>
          </w:rPr>
          <w:t>.</w:t>
        </w:r>
        <w:r>
          <w:rPr>
            <w:rStyle w:val="kwd"/>
            <w:color w:val="000088"/>
            <w:sz w:val="22"/>
            <w:szCs w:val="22"/>
          </w:rPr>
          <w:t>out</w:t>
        </w:r>
        <w:r>
          <w:rPr>
            <w:rStyle w:val="pun"/>
            <w:color w:val="666600"/>
            <w:sz w:val="22"/>
            <w:szCs w:val="22"/>
          </w:rPr>
          <w:t>.</w:t>
        </w:r>
        <w:r>
          <w:rPr>
            <w:rStyle w:val="pln"/>
            <w:color w:val="000000"/>
            <w:sz w:val="22"/>
            <w:szCs w:val="22"/>
          </w:rPr>
          <w:t>println</w:t>
        </w:r>
        <w:r>
          <w:rPr>
            <w:rStyle w:val="pun"/>
            <w:color w:val="666600"/>
            <w:sz w:val="22"/>
            <w:szCs w:val="22"/>
          </w:rPr>
          <w:t>(</w:t>
        </w:r>
        <w:r>
          <w:rPr>
            <w:rStyle w:val="str"/>
            <w:color w:val="008800"/>
            <w:sz w:val="22"/>
            <w:szCs w:val="22"/>
          </w:rPr>
          <w:t>"Test foo called"</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47" w:author="Unknown"/>
          <w:rStyle w:val="pln"/>
          <w:color w:val="000000"/>
          <w:sz w:val="22"/>
          <w:szCs w:val="22"/>
        </w:rPr>
      </w:pPr>
      <w:ins w:id="548" w:author="Unknown">
        <w:r>
          <w:rPr>
            <w:rStyle w:val="pln"/>
            <w:color w:val="000000"/>
            <w:sz w:val="22"/>
            <w:szCs w:val="22"/>
          </w:rPr>
          <w:tab/>
        </w:r>
        <w:r>
          <w:rPr>
            <w:rStyle w:val="pln"/>
            <w:color w:val="000000"/>
            <w:sz w:val="22"/>
            <w:szCs w:val="22"/>
          </w:rPr>
          <w:tab/>
        </w:r>
        <w:r>
          <w:rPr>
            <w:rStyle w:val="kwd"/>
            <w:color w:val="000088"/>
            <w:sz w:val="22"/>
            <w:szCs w:val="22"/>
          </w:rPr>
          <w:t>return</w:t>
        </w:r>
        <w:r>
          <w:rPr>
            <w:rStyle w:val="pln"/>
            <w:color w:val="000000"/>
            <w:sz w:val="22"/>
            <w:szCs w:val="22"/>
          </w:rPr>
          <w:t xml:space="preserve"> </w:t>
        </w:r>
        <w:r>
          <w:rPr>
            <w:rStyle w:val="str"/>
            <w:color w:val="008800"/>
            <w:sz w:val="22"/>
            <w:szCs w:val="22"/>
          </w:rPr>
          <w:t>""</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49" w:author="Unknown"/>
          <w:rStyle w:val="pln"/>
          <w:color w:val="000000"/>
          <w:sz w:val="22"/>
          <w:szCs w:val="22"/>
        </w:rPr>
      </w:pPr>
      <w:ins w:id="550" w:author="Unknown">
        <w:r>
          <w:rPr>
            <w:rStyle w:val="pln"/>
            <w:color w:val="000000"/>
            <w:sz w:val="22"/>
            <w:szCs w:val="22"/>
          </w:rPr>
          <w:tab/>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51" w:author="Unknown"/>
          <w:rStyle w:val="pln"/>
          <w:color w:val="000000"/>
          <w:sz w:val="22"/>
          <w:szCs w:val="22"/>
        </w:rPr>
      </w:pPr>
      <w:ins w:id="552" w:author="Unknown">
        <w:r>
          <w:rPr>
            <w:rStyle w:val="pln"/>
            <w:color w:val="000000"/>
            <w:sz w:val="22"/>
            <w:szCs w:val="22"/>
          </w:rPr>
          <w:tab/>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53" w:author="Unknown"/>
          <w:rStyle w:val="pln"/>
          <w:color w:val="000000"/>
          <w:sz w:val="22"/>
          <w:szCs w:val="22"/>
        </w:rPr>
      </w:pPr>
      <w:ins w:id="554" w:author="Unknown">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void</w:t>
        </w:r>
        <w:r>
          <w:rPr>
            <w:rStyle w:val="pln"/>
            <w:color w:val="000000"/>
            <w:sz w:val="22"/>
            <w:szCs w:val="22"/>
          </w:rPr>
          <w:t xml:space="preserve"> main</w:t>
        </w:r>
        <w:r>
          <w:rPr>
            <w:rStyle w:val="pun"/>
            <w:color w:val="666600"/>
            <w:sz w:val="22"/>
            <w:szCs w:val="22"/>
          </w:rPr>
          <w:t>(</w:t>
        </w:r>
        <w:r>
          <w:rPr>
            <w:rStyle w:val="typ"/>
            <w:rFonts w:eastAsiaTheme="majorEastAsia"/>
            <w:color w:val="660066"/>
            <w:sz w:val="22"/>
            <w:szCs w:val="22"/>
          </w:rPr>
          <w:t>String</w:t>
        </w:r>
        <w:r>
          <w:rPr>
            <w:rStyle w:val="pln"/>
            <w:color w:val="000000"/>
            <w:sz w:val="22"/>
            <w:szCs w:val="22"/>
          </w:rPr>
          <w:t xml:space="preserve"> args</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55" w:author="Unknown"/>
          <w:rStyle w:val="pln"/>
          <w:color w:val="000000"/>
          <w:sz w:val="22"/>
          <w:szCs w:val="22"/>
        </w:rPr>
      </w:pPr>
      <w:ins w:id="556" w:author="Unknown">
        <w:r>
          <w:rPr>
            <w:rStyle w:val="pln"/>
            <w:color w:val="000000"/>
            <w:sz w:val="22"/>
            <w:szCs w:val="22"/>
          </w:rPr>
          <w:tab/>
        </w:r>
        <w:r>
          <w:rPr>
            <w:rStyle w:val="pln"/>
            <w:color w:val="000000"/>
            <w:sz w:val="22"/>
            <w:szCs w:val="22"/>
          </w:rPr>
          <w:tab/>
        </w:r>
        <w:r>
          <w:rPr>
            <w:rStyle w:val="typ"/>
            <w:rFonts w:eastAsiaTheme="majorEastAsia"/>
            <w:color w:val="660066"/>
            <w:sz w:val="22"/>
            <w:szCs w:val="22"/>
          </w:rPr>
          <w:t>Test</w:t>
        </w:r>
        <w:r>
          <w:rPr>
            <w:rStyle w:val="pln"/>
            <w:color w:val="000000"/>
            <w:sz w:val="22"/>
            <w:szCs w:val="22"/>
          </w:rPr>
          <w:t xml:space="preserve"> obj </w:t>
        </w:r>
        <w:r>
          <w:rPr>
            <w:rStyle w:val="pun"/>
            <w:color w:val="666600"/>
            <w:sz w:val="22"/>
            <w:szCs w:val="22"/>
          </w:rPr>
          <w:t>=</w:t>
        </w:r>
        <w:r>
          <w:rPr>
            <w:rStyle w:val="pln"/>
            <w:color w:val="000000"/>
            <w:sz w:val="22"/>
            <w:szCs w:val="22"/>
          </w:rPr>
          <w:t xml:space="preserve"> </w:t>
        </w:r>
        <w:r>
          <w:rPr>
            <w:rStyle w:val="kwd"/>
            <w:color w:val="000088"/>
            <w:sz w:val="22"/>
            <w:szCs w:val="22"/>
          </w:rPr>
          <w:t>null</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57" w:author="Unknown"/>
          <w:rStyle w:val="pln"/>
          <w:color w:val="000000"/>
          <w:sz w:val="22"/>
          <w:szCs w:val="22"/>
        </w:rPr>
      </w:pPr>
      <w:ins w:id="558" w:author="Unknown">
        <w:r>
          <w:rPr>
            <w:rStyle w:val="pln"/>
            <w:color w:val="000000"/>
            <w:sz w:val="22"/>
            <w:szCs w:val="22"/>
          </w:rPr>
          <w:tab/>
        </w:r>
        <w:r>
          <w:rPr>
            <w:rStyle w:val="pln"/>
            <w:color w:val="000000"/>
            <w:sz w:val="22"/>
            <w:szCs w:val="22"/>
          </w:rPr>
          <w:tab/>
        </w:r>
        <w:r>
          <w:rPr>
            <w:rStyle w:val="typ"/>
            <w:rFonts w:eastAsiaTheme="majorEastAsia"/>
            <w:color w:val="660066"/>
            <w:sz w:val="22"/>
            <w:szCs w:val="22"/>
          </w:rPr>
          <w:t>System</w:t>
        </w:r>
        <w:r>
          <w:rPr>
            <w:rStyle w:val="pun"/>
            <w:color w:val="666600"/>
            <w:sz w:val="22"/>
            <w:szCs w:val="22"/>
          </w:rPr>
          <w:t>.</w:t>
        </w:r>
        <w:r>
          <w:rPr>
            <w:rStyle w:val="kwd"/>
            <w:color w:val="000088"/>
            <w:sz w:val="22"/>
            <w:szCs w:val="22"/>
          </w:rPr>
          <w:t>out</w:t>
        </w:r>
        <w:r>
          <w:rPr>
            <w:rStyle w:val="pun"/>
            <w:color w:val="666600"/>
            <w:sz w:val="22"/>
            <w:szCs w:val="22"/>
          </w:rPr>
          <w:t>.</w:t>
        </w:r>
        <w:r>
          <w:rPr>
            <w:rStyle w:val="pln"/>
            <w:color w:val="000000"/>
            <w:sz w:val="22"/>
            <w:szCs w:val="22"/>
          </w:rPr>
          <w:t>println</w:t>
        </w:r>
        <w:r>
          <w:rPr>
            <w:rStyle w:val="pun"/>
            <w:color w:val="666600"/>
            <w:sz w:val="22"/>
            <w:szCs w:val="22"/>
          </w:rPr>
          <w:t>(</w:t>
        </w:r>
        <w:r>
          <w:rPr>
            <w:rStyle w:val="pln"/>
            <w:color w:val="000000"/>
            <w:sz w:val="22"/>
            <w:szCs w:val="22"/>
          </w:rPr>
          <w:t>obj</w:t>
        </w:r>
        <w:r>
          <w:rPr>
            <w:rStyle w:val="pun"/>
            <w:color w:val="666600"/>
            <w:sz w:val="22"/>
            <w:szCs w:val="22"/>
          </w:rPr>
          <w:t>.</w:t>
        </w:r>
        <w:r>
          <w:rPr>
            <w:rStyle w:val="pln"/>
            <w:color w:val="000000"/>
            <w:sz w:val="22"/>
            <w:szCs w:val="22"/>
          </w:rPr>
          <w:t>foo</w:t>
        </w:r>
        <w:r>
          <w:rPr>
            <w:rStyle w:val="pun"/>
            <w:color w:val="666600"/>
            <w:sz w:val="22"/>
            <w:szCs w:val="22"/>
          </w:rPr>
          <w:t>());</w:t>
        </w:r>
      </w:ins>
    </w:p>
    <w:p w:rsidR="00384379" w:rsidRDefault="00384379" w:rsidP="00C306AB">
      <w:pPr>
        <w:pStyle w:val="HTMLPreformatted"/>
        <w:numPr>
          <w:ilvl w:val="1"/>
          <w:numId w:val="50"/>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9" w:after="208" w:line="360" w:lineRule="atLeast"/>
        <w:ind w:left="1177" w:right="69"/>
        <w:rPr>
          <w:ins w:id="559" w:author="Unknown"/>
          <w:rStyle w:val="pln"/>
          <w:color w:val="000000"/>
          <w:sz w:val="22"/>
          <w:szCs w:val="22"/>
        </w:rPr>
      </w:pPr>
      <w:ins w:id="560" w:author="Unknown">
        <w:r>
          <w:rPr>
            <w:rStyle w:val="pln"/>
            <w:color w:val="000000"/>
            <w:sz w:val="22"/>
            <w:szCs w:val="22"/>
          </w:rPr>
          <w:tab/>
        </w:r>
        <w:r>
          <w:rPr>
            <w:rStyle w:val="pun"/>
            <w:color w:val="666600"/>
            <w:sz w:val="22"/>
            <w:szCs w:val="22"/>
          </w:rPr>
          <w:t>}</w:t>
        </w:r>
      </w:ins>
    </w:p>
    <w:p w:rsidR="00384379" w:rsidRDefault="00384379" w:rsidP="00384379">
      <w:pPr>
        <w:pStyle w:val="HTMLPreformatted"/>
        <w:pBdr>
          <w:top w:val="single" w:sz="6" w:space="7" w:color="888888"/>
          <w:left w:val="single" w:sz="6" w:space="7" w:color="888888"/>
          <w:bottom w:val="single" w:sz="6" w:space="7" w:color="888888"/>
          <w:right w:val="single" w:sz="6" w:space="7" w:color="888888"/>
        </w:pBdr>
        <w:shd w:val="clear" w:color="auto" w:fill="F8F8F8"/>
        <w:spacing w:before="69" w:after="208" w:line="360" w:lineRule="atLeast"/>
        <w:ind w:left="1177" w:right="69"/>
        <w:rPr>
          <w:ins w:id="561" w:author="Unknown"/>
          <w:color w:val="666666"/>
          <w:sz w:val="22"/>
          <w:szCs w:val="22"/>
        </w:rPr>
      </w:pPr>
      <w:ins w:id="562" w:author="Unknown">
        <w:r>
          <w:rPr>
            <w:rStyle w:val="pun"/>
            <w:color w:val="666600"/>
            <w:sz w:val="22"/>
            <w:szCs w:val="22"/>
          </w:rPr>
          <w:lastRenderedPageBreak/>
          <w:t>}</w:t>
        </w:r>
      </w:ins>
    </w:p>
    <w:p w:rsidR="00384379" w:rsidRDefault="00384379" w:rsidP="00384379">
      <w:pPr>
        <w:pStyle w:val="NormalWeb"/>
        <w:shd w:val="clear" w:color="auto" w:fill="FFFFFF"/>
        <w:spacing w:before="0" w:beforeAutospacing="0" w:after="360" w:afterAutospacing="0" w:line="360" w:lineRule="atLeast"/>
        <w:ind w:left="1108"/>
        <w:rPr>
          <w:ins w:id="563" w:author="Unknown"/>
          <w:rFonts w:ascii="Arial" w:hAnsi="Arial" w:cs="Arial"/>
          <w:color w:val="666666"/>
          <w:sz w:val="22"/>
          <w:szCs w:val="22"/>
        </w:rPr>
      </w:pPr>
      <w:ins w:id="564" w:author="Unknown">
        <w:r>
          <w:rPr>
            <w:rStyle w:val="Strong"/>
            <w:rFonts w:ascii="Arial" w:hAnsi="Arial" w:cs="Arial"/>
            <w:color w:val="666666"/>
            <w:sz w:val="22"/>
            <w:szCs w:val="22"/>
          </w:rPr>
          <w:t>Answer</w:t>
        </w:r>
        <w:r>
          <w:rPr>
            <w:rFonts w:ascii="Arial" w:hAnsi="Arial" w:cs="Arial"/>
            <w:color w:val="666666"/>
            <w:sz w:val="22"/>
            <w:szCs w:val="22"/>
          </w:rPr>
          <w:t>: Well this is a strange situation. We all have seen</w:t>
        </w:r>
        <w:r>
          <w:rPr>
            <w:rStyle w:val="apple-converted-space"/>
            <w:rFonts w:ascii="Arial" w:hAnsi="Arial" w:cs="Arial"/>
            <w:color w:val="666666"/>
            <w:sz w:val="22"/>
            <w:szCs w:val="22"/>
          </w:rPr>
          <w:t> </w:t>
        </w:r>
        <w:r>
          <w:rPr>
            <w:rStyle w:val="HTMLCode"/>
            <w:color w:val="666666"/>
            <w:sz w:val="22"/>
            <w:szCs w:val="22"/>
            <w:shd w:val="clear" w:color="auto" w:fill="EFE8E5"/>
          </w:rPr>
          <w:t>NullPointerException</w:t>
        </w:r>
        <w:r>
          <w:rPr>
            <w:rStyle w:val="apple-converted-space"/>
            <w:rFonts w:ascii="Arial" w:hAnsi="Arial" w:cs="Arial"/>
            <w:color w:val="666666"/>
            <w:sz w:val="22"/>
            <w:szCs w:val="22"/>
          </w:rPr>
          <w:t> </w:t>
        </w:r>
        <w:r>
          <w:rPr>
            <w:rFonts w:ascii="Arial" w:hAnsi="Arial" w:cs="Arial"/>
            <w:color w:val="666666"/>
            <w:sz w:val="22"/>
            <w:szCs w:val="22"/>
          </w:rPr>
          <w:t>when we invoke a method on object that is NULL. But here this program will work and prints “Test foo called”.</w:t>
        </w:r>
      </w:ins>
    </w:p>
    <w:p w:rsidR="00384379" w:rsidRDefault="00384379" w:rsidP="00384379">
      <w:pPr>
        <w:pStyle w:val="NormalWeb"/>
        <w:shd w:val="clear" w:color="auto" w:fill="FFFFFF"/>
        <w:spacing w:before="0" w:beforeAutospacing="0" w:after="360" w:afterAutospacing="0" w:line="360" w:lineRule="atLeast"/>
        <w:ind w:left="1108"/>
        <w:rPr>
          <w:ins w:id="565" w:author="Unknown"/>
          <w:rFonts w:ascii="Arial" w:hAnsi="Arial" w:cs="Arial"/>
          <w:color w:val="666666"/>
          <w:sz w:val="22"/>
          <w:szCs w:val="22"/>
        </w:rPr>
      </w:pPr>
      <w:ins w:id="566" w:author="Unknown">
        <w:r>
          <w:rPr>
            <w:rFonts w:ascii="Arial" w:hAnsi="Arial" w:cs="Arial"/>
            <w:color w:val="666666"/>
            <w:sz w:val="22"/>
            <w:szCs w:val="22"/>
          </w:rPr>
          <w:t>The reason for this is the java compiler code optimization. When the java code is compiled to produced byte code, it figures out that foo() is a static method and should be called using class. So it changes the method call</w:t>
        </w:r>
        <w:r>
          <w:rPr>
            <w:rStyle w:val="apple-converted-space"/>
            <w:rFonts w:ascii="Arial" w:hAnsi="Arial" w:cs="Arial"/>
            <w:color w:val="666666"/>
            <w:sz w:val="22"/>
            <w:szCs w:val="22"/>
          </w:rPr>
          <w:t> </w:t>
        </w:r>
        <w:r>
          <w:rPr>
            <w:rStyle w:val="HTMLCode"/>
            <w:color w:val="666666"/>
            <w:sz w:val="22"/>
            <w:szCs w:val="22"/>
            <w:shd w:val="clear" w:color="auto" w:fill="EFE8E5"/>
          </w:rPr>
          <w:t>obj.foo()</w:t>
        </w:r>
        <w:r>
          <w:rPr>
            <w:rStyle w:val="apple-converted-space"/>
            <w:rFonts w:ascii="Arial" w:hAnsi="Arial" w:cs="Arial"/>
            <w:color w:val="666666"/>
            <w:sz w:val="22"/>
            <w:szCs w:val="22"/>
          </w:rPr>
          <w:t> </w:t>
        </w:r>
        <w:r>
          <w:rPr>
            <w:rFonts w:ascii="Arial" w:hAnsi="Arial" w:cs="Arial"/>
            <w:color w:val="666666"/>
            <w:sz w:val="22"/>
            <w:szCs w:val="22"/>
          </w:rPr>
          <w:t>to</w:t>
        </w:r>
        <w:r>
          <w:rPr>
            <w:rStyle w:val="apple-converted-space"/>
            <w:rFonts w:ascii="Arial" w:hAnsi="Arial" w:cs="Arial"/>
            <w:color w:val="666666"/>
            <w:sz w:val="22"/>
            <w:szCs w:val="22"/>
          </w:rPr>
          <w:t> </w:t>
        </w:r>
        <w:r>
          <w:rPr>
            <w:rStyle w:val="HTMLCode"/>
            <w:color w:val="666666"/>
            <w:sz w:val="22"/>
            <w:szCs w:val="22"/>
            <w:shd w:val="clear" w:color="auto" w:fill="EFE8E5"/>
          </w:rPr>
          <w:t>Test.foo()</w:t>
        </w:r>
        <w:r>
          <w:rPr>
            <w:rStyle w:val="apple-converted-space"/>
            <w:rFonts w:ascii="Arial" w:hAnsi="Arial" w:cs="Arial"/>
            <w:color w:val="666666"/>
            <w:sz w:val="22"/>
            <w:szCs w:val="22"/>
          </w:rPr>
          <w:t> </w:t>
        </w:r>
        <w:r>
          <w:rPr>
            <w:rFonts w:ascii="Arial" w:hAnsi="Arial" w:cs="Arial"/>
            <w:color w:val="666666"/>
            <w:sz w:val="22"/>
            <w:szCs w:val="22"/>
          </w:rPr>
          <w:t>and hence no</w:t>
        </w:r>
        <w:r>
          <w:rPr>
            <w:rStyle w:val="apple-converted-space"/>
            <w:rFonts w:ascii="Arial" w:hAnsi="Arial" w:cs="Arial"/>
            <w:color w:val="666666"/>
            <w:sz w:val="22"/>
            <w:szCs w:val="22"/>
          </w:rPr>
          <w:t> </w:t>
        </w:r>
        <w:r>
          <w:rPr>
            <w:rStyle w:val="HTMLCode"/>
            <w:color w:val="666666"/>
            <w:sz w:val="22"/>
            <w:szCs w:val="22"/>
            <w:shd w:val="clear" w:color="auto" w:fill="EFE8E5"/>
          </w:rPr>
          <w:t>NullPointerException</w:t>
        </w:r>
        <w:r>
          <w:rPr>
            <w:rFonts w:ascii="Arial" w:hAnsi="Arial" w:cs="Arial"/>
            <w:color w:val="666666"/>
            <w:sz w:val="22"/>
            <w:szCs w:val="22"/>
          </w:rPr>
          <w:t>.</w:t>
        </w:r>
      </w:ins>
    </w:p>
    <w:p w:rsidR="00384379" w:rsidRDefault="00384379" w:rsidP="00384379">
      <w:pPr>
        <w:pStyle w:val="NormalWeb"/>
        <w:shd w:val="clear" w:color="auto" w:fill="FFFFFF"/>
        <w:spacing w:before="0" w:beforeAutospacing="0" w:after="360" w:afterAutospacing="0" w:line="360" w:lineRule="atLeast"/>
        <w:ind w:left="1108"/>
        <w:rPr>
          <w:ins w:id="567" w:author="Unknown"/>
          <w:rFonts w:ascii="Arial" w:hAnsi="Arial" w:cs="Arial"/>
          <w:color w:val="666666"/>
          <w:sz w:val="22"/>
          <w:szCs w:val="22"/>
        </w:rPr>
      </w:pPr>
      <w:ins w:id="568" w:author="Unknown">
        <w:r>
          <w:rPr>
            <w:rFonts w:ascii="Arial" w:hAnsi="Arial" w:cs="Arial"/>
            <w:color w:val="666666"/>
            <w:sz w:val="22"/>
            <w:szCs w:val="22"/>
          </w:rPr>
          <w:t>I must admit that it’s a very tricky question and if you are interviewing someone, this will blow his mind off.</w:t>
        </w:r>
        <w:r>
          <w:rPr>
            <w:rStyle w:val="apple-converted-space"/>
            <w:rFonts w:ascii="Arial" w:hAnsi="Arial" w:cs="Arial"/>
            <w:color w:val="666666"/>
            <w:sz w:val="22"/>
            <w:szCs w:val="22"/>
          </w:rPr>
          <w:t> </w:t>
        </w:r>
      </w:ins>
      <w:r>
        <w:rPr>
          <w:rFonts w:ascii="Arial" w:hAnsi="Arial" w:cs="Arial"/>
          <w:noProof/>
          <w:color w:val="666666"/>
          <w:sz w:val="22"/>
          <w:szCs w:val="22"/>
        </w:rPr>
        <w:drawing>
          <wp:inline distT="0" distB="0" distL="0" distR="0">
            <wp:extent cx="685800" cy="685800"/>
            <wp:effectExtent l="19050" t="0" r="0" b="0"/>
            <wp:docPr id="347"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
                    <pic:cNvPicPr>
                      <a:picLocks noChangeAspect="1" noChangeArrowheads="1"/>
                    </pic:cNvPicPr>
                  </pic:nvPicPr>
                  <pic:blipFill>
                    <a:blip r:embed="rId163"/>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4379" w:rsidRDefault="00384379" w:rsidP="005C2E57">
      <w:pPr>
        <w:shd w:val="clear" w:color="auto" w:fill="FFFFFF"/>
        <w:spacing w:line="318" w:lineRule="atLeast"/>
        <w:jc w:val="both"/>
        <w:rPr>
          <w:rFonts w:ascii="Verdana" w:hAnsi="Verdana"/>
          <w:color w:val="000000"/>
          <w:sz w:val="18"/>
          <w:szCs w:val="18"/>
        </w:rPr>
      </w:pPr>
    </w:p>
    <w:p w:rsidR="00384379" w:rsidRDefault="00384379"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384379">
        <w:t xml:space="preserve"> </w:t>
      </w:r>
      <w:r w:rsidRPr="00384379">
        <w:rPr>
          <w:rFonts w:ascii="Verdana" w:hAnsi="Verdana"/>
          <w:color w:val="000000"/>
          <w:sz w:val="18"/>
          <w:szCs w:val="18"/>
        </w:rPr>
        <w:t>http://www.journaldev.com/1321/java-string-interview-questions-and-answers</w:t>
      </w:r>
    </w:p>
    <w:p w:rsidR="00384379" w:rsidRDefault="00384379" w:rsidP="00384379">
      <w:pPr>
        <w:pStyle w:val="Heading1"/>
        <w:spacing w:before="0" w:after="222"/>
        <w:rPr>
          <w:color w:val="000000"/>
          <w:sz w:val="50"/>
          <w:szCs w:val="50"/>
        </w:rPr>
      </w:pPr>
      <w:r>
        <w:rPr>
          <w:color w:val="000000"/>
          <w:sz w:val="50"/>
          <w:szCs w:val="50"/>
        </w:rPr>
        <w:t>Java String Interview Questions and Answers</w:t>
      </w:r>
    </w:p>
    <w:p w:rsidR="00384379" w:rsidRDefault="00384379" w:rsidP="00384379">
      <w:pPr>
        <w:pStyle w:val="entry-meta"/>
        <w:spacing w:before="0" w:beforeAutospacing="0" w:after="332" w:afterAutospacing="0"/>
        <w:rPr>
          <w:caps/>
          <w:color w:val="999999"/>
          <w:sz w:val="17"/>
          <w:szCs w:val="17"/>
        </w:rPr>
      </w:pPr>
      <w:r>
        <w:rPr>
          <w:caps/>
          <w:color w:val="999999"/>
          <w:sz w:val="17"/>
          <w:szCs w:val="17"/>
        </w:rPr>
        <w:t>JULY 19, 2016</w:t>
      </w:r>
      <w:r>
        <w:rPr>
          <w:rStyle w:val="apple-converted-space"/>
          <w:caps/>
          <w:color w:val="999999"/>
          <w:sz w:val="17"/>
          <w:szCs w:val="17"/>
        </w:rPr>
        <w:t> </w:t>
      </w:r>
      <w:r>
        <w:rPr>
          <w:caps/>
          <w:color w:val="999999"/>
          <w:sz w:val="17"/>
          <w:szCs w:val="17"/>
        </w:rPr>
        <w:t>BY</w:t>
      </w:r>
      <w:r>
        <w:rPr>
          <w:rStyle w:val="apple-converted-space"/>
          <w:caps/>
          <w:color w:val="999999"/>
          <w:sz w:val="17"/>
          <w:szCs w:val="17"/>
        </w:rPr>
        <w:t> </w:t>
      </w:r>
      <w:hyperlink r:id="rId164" w:history="1">
        <w:r>
          <w:rPr>
            <w:rStyle w:val="entry-author-name"/>
            <w:caps/>
            <w:color w:val="FF0000"/>
            <w:sz w:val="17"/>
            <w:szCs w:val="17"/>
          </w:rPr>
          <w:t>PANKAJ</w:t>
        </w:r>
      </w:hyperlink>
      <w:r>
        <w:rPr>
          <w:rStyle w:val="apple-converted-space"/>
          <w:caps/>
          <w:color w:val="999999"/>
          <w:sz w:val="17"/>
          <w:szCs w:val="17"/>
        </w:rPr>
        <w:t> </w:t>
      </w:r>
      <w:hyperlink r:id="rId165" w:anchor="comments" w:history="1">
        <w:r>
          <w:rPr>
            <w:rStyle w:val="Hyperlink"/>
            <w:caps/>
            <w:color w:val="FF0000"/>
            <w:sz w:val="17"/>
            <w:szCs w:val="17"/>
          </w:rPr>
          <w:t>93 COMMENTS</w:t>
        </w:r>
      </w:hyperlink>
    </w:p>
    <w:p w:rsidR="00384379" w:rsidRDefault="00384379" w:rsidP="00384379">
      <w:pPr>
        <w:pStyle w:val="NormalWeb"/>
        <w:shd w:val="clear" w:color="auto" w:fill="FFFFFF"/>
        <w:spacing w:before="0" w:beforeAutospacing="0" w:after="360" w:afterAutospacing="0" w:line="360" w:lineRule="atLeast"/>
        <w:rPr>
          <w:ins w:id="569" w:author="Unknown"/>
          <w:rFonts w:ascii="Arial" w:hAnsi="Arial" w:cs="Arial"/>
          <w:color w:val="666666"/>
          <w:sz w:val="22"/>
          <w:szCs w:val="22"/>
        </w:rPr>
      </w:pPr>
      <w:ins w:id="570" w:author="Unknown">
        <w:r>
          <w:rPr>
            <w:rFonts w:ascii="Arial" w:hAnsi="Arial" w:cs="Arial"/>
            <w:color w:val="666666"/>
            <w:sz w:val="22"/>
            <w:szCs w:val="22"/>
          </w:rPr>
          <w:t>String is one of the most widely used Java Class. Here I am listing some important</w:t>
        </w:r>
        <w:r>
          <w:rPr>
            <w:rStyle w:val="apple-converted-space"/>
            <w:rFonts w:ascii="Arial" w:hAnsi="Arial" w:cs="Arial"/>
            <w:color w:val="666666"/>
            <w:sz w:val="22"/>
            <w:szCs w:val="22"/>
          </w:rPr>
          <w:t> </w:t>
        </w:r>
        <w:r>
          <w:rPr>
            <w:rStyle w:val="Strong"/>
            <w:rFonts w:ascii="Arial" w:hAnsi="Arial" w:cs="Arial"/>
            <w:color w:val="666666"/>
            <w:sz w:val="22"/>
            <w:szCs w:val="22"/>
          </w:rPr>
          <w:t>Java String Interview Questions and Answers</w:t>
        </w:r>
        <w:r>
          <w:rPr>
            <w:rFonts w:ascii="Arial" w:hAnsi="Arial" w:cs="Arial"/>
            <w:color w:val="666666"/>
            <w:sz w:val="22"/>
            <w:szCs w:val="22"/>
          </w:rPr>
          <w:t>.</w:t>
        </w:r>
        <w:r>
          <w:rPr>
            <w:rFonts w:ascii="Arial" w:hAnsi="Arial" w:cs="Arial"/>
            <w:color w:val="666666"/>
            <w:sz w:val="22"/>
            <w:szCs w:val="22"/>
          </w:rPr>
          <w:br/>
          <w:t>This will be very helpful to get complete knowledge of String and tackle any questions asked related to String in interview.</w:t>
        </w:r>
      </w:ins>
    </w:p>
    <w:p w:rsidR="00384379" w:rsidRDefault="000F79BD" w:rsidP="00C306AB">
      <w:pPr>
        <w:numPr>
          <w:ilvl w:val="0"/>
          <w:numId w:val="51"/>
        </w:numPr>
        <w:shd w:val="clear" w:color="auto" w:fill="FFFFFF"/>
        <w:spacing w:before="100" w:beforeAutospacing="1" w:after="100" w:afterAutospacing="1" w:line="360" w:lineRule="atLeast"/>
        <w:ind w:left="554"/>
        <w:rPr>
          <w:ins w:id="571" w:author="Unknown"/>
          <w:rFonts w:ascii="Arial" w:hAnsi="Arial" w:cs="Arial"/>
          <w:color w:val="666666"/>
        </w:rPr>
      </w:pPr>
      <w:ins w:id="572"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 </w:instrText>
        </w:r>
        <w:r>
          <w:rPr>
            <w:rFonts w:ascii="Arial" w:hAnsi="Arial" w:cs="Arial"/>
            <w:color w:val="666666"/>
          </w:rPr>
          <w:fldChar w:fldCharType="separate"/>
        </w:r>
        <w:r w:rsidR="00384379">
          <w:rPr>
            <w:rStyle w:val="Hyperlink"/>
            <w:rFonts w:ascii="Arial" w:hAnsi="Arial" w:cs="Arial"/>
            <w:color w:val="FF0000"/>
          </w:rPr>
          <w:t>What is String in Java? String is a data type?</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573" w:author="Unknown"/>
          <w:rFonts w:ascii="Arial" w:hAnsi="Arial" w:cs="Arial"/>
          <w:color w:val="666666"/>
        </w:rPr>
      </w:pPr>
      <w:ins w:id="574"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"java-string-object" </w:instrText>
        </w:r>
        <w:r>
          <w:rPr>
            <w:rFonts w:ascii="Arial" w:hAnsi="Arial" w:cs="Arial"/>
            <w:color w:val="666666"/>
          </w:rPr>
          <w:fldChar w:fldCharType="separate"/>
        </w:r>
        <w:r w:rsidR="00384379">
          <w:rPr>
            <w:rStyle w:val="Hyperlink"/>
            <w:rFonts w:ascii="Arial" w:hAnsi="Arial" w:cs="Arial"/>
            <w:color w:val="FF0000"/>
          </w:rPr>
          <w:t>What are different ways to create String Object?</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575" w:author="Unknown"/>
          <w:rFonts w:ascii="Arial" w:hAnsi="Arial" w:cs="Arial"/>
          <w:color w:val="666666"/>
        </w:rPr>
      </w:pPr>
      <w:ins w:id="576"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"java-string-palindrome" </w:instrText>
        </w:r>
        <w:r>
          <w:rPr>
            <w:rFonts w:ascii="Arial" w:hAnsi="Arial" w:cs="Arial"/>
            <w:color w:val="666666"/>
          </w:rPr>
          <w:fldChar w:fldCharType="separate"/>
        </w:r>
        <w:r w:rsidR="00384379">
          <w:rPr>
            <w:rStyle w:val="Hyperlink"/>
            <w:rFonts w:ascii="Arial" w:hAnsi="Arial" w:cs="Arial"/>
            <w:color w:val="FF0000"/>
          </w:rPr>
          <w:t>Write a method to check if input String is Palindrome?</w:t>
        </w:r>
        <w:r>
          <w:rPr>
            <w:rFonts w:ascii="Arial" w:hAnsi="Arial" w:cs="Arial"/>
            <w:color w:val="666666"/>
          </w:rPr>
          <w:fldChar w:fldCharType="end"/>
        </w:r>
      </w:ins>
      <w:r w:rsidR="00935232">
        <w:rPr>
          <w:rFonts w:ascii="Arial" w:hAnsi="Arial" w:cs="Arial"/>
          <w:color w:val="666666"/>
        </w:rPr>
        <w:t>RRR</w:t>
      </w:r>
    </w:p>
    <w:p w:rsidR="00384379" w:rsidRDefault="000F79BD" w:rsidP="00C306AB">
      <w:pPr>
        <w:numPr>
          <w:ilvl w:val="0"/>
          <w:numId w:val="51"/>
        </w:numPr>
        <w:shd w:val="clear" w:color="auto" w:fill="FFFFFF"/>
        <w:spacing w:before="100" w:beforeAutospacing="1" w:after="100" w:afterAutospacing="1" w:line="360" w:lineRule="atLeast"/>
        <w:ind w:left="554"/>
        <w:rPr>
          <w:ins w:id="577" w:author="Unknown"/>
          <w:rFonts w:ascii="Arial" w:hAnsi="Arial" w:cs="Arial"/>
          <w:color w:val="666666"/>
        </w:rPr>
      </w:pPr>
      <w:ins w:id="578"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"java-string-removeChar" </w:instrText>
        </w:r>
        <w:r>
          <w:rPr>
            <w:rFonts w:ascii="Arial" w:hAnsi="Arial" w:cs="Arial"/>
            <w:color w:val="666666"/>
          </w:rPr>
          <w:fldChar w:fldCharType="separate"/>
        </w:r>
        <w:r w:rsidR="00384379">
          <w:rPr>
            <w:rStyle w:val="Hyperlink"/>
            <w:rFonts w:ascii="Arial" w:hAnsi="Arial" w:cs="Arial"/>
            <w:color w:val="FF0000"/>
          </w:rPr>
          <w:t>Write a method that will remove given character from the String?</w:t>
        </w:r>
        <w:r>
          <w:rPr>
            <w:rFonts w:ascii="Arial" w:hAnsi="Arial" w:cs="Arial"/>
            <w:color w:val="666666"/>
          </w:rPr>
          <w:fldChar w:fldCharType="end"/>
        </w:r>
      </w:ins>
      <w:r w:rsidR="00935232">
        <w:rPr>
          <w:rFonts w:ascii="Arial" w:hAnsi="Arial" w:cs="Arial"/>
          <w:color w:val="666666"/>
        </w:rPr>
        <w:t>RRR</w:t>
      </w:r>
    </w:p>
    <w:p w:rsidR="00384379" w:rsidRDefault="000F79BD" w:rsidP="00C306AB">
      <w:pPr>
        <w:numPr>
          <w:ilvl w:val="0"/>
          <w:numId w:val="51"/>
        </w:numPr>
        <w:shd w:val="clear" w:color="auto" w:fill="FFFFFF"/>
        <w:spacing w:before="100" w:beforeAutospacing="1" w:after="100" w:afterAutospacing="1" w:line="360" w:lineRule="atLeast"/>
        <w:ind w:left="554"/>
        <w:rPr>
          <w:ins w:id="579" w:author="Unknown"/>
          <w:rFonts w:ascii="Arial" w:hAnsi="Arial" w:cs="Arial"/>
          <w:color w:val="666666"/>
        </w:rPr>
      </w:pPr>
      <w:ins w:id="580"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"java-string-upper-lower-case" </w:instrText>
        </w:r>
        <w:r>
          <w:rPr>
            <w:rFonts w:ascii="Arial" w:hAnsi="Arial" w:cs="Arial"/>
            <w:color w:val="666666"/>
          </w:rPr>
          <w:fldChar w:fldCharType="separate"/>
        </w:r>
        <w:r w:rsidR="00384379">
          <w:rPr>
            <w:rStyle w:val="Hyperlink"/>
            <w:rFonts w:ascii="Arial" w:hAnsi="Arial" w:cs="Arial"/>
            <w:color w:val="FF0000"/>
          </w:rPr>
          <w:t>How can we make String upper case or lower case?</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rFonts w:ascii="Arial" w:hAnsi="Arial" w:cs="Arial"/>
          <w:color w:val="666666"/>
        </w:rPr>
      </w:pPr>
      <w:ins w:id="581"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"java-string-subSequence" </w:instrText>
        </w:r>
        <w:r>
          <w:rPr>
            <w:rFonts w:ascii="Arial" w:hAnsi="Arial" w:cs="Arial"/>
            <w:color w:val="666666"/>
          </w:rPr>
          <w:fldChar w:fldCharType="separate"/>
        </w:r>
        <w:r w:rsidR="00384379">
          <w:rPr>
            <w:rStyle w:val="Hyperlink"/>
            <w:rFonts w:ascii="Arial" w:hAnsi="Arial" w:cs="Arial"/>
            <w:color w:val="FF0000"/>
          </w:rPr>
          <w:t>What is String subSequence method?</w:t>
        </w:r>
        <w:r>
          <w:rPr>
            <w:rFonts w:ascii="Arial" w:hAnsi="Arial" w:cs="Arial"/>
            <w:color w:val="666666"/>
          </w:rPr>
          <w:fldChar w:fldCharType="end"/>
        </w:r>
      </w:ins>
      <w:r w:rsidR="00935232">
        <w:rPr>
          <w:rFonts w:ascii="Arial" w:hAnsi="Arial" w:cs="Arial"/>
          <w:color w:val="666666"/>
        </w:rPr>
        <w:t>AAA</w:t>
      </w:r>
      <w:r w:rsidR="00262C99">
        <w:rPr>
          <w:rFonts w:ascii="Arial" w:hAnsi="Arial" w:cs="Arial"/>
          <w:color w:val="666666"/>
        </w:rPr>
        <w:t xml:space="preserve"> </w:t>
      </w:r>
    </w:p>
    <w:p w:rsidR="00262C99" w:rsidRDefault="00262C99" w:rsidP="00262C99">
      <w:pPr>
        <w:shd w:val="clear" w:color="auto" w:fill="FFFFFF"/>
        <w:spacing w:before="100" w:beforeAutospacing="1" w:after="100" w:afterAutospacing="1" w:line="360" w:lineRule="atLeast"/>
        <w:ind w:left="194"/>
        <w:rPr>
          <w:ins w:id="582" w:author="Unknown"/>
          <w:rFonts w:ascii="Arial" w:hAnsi="Arial" w:cs="Arial"/>
          <w:color w:val="666666"/>
        </w:rPr>
      </w:pPr>
      <w:r>
        <w:rPr>
          <w:rFonts w:ascii="Arial" w:hAnsi="Arial" w:cs="Arial"/>
          <w:i/>
          <w:color w:val="666666"/>
        </w:rPr>
        <w:lastRenderedPageBreak/>
        <w:t xml:space="preserve">Subsequence gives a charsequence but not a string but we can cast it to string. While substring gives string only. </w:t>
      </w:r>
      <w:r>
        <w:rPr>
          <w:rFonts w:ascii="Arial" w:hAnsi="Arial" w:cs="Arial"/>
          <w:color w:val="666666"/>
        </w:rPr>
        <w:t xml:space="preserve"> </w:t>
      </w:r>
    </w:p>
    <w:p w:rsidR="00384379" w:rsidRDefault="000F79BD" w:rsidP="00C306AB">
      <w:pPr>
        <w:numPr>
          <w:ilvl w:val="0"/>
          <w:numId w:val="51"/>
        </w:numPr>
        <w:shd w:val="clear" w:color="auto" w:fill="FFFFFF"/>
        <w:spacing w:before="100" w:beforeAutospacing="1" w:after="100" w:afterAutospacing="1" w:line="360" w:lineRule="atLeast"/>
        <w:ind w:left="554"/>
        <w:rPr>
          <w:ins w:id="583" w:author="Unknown"/>
          <w:rFonts w:ascii="Arial" w:hAnsi="Arial" w:cs="Arial"/>
          <w:color w:val="666666"/>
        </w:rPr>
      </w:pPr>
      <w:ins w:id="584"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"java-string-compare" </w:instrText>
        </w:r>
        <w:r>
          <w:rPr>
            <w:rFonts w:ascii="Arial" w:hAnsi="Arial" w:cs="Arial"/>
            <w:color w:val="666666"/>
          </w:rPr>
          <w:fldChar w:fldCharType="separate"/>
        </w:r>
        <w:r w:rsidR="00384379">
          <w:rPr>
            <w:rStyle w:val="Hyperlink"/>
            <w:rFonts w:ascii="Arial" w:hAnsi="Arial" w:cs="Arial"/>
            <w:color w:val="FF0000"/>
          </w:rPr>
          <w:t>How to compare two Strings in java program?</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585" w:author="Unknown"/>
          <w:rFonts w:ascii="Arial" w:hAnsi="Arial" w:cs="Arial"/>
          <w:color w:val="666666"/>
        </w:rPr>
      </w:pPr>
      <w:ins w:id="586"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"java-string-char" </w:instrText>
        </w:r>
        <w:r>
          <w:rPr>
            <w:rFonts w:ascii="Arial" w:hAnsi="Arial" w:cs="Arial"/>
            <w:color w:val="666666"/>
          </w:rPr>
          <w:fldChar w:fldCharType="separate"/>
        </w:r>
        <w:r w:rsidR="00384379">
          <w:rPr>
            <w:rStyle w:val="Hyperlink"/>
            <w:rFonts w:ascii="Arial" w:hAnsi="Arial" w:cs="Arial"/>
            <w:color w:val="FF0000"/>
          </w:rPr>
          <w:t>How to convert String to char and vice versa?</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rFonts w:ascii="Arial" w:hAnsi="Arial" w:cs="Arial"/>
          <w:color w:val="666666"/>
        </w:rPr>
      </w:pPr>
      <w:ins w:id="587"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"java-string-byte-array" </w:instrText>
        </w:r>
        <w:r>
          <w:rPr>
            <w:rFonts w:ascii="Arial" w:hAnsi="Arial" w:cs="Arial"/>
            <w:color w:val="666666"/>
          </w:rPr>
          <w:fldChar w:fldCharType="separate"/>
        </w:r>
        <w:r w:rsidR="00384379">
          <w:rPr>
            <w:rStyle w:val="Hyperlink"/>
            <w:rFonts w:ascii="Arial" w:hAnsi="Arial" w:cs="Arial"/>
            <w:color w:val="FF0000"/>
          </w:rPr>
          <w:t>How to convert String to byte array and vice versa?</w:t>
        </w:r>
        <w:r>
          <w:rPr>
            <w:rFonts w:ascii="Arial" w:hAnsi="Arial" w:cs="Arial"/>
            <w:color w:val="666666"/>
          </w:rPr>
          <w:fldChar w:fldCharType="end"/>
        </w:r>
      </w:ins>
      <w:r w:rsidR="00262C99">
        <w:rPr>
          <w:rFonts w:ascii="Arial" w:hAnsi="Arial" w:cs="Arial"/>
          <w:color w:val="666666"/>
        </w:rPr>
        <w:t>AAA</w:t>
      </w:r>
    </w:p>
    <w:p w:rsidR="00262C99" w:rsidRPr="00262C99" w:rsidRDefault="00262C99" w:rsidP="00262C99">
      <w:pPr>
        <w:shd w:val="clear" w:color="auto" w:fill="FFFFFF"/>
        <w:spacing w:before="100" w:beforeAutospacing="1" w:after="100" w:afterAutospacing="1" w:line="360" w:lineRule="atLeast"/>
        <w:ind w:left="194"/>
        <w:rPr>
          <w:ins w:id="588" w:author="Unknown"/>
          <w:rFonts w:ascii="Arial" w:hAnsi="Arial" w:cs="Arial"/>
          <w:i/>
          <w:color w:val="666666"/>
        </w:rPr>
      </w:pPr>
      <w:r>
        <w:rPr>
          <w:rFonts w:ascii="Arial" w:hAnsi="Arial" w:cs="Arial"/>
          <w:i/>
          <w:color w:val="666666"/>
        </w:rPr>
        <w:t xml:space="preserve">Convert string to array of bytes by getBytes() method. </w:t>
      </w:r>
    </w:p>
    <w:p w:rsidR="00384379" w:rsidRDefault="000F79BD" w:rsidP="00C306AB">
      <w:pPr>
        <w:numPr>
          <w:ilvl w:val="0"/>
          <w:numId w:val="51"/>
        </w:numPr>
        <w:shd w:val="clear" w:color="auto" w:fill="FFFFFF"/>
        <w:spacing w:before="100" w:beforeAutospacing="1" w:after="100" w:afterAutospacing="1" w:line="360" w:lineRule="atLeast"/>
        <w:ind w:left="554"/>
        <w:rPr>
          <w:ins w:id="589" w:author="Unknown"/>
          <w:rFonts w:ascii="Arial" w:hAnsi="Arial" w:cs="Arial"/>
          <w:color w:val="666666"/>
        </w:rPr>
      </w:pPr>
      <w:ins w:id="590"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"java-string-switch-case" </w:instrText>
        </w:r>
        <w:r>
          <w:rPr>
            <w:rFonts w:ascii="Arial" w:hAnsi="Arial" w:cs="Arial"/>
            <w:color w:val="666666"/>
          </w:rPr>
          <w:fldChar w:fldCharType="separate"/>
        </w:r>
        <w:r w:rsidR="00384379">
          <w:rPr>
            <w:rStyle w:val="Hyperlink"/>
            <w:rFonts w:ascii="Arial" w:hAnsi="Arial" w:cs="Arial"/>
            <w:color w:val="FF0000"/>
          </w:rPr>
          <w:t>Can we use String in switch case?</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591" w:author="Unknown"/>
          <w:rFonts w:ascii="Arial" w:hAnsi="Arial" w:cs="Arial"/>
          <w:color w:val="666666"/>
        </w:rPr>
      </w:pPr>
      <w:ins w:id="592"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"java-string-permutations" </w:instrText>
        </w:r>
        <w:r>
          <w:rPr>
            <w:rFonts w:ascii="Arial" w:hAnsi="Arial" w:cs="Arial"/>
            <w:color w:val="666666"/>
          </w:rPr>
          <w:fldChar w:fldCharType="separate"/>
        </w:r>
        <w:r w:rsidR="00384379">
          <w:rPr>
            <w:rStyle w:val="Hyperlink"/>
            <w:rFonts w:ascii="Arial" w:hAnsi="Arial" w:cs="Arial"/>
            <w:color w:val="FF0000"/>
          </w:rPr>
          <w:t>Write a program to print all permutations of String?</w:t>
        </w:r>
        <w:r>
          <w:rPr>
            <w:rFonts w:ascii="Arial" w:hAnsi="Arial" w:cs="Arial"/>
            <w:color w:val="666666"/>
          </w:rPr>
          <w:fldChar w:fldCharType="end"/>
        </w:r>
      </w:ins>
      <w:r w:rsidR="00262C99">
        <w:rPr>
          <w:rFonts w:ascii="Arial" w:hAnsi="Arial" w:cs="Arial"/>
          <w:color w:val="666666"/>
        </w:rPr>
        <w:t>RRR</w:t>
      </w:r>
    </w:p>
    <w:p w:rsidR="00384379" w:rsidRDefault="000F79BD" w:rsidP="00C306AB">
      <w:pPr>
        <w:numPr>
          <w:ilvl w:val="0"/>
          <w:numId w:val="51"/>
        </w:numPr>
        <w:shd w:val="clear" w:color="auto" w:fill="FFFFFF"/>
        <w:spacing w:before="100" w:beforeAutospacing="1" w:after="100" w:afterAutospacing="1" w:line="360" w:lineRule="atLeast"/>
        <w:ind w:left="554"/>
        <w:rPr>
          <w:ins w:id="593" w:author="Unknown"/>
          <w:rFonts w:ascii="Arial" w:hAnsi="Arial" w:cs="Arial"/>
          <w:color w:val="666666"/>
        </w:rPr>
      </w:pPr>
      <w:ins w:id="594"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"java-string-longest-palindrome" </w:instrText>
        </w:r>
        <w:r>
          <w:rPr>
            <w:rFonts w:ascii="Arial" w:hAnsi="Arial" w:cs="Arial"/>
            <w:color w:val="666666"/>
          </w:rPr>
          <w:fldChar w:fldCharType="separate"/>
        </w:r>
        <w:r w:rsidR="00384379">
          <w:rPr>
            <w:rStyle w:val="Hyperlink"/>
            <w:rFonts w:ascii="Arial" w:hAnsi="Arial" w:cs="Arial"/>
            <w:color w:val="FF0000"/>
          </w:rPr>
          <w:t>Write a function to find out longest palindrome in a given string?</w:t>
        </w:r>
        <w:r>
          <w:rPr>
            <w:rFonts w:ascii="Arial" w:hAnsi="Arial" w:cs="Arial"/>
            <w:color w:val="666666"/>
          </w:rPr>
          <w:fldChar w:fldCharType="end"/>
        </w:r>
      </w:ins>
      <w:r w:rsidR="00262C99">
        <w:rPr>
          <w:rFonts w:ascii="Arial" w:hAnsi="Arial" w:cs="Arial"/>
          <w:color w:val="666666"/>
        </w:rPr>
        <w:t>RRR</w:t>
      </w:r>
    </w:p>
    <w:p w:rsidR="00384379" w:rsidRDefault="000F79BD" w:rsidP="00C306AB">
      <w:pPr>
        <w:numPr>
          <w:ilvl w:val="0"/>
          <w:numId w:val="51"/>
        </w:numPr>
        <w:shd w:val="clear" w:color="auto" w:fill="FFFFFF"/>
        <w:spacing w:before="100" w:beforeAutospacing="1" w:after="100" w:afterAutospacing="1" w:line="360" w:lineRule="atLeast"/>
        <w:ind w:left="554"/>
        <w:rPr>
          <w:ins w:id="595" w:author="Unknown"/>
          <w:rFonts w:ascii="Arial" w:hAnsi="Arial" w:cs="Arial"/>
          <w:color w:val="666666"/>
        </w:rPr>
      </w:pPr>
      <w:ins w:id="596"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"java-string-stringbuffer-stringbuilder" </w:instrText>
        </w:r>
        <w:r>
          <w:rPr>
            <w:rFonts w:ascii="Arial" w:hAnsi="Arial" w:cs="Arial"/>
            <w:color w:val="666666"/>
          </w:rPr>
          <w:fldChar w:fldCharType="separate"/>
        </w:r>
        <w:r w:rsidR="00384379">
          <w:rPr>
            <w:rStyle w:val="Hyperlink"/>
            <w:rFonts w:ascii="Arial" w:hAnsi="Arial" w:cs="Arial"/>
            <w:color w:val="FF0000"/>
          </w:rPr>
          <w:t>Difference between String, StringBuffer and StringBuilder?</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597" w:author="Unknown"/>
          <w:rFonts w:ascii="Arial" w:hAnsi="Arial" w:cs="Arial"/>
          <w:color w:val="666666"/>
        </w:rPr>
      </w:pPr>
      <w:ins w:id="598"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"java-string-immutable-final" </w:instrText>
        </w:r>
        <w:r>
          <w:rPr>
            <w:rFonts w:ascii="Arial" w:hAnsi="Arial" w:cs="Arial"/>
            <w:color w:val="666666"/>
          </w:rPr>
          <w:fldChar w:fldCharType="separate"/>
        </w:r>
        <w:r w:rsidR="00384379">
          <w:rPr>
            <w:rStyle w:val="Hyperlink"/>
            <w:rFonts w:ascii="Arial" w:hAnsi="Arial" w:cs="Arial"/>
            <w:color w:val="FF0000"/>
          </w:rPr>
          <w:t>Why String is immutable or final in Java</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599" w:author="Unknown"/>
          <w:rFonts w:ascii="Arial" w:hAnsi="Arial" w:cs="Arial"/>
          <w:color w:val="666666"/>
        </w:rPr>
      </w:pPr>
      <w:ins w:id="600"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"java-string-split" </w:instrText>
        </w:r>
        <w:r>
          <w:rPr>
            <w:rFonts w:ascii="Arial" w:hAnsi="Arial" w:cs="Arial"/>
            <w:color w:val="666666"/>
          </w:rPr>
          <w:fldChar w:fldCharType="separate"/>
        </w:r>
        <w:r w:rsidR="00384379">
          <w:rPr>
            <w:rStyle w:val="Hyperlink"/>
            <w:rFonts w:ascii="Arial" w:hAnsi="Arial" w:cs="Arial"/>
            <w:color w:val="FF0000"/>
          </w:rPr>
          <w:t>How to Split String in java?</w:t>
        </w:r>
        <w:r>
          <w:rPr>
            <w:rFonts w:ascii="Arial" w:hAnsi="Arial" w:cs="Arial"/>
            <w:color w:val="666666"/>
          </w:rPr>
          <w:fldChar w:fldCharType="end"/>
        </w:r>
      </w:ins>
      <w:r w:rsidR="00262C99">
        <w:rPr>
          <w:rFonts w:ascii="Arial" w:hAnsi="Arial" w:cs="Arial"/>
          <w:color w:val="666666"/>
        </w:rPr>
        <w:t>RRR</w:t>
      </w:r>
    </w:p>
    <w:p w:rsidR="00384379" w:rsidRDefault="000F79BD" w:rsidP="00C306AB">
      <w:pPr>
        <w:numPr>
          <w:ilvl w:val="0"/>
          <w:numId w:val="51"/>
        </w:numPr>
        <w:shd w:val="clear" w:color="auto" w:fill="FFFFFF"/>
        <w:spacing w:before="100" w:beforeAutospacing="1" w:after="100" w:afterAutospacing="1" w:line="360" w:lineRule="atLeast"/>
        <w:ind w:left="554"/>
        <w:rPr>
          <w:ins w:id="601" w:author="Unknown"/>
          <w:rFonts w:ascii="Arial" w:hAnsi="Arial" w:cs="Arial"/>
          <w:color w:val="666666"/>
        </w:rPr>
      </w:pPr>
      <w:ins w:id="602"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"java-string-char-array" </w:instrText>
        </w:r>
        <w:r>
          <w:rPr>
            <w:rFonts w:ascii="Arial" w:hAnsi="Arial" w:cs="Arial"/>
            <w:color w:val="666666"/>
          </w:rPr>
          <w:fldChar w:fldCharType="separate"/>
        </w:r>
        <w:r w:rsidR="00384379">
          <w:rPr>
            <w:rStyle w:val="Hyperlink"/>
            <w:rFonts w:ascii="Arial" w:hAnsi="Arial" w:cs="Arial"/>
            <w:color w:val="FF0000"/>
          </w:rPr>
          <w:t>Why Char array is preferred over String for storing password?</w:t>
        </w:r>
        <w:r>
          <w:rPr>
            <w:rFonts w:ascii="Arial" w:hAnsi="Arial" w:cs="Arial"/>
            <w:color w:val="666666"/>
          </w:rPr>
          <w:fldChar w:fldCharType="end"/>
        </w:r>
      </w:ins>
      <w:r w:rsidR="00262C99">
        <w:rPr>
          <w:rFonts w:ascii="Arial" w:hAnsi="Arial" w:cs="Arial"/>
          <w:color w:val="666666"/>
        </w:rPr>
        <w:t>RRR</w:t>
      </w:r>
    </w:p>
    <w:p w:rsidR="00384379" w:rsidRDefault="000F79BD" w:rsidP="00C306AB">
      <w:pPr>
        <w:numPr>
          <w:ilvl w:val="0"/>
          <w:numId w:val="51"/>
        </w:numPr>
        <w:shd w:val="clear" w:color="auto" w:fill="FFFFFF"/>
        <w:spacing w:before="100" w:beforeAutospacing="1" w:after="100" w:afterAutospacing="1" w:line="360" w:lineRule="atLeast"/>
        <w:ind w:left="554"/>
        <w:rPr>
          <w:ins w:id="603" w:author="Unknown"/>
          <w:rFonts w:ascii="Arial" w:hAnsi="Arial" w:cs="Arial"/>
          <w:color w:val="666666"/>
        </w:rPr>
      </w:pPr>
      <w:ins w:id="604"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"java-string-equals" </w:instrText>
        </w:r>
        <w:r>
          <w:rPr>
            <w:rFonts w:ascii="Arial" w:hAnsi="Arial" w:cs="Arial"/>
            <w:color w:val="666666"/>
          </w:rPr>
          <w:fldChar w:fldCharType="separate"/>
        </w:r>
        <w:r w:rsidR="00384379">
          <w:rPr>
            <w:rStyle w:val="Hyperlink"/>
            <w:rFonts w:ascii="Arial" w:hAnsi="Arial" w:cs="Arial"/>
            <w:color w:val="FF0000"/>
          </w:rPr>
          <w:t>How do you check if two Strings are equal in Java?</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605" w:author="Unknown"/>
          <w:rFonts w:ascii="Arial" w:hAnsi="Arial" w:cs="Arial"/>
          <w:color w:val="666666"/>
        </w:rPr>
      </w:pPr>
      <w:ins w:id="606"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"java-string-pool" </w:instrText>
        </w:r>
        <w:r>
          <w:rPr>
            <w:rFonts w:ascii="Arial" w:hAnsi="Arial" w:cs="Arial"/>
            <w:color w:val="666666"/>
          </w:rPr>
          <w:fldChar w:fldCharType="separate"/>
        </w:r>
        <w:r w:rsidR="00384379">
          <w:rPr>
            <w:rStyle w:val="Hyperlink"/>
            <w:rFonts w:ascii="Arial" w:hAnsi="Arial" w:cs="Arial"/>
            <w:color w:val="FF0000"/>
          </w:rPr>
          <w:t>What is String Pool?</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607" w:author="Unknown"/>
          <w:rFonts w:ascii="Arial" w:hAnsi="Arial" w:cs="Arial"/>
          <w:color w:val="666666"/>
        </w:rPr>
      </w:pPr>
      <w:ins w:id="608"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"java-string-intern" </w:instrText>
        </w:r>
        <w:r>
          <w:rPr>
            <w:rFonts w:ascii="Arial" w:hAnsi="Arial" w:cs="Arial"/>
            <w:color w:val="666666"/>
          </w:rPr>
          <w:fldChar w:fldCharType="separate"/>
        </w:r>
        <w:r w:rsidR="00384379">
          <w:rPr>
            <w:rStyle w:val="Hyperlink"/>
            <w:rFonts w:ascii="Arial" w:hAnsi="Arial" w:cs="Arial"/>
            <w:color w:val="FF0000"/>
          </w:rPr>
          <w:t>What does String intern() method do?</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609" w:author="Unknown"/>
          <w:rFonts w:ascii="Arial" w:hAnsi="Arial" w:cs="Arial"/>
          <w:color w:val="666666"/>
        </w:rPr>
      </w:pPr>
      <w:ins w:id="610"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"java-string-thread-safe" </w:instrText>
        </w:r>
        <w:r>
          <w:rPr>
            <w:rFonts w:ascii="Arial" w:hAnsi="Arial" w:cs="Arial"/>
            <w:color w:val="666666"/>
          </w:rPr>
          <w:fldChar w:fldCharType="separate"/>
        </w:r>
        <w:r w:rsidR="00384379">
          <w:rPr>
            <w:rStyle w:val="Hyperlink"/>
            <w:rFonts w:ascii="Arial" w:hAnsi="Arial" w:cs="Arial"/>
            <w:color w:val="FF0000"/>
          </w:rPr>
          <w:t>Does String is thread-safe in Java?</w:t>
        </w:r>
        <w:r>
          <w:rPr>
            <w:rFonts w:ascii="Arial" w:hAnsi="Arial" w:cs="Arial"/>
            <w:color w:val="666666"/>
          </w:rPr>
          <w:fldChar w:fldCharType="end"/>
        </w:r>
      </w:ins>
    </w:p>
    <w:p w:rsidR="00384379" w:rsidRDefault="000F79BD" w:rsidP="00C306AB">
      <w:pPr>
        <w:numPr>
          <w:ilvl w:val="0"/>
          <w:numId w:val="51"/>
        </w:numPr>
        <w:shd w:val="clear" w:color="auto" w:fill="FFFFFF"/>
        <w:spacing w:before="100" w:beforeAutospacing="1" w:after="100" w:afterAutospacing="1" w:line="360" w:lineRule="atLeast"/>
        <w:ind w:left="554"/>
        <w:rPr>
          <w:ins w:id="611" w:author="Unknown"/>
          <w:rFonts w:ascii="Arial" w:hAnsi="Arial" w:cs="Arial"/>
          <w:color w:val="666666"/>
        </w:rPr>
      </w:pPr>
      <w:ins w:id="612"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"java-string-hashmap-key" </w:instrText>
        </w:r>
        <w:r>
          <w:rPr>
            <w:rFonts w:ascii="Arial" w:hAnsi="Arial" w:cs="Arial"/>
            <w:color w:val="666666"/>
          </w:rPr>
          <w:fldChar w:fldCharType="separate"/>
        </w:r>
        <w:r w:rsidR="00384379">
          <w:rPr>
            <w:rStyle w:val="Hyperlink"/>
            <w:rFonts w:ascii="Arial" w:hAnsi="Arial" w:cs="Arial"/>
            <w:color w:val="FF0000"/>
          </w:rPr>
          <w:t>Why String is popular HashMap key in Java?</w:t>
        </w:r>
        <w:r>
          <w:rPr>
            <w:rFonts w:ascii="Arial" w:hAnsi="Arial" w:cs="Arial"/>
            <w:color w:val="666666"/>
          </w:rPr>
          <w:fldChar w:fldCharType="end"/>
        </w:r>
      </w:ins>
      <w:r w:rsidR="00262C99">
        <w:rPr>
          <w:rFonts w:ascii="Arial" w:hAnsi="Arial" w:cs="Arial"/>
          <w:color w:val="666666"/>
        </w:rPr>
        <w:t>RRR</w:t>
      </w:r>
    </w:p>
    <w:p w:rsidR="00384379" w:rsidRDefault="000F79BD" w:rsidP="00C306AB">
      <w:pPr>
        <w:numPr>
          <w:ilvl w:val="0"/>
          <w:numId w:val="51"/>
        </w:numPr>
        <w:shd w:val="clear" w:color="auto" w:fill="FFFFFF"/>
        <w:spacing w:before="100" w:beforeAutospacing="1" w:after="100" w:afterAutospacing="1" w:line="360" w:lineRule="atLeast"/>
        <w:ind w:left="554"/>
        <w:rPr>
          <w:ins w:id="613" w:author="Unknown"/>
          <w:rFonts w:ascii="Arial" w:hAnsi="Arial" w:cs="Arial"/>
          <w:color w:val="666666"/>
        </w:rPr>
      </w:pPr>
      <w:ins w:id="614" w:author="Unknown">
        <w:r>
          <w:rPr>
            <w:rFonts w:ascii="Arial" w:hAnsi="Arial" w:cs="Arial"/>
            <w:color w:val="666666"/>
          </w:rPr>
          <w:fldChar w:fldCharType="begin"/>
        </w:r>
        <w:r w:rsidR="00384379">
          <w:rPr>
            <w:rFonts w:ascii="Arial" w:hAnsi="Arial" w:cs="Arial"/>
            <w:color w:val="666666"/>
          </w:rPr>
          <w:instrText xml:space="preserve"> HYPERLINK "http://www.journaldev.com/1321/java-string-interview-questions-and-answers" \l "string-programming" </w:instrText>
        </w:r>
        <w:r>
          <w:rPr>
            <w:rFonts w:ascii="Arial" w:hAnsi="Arial" w:cs="Arial"/>
            <w:color w:val="666666"/>
          </w:rPr>
          <w:fldChar w:fldCharType="separate"/>
        </w:r>
        <w:r w:rsidR="00384379">
          <w:rPr>
            <w:rStyle w:val="Hyperlink"/>
            <w:rFonts w:ascii="Arial" w:hAnsi="Arial" w:cs="Arial"/>
            <w:color w:val="FF0000"/>
          </w:rPr>
          <w:t>String Programming Questions</w:t>
        </w:r>
        <w:r>
          <w:rPr>
            <w:rFonts w:ascii="Arial" w:hAnsi="Arial" w:cs="Arial"/>
            <w:color w:val="666666"/>
          </w:rPr>
          <w:fldChar w:fldCharType="end"/>
        </w:r>
      </w:ins>
    </w:p>
    <w:p w:rsidR="00384379" w:rsidRDefault="00384379" w:rsidP="00384379">
      <w:pPr>
        <w:pStyle w:val="Heading2"/>
        <w:shd w:val="clear" w:color="auto" w:fill="FFFFFF"/>
        <w:spacing w:before="0" w:beforeAutospacing="0" w:after="222" w:afterAutospacing="0"/>
        <w:rPr>
          <w:ins w:id="615" w:author="Unknown"/>
          <w:rFonts w:ascii="Arial" w:hAnsi="Arial" w:cs="Arial"/>
          <w:color w:val="000000"/>
          <w:sz w:val="42"/>
          <w:szCs w:val="42"/>
        </w:rPr>
      </w:pPr>
      <w:ins w:id="616" w:author="Unknown">
        <w:r>
          <w:rPr>
            <w:rFonts w:ascii="Arial" w:hAnsi="Arial" w:cs="Arial"/>
            <w:color w:val="000000"/>
            <w:sz w:val="42"/>
            <w:szCs w:val="42"/>
          </w:rPr>
          <w:t>Java String Interview Questions</w:t>
        </w:r>
      </w:ins>
    </w:p>
    <w:p w:rsidR="00384379" w:rsidRDefault="00384379" w:rsidP="00384379">
      <w:pPr>
        <w:pStyle w:val="Heading3"/>
        <w:shd w:val="clear" w:color="auto" w:fill="FFFFFF"/>
        <w:spacing w:before="0" w:beforeAutospacing="0" w:after="222" w:afterAutospacing="0"/>
        <w:rPr>
          <w:ins w:id="617" w:author="Unknown"/>
          <w:rFonts w:ascii="Arial" w:hAnsi="Arial" w:cs="Arial"/>
          <w:color w:val="000000"/>
          <w:sz w:val="33"/>
          <w:szCs w:val="33"/>
        </w:rPr>
      </w:pPr>
      <w:bookmarkStart w:id="618" w:name="java-string"/>
      <w:bookmarkEnd w:id="618"/>
      <w:ins w:id="619" w:author="Unknown">
        <w:r>
          <w:rPr>
            <w:rFonts w:ascii="Arial" w:hAnsi="Arial" w:cs="Arial"/>
            <w:color w:val="000000"/>
            <w:sz w:val="33"/>
            <w:szCs w:val="33"/>
          </w:rPr>
          <w:t>What is String in Java? String is a data type?</w:t>
        </w:r>
      </w:ins>
    </w:p>
    <w:p w:rsidR="00384379" w:rsidRDefault="00384379" w:rsidP="00384379">
      <w:pPr>
        <w:pStyle w:val="NormalWeb"/>
        <w:shd w:val="clear" w:color="auto" w:fill="FFFFFF"/>
        <w:spacing w:before="0" w:beforeAutospacing="0" w:after="360" w:afterAutospacing="0" w:line="360" w:lineRule="atLeast"/>
        <w:rPr>
          <w:ins w:id="620" w:author="Unknown"/>
          <w:rFonts w:ascii="Arial" w:hAnsi="Arial" w:cs="Arial"/>
          <w:color w:val="666666"/>
          <w:sz w:val="22"/>
          <w:szCs w:val="22"/>
        </w:rPr>
      </w:pPr>
      <w:ins w:id="621" w:author="Unknown">
        <w:r>
          <w:rPr>
            <w:rFonts w:ascii="Arial" w:hAnsi="Arial" w:cs="Arial"/>
            <w:color w:val="666666"/>
            <w:sz w:val="22"/>
            <w:szCs w:val="22"/>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r>
          <w:rPr>
            <w:rFonts w:ascii="Arial" w:hAnsi="Arial" w:cs="Arial"/>
            <w:color w:val="666666"/>
            <w:sz w:val="22"/>
            <w:szCs w:val="22"/>
          </w:rPr>
          <w:br/>
          <w:t>Some other interesting things about String is the way we can instantiate a String object using double quotes and overloading of “+” operator for concatenation.</w:t>
        </w:r>
      </w:ins>
    </w:p>
    <w:p w:rsidR="00384379" w:rsidRDefault="00384379" w:rsidP="00384379">
      <w:pPr>
        <w:pStyle w:val="Heading3"/>
        <w:shd w:val="clear" w:color="auto" w:fill="FFFFFF"/>
        <w:spacing w:before="0" w:beforeAutospacing="0" w:after="222" w:afterAutospacing="0"/>
        <w:rPr>
          <w:ins w:id="622" w:author="Unknown"/>
          <w:rFonts w:ascii="Arial" w:hAnsi="Arial" w:cs="Arial"/>
          <w:color w:val="000000"/>
          <w:sz w:val="33"/>
          <w:szCs w:val="33"/>
        </w:rPr>
      </w:pPr>
      <w:bookmarkStart w:id="623" w:name="java-string-object"/>
      <w:bookmarkEnd w:id="623"/>
      <w:ins w:id="624" w:author="Unknown">
        <w:r>
          <w:rPr>
            <w:rFonts w:ascii="Arial" w:hAnsi="Arial" w:cs="Arial"/>
            <w:color w:val="000000"/>
            <w:sz w:val="33"/>
            <w:szCs w:val="33"/>
          </w:rPr>
          <w:t>What are different ways to create String Object?</w:t>
        </w:r>
      </w:ins>
    </w:p>
    <w:p w:rsidR="00384379" w:rsidRDefault="00384379" w:rsidP="00384379">
      <w:pPr>
        <w:pStyle w:val="NormalWeb"/>
        <w:shd w:val="clear" w:color="auto" w:fill="FFFFFF"/>
        <w:spacing w:before="0" w:beforeAutospacing="0" w:after="360" w:afterAutospacing="0" w:line="360" w:lineRule="atLeast"/>
        <w:rPr>
          <w:ins w:id="625" w:author="Unknown"/>
          <w:rFonts w:ascii="Arial" w:hAnsi="Arial" w:cs="Arial"/>
          <w:color w:val="666666"/>
          <w:sz w:val="22"/>
          <w:szCs w:val="22"/>
        </w:rPr>
      </w:pPr>
      <w:ins w:id="626" w:author="Unknown">
        <w:r>
          <w:rPr>
            <w:rFonts w:ascii="Arial" w:hAnsi="Arial" w:cs="Arial"/>
            <w:color w:val="666666"/>
            <w:sz w:val="22"/>
            <w:szCs w:val="22"/>
          </w:rPr>
          <w:lastRenderedPageBreak/>
          <w:t>We can create String object using</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new</w:t>
        </w:r>
        <w:r>
          <w:rPr>
            <w:rStyle w:val="apple-converted-space"/>
            <w:rFonts w:ascii="Arial" w:hAnsi="Arial" w:cs="Arial"/>
            <w:color w:val="666666"/>
            <w:sz w:val="22"/>
            <w:szCs w:val="22"/>
          </w:rPr>
          <w:t> </w:t>
        </w:r>
        <w:r>
          <w:rPr>
            <w:rFonts w:ascii="Arial" w:hAnsi="Arial" w:cs="Arial"/>
            <w:color w:val="666666"/>
            <w:sz w:val="22"/>
            <w:szCs w:val="22"/>
          </w:rPr>
          <w:t>operator like any normal java class or we can use double quotes to create a String object. There are several constructors available in String class to get String from char array, byte array, StringBuffer and StringBuilder.</w:t>
        </w:r>
      </w:ins>
    </w:p>
    <w:tbl>
      <w:tblPr>
        <w:tblW w:w="11035" w:type="dxa"/>
        <w:tblCellMar>
          <w:left w:w="0" w:type="dxa"/>
          <w:right w:w="0" w:type="dxa"/>
        </w:tblCellMar>
        <w:tblLook w:val="04A0"/>
      </w:tblPr>
      <w:tblGrid>
        <w:gridCol w:w="498"/>
        <w:gridCol w:w="10537"/>
      </w:tblGrid>
      <w:tr w:rsidR="00384379" w:rsidTr="00384379">
        <w:tc>
          <w:tcPr>
            <w:tcW w:w="0" w:type="auto"/>
            <w:vAlign w:val="center"/>
            <w:hideMark/>
          </w:tcPr>
          <w:p w:rsidR="00384379" w:rsidRDefault="00384379" w:rsidP="00384379">
            <w:r>
              <w:t>1</w:t>
            </w:r>
          </w:p>
          <w:p w:rsidR="00384379" w:rsidRDefault="00384379" w:rsidP="00384379">
            <w:pPr>
              <w:rPr>
                <w:sz w:val="24"/>
                <w:szCs w:val="24"/>
              </w:rPr>
            </w:pPr>
            <w:r>
              <w:t>2</w:t>
            </w:r>
          </w:p>
        </w:tc>
        <w:tc>
          <w:tcPr>
            <w:tcW w:w="10537" w:type="dxa"/>
            <w:vAlign w:val="center"/>
            <w:hideMark/>
          </w:tcPr>
          <w:p w:rsidR="00384379" w:rsidRDefault="00384379" w:rsidP="00384379">
            <w:r>
              <w:rPr>
                <w:rStyle w:val="HTMLCode"/>
                <w:rFonts w:eastAsiaTheme="majorEastAsia"/>
              </w:rPr>
              <w:t>String str = new</w:t>
            </w:r>
            <w:r>
              <w:t xml:space="preserve"> </w:t>
            </w:r>
            <w:r>
              <w:rPr>
                <w:rStyle w:val="HTMLCode"/>
                <w:rFonts w:eastAsiaTheme="majorEastAsia"/>
              </w:rPr>
              <w:t>String("abc");</w:t>
            </w:r>
          </w:p>
          <w:p w:rsidR="00384379" w:rsidRDefault="00384379" w:rsidP="00384379">
            <w:pPr>
              <w:rPr>
                <w:sz w:val="24"/>
                <w:szCs w:val="24"/>
              </w:rPr>
            </w:pPr>
            <w:r>
              <w:rPr>
                <w:rStyle w:val="HTMLCode"/>
                <w:rFonts w:eastAsiaTheme="majorEastAsia"/>
              </w:rPr>
              <w:t>String str1 = "abc";</w:t>
            </w:r>
          </w:p>
        </w:tc>
      </w:tr>
    </w:tbl>
    <w:p w:rsidR="00384379" w:rsidRDefault="00384379" w:rsidP="00384379">
      <w:pPr>
        <w:pStyle w:val="NormalWeb"/>
        <w:shd w:val="clear" w:color="auto" w:fill="FFFFFF"/>
        <w:spacing w:before="0" w:beforeAutospacing="0" w:after="360" w:afterAutospacing="0" w:line="360" w:lineRule="atLeast"/>
        <w:rPr>
          <w:ins w:id="627" w:author="Unknown"/>
          <w:rFonts w:ascii="Arial" w:hAnsi="Arial" w:cs="Arial"/>
          <w:color w:val="666666"/>
          <w:sz w:val="22"/>
          <w:szCs w:val="22"/>
        </w:rPr>
      </w:pPr>
      <w:ins w:id="628" w:author="Unknown">
        <w:r>
          <w:rPr>
            <w:rFonts w:ascii="Arial" w:hAnsi="Arial" w:cs="Arial"/>
            <w:color w:val="666666"/>
            <w:sz w:val="22"/>
            <w:szCs w:val="22"/>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Pr>
            <w:rFonts w:ascii="Arial" w:hAnsi="Arial" w:cs="Arial"/>
            <w:color w:val="666666"/>
            <w:sz w:val="22"/>
            <w:szCs w:val="22"/>
          </w:rPr>
          <w:br/>
          <w:t>When we use new operator, JVM creates the String object but don’t store it into the String Pool. We can use</w:t>
        </w:r>
        <w:r>
          <w:rPr>
            <w:rStyle w:val="HTMLCode"/>
            <w:rFonts w:eastAsiaTheme="majorEastAsia"/>
            <w:color w:val="666666"/>
            <w:sz w:val="22"/>
            <w:szCs w:val="22"/>
            <w:shd w:val="clear" w:color="auto" w:fill="EFE8E5"/>
          </w:rPr>
          <w:t>intern()</w:t>
        </w:r>
        <w:r>
          <w:rPr>
            <w:rStyle w:val="apple-converted-space"/>
            <w:rFonts w:ascii="Arial" w:hAnsi="Arial" w:cs="Arial"/>
            <w:color w:val="666666"/>
            <w:sz w:val="22"/>
            <w:szCs w:val="22"/>
          </w:rPr>
          <w:t> </w:t>
        </w:r>
        <w:r>
          <w:rPr>
            <w:rFonts w:ascii="Arial" w:hAnsi="Arial" w:cs="Arial"/>
            <w:color w:val="666666"/>
            <w:sz w:val="22"/>
            <w:szCs w:val="22"/>
          </w:rPr>
          <w:t>method to store the String object into String pool or return the reference if there is already a String with equal value present in the pool.</w:t>
        </w:r>
      </w:ins>
    </w:p>
    <w:p w:rsidR="00384379" w:rsidRDefault="00384379" w:rsidP="00384379">
      <w:pPr>
        <w:pStyle w:val="Heading3"/>
        <w:shd w:val="clear" w:color="auto" w:fill="FFFFFF"/>
        <w:spacing w:before="0" w:beforeAutospacing="0" w:after="222" w:afterAutospacing="0"/>
        <w:rPr>
          <w:ins w:id="629" w:author="Unknown"/>
          <w:rFonts w:ascii="Arial" w:hAnsi="Arial" w:cs="Arial"/>
          <w:color w:val="000000"/>
          <w:sz w:val="33"/>
          <w:szCs w:val="33"/>
        </w:rPr>
      </w:pPr>
      <w:bookmarkStart w:id="630" w:name="java-string-palindrome"/>
      <w:bookmarkEnd w:id="630"/>
      <w:ins w:id="631" w:author="Unknown">
        <w:r>
          <w:rPr>
            <w:rFonts w:ascii="Arial" w:hAnsi="Arial" w:cs="Arial"/>
            <w:color w:val="000000"/>
            <w:sz w:val="33"/>
            <w:szCs w:val="33"/>
          </w:rPr>
          <w:t>Write a method to check if input String is Palindrome?</w:t>
        </w:r>
      </w:ins>
    </w:p>
    <w:p w:rsidR="00384379" w:rsidRDefault="00384379" w:rsidP="00384379">
      <w:pPr>
        <w:pStyle w:val="NormalWeb"/>
        <w:shd w:val="clear" w:color="auto" w:fill="FFFFFF"/>
        <w:spacing w:before="0" w:beforeAutospacing="0" w:after="360" w:afterAutospacing="0" w:line="360" w:lineRule="atLeast"/>
        <w:rPr>
          <w:ins w:id="632" w:author="Unknown"/>
          <w:rFonts w:ascii="Arial" w:hAnsi="Arial" w:cs="Arial"/>
          <w:color w:val="666666"/>
          <w:sz w:val="22"/>
          <w:szCs w:val="22"/>
        </w:rPr>
      </w:pPr>
      <w:ins w:id="633" w:author="Unknown">
        <w:r>
          <w:rPr>
            <w:rFonts w:ascii="Arial" w:hAnsi="Arial" w:cs="Arial"/>
            <w:color w:val="666666"/>
            <w:sz w:val="22"/>
            <w:szCs w:val="22"/>
          </w:rPr>
          <w:t>A String is said to be Palindrome if it’s value is same when reversed. For example “aba” is a Palindrome String.</w:t>
        </w:r>
        <w:r>
          <w:rPr>
            <w:rFonts w:ascii="Arial" w:hAnsi="Arial" w:cs="Arial"/>
            <w:color w:val="666666"/>
            <w:sz w:val="22"/>
            <w:szCs w:val="22"/>
          </w:rPr>
          <w:br/>
          <w:t>String class doesn’t provide any method to reverse the String but</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StringBuffer</w:t>
        </w:r>
        <w:r>
          <w:rPr>
            <w:rStyle w:val="apple-converted-space"/>
            <w:rFonts w:ascii="Arial" w:hAnsi="Arial" w:cs="Arial"/>
            <w:color w:val="666666"/>
            <w:sz w:val="22"/>
            <w:szCs w:val="22"/>
          </w:rPr>
          <w:t> </w:t>
        </w:r>
        <w:r>
          <w:rPr>
            <w:rFonts w:ascii="Arial" w:hAnsi="Arial" w:cs="Arial"/>
            <w:color w:val="666666"/>
            <w:sz w:val="22"/>
            <w:szCs w:val="22"/>
          </w:rPr>
          <w:t>and</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StringBuilder</w:t>
        </w:r>
        <w:r>
          <w:rPr>
            <w:rStyle w:val="apple-converted-space"/>
            <w:rFonts w:ascii="Arial" w:hAnsi="Arial" w:cs="Arial"/>
            <w:color w:val="666666"/>
            <w:sz w:val="22"/>
            <w:szCs w:val="22"/>
          </w:rPr>
          <w:t> </w:t>
        </w:r>
        <w:r>
          <w:rPr>
            <w:rFonts w:ascii="Arial" w:hAnsi="Arial" w:cs="Arial"/>
            <w:color w:val="666666"/>
            <w:sz w:val="22"/>
            <w:szCs w:val="22"/>
          </w:rPr>
          <w:t>class has reverse method that we can use to check if String is palindrome or not.</w:t>
        </w:r>
      </w:ins>
    </w:p>
    <w:tbl>
      <w:tblPr>
        <w:tblW w:w="11035" w:type="dxa"/>
        <w:tblCellMar>
          <w:left w:w="0" w:type="dxa"/>
          <w:right w:w="0" w:type="dxa"/>
        </w:tblCellMar>
        <w:tblLook w:val="04A0"/>
      </w:tblPr>
      <w:tblGrid>
        <w:gridCol w:w="498"/>
        <w:gridCol w:w="10537"/>
      </w:tblGrid>
      <w:tr w:rsidR="00384379" w:rsidTr="00384379">
        <w:tc>
          <w:tcPr>
            <w:tcW w:w="0" w:type="auto"/>
            <w:vAlign w:val="center"/>
            <w:hideMark/>
          </w:tcPr>
          <w:p w:rsidR="00384379" w:rsidRDefault="00384379" w:rsidP="00384379">
            <w:r>
              <w:t>1</w:t>
            </w:r>
          </w:p>
          <w:p w:rsidR="00384379" w:rsidRDefault="00384379" w:rsidP="00384379">
            <w:r>
              <w:t>2</w:t>
            </w:r>
          </w:p>
          <w:p w:rsidR="00384379" w:rsidRDefault="00384379" w:rsidP="00384379">
            <w:r>
              <w:t>3</w:t>
            </w:r>
          </w:p>
          <w:p w:rsidR="00384379" w:rsidRDefault="00384379" w:rsidP="00384379">
            <w:r>
              <w:t>4</w:t>
            </w:r>
          </w:p>
          <w:p w:rsidR="00384379" w:rsidRDefault="00384379" w:rsidP="00384379">
            <w:r>
              <w:t>5</w:t>
            </w:r>
          </w:p>
          <w:p w:rsidR="00384379" w:rsidRDefault="00384379" w:rsidP="00384379">
            <w:r>
              <w:t>6</w:t>
            </w:r>
          </w:p>
          <w:p w:rsidR="00384379" w:rsidRDefault="00384379" w:rsidP="00384379">
            <w:pPr>
              <w:rPr>
                <w:sz w:val="24"/>
                <w:szCs w:val="24"/>
              </w:rPr>
            </w:pPr>
            <w:r>
              <w:t>7</w:t>
            </w:r>
          </w:p>
        </w:tc>
        <w:tc>
          <w:tcPr>
            <w:tcW w:w="10537" w:type="dxa"/>
            <w:vAlign w:val="center"/>
            <w:hideMark/>
          </w:tcPr>
          <w:p w:rsidR="00384379" w:rsidRDefault="00384379" w:rsidP="00384379">
            <w:r>
              <w:rPr>
                <w:rStyle w:val="HTMLCode"/>
                <w:rFonts w:eastAsiaTheme="majorEastAsia"/>
              </w:rPr>
              <w:t>private</w:t>
            </w:r>
            <w:r>
              <w:t xml:space="preserve"> </w:t>
            </w:r>
            <w:r>
              <w:rPr>
                <w:rStyle w:val="HTMLCode"/>
                <w:rFonts w:eastAsiaTheme="majorEastAsia"/>
              </w:rPr>
              <w:t>static</w:t>
            </w:r>
            <w:r>
              <w:t xml:space="preserve"> </w:t>
            </w:r>
            <w:r>
              <w:rPr>
                <w:rStyle w:val="HTMLCode"/>
                <w:rFonts w:eastAsiaTheme="majorEastAsia"/>
              </w:rPr>
              <w:t>boolean</w:t>
            </w:r>
            <w:r>
              <w:t xml:space="preserve"> </w:t>
            </w:r>
            <w:r>
              <w:rPr>
                <w:rStyle w:val="HTMLCode"/>
                <w:rFonts w:eastAsiaTheme="majorEastAsia"/>
              </w:rPr>
              <w:t>isPalindrome(String str) {</w:t>
            </w:r>
          </w:p>
          <w:p w:rsidR="00384379" w:rsidRDefault="00384379" w:rsidP="00384379">
            <w:r>
              <w:rPr>
                <w:rStyle w:val="HTMLCode"/>
                <w:rFonts w:eastAsiaTheme="majorEastAsia"/>
              </w:rPr>
              <w:t>    if</w:t>
            </w:r>
            <w:r>
              <w:t xml:space="preserve"> </w:t>
            </w:r>
            <w:r>
              <w:rPr>
                <w:rStyle w:val="HTMLCode"/>
                <w:rFonts w:eastAsiaTheme="majorEastAsia"/>
              </w:rPr>
              <w:t>(str == null)</w:t>
            </w:r>
          </w:p>
          <w:p w:rsidR="00384379" w:rsidRDefault="00384379" w:rsidP="00384379">
            <w:r>
              <w:rPr>
                <w:rStyle w:val="HTMLCode"/>
                <w:rFonts w:eastAsiaTheme="majorEastAsia"/>
              </w:rPr>
              <w:t>        return</w:t>
            </w:r>
            <w:r>
              <w:t xml:space="preserve"> </w:t>
            </w:r>
            <w:r>
              <w:rPr>
                <w:rStyle w:val="HTMLCode"/>
                <w:rFonts w:eastAsiaTheme="majorEastAsia"/>
              </w:rPr>
              <w:t>false;</w:t>
            </w:r>
          </w:p>
          <w:p w:rsidR="00384379" w:rsidRDefault="00384379" w:rsidP="00384379">
            <w:r>
              <w:rPr>
                <w:rStyle w:val="HTMLCode"/>
                <w:rFonts w:eastAsiaTheme="majorEastAsia"/>
              </w:rPr>
              <w:t>    StringBuilder strBuilder = new</w:t>
            </w:r>
            <w:r>
              <w:t xml:space="preserve"> </w:t>
            </w:r>
            <w:r>
              <w:rPr>
                <w:rStyle w:val="HTMLCode"/>
                <w:rFonts w:eastAsiaTheme="majorEastAsia"/>
              </w:rPr>
              <w:t>StringBuilder(str);</w:t>
            </w:r>
          </w:p>
          <w:p w:rsidR="00384379" w:rsidRDefault="00384379" w:rsidP="00384379">
            <w:r>
              <w:rPr>
                <w:rStyle w:val="HTMLCode"/>
                <w:rFonts w:eastAsiaTheme="majorEastAsia"/>
              </w:rPr>
              <w:t>    strBuilder.reverse();</w:t>
            </w:r>
          </w:p>
          <w:p w:rsidR="00384379" w:rsidRDefault="00384379" w:rsidP="00384379">
            <w:r>
              <w:rPr>
                <w:rStyle w:val="HTMLCode"/>
                <w:rFonts w:eastAsiaTheme="majorEastAsia"/>
              </w:rPr>
              <w:t>    return</w:t>
            </w:r>
            <w:r>
              <w:t xml:space="preserve"> </w:t>
            </w:r>
            <w:r>
              <w:rPr>
                <w:rStyle w:val="HTMLCode"/>
                <w:rFonts w:eastAsiaTheme="majorEastAsia"/>
              </w:rPr>
              <w:t>strBuilder.toString().equals(str);</w:t>
            </w:r>
          </w:p>
          <w:p w:rsidR="00384379" w:rsidRDefault="00384379" w:rsidP="00384379">
            <w:pPr>
              <w:rPr>
                <w:sz w:val="24"/>
                <w:szCs w:val="24"/>
              </w:rPr>
            </w:pPr>
            <w:r>
              <w:rPr>
                <w:rStyle w:val="HTMLCode"/>
                <w:rFonts w:eastAsiaTheme="majorEastAsia"/>
              </w:rPr>
              <w:t>}</w:t>
            </w:r>
          </w:p>
        </w:tc>
      </w:tr>
    </w:tbl>
    <w:p w:rsidR="00384379" w:rsidRDefault="00384379" w:rsidP="00384379">
      <w:pPr>
        <w:pStyle w:val="NormalWeb"/>
        <w:shd w:val="clear" w:color="auto" w:fill="FFFFFF"/>
        <w:spacing w:before="0" w:beforeAutospacing="0" w:after="360" w:afterAutospacing="0" w:line="360" w:lineRule="atLeast"/>
        <w:rPr>
          <w:ins w:id="634" w:author="Unknown"/>
          <w:rFonts w:ascii="Arial" w:hAnsi="Arial" w:cs="Arial"/>
          <w:color w:val="666666"/>
          <w:sz w:val="22"/>
          <w:szCs w:val="22"/>
        </w:rPr>
      </w:pPr>
      <w:ins w:id="635" w:author="Unknown">
        <w:r>
          <w:rPr>
            <w:rFonts w:ascii="Arial" w:hAnsi="Arial" w:cs="Arial"/>
            <w:color w:val="666666"/>
            <w:sz w:val="22"/>
            <w:szCs w:val="22"/>
          </w:rPr>
          <w:t>Sometimes interviewer asks not to use any other class to check this, in that case we can compare characters in the String from both ends to find out if it’s palindrome or not.</w:t>
        </w:r>
      </w:ins>
    </w:p>
    <w:tbl>
      <w:tblPr>
        <w:tblW w:w="11035" w:type="dxa"/>
        <w:tblCellMar>
          <w:left w:w="0" w:type="dxa"/>
          <w:right w:w="0" w:type="dxa"/>
        </w:tblCellMar>
        <w:tblLook w:val="04A0"/>
      </w:tblPr>
      <w:tblGrid>
        <w:gridCol w:w="623"/>
        <w:gridCol w:w="10412"/>
      </w:tblGrid>
      <w:tr w:rsidR="00384379" w:rsidTr="00384379">
        <w:tc>
          <w:tcPr>
            <w:tcW w:w="0" w:type="auto"/>
            <w:vAlign w:val="center"/>
            <w:hideMark/>
          </w:tcPr>
          <w:p w:rsidR="00384379" w:rsidRDefault="00384379" w:rsidP="00384379">
            <w:r>
              <w:t>1</w:t>
            </w:r>
          </w:p>
          <w:p w:rsidR="00384379" w:rsidRDefault="00384379" w:rsidP="00384379">
            <w:r>
              <w:t>2</w:t>
            </w:r>
          </w:p>
          <w:p w:rsidR="00384379" w:rsidRDefault="00384379" w:rsidP="00384379">
            <w:r>
              <w:lastRenderedPageBreak/>
              <w:t>3</w:t>
            </w:r>
          </w:p>
          <w:p w:rsidR="00384379" w:rsidRDefault="00384379" w:rsidP="00384379">
            <w:r>
              <w:t>4</w:t>
            </w:r>
          </w:p>
          <w:p w:rsidR="00384379" w:rsidRDefault="00384379" w:rsidP="00384379">
            <w:r>
              <w:t>5</w:t>
            </w:r>
          </w:p>
          <w:p w:rsidR="00384379" w:rsidRDefault="00384379" w:rsidP="00384379">
            <w:r>
              <w:t>6</w:t>
            </w:r>
          </w:p>
          <w:p w:rsidR="00384379" w:rsidRDefault="00384379" w:rsidP="00384379">
            <w:r>
              <w:t>7</w:t>
            </w:r>
          </w:p>
          <w:p w:rsidR="00384379" w:rsidRDefault="00384379" w:rsidP="00384379">
            <w:r>
              <w:t>8</w:t>
            </w:r>
          </w:p>
          <w:p w:rsidR="00384379" w:rsidRDefault="00384379" w:rsidP="00384379">
            <w:r>
              <w:t>9</w:t>
            </w:r>
          </w:p>
          <w:p w:rsidR="00384379" w:rsidRDefault="00384379" w:rsidP="00384379">
            <w:r>
              <w:t>10</w:t>
            </w:r>
          </w:p>
          <w:p w:rsidR="00384379" w:rsidRDefault="00384379" w:rsidP="00384379">
            <w:r>
              <w:t>11</w:t>
            </w:r>
          </w:p>
          <w:p w:rsidR="00384379" w:rsidRDefault="00384379" w:rsidP="00384379">
            <w:pPr>
              <w:rPr>
                <w:sz w:val="24"/>
                <w:szCs w:val="24"/>
              </w:rPr>
            </w:pPr>
            <w:r>
              <w:t>12</w:t>
            </w:r>
          </w:p>
        </w:tc>
        <w:tc>
          <w:tcPr>
            <w:tcW w:w="10412" w:type="dxa"/>
            <w:vAlign w:val="center"/>
            <w:hideMark/>
          </w:tcPr>
          <w:p w:rsidR="00384379" w:rsidRDefault="00384379" w:rsidP="00384379">
            <w:r>
              <w:rPr>
                <w:rStyle w:val="HTMLCode"/>
                <w:rFonts w:eastAsiaTheme="majorEastAsia"/>
              </w:rPr>
              <w:lastRenderedPageBreak/>
              <w:t>private</w:t>
            </w:r>
            <w:r>
              <w:t xml:space="preserve"> </w:t>
            </w:r>
            <w:r>
              <w:rPr>
                <w:rStyle w:val="HTMLCode"/>
                <w:rFonts w:eastAsiaTheme="majorEastAsia"/>
              </w:rPr>
              <w:t>static</w:t>
            </w:r>
            <w:r>
              <w:t xml:space="preserve"> </w:t>
            </w:r>
            <w:r>
              <w:rPr>
                <w:rStyle w:val="HTMLCode"/>
                <w:rFonts w:eastAsiaTheme="majorEastAsia"/>
              </w:rPr>
              <w:t>boolean</w:t>
            </w:r>
            <w:r>
              <w:t xml:space="preserve"> </w:t>
            </w:r>
            <w:r>
              <w:rPr>
                <w:rStyle w:val="HTMLCode"/>
                <w:rFonts w:eastAsiaTheme="majorEastAsia"/>
              </w:rPr>
              <w:t>isPalindromeString(String str) {</w:t>
            </w:r>
          </w:p>
          <w:p w:rsidR="00384379" w:rsidRDefault="00384379" w:rsidP="00384379">
            <w:r>
              <w:rPr>
                <w:rStyle w:val="HTMLCode"/>
                <w:rFonts w:eastAsiaTheme="majorEastAsia"/>
              </w:rPr>
              <w:t>    if</w:t>
            </w:r>
            <w:r>
              <w:t xml:space="preserve"> </w:t>
            </w:r>
            <w:r>
              <w:rPr>
                <w:rStyle w:val="HTMLCode"/>
                <w:rFonts w:eastAsiaTheme="majorEastAsia"/>
              </w:rPr>
              <w:t>(str == null)</w:t>
            </w:r>
          </w:p>
          <w:p w:rsidR="00384379" w:rsidRDefault="00384379" w:rsidP="00384379">
            <w:r>
              <w:rPr>
                <w:rStyle w:val="HTMLCode"/>
                <w:rFonts w:eastAsiaTheme="majorEastAsia"/>
              </w:rPr>
              <w:lastRenderedPageBreak/>
              <w:t>        return</w:t>
            </w:r>
            <w:r>
              <w:t xml:space="preserve"> </w:t>
            </w:r>
            <w:r>
              <w:rPr>
                <w:rStyle w:val="HTMLCode"/>
                <w:rFonts w:eastAsiaTheme="majorEastAsia"/>
              </w:rPr>
              <w:t>false;</w:t>
            </w:r>
          </w:p>
          <w:p w:rsidR="00384379" w:rsidRDefault="00384379" w:rsidP="00384379">
            <w:r>
              <w:rPr>
                <w:rStyle w:val="HTMLCode"/>
                <w:rFonts w:eastAsiaTheme="majorEastAsia"/>
              </w:rPr>
              <w:t>    int</w:t>
            </w:r>
            <w:r>
              <w:t xml:space="preserve"> </w:t>
            </w:r>
            <w:r>
              <w:rPr>
                <w:rStyle w:val="HTMLCode"/>
                <w:rFonts w:eastAsiaTheme="majorEastAsia"/>
              </w:rPr>
              <w:t>length = str.length();</w:t>
            </w:r>
          </w:p>
          <w:p w:rsidR="00384379" w:rsidRDefault="00384379" w:rsidP="00384379">
            <w:r>
              <w:rPr>
                <w:rStyle w:val="HTMLCode"/>
                <w:rFonts w:eastAsiaTheme="majorEastAsia"/>
              </w:rPr>
              <w:t>    System.out.println(length / 2);</w:t>
            </w:r>
          </w:p>
          <w:p w:rsidR="00384379" w:rsidRDefault="00384379" w:rsidP="00384379">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 = 0; i &lt; length / 2; i++) {</w:t>
            </w:r>
          </w:p>
          <w:p w:rsidR="00384379" w:rsidRDefault="00384379" w:rsidP="00384379">
            <w:r>
              <w:t> </w:t>
            </w:r>
          </w:p>
          <w:p w:rsidR="00384379" w:rsidRDefault="00384379" w:rsidP="00384379">
            <w:r>
              <w:rPr>
                <w:rStyle w:val="HTMLCode"/>
                <w:rFonts w:eastAsiaTheme="majorEastAsia"/>
              </w:rPr>
              <w:t>        if</w:t>
            </w:r>
            <w:r>
              <w:t xml:space="preserve"> </w:t>
            </w:r>
            <w:r>
              <w:rPr>
                <w:rStyle w:val="HTMLCode"/>
                <w:rFonts w:eastAsiaTheme="majorEastAsia"/>
              </w:rPr>
              <w:t>(str.charAt(i) != str.charAt(length - i - 1))</w:t>
            </w:r>
          </w:p>
          <w:p w:rsidR="00384379" w:rsidRDefault="00384379" w:rsidP="00384379">
            <w:r>
              <w:rPr>
                <w:rStyle w:val="HTMLCode"/>
                <w:rFonts w:eastAsiaTheme="majorEastAsia"/>
              </w:rPr>
              <w:t>            return</w:t>
            </w:r>
            <w:r>
              <w:t xml:space="preserve"> </w:t>
            </w:r>
            <w:r>
              <w:rPr>
                <w:rStyle w:val="HTMLCode"/>
                <w:rFonts w:eastAsiaTheme="majorEastAsia"/>
              </w:rPr>
              <w:t>false;</w:t>
            </w:r>
          </w:p>
          <w:p w:rsidR="00384379" w:rsidRDefault="00384379" w:rsidP="00384379">
            <w:r>
              <w:rPr>
                <w:rStyle w:val="HTMLCode"/>
                <w:rFonts w:eastAsiaTheme="majorEastAsia"/>
              </w:rPr>
              <w:t>    }</w:t>
            </w:r>
          </w:p>
          <w:p w:rsidR="00384379" w:rsidRDefault="00384379" w:rsidP="00384379">
            <w:r>
              <w:rPr>
                <w:rStyle w:val="HTMLCode"/>
                <w:rFonts w:eastAsiaTheme="majorEastAsia"/>
              </w:rPr>
              <w:t>    return</w:t>
            </w:r>
            <w:r>
              <w:t xml:space="preserve"> </w:t>
            </w:r>
            <w:r>
              <w:rPr>
                <w:rStyle w:val="HTMLCode"/>
                <w:rFonts w:eastAsiaTheme="majorEastAsia"/>
              </w:rPr>
              <w:t>true;</w:t>
            </w:r>
          </w:p>
          <w:p w:rsidR="00384379" w:rsidRDefault="00384379" w:rsidP="00384379">
            <w:pPr>
              <w:rPr>
                <w:sz w:val="24"/>
                <w:szCs w:val="24"/>
              </w:rPr>
            </w:pPr>
            <w:r>
              <w:rPr>
                <w:rStyle w:val="HTMLCode"/>
                <w:rFonts w:eastAsiaTheme="majorEastAsia"/>
              </w:rPr>
              <w:t>}</w:t>
            </w:r>
          </w:p>
        </w:tc>
      </w:tr>
    </w:tbl>
    <w:p w:rsidR="00384379" w:rsidRDefault="00384379" w:rsidP="00384379">
      <w:pPr>
        <w:pStyle w:val="Heading3"/>
        <w:shd w:val="clear" w:color="auto" w:fill="FFFFFF"/>
        <w:spacing w:before="0" w:beforeAutospacing="0" w:after="222" w:afterAutospacing="0"/>
        <w:rPr>
          <w:ins w:id="636" w:author="Unknown"/>
          <w:rFonts w:ascii="Arial" w:hAnsi="Arial" w:cs="Arial"/>
          <w:color w:val="000000"/>
          <w:sz w:val="33"/>
          <w:szCs w:val="33"/>
        </w:rPr>
      </w:pPr>
      <w:bookmarkStart w:id="637" w:name="java-string-removeChar"/>
      <w:bookmarkEnd w:id="637"/>
      <w:ins w:id="638" w:author="Unknown">
        <w:r>
          <w:rPr>
            <w:rFonts w:ascii="Arial" w:hAnsi="Arial" w:cs="Arial"/>
            <w:color w:val="000000"/>
            <w:sz w:val="33"/>
            <w:szCs w:val="33"/>
          </w:rPr>
          <w:lastRenderedPageBreak/>
          <w:t>Write a method that will remove given character from the String?</w:t>
        </w:r>
      </w:ins>
    </w:p>
    <w:p w:rsidR="00384379" w:rsidRDefault="00384379" w:rsidP="00384379">
      <w:pPr>
        <w:pStyle w:val="NormalWeb"/>
        <w:shd w:val="clear" w:color="auto" w:fill="FFFFFF"/>
        <w:spacing w:before="0" w:beforeAutospacing="0" w:after="360" w:afterAutospacing="0" w:line="360" w:lineRule="atLeast"/>
        <w:rPr>
          <w:ins w:id="639" w:author="Unknown"/>
          <w:rFonts w:ascii="Arial" w:hAnsi="Arial" w:cs="Arial"/>
          <w:color w:val="666666"/>
          <w:sz w:val="22"/>
          <w:szCs w:val="22"/>
        </w:rPr>
      </w:pPr>
      <w:ins w:id="640" w:author="Unknown">
        <w:r>
          <w:rPr>
            <w:rFonts w:ascii="Arial" w:hAnsi="Arial" w:cs="Arial"/>
            <w:color w:val="666666"/>
            <w:sz w:val="22"/>
            <w:szCs w:val="22"/>
          </w:rPr>
          <w:t>We can use</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replaceAll</w:t>
        </w:r>
        <w:r>
          <w:rPr>
            <w:rStyle w:val="apple-converted-space"/>
            <w:rFonts w:ascii="Arial" w:hAnsi="Arial" w:cs="Arial"/>
            <w:color w:val="666666"/>
            <w:sz w:val="22"/>
            <w:szCs w:val="22"/>
          </w:rPr>
          <w:t> </w:t>
        </w:r>
        <w:r>
          <w:rPr>
            <w:rFonts w:ascii="Arial" w:hAnsi="Arial" w:cs="Arial"/>
            <w:color w:val="666666"/>
            <w:sz w:val="22"/>
            <w:szCs w:val="22"/>
          </w:rPr>
          <w:t>method to replace all the occurance of a String with another String. The important point to note is that it accepts String as argument, so we will use</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Character</w:t>
        </w:r>
        <w:r>
          <w:rPr>
            <w:rStyle w:val="apple-converted-space"/>
            <w:rFonts w:ascii="Arial" w:hAnsi="Arial" w:cs="Arial"/>
            <w:color w:val="666666"/>
            <w:sz w:val="22"/>
            <w:szCs w:val="22"/>
          </w:rPr>
          <w:t> </w:t>
        </w:r>
        <w:r>
          <w:rPr>
            <w:rFonts w:ascii="Arial" w:hAnsi="Arial" w:cs="Arial"/>
            <w:color w:val="666666"/>
            <w:sz w:val="22"/>
            <w:szCs w:val="22"/>
          </w:rPr>
          <w:t>class to create String and use it to replace all the characters with empty String.</w:t>
        </w:r>
      </w:ins>
    </w:p>
    <w:tbl>
      <w:tblPr>
        <w:tblW w:w="11035" w:type="dxa"/>
        <w:tblCellMar>
          <w:left w:w="0" w:type="dxa"/>
          <w:right w:w="0" w:type="dxa"/>
        </w:tblCellMar>
        <w:tblLook w:val="04A0"/>
      </w:tblPr>
      <w:tblGrid>
        <w:gridCol w:w="498"/>
        <w:gridCol w:w="10537"/>
      </w:tblGrid>
      <w:tr w:rsidR="00384379" w:rsidTr="00384379">
        <w:tc>
          <w:tcPr>
            <w:tcW w:w="0" w:type="auto"/>
            <w:vAlign w:val="center"/>
            <w:hideMark/>
          </w:tcPr>
          <w:p w:rsidR="00384379" w:rsidRDefault="00384379" w:rsidP="00384379">
            <w:r>
              <w:t>1</w:t>
            </w:r>
          </w:p>
          <w:p w:rsidR="00384379" w:rsidRDefault="00384379" w:rsidP="00384379">
            <w:r>
              <w:t>2</w:t>
            </w:r>
          </w:p>
          <w:p w:rsidR="00384379" w:rsidRDefault="00384379" w:rsidP="00384379">
            <w:r>
              <w:t>3</w:t>
            </w:r>
          </w:p>
          <w:p w:rsidR="00384379" w:rsidRDefault="00384379" w:rsidP="00384379">
            <w:r>
              <w:t>4</w:t>
            </w:r>
          </w:p>
          <w:p w:rsidR="00384379" w:rsidRDefault="00384379" w:rsidP="00384379">
            <w:pPr>
              <w:rPr>
                <w:sz w:val="24"/>
                <w:szCs w:val="24"/>
              </w:rPr>
            </w:pPr>
            <w:r>
              <w:t>5</w:t>
            </w:r>
          </w:p>
        </w:tc>
        <w:tc>
          <w:tcPr>
            <w:tcW w:w="10537" w:type="dxa"/>
            <w:vAlign w:val="center"/>
            <w:hideMark/>
          </w:tcPr>
          <w:p w:rsidR="00384379" w:rsidRDefault="00384379" w:rsidP="00384379">
            <w:r>
              <w:rPr>
                <w:rStyle w:val="HTMLCode"/>
                <w:rFonts w:eastAsiaTheme="majorEastAsia"/>
              </w:rPr>
              <w:t>private</w:t>
            </w:r>
            <w:r>
              <w:t xml:space="preserve"> </w:t>
            </w:r>
            <w:r>
              <w:rPr>
                <w:rStyle w:val="HTMLCode"/>
                <w:rFonts w:eastAsiaTheme="majorEastAsia"/>
              </w:rPr>
              <w:t>static</w:t>
            </w:r>
            <w:r>
              <w:t xml:space="preserve"> </w:t>
            </w:r>
            <w:r>
              <w:rPr>
                <w:rStyle w:val="HTMLCode"/>
                <w:rFonts w:eastAsiaTheme="majorEastAsia"/>
              </w:rPr>
              <w:t>String removeChar(String str, char</w:t>
            </w:r>
            <w:r>
              <w:t xml:space="preserve"> </w:t>
            </w:r>
            <w:r>
              <w:rPr>
                <w:rStyle w:val="HTMLCode"/>
                <w:rFonts w:eastAsiaTheme="majorEastAsia"/>
              </w:rPr>
              <w:t>c) {</w:t>
            </w:r>
          </w:p>
          <w:p w:rsidR="00384379" w:rsidRDefault="00384379" w:rsidP="00384379">
            <w:r>
              <w:rPr>
                <w:rStyle w:val="HTMLCode"/>
                <w:rFonts w:eastAsiaTheme="majorEastAsia"/>
              </w:rPr>
              <w:t>    if</w:t>
            </w:r>
            <w:r>
              <w:t xml:space="preserve"> </w:t>
            </w:r>
            <w:r>
              <w:rPr>
                <w:rStyle w:val="HTMLCode"/>
                <w:rFonts w:eastAsiaTheme="majorEastAsia"/>
              </w:rPr>
              <w:t>(str == null)</w:t>
            </w:r>
          </w:p>
          <w:p w:rsidR="00384379" w:rsidRDefault="00384379" w:rsidP="00384379">
            <w:r>
              <w:rPr>
                <w:rStyle w:val="HTMLCode"/>
                <w:rFonts w:eastAsiaTheme="majorEastAsia"/>
              </w:rPr>
              <w:t>        return</w:t>
            </w:r>
            <w:r>
              <w:t xml:space="preserve"> </w:t>
            </w:r>
            <w:r>
              <w:rPr>
                <w:rStyle w:val="HTMLCode"/>
                <w:rFonts w:eastAsiaTheme="majorEastAsia"/>
              </w:rPr>
              <w:t>null;</w:t>
            </w:r>
          </w:p>
          <w:p w:rsidR="00384379" w:rsidRDefault="00384379" w:rsidP="00384379">
            <w:r>
              <w:rPr>
                <w:rStyle w:val="HTMLCode"/>
                <w:rFonts w:eastAsiaTheme="majorEastAsia"/>
              </w:rPr>
              <w:t>    return</w:t>
            </w:r>
            <w:r>
              <w:t xml:space="preserve"> </w:t>
            </w:r>
            <w:r>
              <w:rPr>
                <w:rStyle w:val="HTMLCode"/>
                <w:rFonts w:eastAsiaTheme="majorEastAsia"/>
              </w:rPr>
              <w:t>str.replaceAll(Character.toString(c), "");</w:t>
            </w:r>
          </w:p>
          <w:p w:rsidR="00384379" w:rsidRDefault="00384379" w:rsidP="00384379">
            <w:pPr>
              <w:rPr>
                <w:sz w:val="24"/>
                <w:szCs w:val="24"/>
              </w:rPr>
            </w:pPr>
            <w:r>
              <w:rPr>
                <w:rStyle w:val="HTMLCode"/>
                <w:rFonts w:eastAsiaTheme="majorEastAsia"/>
              </w:rPr>
              <w:t>}</w:t>
            </w:r>
          </w:p>
        </w:tc>
      </w:tr>
    </w:tbl>
    <w:p w:rsidR="00384379" w:rsidRDefault="00384379" w:rsidP="00384379">
      <w:pPr>
        <w:pStyle w:val="Heading3"/>
        <w:shd w:val="clear" w:color="auto" w:fill="FFFFFF"/>
        <w:spacing w:before="0" w:beforeAutospacing="0" w:after="222" w:afterAutospacing="0"/>
        <w:rPr>
          <w:ins w:id="641" w:author="Unknown"/>
          <w:rFonts w:ascii="Arial" w:hAnsi="Arial" w:cs="Arial"/>
          <w:color w:val="000000"/>
          <w:sz w:val="33"/>
          <w:szCs w:val="33"/>
        </w:rPr>
      </w:pPr>
      <w:bookmarkStart w:id="642" w:name="java-string-upper-lower-case"/>
      <w:bookmarkEnd w:id="642"/>
      <w:ins w:id="643" w:author="Unknown">
        <w:r>
          <w:rPr>
            <w:rFonts w:ascii="Arial" w:hAnsi="Arial" w:cs="Arial"/>
            <w:color w:val="000000"/>
            <w:sz w:val="33"/>
            <w:szCs w:val="33"/>
          </w:rPr>
          <w:t>How can we make String upper case or lower case?</w:t>
        </w:r>
      </w:ins>
    </w:p>
    <w:p w:rsidR="00384379" w:rsidRDefault="00384379" w:rsidP="00384379">
      <w:pPr>
        <w:pStyle w:val="NormalWeb"/>
        <w:shd w:val="clear" w:color="auto" w:fill="FFFFFF"/>
        <w:spacing w:before="0" w:beforeAutospacing="0" w:after="360" w:afterAutospacing="0" w:line="360" w:lineRule="atLeast"/>
        <w:rPr>
          <w:ins w:id="644" w:author="Unknown"/>
          <w:rFonts w:ascii="Arial" w:hAnsi="Arial" w:cs="Arial"/>
          <w:color w:val="666666"/>
          <w:sz w:val="22"/>
          <w:szCs w:val="22"/>
        </w:rPr>
      </w:pPr>
      <w:ins w:id="645" w:author="Unknown">
        <w:r>
          <w:rPr>
            <w:rFonts w:ascii="Arial" w:hAnsi="Arial" w:cs="Arial"/>
            <w:color w:val="666666"/>
            <w:sz w:val="22"/>
            <w:szCs w:val="22"/>
          </w:rPr>
          <w:t>We can use String class</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toUpperCase</w:t>
        </w:r>
        <w:r>
          <w:rPr>
            <w:rStyle w:val="apple-converted-space"/>
            <w:rFonts w:ascii="Arial" w:hAnsi="Arial" w:cs="Arial"/>
            <w:color w:val="666666"/>
            <w:sz w:val="22"/>
            <w:szCs w:val="22"/>
          </w:rPr>
          <w:t> </w:t>
        </w:r>
        <w:r>
          <w:rPr>
            <w:rFonts w:ascii="Arial" w:hAnsi="Arial" w:cs="Arial"/>
            <w:color w:val="666666"/>
            <w:sz w:val="22"/>
            <w:szCs w:val="22"/>
          </w:rPr>
          <w:t>and</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toLowerCase</w:t>
        </w:r>
        <w:r>
          <w:rPr>
            <w:rStyle w:val="apple-converted-space"/>
            <w:rFonts w:ascii="Arial" w:hAnsi="Arial" w:cs="Arial"/>
            <w:color w:val="666666"/>
            <w:sz w:val="22"/>
            <w:szCs w:val="22"/>
          </w:rPr>
          <w:t> </w:t>
        </w:r>
        <w:r>
          <w:rPr>
            <w:rFonts w:ascii="Arial" w:hAnsi="Arial" w:cs="Arial"/>
            <w:color w:val="666666"/>
            <w:sz w:val="22"/>
            <w:szCs w:val="22"/>
          </w:rPr>
          <w:t>methods to get the String in all upper case or lower case. These methods have a variant that accepts Locale argument and use that locale rules to convert String to upper or lower case.</w:t>
        </w:r>
      </w:ins>
    </w:p>
    <w:p w:rsidR="00384379" w:rsidRDefault="00384379" w:rsidP="00384379">
      <w:pPr>
        <w:pStyle w:val="Heading3"/>
        <w:shd w:val="clear" w:color="auto" w:fill="FFFFFF"/>
        <w:spacing w:before="0" w:beforeAutospacing="0" w:after="222" w:afterAutospacing="0"/>
        <w:rPr>
          <w:ins w:id="646" w:author="Unknown"/>
          <w:rFonts w:ascii="Arial" w:hAnsi="Arial" w:cs="Arial"/>
          <w:color w:val="000000"/>
          <w:sz w:val="33"/>
          <w:szCs w:val="33"/>
        </w:rPr>
      </w:pPr>
      <w:bookmarkStart w:id="647" w:name="java-string-subSequence"/>
      <w:bookmarkEnd w:id="647"/>
      <w:ins w:id="648" w:author="Unknown">
        <w:r>
          <w:rPr>
            <w:rFonts w:ascii="Arial" w:hAnsi="Arial" w:cs="Arial"/>
            <w:color w:val="000000"/>
            <w:sz w:val="33"/>
            <w:szCs w:val="33"/>
          </w:rPr>
          <w:t>What is String subSequence method?</w:t>
        </w:r>
      </w:ins>
    </w:p>
    <w:p w:rsidR="00384379" w:rsidRDefault="00384379" w:rsidP="00384379">
      <w:pPr>
        <w:pStyle w:val="NormalWeb"/>
        <w:shd w:val="clear" w:color="auto" w:fill="FFFFFF"/>
        <w:spacing w:before="0" w:beforeAutospacing="0" w:after="360" w:afterAutospacing="0" w:line="360" w:lineRule="atLeast"/>
        <w:rPr>
          <w:ins w:id="649" w:author="Unknown"/>
          <w:rFonts w:ascii="Arial" w:hAnsi="Arial" w:cs="Arial"/>
          <w:color w:val="666666"/>
          <w:sz w:val="22"/>
          <w:szCs w:val="22"/>
        </w:rPr>
      </w:pPr>
      <w:ins w:id="650" w:author="Unknown">
        <w:r>
          <w:rPr>
            <w:rFonts w:ascii="Arial" w:hAnsi="Arial" w:cs="Arial"/>
            <w:color w:val="666666"/>
            <w:sz w:val="22"/>
            <w:szCs w:val="22"/>
          </w:rPr>
          <w:t xml:space="preserve">Java 1.4 introduced CharSequence interface and String implements this interface, this is the only reason for the implementation of subSequence method in String class. Internally it invokes </w:t>
        </w:r>
        <w:r>
          <w:rPr>
            <w:rFonts w:ascii="Arial" w:hAnsi="Arial" w:cs="Arial"/>
            <w:color w:val="666666"/>
            <w:sz w:val="22"/>
            <w:szCs w:val="22"/>
          </w:rPr>
          <w:lastRenderedPageBreak/>
          <w:t>the String substring method.</w:t>
        </w:r>
        <w:r>
          <w:rPr>
            <w:rFonts w:ascii="Arial" w:hAnsi="Arial" w:cs="Arial"/>
            <w:color w:val="666666"/>
            <w:sz w:val="22"/>
            <w:szCs w:val="22"/>
          </w:rPr>
          <w:br/>
          <w:t>Check this post for</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"http://www.journaldev.com/813/java-string-subsequence-example" </w:instrText>
        </w:r>
        <w:r w:rsidR="000F79BD">
          <w:rPr>
            <w:rFonts w:ascii="Arial" w:hAnsi="Arial" w:cs="Arial"/>
            <w:color w:val="666666"/>
            <w:sz w:val="22"/>
            <w:szCs w:val="22"/>
          </w:rPr>
          <w:fldChar w:fldCharType="separate"/>
        </w:r>
        <w:r>
          <w:rPr>
            <w:rStyle w:val="Hyperlink"/>
            <w:rFonts w:ascii="Arial" w:hAnsi="Arial" w:cs="Arial"/>
            <w:color w:val="FF0000"/>
            <w:sz w:val="22"/>
            <w:szCs w:val="22"/>
          </w:rPr>
          <w:t>String subSequence</w:t>
        </w:r>
        <w:r w:rsidR="000F79BD">
          <w:rPr>
            <w:rFonts w:ascii="Arial" w:hAnsi="Arial" w:cs="Arial"/>
            <w:color w:val="666666"/>
            <w:sz w:val="22"/>
            <w:szCs w:val="22"/>
          </w:rPr>
          <w:fldChar w:fldCharType="end"/>
        </w:r>
        <w:r>
          <w:rPr>
            <w:rStyle w:val="apple-converted-space"/>
            <w:rFonts w:ascii="Arial" w:hAnsi="Arial" w:cs="Arial"/>
            <w:color w:val="666666"/>
            <w:sz w:val="22"/>
            <w:szCs w:val="22"/>
          </w:rPr>
          <w:t> </w:t>
        </w:r>
        <w:r>
          <w:rPr>
            <w:rFonts w:ascii="Arial" w:hAnsi="Arial" w:cs="Arial"/>
            <w:color w:val="666666"/>
            <w:sz w:val="22"/>
            <w:szCs w:val="22"/>
          </w:rPr>
          <w:t>example.</w:t>
        </w:r>
      </w:ins>
    </w:p>
    <w:p w:rsidR="00384379" w:rsidRDefault="00384379" w:rsidP="00384379">
      <w:pPr>
        <w:pStyle w:val="Heading3"/>
        <w:shd w:val="clear" w:color="auto" w:fill="FFFFFF"/>
        <w:spacing w:before="0" w:beforeAutospacing="0" w:after="222" w:afterAutospacing="0"/>
        <w:rPr>
          <w:ins w:id="651" w:author="Unknown"/>
          <w:rFonts w:ascii="Arial" w:hAnsi="Arial" w:cs="Arial"/>
          <w:color w:val="000000"/>
          <w:sz w:val="33"/>
          <w:szCs w:val="33"/>
        </w:rPr>
      </w:pPr>
      <w:bookmarkStart w:id="652" w:name="java-string-compare"/>
      <w:bookmarkEnd w:id="652"/>
      <w:ins w:id="653" w:author="Unknown">
        <w:r>
          <w:rPr>
            <w:rFonts w:ascii="Arial" w:hAnsi="Arial" w:cs="Arial"/>
            <w:color w:val="000000"/>
            <w:sz w:val="33"/>
            <w:szCs w:val="33"/>
          </w:rPr>
          <w:t>How to compare two Strings in java program?</w:t>
        </w:r>
      </w:ins>
    </w:p>
    <w:p w:rsidR="00384379" w:rsidRDefault="00384379" w:rsidP="00384379">
      <w:pPr>
        <w:pStyle w:val="NormalWeb"/>
        <w:shd w:val="clear" w:color="auto" w:fill="FFFFFF"/>
        <w:spacing w:before="0" w:beforeAutospacing="0" w:after="360" w:afterAutospacing="0" w:line="360" w:lineRule="atLeast"/>
        <w:rPr>
          <w:ins w:id="654" w:author="Unknown"/>
          <w:rFonts w:ascii="Arial" w:hAnsi="Arial" w:cs="Arial"/>
          <w:color w:val="666666"/>
          <w:sz w:val="22"/>
          <w:szCs w:val="22"/>
        </w:rPr>
      </w:pPr>
      <w:ins w:id="655" w:author="Unknown">
        <w:r>
          <w:rPr>
            <w:rFonts w:ascii="Arial" w:hAnsi="Arial" w:cs="Arial"/>
            <w:color w:val="666666"/>
            <w:sz w:val="22"/>
            <w:szCs w:val="22"/>
          </w:rPr>
          <w:t>Java String implements</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Comparable</w:t>
        </w:r>
        <w:r>
          <w:rPr>
            <w:rStyle w:val="apple-converted-space"/>
            <w:rFonts w:ascii="Arial" w:hAnsi="Arial" w:cs="Arial"/>
            <w:color w:val="666666"/>
            <w:sz w:val="22"/>
            <w:szCs w:val="22"/>
          </w:rPr>
          <w:t> </w:t>
        </w:r>
        <w:r>
          <w:rPr>
            <w:rFonts w:ascii="Arial" w:hAnsi="Arial" w:cs="Arial"/>
            <w:color w:val="666666"/>
            <w:sz w:val="22"/>
            <w:szCs w:val="22"/>
          </w:rPr>
          <w:t>interface and it has two variants of</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compareTo()</w:t>
        </w:r>
        <w:r>
          <w:rPr>
            <w:rStyle w:val="apple-converted-space"/>
            <w:rFonts w:ascii="Arial" w:hAnsi="Arial" w:cs="Arial"/>
            <w:color w:val="666666"/>
            <w:sz w:val="22"/>
            <w:szCs w:val="22"/>
          </w:rPr>
          <w:t> </w:t>
        </w:r>
        <w:r>
          <w:rPr>
            <w:rFonts w:ascii="Arial" w:hAnsi="Arial" w:cs="Arial"/>
            <w:color w:val="666666"/>
            <w:sz w:val="22"/>
            <w:szCs w:val="22"/>
          </w:rPr>
          <w:t>methods.</w:t>
        </w:r>
      </w:ins>
    </w:p>
    <w:p w:rsidR="00384379" w:rsidRDefault="00384379" w:rsidP="00384379">
      <w:pPr>
        <w:pStyle w:val="NormalWeb"/>
        <w:shd w:val="clear" w:color="auto" w:fill="FFFFFF"/>
        <w:spacing w:before="0" w:beforeAutospacing="0" w:after="360" w:afterAutospacing="0" w:line="360" w:lineRule="atLeast"/>
        <w:rPr>
          <w:ins w:id="656" w:author="Unknown"/>
          <w:rFonts w:ascii="Arial" w:hAnsi="Arial" w:cs="Arial"/>
          <w:color w:val="666666"/>
          <w:sz w:val="22"/>
          <w:szCs w:val="22"/>
        </w:rPr>
      </w:pPr>
      <w:ins w:id="657" w:author="Unknown">
        <w:r>
          <w:rPr>
            <w:rStyle w:val="HTMLCode"/>
            <w:rFonts w:eastAsiaTheme="majorEastAsia"/>
            <w:color w:val="666666"/>
            <w:sz w:val="22"/>
            <w:szCs w:val="22"/>
            <w:shd w:val="clear" w:color="auto" w:fill="EFE8E5"/>
          </w:rPr>
          <w:t>compareTo(String anotherString)</w:t>
        </w:r>
        <w:r>
          <w:rPr>
            <w:rStyle w:val="apple-converted-space"/>
            <w:rFonts w:ascii="Arial" w:hAnsi="Arial" w:cs="Arial"/>
            <w:color w:val="666666"/>
            <w:sz w:val="22"/>
            <w:szCs w:val="22"/>
          </w:rPr>
          <w:t> </w:t>
        </w:r>
        <w:r>
          <w:rPr>
            <w:rFonts w:ascii="Arial" w:hAnsi="Arial" w:cs="Arial"/>
            <w:color w:val="666666"/>
            <w:sz w:val="22"/>
            <w:szCs w:val="22"/>
          </w:rPr>
          <w:t>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equals(String str)</w:t>
        </w:r>
        <w:r>
          <w:rPr>
            <w:rStyle w:val="apple-converted-space"/>
            <w:rFonts w:ascii="Arial" w:hAnsi="Arial" w:cs="Arial"/>
            <w:color w:val="666666"/>
            <w:sz w:val="22"/>
            <w:szCs w:val="22"/>
          </w:rPr>
          <w:t> </w:t>
        </w:r>
        <w:r>
          <w:rPr>
            <w:rFonts w:ascii="Arial" w:hAnsi="Arial" w:cs="Arial"/>
            <w:color w:val="666666"/>
            <w:sz w:val="22"/>
            <w:szCs w:val="22"/>
          </w:rPr>
          <w:t>method will also return true.</w:t>
        </w:r>
      </w:ins>
    </w:p>
    <w:p w:rsidR="00384379" w:rsidRDefault="00384379" w:rsidP="00384379">
      <w:pPr>
        <w:pStyle w:val="NormalWeb"/>
        <w:shd w:val="clear" w:color="auto" w:fill="FFFFFF"/>
        <w:spacing w:before="0" w:beforeAutospacing="0" w:after="360" w:afterAutospacing="0" w:line="360" w:lineRule="atLeast"/>
        <w:rPr>
          <w:ins w:id="658" w:author="Unknown"/>
          <w:rFonts w:ascii="Arial" w:hAnsi="Arial" w:cs="Arial"/>
          <w:color w:val="666666"/>
          <w:sz w:val="22"/>
          <w:szCs w:val="22"/>
        </w:rPr>
      </w:pPr>
      <w:ins w:id="659" w:author="Unknown">
        <w:r>
          <w:rPr>
            <w:rFonts w:ascii="Arial" w:hAnsi="Arial" w:cs="Arial"/>
            <w:color w:val="666666"/>
            <w:sz w:val="22"/>
            <w:szCs w:val="22"/>
          </w:rPr>
          <w:t>compareToIgnoreCase(String str): This method is similar to the first one, except that it ignores the case. It uses String CASE_INSENSITIVE_ORDER Comparator for case insensitive comparison. If the value is zero then</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equalsIgnoreCase(String str)</w:t>
        </w:r>
        <w:r>
          <w:rPr>
            <w:rStyle w:val="apple-converted-space"/>
            <w:rFonts w:ascii="Arial" w:hAnsi="Arial" w:cs="Arial"/>
            <w:color w:val="666666"/>
            <w:sz w:val="22"/>
            <w:szCs w:val="22"/>
          </w:rPr>
          <w:t> </w:t>
        </w:r>
        <w:r>
          <w:rPr>
            <w:rFonts w:ascii="Arial" w:hAnsi="Arial" w:cs="Arial"/>
            <w:color w:val="666666"/>
            <w:sz w:val="22"/>
            <w:szCs w:val="22"/>
          </w:rPr>
          <w:t>will also return true.</w:t>
        </w:r>
        <w:r>
          <w:rPr>
            <w:rFonts w:ascii="Arial" w:hAnsi="Arial" w:cs="Arial"/>
            <w:color w:val="666666"/>
            <w:sz w:val="22"/>
            <w:szCs w:val="22"/>
          </w:rPr>
          <w:br/>
          <w:t>Check this post for</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"http://www.journaldev.com/810/java-string-compareto-examples" </w:instrText>
        </w:r>
        <w:r w:rsidR="000F79BD">
          <w:rPr>
            <w:rFonts w:ascii="Arial" w:hAnsi="Arial" w:cs="Arial"/>
            <w:color w:val="666666"/>
            <w:sz w:val="22"/>
            <w:szCs w:val="22"/>
          </w:rPr>
          <w:fldChar w:fldCharType="separate"/>
        </w:r>
        <w:r>
          <w:rPr>
            <w:rStyle w:val="Hyperlink"/>
            <w:rFonts w:ascii="Arial" w:hAnsi="Arial" w:cs="Arial"/>
            <w:color w:val="FF0000"/>
            <w:sz w:val="22"/>
            <w:szCs w:val="22"/>
          </w:rPr>
          <w:t>String compareTo</w:t>
        </w:r>
        <w:r w:rsidR="000F79BD">
          <w:rPr>
            <w:rFonts w:ascii="Arial" w:hAnsi="Arial" w:cs="Arial"/>
            <w:color w:val="666666"/>
            <w:sz w:val="22"/>
            <w:szCs w:val="22"/>
          </w:rPr>
          <w:fldChar w:fldCharType="end"/>
        </w:r>
        <w:r>
          <w:rPr>
            <w:rStyle w:val="apple-converted-space"/>
            <w:rFonts w:ascii="Arial" w:hAnsi="Arial" w:cs="Arial"/>
            <w:color w:val="666666"/>
            <w:sz w:val="22"/>
            <w:szCs w:val="22"/>
          </w:rPr>
          <w:t> </w:t>
        </w:r>
        <w:r>
          <w:rPr>
            <w:rFonts w:ascii="Arial" w:hAnsi="Arial" w:cs="Arial"/>
            <w:color w:val="666666"/>
            <w:sz w:val="22"/>
            <w:szCs w:val="22"/>
          </w:rPr>
          <w:t>example.</w:t>
        </w:r>
      </w:ins>
    </w:p>
    <w:p w:rsidR="00384379" w:rsidRDefault="00384379" w:rsidP="00384379">
      <w:pPr>
        <w:pStyle w:val="Heading3"/>
        <w:shd w:val="clear" w:color="auto" w:fill="FFFFFF"/>
        <w:spacing w:before="0" w:beforeAutospacing="0" w:after="222" w:afterAutospacing="0"/>
        <w:rPr>
          <w:ins w:id="660" w:author="Unknown"/>
          <w:rFonts w:ascii="Arial" w:hAnsi="Arial" w:cs="Arial"/>
          <w:color w:val="000000"/>
          <w:sz w:val="33"/>
          <w:szCs w:val="33"/>
        </w:rPr>
      </w:pPr>
      <w:bookmarkStart w:id="661" w:name="java-string-char"/>
      <w:bookmarkEnd w:id="661"/>
      <w:ins w:id="662" w:author="Unknown">
        <w:r>
          <w:rPr>
            <w:rFonts w:ascii="Arial" w:hAnsi="Arial" w:cs="Arial"/>
            <w:color w:val="000000"/>
            <w:sz w:val="33"/>
            <w:szCs w:val="33"/>
          </w:rPr>
          <w:t>How to convert String to char and vice versa?</w:t>
        </w:r>
      </w:ins>
    </w:p>
    <w:p w:rsidR="00384379" w:rsidRDefault="00384379" w:rsidP="00384379">
      <w:pPr>
        <w:pStyle w:val="NormalWeb"/>
        <w:shd w:val="clear" w:color="auto" w:fill="FFFFFF"/>
        <w:spacing w:before="0" w:beforeAutospacing="0" w:after="360" w:afterAutospacing="0" w:line="360" w:lineRule="atLeast"/>
        <w:rPr>
          <w:ins w:id="663" w:author="Unknown"/>
          <w:rFonts w:ascii="Arial" w:hAnsi="Arial" w:cs="Arial"/>
          <w:color w:val="666666"/>
          <w:sz w:val="22"/>
          <w:szCs w:val="22"/>
        </w:rPr>
      </w:pPr>
      <w:ins w:id="664" w:author="Unknown">
        <w:r>
          <w:rPr>
            <w:rFonts w:ascii="Arial" w:hAnsi="Arial" w:cs="Arial"/>
            <w:color w:val="666666"/>
            <w:sz w:val="22"/>
            <w:szCs w:val="22"/>
          </w:rPr>
          <w:t>This is a tricky question because String is a sequence of characters, so we can’t convert it to a single character. We can use use</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charAt</w:t>
        </w:r>
        <w:r>
          <w:rPr>
            <w:rStyle w:val="apple-converted-space"/>
            <w:rFonts w:ascii="Arial" w:hAnsi="Arial" w:cs="Arial"/>
            <w:color w:val="666666"/>
            <w:sz w:val="22"/>
            <w:szCs w:val="22"/>
          </w:rPr>
          <w:t> </w:t>
        </w:r>
        <w:r>
          <w:rPr>
            <w:rFonts w:ascii="Arial" w:hAnsi="Arial" w:cs="Arial"/>
            <w:color w:val="666666"/>
            <w:sz w:val="22"/>
            <w:szCs w:val="22"/>
          </w:rPr>
          <w:t>method to get the character at given index or we can use</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toCharArray()</w:t>
        </w:r>
        <w:r>
          <w:rPr>
            <w:rFonts w:ascii="Arial" w:hAnsi="Arial" w:cs="Arial"/>
            <w:color w:val="666666"/>
            <w:sz w:val="22"/>
            <w:szCs w:val="22"/>
          </w:rPr>
          <w:t>method to convert String to character array.</w:t>
        </w:r>
        <w:r>
          <w:rPr>
            <w:rFonts w:ascii="Arial" w:hAnsi="Arial" w:cs="Arial"/>
            <w:color w:val="666666"/>
            <w:sz w:val="22"/>
            <w:szCs w:val="22"/>
          </w:rPr>
          <w:br/>
          <w:t>Check this post for sample program on converting</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"http://www.journaldev.com/794/how-to-convert-string-to-char-to-string-in-java" </w:instrText>
        </w:r>
        <w:r w:rsidR="000F79BD">
          <w:rPr>
            <w:rFonts w:ascii="Arial" w:hAnsi="Arial" w:cs="Arial"/>
            <w:color w:val="666666"/>
            <w:sz w:val="22"/>
            <w:szCs w:val="22"/>
          </w:rPr>
          <w:fldChar w:fldCharType="separate"/>
        </w:r>
        <w:r>
          <w:rPr>
            <w:rStyle w:val="Hyperlink"/>
            <w:rFonts w:ascii="Arial" w:hAnsi="Arial" w:cs="Arial"/>
            <w:color w:val="FF0000"/>
            <w:sz w:val="22"/>
            <w:szCs w:val="22"/>
          </w:rPr>
          <w:t>String to character array to String</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shd w:val="clear" w:color="auto" w:fill="FFFFFF"/>
        <w:spacing w:before="0" w:beforeAutospacing="0" w:after="222" w:afterAutospacing="0"/>
        <w:rPr>
          <w:ins w:id="665" w:author="Unknown"/>
          <w:rFonts w:ascii="Arial" w:hAnsi="Arial" w:cs="Arial"/>
          <w:color w:val="000000"/>
          <w:sz w:val="33"/>
          <w:szCs w:val="33"/>
        </w:rPr>
      </w:pPr>
      <w:bookmarkStart w:id="666" w:name="java-string-byte-array"/>
      <w:bookmarkEnd w:id="666"/>
      <w:ins w:id="667" w:author="Unknown">
        <w:r>
          <w:rPr>
            <w:rFonts w:ascii="Arial" w:hAnsi="Arial" w:cs="Arial"/>
            <w:color w:val="000000"/>
            <w:sz w:val="33"/>
            <w:szCs w:val="33"/>
          </w:rPr>
          <w:t>How to convert String to byte array and vice versa?</w:t>
        </w:r>
      </w:ins>
    </w:p>
    <w:p w:rsidR="00384379" w:rsidRDefault="00384379" w:rsidP="00384379">
      <w:pPr>
        <w:pStyle w:val="NormalWeb"/>
        <w:shd w:val="clear" w:color="auto" w:fill="FFFFFF"/>
        <w:spacing w:before="0" w:beforeAutospacing="0" w:after="360" w:afterAutospacing="0" w:line="360" w:lineRule="atLeast"/>
        <w:rPr>
          <w:ins w:id="668" w:author="Unknown"/>
          <w:rFonts w:ascii="Arial" w:hAnsi="Arial" w:cs="Arial"/>
          <w:color w:val="666666"/>
          <w:sz w:val="22"/>
          <w:szCs w:val="22"/>
        </w:rPr>
      </w:pPr>
      <w:ins w:id="669" w:author="Unknown">
        <w:r>
          <w:rPr>
            <w:rFonts w:ascii="Arial" w:hAnsi="Arial" w:cs="Arial"/>
            <w:color w:val="666666"/>
            <w:sz w:val="22"/>
            <w:szCs w:val="22"/>
          </w:rPr>
          <w:t>We can use String</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getBytes()</w:t>
        </w:r>
        <w:r>
          <w:rPr>
            <w:rStyle w:val="apple-converted-space"/>
            <w:rFonts w:ascii="Arial" w:hAnsi="Arial" w:cs="Arial"/>
            <w:color w:val="666666"/>
            <w:sz w:val="22"/>
            <w:szCs w:val="22"/>
          </w:rPr>
          <w:t> </w:t>
        </w:r>
        <w:r>
          <w:rPr>
            <w:rFonts w:ascii="Arial" w:hAnsi="Arial" w:cs="Arial"/>
            <w:color w:val="666666"/>
            <w:sz w:val="22"/>
            <w:szCs w:val="22"/>
          </w:rPr>
          <w:t>method to convert String to byte array and we can use String constructor</w:t>
        </w:r>
        <w:r>
          <w:rPr>
            <w:rStyle w:val="HTMLCode"/>
            <w:rFonts w:eastAsiaTheme="majorEastAsia"/>
            <w:color w:val="666666"/>
            <w:sz w:val="22"/>
            <w:szCs w:val="22"/>
            <w:shd w:val="clear" w:color="auto" w:fill="EFE8E5"/>
          </w:rPr>
          <w:t>new String(byte[] arr)</w:t>
        </w:r>
        <w:r>
          <w:rPr>
            <w:rStyle w:val="apple-converted-space"/>
            <w:rFonts w:ascii="Arial" w:hAnsi="Arial" w:cs="Arial"/>
            <w:color w:val="666666"/>
            <w:sz w:val="22"/>
            <w:szCs w:val="22"/>
          </w:rPr>
          <w:t> </w:t>
        </w:r>
        <w:r>
          <w:rPr>
            <w:rFonts w:ascii="Arial" w:hAnsi="Arial" w:cs="Arial"/>
            <w:color w:val="666666"/>
            <w:sz w:val="22"/>
            <w:szCs w:val="22"/>
          </w:rPr>
          <w:t>to convert byte array to String.</w:t>
        </w:r>
        <w:r>
          <w:rPr>
            <w:rFonts w:ascii="Arial" w:hAnsi="Arial" w:cs="Arial"/>
            <w:color w:val="666666"/>
            <w:sz w:val="22"/>
            <w:szCs w:val="22"/>
          </w:rPr>
          <w:br/>
          <w:t>Check this post for</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"http://www.journaldev.com/770/convert-string-to-byte-array-and-byte-array-to-string-in-java" </w:instrText>
        </w:r>
        <w:r w:rsidR="000F79BD">
          <w:rPr>
            <w:rFonts w:ascii="Arial" w:hAnsi="Arial" w:cs="Arial"/>
            <w:color w:val="666666"/>
            <w:sz w:val="22"/>
            <w:szCs w:val="22"/>
          </w:rPr>
          <w:fldChar w:fldCharType="separate"/>
        </w:r>
        <w:r>
          <w:rPr>
            <w:rStyle w:val="Hyperlink"/>
            <w:rFonts w:ascii="Arial" w:hAnsi="Arial" w:cs="Arial"/>
            <w:color w:val="FF0000"/>
            <w:sz w:val="22"/>
            <w:szCs w:val="22"/>
          </w:rPr>
          <w:t>String to byte array</w:t>
        </w:r>
        <w:r w:rsidR="000F79BD">
          <w:rPr>
            <w:rFonts w:ascii="Arial" w:hAnsi="Arial" w:cs="Arial"/>
            <w:color w:val="666666"/>
            <w:sz w:val="22"/>
            <w:szCs w:val="22"/>
          </w:rPr>
          <w:fldChar w:fldCharType="end"/>
        </w:r>
        <w:r>
          <w:rPr>
            <w:rStyle w:val="apple-converted-space"/>
            <w:rFonts w:ascii="Arial" w:hAnsi="Arial" w:cs="Arial"/>
            <w:color w:val="666666"/>
            <w:sz w:val="22"/>
            <w:szCs w:val="22"/>
          </w:rPr>
          <w:t> </w:t>
        </w:r>
        <w:r>
          <w:rPr>
            <w:rFonts w:ascii="Arial" w:hAnsi="Arial" w:cs="Arial"/>
            <w:color w:val="666666"/>
            <w:sz w:val="22"/>
            <w:szCs w:val="22"/>
          </w:rPr>
          <w:t>example.</w:t>
        </w:r>
      </w:ins>
    </w:p>
    <w:p w:rsidR="00384379" w:rsidRDefault="00384379" w:rsidP="00384379">
      <w:pPr>
        <w:pStyle w:val="Heading3"/>
        <w:shd w:val="clear" w:color="auto" w:fill="FFFFFF"/>
        <w:spacing w:before="0" w:beforeAutospacing="0" w:after="222" w:afterAutospacing="0"/>
        <w:rPr>
          <w:ins w:id="670" w:author="Unknown"/>
          <w:rFonts w:ascii="Arial" w:hAnsi="Arial" w:cs="Arial"/>
          <w:color w:val="000000"/>
          <w:sz w:val="33"/>
          <w:szCs w:val="33"/>
        </w:rPr>
      </w:pPr>
      <w:bookmarkStart w:id="671" w:name="java-string-switch-case"/>
      <w:bookmarkEnd w:id="671"/>
      <w:ins w:id="672" w:author="Unknown">
        <w:r>
          <w:rPr>
            <w:rFonts w:ascii="Arial" w:hAnsi="Arial" w:cs="Arial"/>
            <w:color w:val="000000"/>
            <w:sz w:val="33"/>
            <w:szCs w:val="33"/>
          </w:rPr>
          <w:t>Can we use String in switch case?</w:t>
        </w:r>
      </w:ins>
    </w:p>
    <w:p w:rsidR="00384379" w:rsidRDefault="00384379" w:rsidP="00384379">
      <w:pPr>
        <w:pStyle w:val="NormalWeb"/>
        <w:shd w:val="clear" w:color="auto" w:fill="FFFFFF"/>
        <w:spacing w:before="0" w:beforeAutospacing="0" w:after="360" w:afterAutospacing="0" w:line="360" w:lineRule="atLeast"/>
        <w:rPr>
          <w:ins w:id="673" w:author="Unknown"/>
          <w:rFonts w:ascii="Arial" w:hAnsi="Arial" w:cs="Arial"/>
          <w:color w:val="666666"/>
          <w:sz w:val="22"/>
          <w:szCs w:val="22"/>
        </w:rPr>
      </w:pPr>
      <w:ins w:id="674" w:author="Unknown">
        <w:r>
          <w:rPr>
            <w:rFonts w:ascii="Arial" w:hAnsi="Arial" w:cs="Arial"/>
            <w:color w:val="666666"/>
            <w:sz w:val="22"/>
            <w:szCs w:val="22"/>
          </w:rPr>
          <w:t>This is a tricky question used to check your knowledge of current Java developments. Java 7 extended the capability of switch case to use Strings also, earlier java versions doesn’t support this.</w:t>
        </w:r>
        <w:r>
          <w:rPr>
            <w:rFonts w:ascii="Arial" w:hAnsi="Arial" w:cs="Arial"/>
            <w:color w:val="666666"/>
            <w:sz w:val="22"/>
            <w:szCs w:val="22"/>
          </w:rPr>
          <w:br/>
        </w:r>
        <w:r>
          <w:rPr>
            <w:rFonts w:ascii="Arial" w:hAnsi="Arial" w:cs="Arial"/>
            <w:color w:val="666666"/>
            <w:sz w:val="22"/>
            <w:szCs w:val="22"/>
          </w:rPr>
          <w:lastRenderedPageBreak/>
          <w:t>If you are implementing conditional flow for Strings, you can use if-else conditions and you can use switch case if you are using Java 7 or higher versions.</w:t>
        </w:r>
      </w:ins>
    </w:p>
    <w:p w:rsidR="00384379" w:rsidRDefault="00384379" w:rsidP="00384379">
      <w:pPr>
        <w:pStyle w:val="NormalWeb"/>
        <w:shd w:val="clear" w:color="auto" w:fill="FFFFFF"/>
        <w:spacing w:before="0" w:beforeAutospacing="0" w:after="360" w:afterAutospacing="0" w:line="360" w:lineRule="atLeast"/>
        <w:rPr>
          <w:ins w:id="675" w:author="Unknown"/>
          <w:rFonts w:ascii="Arial" w:hAnsi="Arial" w:cs="Arial"/>
          <w:color w:val="666666"/>
          <w:sz w:val="22"/>
          <w:szCs w:val="22"/>
        </w:rPr>
      </w:pPr>
      <w:ins w:id="676" w:author="Unknown">
        <w:r>
          <w:rPr>
            <w:rFonts w:ascii="Arial" w:hAnsi="Arial" w:cs="Arial"/>
            <w:color w:val="666666"/>
            <w:sz w:val="22"/>
            <w:szCs w:val="22"/>
          </w:rPr>
          <w:t>Check this post for</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"http://www.journaldev.com/588/java-switch-case-string" </w:instrText>
        </w:r>
        <w:r w:rsidR="000F79BD">
          <w:rPr>
            <w:rFonts w:ascii="Arial" w:hAnsi="Arial" w:cs="Arial"/>
            <w:color w:val="666666"/>
            <w:sz w:val="22"/>
            <w:szCs w:val="22"/>
          </w:rPr>
          <w:fldChar w:fldCharType="separate"/>
        </w:r>
        <w:r>
          <w:rPr>
            <w:rStyle w:val="Hyperlink"/>
            <w:rFonts w:ascii="Arial" w:hAnsi="Arial" w:cs="Arial"/>
            <w:color w:val="FF0000"/>
            <w:sz w:val="22"/>
            <w:szCs w:val="22"/>
          </w:rPr>
          <w:t>Java Switch Case String</w:t>
        </w:r>
        <w:r w:rsidR="000F79BD">
          <w:rPr>
            <w:rFonts w:ascii="Arial" w:hAnsi="Arial" w:cs="Arial"/>
            <w:color w:val="666666"/>
            <w:sz w:val="22"/>
            <w:szCs w:val="22"/>
          </w:rPr>
          <w:fldChar w:fldCharType="end"/>
        </w:r>
        <w:r>
          <w:rPr>
            <w:rStyle w:val="apple-converted-space"/>
            <w:rFonts w:ascii="Arial" w:hAnsi="Arial" w:cs="Arial"/>
            <w:color w:val="666666"/>
            <w:sz w:val="22"/>
            <w:szCs w:val="22"/>
          </w:rPr>
          <w:t> </w:t>
        </w:r>
        <w:r>
          <w:rPr>
            <w:rFonts w:ascii="Arial" w:hAnsi="Arial" w:cs="Arial"/>
            <w:color w:val="666666"/>
            <w:sz w:val="22"/>
            <w:szCs w:val="22"/>
          </w:rPr>
          <w:t>example.</w:t>
        </w:r>
      </w:ins>
    </w:p>
    <w:p w:rsidR="00384379" w:rsidRDefault="00384379" w:rsidP="00384379">
      <w:pPr>
        <w:pStyle w:val="Heading3"/>
        <w:shd w:val="clear" w:color="auto" w:fill="FFFFFF"/>
        <w:spacing w:before="0" w:beforeAutospacing="0" w:after="222" w:afterAutospacing="0"/>
        <w:rPr>
          <w:ins w:id="677" w:author="Unknown"/>
          <w:rFonts w:ascii="Arial" w:hAnsi="Arial" w:cs="Arial"/>
          <w:color w:val="000000"/>
          <w:sz w:val="33"/>
          <w:szCs w:val="33"/>
        </w:rPr>
      </w:pPr>
      <w:bookmarkStart w:id="678" w:name="java-string-permutations"/>
      <w:bookmarkEnd w:id="678"/>
      <w:ins w:id="679" w:author="Unknown">
        <w:r>
          <w:rPr>
            <w:rFonts w:ascii="Arial" w:hAnsi="Arial" w:cs="Arial"/>
            <w:color w:val="000000"/>
            <w:sz w:val="33"/>
            <w:szCs w:val="33"/>
          </w:rPr>
          <w:t>Write a program to print all permutations of String?</w:t>
        </w:r>
      </w:ins>
    </w:p>
    <w:p w:rsidR="00384379" w:rsidRDefault="00384379" w:rsidP="00384379">
      <w:pPr>
        <w:pStyle w:val="NormalWeb"/>
        <w:shd w:val="clear" w:color="auto" w:fill="FFFFFF"/>
        <w:spacing w:before="0" w:beforeAutospacing="0" w:after="360" w:afterAutospacing="0" w:line="360" w:lineRule="atLeast"/>
        <w:rPr>
          <w:ins w:id="680" w:author="Unknown"/>
          <w:rFonts w:ascii="Arial" w:hAnsi="Arial" w:cs="Arial"/>
          <w:color w:val="666666"/>
          <w:sz w:val="22"/>
          <w:szCs w:val="22"/>
        </w:rPr>
      </w:pPr>
      <w:ins w:id="681" w:author="Unknown">
        <w:r>
          <w:rPr>
            <w:rFonts w:ascii="Arial" w:hAnsi="Arial" w:cs="Arial"/>
            <w:color w:val="666666"/>
            <w:sz w:val="22"/>
            <w:szCs w:val="22"/>
          </w:rPr>
          <w:t>This is a tricky question and we need to use recursion to find all the permutations of a String, for example “AAB” permutations will be “AAB”, “ABA” and “BAA”.</w:t>
        </w:r>
        <w:r>
          <w:rPr>
            <w:rFonts w:ascii="Arial" w:hAnsi="Arial" w:cs="Arial"/>
            <w:color w:val="666666"/>
            <w:sz w:val="22"/>
            <w:szCs w:val="22"/>
          </w:rPr>
          <w:br/>
          <w:t>We also need to use Set to make sure there are no duplicate values.</w:t>
        </w:r>
        <w:r>
          <w:rPr>
            <w:rFonts w:ascii="Arial" w:hAnsi="Arial" w:cs="Arial"/>
            <w:color w:val="666666"/>
            <w:sz w:val="22"/>
            <w:szCs w:val="22"/>
          </w:rPr>
          <w:br/>
          <w:t>Check this post for complete program to</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"http://www.journaldev.com/526/java-program-to-find-all-permutations-of-a-string" </w:instrText>
        </w:r>
        <w:r w:rsidR="000F79BD">
          <w:rPr>
            <w:rFonts w:ascii="Arial" w:hAnsi="Arial" w:cs="Arial"/>
            <w:color w:val="666666"/>
            <w:sz w:val="22"/>
            <w:szCs w:val="22"/>
          </w:rPr>
          <w:fldChar w:fldCharType="separate"/>
        </w:r>
        <w:r>
          <w:rPr>
            <w:rStyle w:val="Hyperlink"/>
            <w:rFonts w:ascii="Arial" w:hAnsi="Arial" w:cs="Arial"/>
            <w:color w:val="FF0000"/>
            <w:sz w:val="22"/>
            <w:szCs w:val="22"/>
          </w:rPr>
          <w:t>find all permutations of String</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shd w:val="clear" w:color="auto" w:fill="FFFFFF"/>
        <w:spacing w:before="0" w:beforeAutospacing="0" w:after="222" w:afterAutospacing="0"/>
        <w:rPr>
          <w:ins w:id="682" w:author="Unknown"/>
          <w:rFonts w:ascii="Arial" w:hAnsi="Arial" w:cs="Arial"/>
          <w:color w:val="000000"/>
          <w:sz w:val="33"/>
          <w:szCs w:val="33"/>
        </w:rPr>
      </w:pPr>
      <w:bookmarkStart w:id="683" w:name="java-string-longest-palindrome"/>
      <w:bookmarkEnd w:id="683"/>
      <w:ins w:id="684" w:author="Unknown">
        <w:r>
          <w:rPr>
            <w:rFonts w:ascii="Arial" w:hAnsi="Arial" w:cs="Arial"/>
            <w:color w:val="000000"/>
            <w:sz w:val="33"/>
            <w:szCs w:val="33"/>
          </w:rPr>
          <w:t>Write a function to find out longest palindrome in a given string?</w:t>
        </w:r>
      </w:ins>
    </w:p>
    <w:p w:rsidR="00384379" w:rsidRDefault="00384379" w:rsidP="00384379">
      <w:pPr>
        <w:pStyle w:val="NormalWeb"/>
        <w:shd w:val="clear" w:color="auto" w:fill="FFFFFF"/>
        <w:spacing w:before="0" w:beforeAutospacing="0" w:after="360" w:afterAutospacing="0" w:line="360" w:lineRule="atLeast"/>
        <w:rPr>
          <w:ins w:id="685" w:author="Unknown"/>
          <w:rFonts w:ascii="Arial" w:hAnsi="Arial" w:cs="Arial"/>
          <w:color w:val="666666"/>
          <w:sz w:val="22"/>
          <w:szCs w:val="22"/>
        </w:rPr>
      </w:pPr>
      <w:ins w:id="686" w:author="Unknown">
        <w:r>
          <w:rPr>
            <w:rFonts w:ascii="Arial" w:hAnsi="Arial" w:cs="Arial"/>
            <w:color w:val="666666"/>
            <w:sz w:val="22"/>
            <w:szCs w:val="22"/>
          </w:rPr>
          <w:t>A String can contain palindrome strings in it and to find longest palindrome in given String is a programming question.</w:t>
        </w:r>
        <w:r>
          <w:rPr>
            <w:rFonts w:ascii="Arial" w:hAnsi="Arial" w:cs="Arial"/>
            <w:color w:val="666666"/>
            <w:sz w:val="22"/>
            <w:szCs w:val="22"/>
          </w:rPr>
          <w:br/>
          <w:t>Check this post for complete program to find longest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"http://www.journaldev.com/530/java-program-to-find-out-longest-palindrome-in-a-string" </w:instrText>
        </w:r>
        <w:r w:rsidR="000F79BD">
          <w:rPr>
            <w:rFonts w:ascii="Arial" w:hAnsi="Arial" w:cs="Arial"/>
            <w:color w:val="666666"/>
            <w:sz w:val="22"/>
            <w:szCs w:val="22"/>
          </w:rPr>
          <w:fldChar w:fldCharType="separate"/>
        </w:r>
        <w:r>
          <w:rPr>
            <w:rStyle w:val="Hyperlink"/>
            <w:rFonts w:ascii="Arial" w:hAnsi="Arial" w:cs="Arial"/>
            <w:color w:val="FF0000"/>
            <w:sz w:val="22"/>
            <w:szCs w:val="22"/>
          </w:rPr>
          <w:t>palindrome in a String</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shd w:val="clear" w:color="auto" w:fill="FFFFFF"/>
        <w:spacing w:before="0" w:beforeAutospacing="0" w:after="222" w:afterAutospacing="0"/>
        <w:rPr>
          <w:ins w:id="687" w:author="Unknown"/>
          <w:rFonts w:ascii="Arial" w:hAnsi="Arial" w:cs="Arial"/>
          <w:color w:val="000000"/>
          <w:sz w:val="33"/>
          <w:szCs w:val="33"/>
        </w:rPr>
      </w:pPr>
      <w:bookmarkStart w:id="688" w:name="java-string-stringbuffer-stringbuilder"/>
      <w:bookmarkEnd w:id="688"/>
      <w:ins w:id="689" w:author="Unknown">
        <w:r>
          <w:rPr>
            <w:rFonts w:ascii="Arial" w:hAnsi="Arial" w:cs="Arial"/>
            <w:color w:val="000000"/>
            <w:sz w:val="33"/>
            <w:szCs w:val="33"/>
          </w:rPr>
          <w:t>Difference between String, StringBuffer and StringBuilder?</w:t>
        </w:r>
      </w:ins>
    </w:p>
    <w:p w:rsidR="00384379" w:rsidRDefault="00384379" w:rsidP="00384379">
      <w:pPr>
        <w:pStyle w:val="NormalWeb"/>
        <w:shd w:val="clear" w:color="auto" w:fill="FFFFFF"/>
        <w:spacing w:before="0" w:beforeAutospacing="0" w:after="360" w:afterAutospacing="0" w:line="360" w:lineRule="atLeast"/>
        <w:rPr>
          <w:ins w:id="690" w:author="Unknown"/>
          <w:rFonts w:ascii="Arial" w:hAnsi="Arial" w:cs="Arial"/>
          <w:color w:val="666666"/>
          <w:sz w:val="22"/>
          <w:szCs w:val="22"/>
        </w:rPr>
      </w:pPr>
      <w:ins w:id="691" w:author="Unknown">
        <w:r>
          <w:rPr>
            <w:rFonts w:ascii="Arial" w:hAnsi="Arial" w:cs="Arial"/>
            <w:color w:val="666666"/>
            <w:sz w:val="22"/>
            <w:szCs w:val="22"/>
          </w:rPr>
          <w:t>String is immutable and final in java, so whenever we do String manipulation, it creates a new String. String manipulations are resource consuming, so java provides two utility classes for String manipulations – StringBuffer and StringBuilder.</w:t>
        </w:r>
        <w:r>
          <w:rPr>
            <w:rFonts w:ascii="Arial" w:hAnsi="Arial" w:cs="Arial"/>
            <w:color w:val="666666"/>
            <w:sz w:val="22"/>
            <w:szCs w:val="22"/>
          </w:rPr>
          <w:b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r>
          <w:rPr>
            <w:rFonts w:ascii="Arial" w:hAnsi="Arial" w:cs="Arial"/>
            <w:color w:val="666666"/>
            <w:sz w:val="22"/>
            <w:szCs w:val="22"/>
          </w:rPr>
          <w:br/>
          <w:t>StringBuilder performance is fast than StringBuffer because of no overhead of synchronization.</w:t>
        </w:r>
      </w:ins>
    </w:p>
    <w:p w:rsidR="00384379" w:rsidRDefault="00384379" w:rsidP="00384379">
      <w:pPr>
        <w:pStyle w:val="NormalWeb"/>
        <w:shd w:val="clear" w:color="auto" w:fill="FFFFFF"/>
        <w:spacing w:before="0" w:beforeAutospacing="0" w:after="360" w:afterAutospacing="0" w:line="360" w:lineRule="atLeast"/>
        <w:rPr>
          <w:ins w:id="692" w:author="Unknown"/>
          <w:rFonts w:ascii="Arial" w:hAnsi="Arial" w:cs="Arial"/>
          <w:color w:val="666666"/>
          <w:sz w:val="22"/>
          <w:szCs w:val="22"/>
        </w:rPr>
      </w:pPr>
      <w:ins w:id="693" w:author="Unknown">
        <w:r>
          <w:rPr>
            <w:rFonts w:ascii="Arial" w:hAnsi="Arial" w:cs="Arial"/>
            <w:color w:val="666666"/>
            <w:sz w:val="22"/>
            <w:szCs w:val="22"/>
          </w:rPr>
          <w:t>Check this post for extensive details about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"http://www.journaldev.com/538/java-interview-question-string-vs-stringbuffer-vs-stringbuilder" </w:instrText>
        </w:r>
        <w:r w:rsidR="000F79BD">
          <w:rPr>
            <w:rFonts w:ascii="Arial" w:hAnsi="Arial" w:cs="Arial"/>
            <w:color w:val="666666"/>
            <w:sz w:val="22"/>
            <w:szCs w:val="22"/>
          </w:rPr>
          <w:fldChar w:fldCharType="separate"/>
        </w:r>
        <w:r>
          <w:rPr>
            <w:rStyle w:val="Hyperlink"/>
            <w:rFonts w:ascii="Arial" w:hAnsi="Arial" w:cs="Arial"/>
            <w:color w:val="FF0000"/>
            <w:sz w:val="22"/>
            <w:szCs w:val="22"/>
          </w:rPr>
          <w:t>String vs StringBuffer vs StringBuilder</w:t>
        </w:r>
        <w:r w:rsidR="000F79BD">
          <w:rPr>
            <w:rFonts w:ascii="Arial" w:hAnsi="Arial" w:cs="Arial"/>
            <w:color w:val="666666"/>
            <w:sz w:val="22"/>
            <w:szCs w:val="22"/>
          </w:rPr>
          <w:fldChar w:fldCharType="end"/>
        </w:r>
        <w:r>
          <w:rPr>
            <w:rFonts w:ascii="Arial" w:hAnsi="Arial" w:cs="Arial"/>
            <w:color w:val="666666"/>
            <w:sz w:val="22"/>
            <w:szCs w:val="22"/>
          </w:rPr>
          <w:t>.</w:t>
        </w:r>
        <w:r>
          <w:rPr>
            <w:rFonts w:ascii="Arial" w:hAnsi="Arial" w:cs="Arial"/>
            <w:color w:val="666666"/>
            <w:sz w:val="22"/>
            <w:szCs w:val="22"/>
          </w:rPr>
          <w:br/>
          <w:t>Read this post for benchmarking of</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"http://www.journaldev.com/137/stringbuffer-vs-stringbuilder-benchmarking" </w:instrText>
        </w:r>
        <w:r w:rsidR="000F79BD">
          <w:rPr>
            <w:rFonts w:ascii="Arial" w:hAnsi="Arial" w:cs="Arial"/>
            <w:color w:val="666666"/>
            <w:sz w:val="22"/>
            <w:szCs w:val="22"/>
          </w:rPr>
          <w:fldChar w:fldCharType="separate"/>
        </w:r>
        <w:r>
          <w:rPr>
            <w:rStyle w:val="Hyperlink"/>
            <w:rFonts w:ascii="Arial" w:hAnsi="Arial" w:cs="Arial"/>
            <w:color w:val="FF0000"/>
            <w:sz w:val="22"/>
            <w:szCs w:val="22"/>
          </w:rPr>
          <w:t>StringBuffer vs StringBuilder</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shd w:val="clear" w:color="auto" w:fill="FFFFFF"/>
        <w:spacing w:before="0" w:beforeAutospacing="0" w:after="222" w:afterAutospacing="0"/>
        <w:rPr>
          <w:ins w:id="694" w:author="Unknown"/>
          <w:rFonts w:ascii="Arial" w:hAnsi="Arial" w:cs="Arial"/>
          <w:color w:val="000000"/>
          <w:sz w:val="33"/>
          <w:szCs w:val="33"/>
        </w:rPr>
      </w:pPr>
      <w:bookmarkStart w:id="695" w:name="java-string-immutable-final"/>
      <w:bookmarkEnd w:id="695"/>
      <w:ins w:id="696" w:author="Unknown">
        <w:r>
          <w:rPr>
            <w:rFonts w:ascii="Arial" w:hAnsi="Arial" w:cs="Arial"/>
            <w:color w:val="000000"/>
            <w:sz w:val="33"/>
            <w:szCs w:val="33"/>
          </w:rPr>
          <w:t>Why String is immutable or final in Java</w:t>
        </w:r>
      </w:ins>
    </w:p>
    <w:p w:rsidR="00384379" w:rsidRDefault="00384379" w:rsidP="00384379">
      <w:pPr>
        <w:pStyle w:val="NormalWeb"/>
        <w:shd w:val="clear" w:color="auto" w:fill="FFFFFF"/>
        <w:spacing w:before="0" w:beforeAutospacing="0" w:after="360" w:afterAutospacing="0" w:line="360" w:lineRule="atLeast"/>
        <w:rPr>
          <w:ins w:id="697" w:author="Unknown"/>
          <w:rFonts w:ascii="Arial" w:hAnsi="Arial" w:cs="Arial"/>
          <w:color w:val="666666"/>
          <w:sz w:val="22"/>
          <w:szCs w:val="22"/>
        </w:rPr>
      </w:pPr>
      <w:ins w:id="698" w:author="Unknown">
        <w:r>
          <w:rPr>
            <w:rFonts w:ascii="Arial" w:hAnsi="Arial" w:cs="Arial"/>
            <w:color w:val="666666"/>
            <w:sz w:val="22"/>
            <w:szCs w:val="22"/>
          </w:rPr>
          <w:t>There are several benefits of String because it’s immutable and final.</w:t>
        </w:r>
      </w:ins>
    </w:p>
    <w:p w:rsidR="00384379" w:rsidRDefault="00384379" w:rsidP="00C306AB">
      <w:pPr>
        <w:numPr>
          <w:ilvl w:val="0"/>
          <w:numId w:val="52"/>
        </w:numPr>
        <w:shd w:val="clear" w:color="auto" w:fill="FFFFFF"/>
        <w:spacing w:before="100" w:beforeAutospacing="1" w:after="100" w:afterAutospacing="1" w:line="360" w:lineRule="atLeast"/>
        <w:ind w:left="554"/>
        <w:rPr>
          <w:ins w:id="699" w:author="Unknown"/>
          <w:rFonts w:ascii="Arial" w:hAnsi="Arial" w:cs="Arial"/>
          <w:color w:val="666666"/>
        </w:rPr>
      </w:pPr>
      <w:ins w:id="700" w:author="Unknown">
        <w:r>
          <w:rPr>
            <w:rFonts w:ascii="Arial" w:hAnsi="Arial" w:cs="Arial"/>
            <w:color w:val="666666"/>
          </w:rPr>
          <w:lastRenderedPageBreak/>
          <w:t>String Pool is possible because String is immutable in java.</w:t>
        </w:r>
      </w:ins>
    </w:p>
    <w:p w:rsidR="00384379" w:rsidRDefault="00384379" w:rsidP="00C306AB">
      <w:pPr>
        <w:numPr>
          <w:ilvl w:val="0"/>
          <w:numId w:val="52"/>
        </w:numPr>
        <w:shd w:val="clear" w:color="auto" w:fill="FFFFFF"/>
        <w:spacing w:before="100" w:beforeAutospacing="1" w:after="100" w:afterAutospacing="1" w:line="360" w:lineRule="atLeast"/>
        <w:ind w:left="554"/>
        <w:rPr>
          <w:ins w:id="701" w:author="Unknown"/>
          <w:rFonts w:ascii="Arial" w:hAnsi="Arial" w:cs="Arial"/>
          <w:color w:val="666666"/>
        </w:rPr>
      </w:pPr>
      <w:ins w:id="702" w:author="Unknown">
        <w:r>
          <w:rPr>
            <w:rFonts w:ascii="Arial" w:hAnsi="Arial" w:cs="Arial"/>
            <w:color w:val="666666"/>
          </w:rPr>
          <w:t>It increases security because any hacker can’t change its value and it’s used for storing sensitive information such as database username, password etc.</w:t>
        </w:r>
      </w:ins>
    </w:p>
    <w:p w:rsidR="00384379" w:rsidRDefault="00384379" w:rsidP="00C306AB">
      <w:pPr>
        <w:numPr>
          <w:ilvl w:val="0"/>
          <w:numId w:val="52"/>
        </w:numPr>
        <w:shd w:val="clear" w:color="auto" w:fill="FFFFFF"/>
        <w:spacing w:before="100" w:beforeAutospacing="1" w:after="100" w:afterAutospacing="1" w:line="360" w:lineRule="atLeast"/>
        <w:ind w:left="554"/>
        <w:rPr>
          <w:ins w:id="703" w:author="Unknown"/>
          <w:rFonts w:ascii="Arial" w:hAnsi="Arial" w:cs="Arial"/>
          <w:color w:val="666666"/>
        </w:rPr>
      </w:pPr>
      <w:ins w:id="704" w:author="Unknown">
        <w:r>
          <w:rPr>
            <w:rFonts w:ascii="Arial" w:hAnsi="Arial" w:cs="Arial"/>
            <w:color w:val="666666"/>
          </w:rPr>
          <w:t>Since String is immutable, it’s safe to use in multi-threading and we don’t need any synchronization.</w:t>
        </w:r>
      </w:ins>
    </w:p>
    <w:p w:rsidR="00384379" w:rsidRDefault="00384379" w:rsidP="00C306AB">
      <w:pPr>
        <w:numPr>
          <w:ilvl w:val="0"/>
          <w:numId w:val="52"/>
        </w:numPr>
        <w:shd w:val="clear" w:color="auto" w:fill="FFFFFF"/>
        <w:spacing w:before="100" w:beforeAutospacing="1" w:after="100" w:afterAutospacing="1" w:line="360" w:lineRule="atLeast"/>
        <w:ind w:left="554"/>
        <w:rPr>
          <w:ins w:id="705" w:author="Unknown"/>
          <w:rFonts w:ascii="Arial" w:hAnsi="Arial" w:cs="Arial"/>
          <w:color w:val="666666"/>
        </w:rPr>
      </w:pPr>
      <w:ins w:id="706" w:author="Unknown">
        <w:r>
          <w:rPr>
            <w:rFonts w:ascii="Arial" w:hAnsi="Arial" w:cs="Arial"/>
            <w:color w:val="666666"/>
          </w:rPr>
          <w:t>Strings are used in java classloader and immutability provides security that correct class is getting loaded by Classloader.</w:t>
        </w:r>
      </w:ins>
    </w:p>
    <w:p w:rsidR="00384379" w:rsidRDefault="00384379" w:rsidP="00384379">
      <w:pPr>
        <w:pStyle w:val="NormalWeb"/>
        <w:shd w:val="clear" w:color="auto" w:fill="FFFFFF"/>
        <w:spacing w:before="0" w:beforeAutospacing="0" w:after="360" w:afterAutospacing="0" w:line="360" w:lineRule="atLeast"/>
        <w:rPr>
          <w:ins w:id="707" w:author="Unknown"/>
          <w:rFonts w:ascii="Arial" w:hAnsi="Arial" w:cs="Arial"/>
          <w:color w:val="666666"/>
          <w:sz w:val="22"/>
          <w:szCs w:val="22"/>
        </w:rPr>
      </w:pPr>
      <w:ins w:id="708" w:author="Unknown">
        <w:r>
          <w:rPr>
            <w:rFonts w:ascii="Arial" w:hAnsi="Arial" w:cs="Arial"/>
            <w:color w:val="666666"/>
            <w:sz w:val="22"/>
            <w:szCs w:val="22"/>
          </w:rPr>
          <w:t>Check this post to get more details</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"http://www.journaldev.com/802/why-string-is-immutable-or-final-in-java" </w:instrText>
        </w:r>
        <w:r w:rsidR="000F79BD">
          <w:rPr>
            <w:rFonts w:ascii="Arial" w:hAnsi="Arial" w:cs="Arial"/>
            <w:color w:val="666666"/>
            <w:sz w:val="22"/>
            <w:szCs w:val="22"/>
          </w:rPr>
          <w:fldChar w:fldCharType="separate"/>
        </w:r>
        <w:r>
          <w:rPr>
            <w:rStyle w:val="Hyperlink"/>
            <w:rFonts w:ascii="Arial" w:hAnsi="Arial" w:cs="Arial"/>
            <w:color w:val="FF0000"/>
            <w:sz w:val="22"/>
            <w:szCs w:val="22"/>
          </w:rPr>
          <w:t>why String is immutable in java</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shd w:val="clear" w:color="auto" w:fill="FFFFFF"/>
        <w:spacing w:before="0" w:beforeAutospacing="0" w:after="222" w:afterAutospacing="0"/>
        <w:rPr>
          <w:ins w:id="709" w:author="Unknown"/>
          <w:rFonts w:ascii="Arial" w:hAnsi="Arial" w:cs="Arial"/>
          <w:color w:val="000000"/>
          <w:sz w:val="33"/>
          <w:szCs w:val="33"/>
        </w:rPr>
      </w:pPr>
      <w:bookmarkStart w:id="710" w:name="java-string-split"/>
      <w:bookmarkEnd w:id="710"/>
      <w:ins w:id="711" w:author="Unknown">
        <w:r>
          <w:rPr>
            <w:rFonts w:ascii="Arial" w:hAnsi="Arial" w:cs="Arial"/>
            <w:color w:val="000000"/>
            <w:sz w:val="33"/>
            <w:szCs w:val="33"/>
          </w:rPr>
          <w:t>How to Split String in java?</w:t>
        </w:r>
      </w:ins>
    </w:p>
    <w:p w:rsidR="00384379" w:rsidRDefault="00384379" w:rsidP="00384379">
      <w:pPr>
        <w:pStyle w:val="NormalWeb"/>
        <w:shd w:val="clear" w:color="auto" w:fill="FFFFFF"/>
        <w:spacing w:before="0" w:beforeAutospacing="0" w:after="360" w:afterAutospacing="0" w:line="360" w:lineRule="atLeast"/>
        <w:rPr>
          <w:ins w:id="712" w:author="Unknown"/>
          <w:rFonts w:ascii="Arial" w:hAnsi="Arial" w:cs="Arial"/>
          <w:color w:val="666666"/>
          <w:sz w:val="22"/>
          <w:szCs w:val="22"/>
        </w:rPr>
      </w:pPr>
      <w:ins w:id="713" w:author="Unknown">
        <w:r>
          <w:rPr>
            <w:rFonts w:ascii="Arial" w:hAnsi="Arial" w:cs="Arial"/>
            <w:color w:val="666666"/>
            <w:sz w:val="22"/>
            <w:szCs w:val="22"/>
          </w:rPr>
          <w:t>We can use</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split(String regex)</w:t>
        </w:r>
        <w:r>
          <w:rPr>
            <w:rStyle w:val="apple-converted-space"/>
            <w:rFonts w:ascii="Arial" w:hAnsi="Arial" w:cs="Arial"/>
            <w:color w:val="666666"/>
            <w:sz w:val="22"/>
            <w:szCs w:val="22"/>
          </w:rPr>
          <w:t> </w:t>
        </w:r>
        <w:r>
          <w:rPr>
            <w:rFonts w:ascii="Arial" w:hAnsi="Arial" w:cs="Arial"/>
            <w:color w:val="666666"/>
            <w:sz w:val="22"/>
            <w:szCs w:val="22"/>
          </w:rPr>
          <w:t>to split the String into String array based on the provided regular expression.</w:t>
        </w:r>
        <w:r>
          <w:rPr>
            <w:rFonts w:ascii="Arial" w:hAnsi="Arial" w:cs="Arial"/>
            <w:color w:val="666666"/>
            <w:sz w:val="22"/>
            <w:szCs w:val="22"/>
          </w:rPr>
          <w:br/>
          <w:t>Learn more at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"http://www.journaldev.com/791/java-split-string-example-showing-special-characters-regex" </w:instrText>
        </w:r>
        <w:r w:rsidR="000F79BD">
          <w:rPr>
            <w:rFonts w:ascii="Arial" w:hAnsi="Arial" w:cs="Arial"/>
            <w:color w:val="666666"/>
            <w:sz w:val="22"/>
            <w:szCs w:val="22"/>
          </w:rPr>
          <w:fldChar w:fldCharType="separate"/>
        </w:r>
        <w:r>
          <w:rPr>
            <w:rStyle w:val="Hyperlink"/>
            <w:rFonts w:ascii="Arial" w:hAnsi="Arial" w:cs="Arial"/>
            <w:color w:val="FF0000"/>
            <w:sz w:val="22"/>
            <w:szCs w:val="22"/>
          </w:rPr>
          <w:t>java String split</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shd w:val="clear" w:color="auto" w:fill="FFFFFF"/>
        <w:spacing w:before="0" w:beforeAutospacing="0" w:after="222" w:afterAutospacing="0"/>
        <w:rPr>
          <w:ins w:id="714" w:author="Unknown"/>
          <w:rFonts w:ascii="Arial" w:hAnsi="Arial" w:cs="Arial"/>
          <w:color w:val="000000"/>
          <w:sz w:val="33"/>
          <w:szCs w:val="33"/>
        </w:rPr>
      </w:pPr>
      <w:bookmarkStart w:id="715" w:name="java-string-char-array"/>
      <w:bookmarkEnd w:id="715"/>
      <w:ins w:id="716" w:author="Unknown">
        <w:r>
          <w:rPr>
            <w:rFonts w:ascii="Arial" w:hAnsi="Arial" w:cs="Arial"/>
            <w:color w:val="000000"/>
            <w:sz w:val="33"/>
            <w:szCs w:val="33"/>
          </w:rPr>
          <w:t>Why Char array is preferred over String for storing password?</w:t>
        </w:r>
      </w:ins>
    </w:p>
    <w:p w:rsidR="00384379" w:rsidRDefault="00384379" w:rsidP="00384379">
      <w:pPr>
        <w:pStyle w:val="NormalWeb"/>
        <w:shd w:val="clear" w:color="auto" w:fill="FFFFFF"/>
        <w:spacing w:before="0" w:beforeAutospacing="0" w:after="360" w:afterAutospacing="0" w:line="360" w:lineRule="atLeast"/>
        <w:rPr>
          <w:ins w:id="717" w:author="Unknown"/>
          <w:rFonts w:ascii="Arial" w:hAnsi="Arial" w:cs="Arial"/>
          <w:color w:val="666666"/>
          <w:sz w:val="22"/>
          <w:szCs w:val="22"/>
        </w:rPr>
      </w:pPr>
      <w:ins w:id="718" w:author="Unknown">
        <w:r>
          <w:rPr>
            <w:rFonts w:ascii="Arial" w:hAnsi="Arial" w:cs="Arial"/>
            <w:color w:val="666666"/>
            <w:sz w:val="22"/>
            <w:szCs w:val="22"/>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Pr>
            <w:rFonts w:ascii="Arial" w:hAnsi="Arial" w:cs="Arial"/>
            <w:color w:val="666666"/>
            <w:sz w:val="22"/>
            <w:szCs w:val="22"/>
          </w:rPr>
          <w:br/>
          <w:t>If we use char array to store password, we can set it to blank once we are done with it. So we can control for how long it’s available in memory that avoids the security threat with String.</w:t>
        </w:r>
      </w:ins>
    </w:p>
    <w:p w:rsidR="00384379" w:rsidRDefault="00384379" w:rsidP="00384379">
      <w:pPr>
        <w:pStyle w:val="Heading3"/>
        <w:shd w:val="clear" w:color="auto" w:fill="FFFFFF"/>
        <w:spacing w:before="0" w:beforeAutospacing="0" w:after="222" w:afterAutospacing="0"/>
        <w:rPr>
          <w:ins w:id="719" w:author="Unknown"/>
          <w:rFonts w:ascii="Arial" w:hAnsi="Arial" w:cs="Arial"/>
          <w:color w:val="000000"/>
          <w:sz w:val="33"/>
          <w:szCs w:val="33"/>
        </w:rPr>
      </w:pPr>
      <w:bookmarkStart w:id="720" w:name="java-string-equals"/>
      <w:bookmarkEnd w:id="720"/>
      <w:ins w:id="721" w:author="Unknown">
        <w:r>
          <w:rPr>
            <w:rFonts w:ascii="Arial" w:hAnsi="Arial" w:cs="Arial"/>
            <w:color w:val="000000"/>
            <w:sz w:val="33"/>
            <w:szCs w:val="33"/>
          </w:rPr>
          <w:t>How do you check if two Strings are equal in Java?</w:t>
        </w:r>
      </w:ins>
    </w:p>
    <w:p w:rsidR="00384379" w:rsidRDefault="00384379" w:rsidP="00384379">
      <w:pPr>
        <w:pStyle w:val="NormalWeb"/>
        <w:shd w:val="clear" w:color="auto" w:fill="FFFFFF"/>
        <w:spacing w:before="0" w:beforeAutospacing="0" w:after="360" w:afterAutospacing="0" w:line="360" w:lineRule="atLeast"/>
        <w:rPr>
          <w:ins w:id="722" w:author="Unknown"/>
          <w:rFonts w:ascii="Arial" w:hAnsi="Arial" w:cs="Arial"/>
          <w:color w:val="666666"/>
          <w:sz w:val="22"/>
          <w:szCs w:val="22"/>
        </w:rPr>
      </w:pPr>
      <w:ins w:id="723" w:author="Unknown">
        <w:r>
          <w:rPr>
            <w:rFonts w:ascii="Arial" w:hAnsi="Arial" w:cs="Arial"/>
            <w:color w:val="666666"/>
            <w:sz w:val="22"/>
            <w:szCs w:val="22"/>
          </w:rPr>
          <w:t>There are two ways to check if two Strings are equal or not – using “==” operator or using</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equals</w:t>
        </w:r>
        <w:r>
          <w:rPr>
            <w:rStyle w:val="apple-converted-space"/>
            <w:rFonts w:ascii="Arial" w:hAnsi="Arial" w:cs="Arial"/>
            <w:color w:val="666666"/>
            <w:sz w:val="22"/>
            <w:szCs w:val="22"/>
          </w:rPr>
          <w:t> </w:t>
        </w:r>
        <w:r>
          <w:rPr>
            <w:rFonts w:ascii="Arial" w:hAnsi="Arial" w:cs="Arial"/>
            <w:color w:val="666666"/>
            <w:sz w:val="22"/>
            <w:szCs w:val="22"/>
          </w:rPr>
          <w:t>method. When we use “==” operator, it checks for value of String as well as reference but in our programming, most of the time we are checking equality of String for value only. So we should use equals method to check if two Strings are equal or not.</w:t>
        </w:r>
        <w:r>
          <w:rPr>
            <w:rFonts w:ascii="Arial" w:hAnsi="Arial" w:cs="Arial"/>
            <w:color w:val="666666"/>
            <w:sz w:val="22"/>
            <w:szCs w:val="22"/>
          </w:rPr>
          <w:br/>
          <w:t>There is another function</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equalsIgnoreCase</w:t>
        </w:r>
        <w:r>
          <w:rPr>
            <w:rStyle w:val="apple-converted-space"/>
            <w:rFonts w:ascii="Arial" w:hAnsi="Arial" w:cs="Arial"/>
            <w:color w:val="666666"/>
            <w:sz w:val="22"/>
            <w:szCs w:val="22"/>
          </w:rPr>
          <w:t> </w:t>
        </w:r>
        <w:r>
          <w:rPr>
            <w:rFonts w:ascii="Arial" w:hAnsi="Arial" w:cs="Arial"/>
            <w:color w:val="666666"/>
            <w:sz w:val="22"/>
            <w:szCs w:val="22"/>
          </w:rPr>
          <w:t>that we can use to ignore case.</w:t>
        </w:r>
      </w:ins>
    </w:p>
    <w:tbl>
      <w:tblPr>
        <w:tblW w:w="11035" w:type="dxa"/>
        <w:tblCellMar>
          <w:left w:w="0" w:type="dxa"/>
          <w:right w:w="0" w:type="dxa"/>
        </w:tblCellMar>
        <w:tblLook w:val="04A0"/>
      </w:tblPr>
      <w:tblGrid>
        <w:gridCol w:w="498"/>
        <w:gridCol w:w="10537"/>
      </w:tblGrid>
      <w:tr w:rsidR="00384379" w:rsidTr="00384379">
        <w:tc>
          <w:tcPr>
            <w:tcW w:w="0" w:type="auto"/>
            <w:vAlign w:val="center"/>
            <w:hideMark/>
          </w:tcPr>
          <w:p w:rsidR="00384379" w:rsidRDefault="00384379" w:rsidP="00384379">
            <w:r>
              <w:t>1</w:t>
            </w:r>
          </w:p>
          <w:p w:rsidR="00384379" w:rsidRDefault="00384379" w:rsidP="00384379">
            <w:r>
              <w:t>2</w:t>
            </w:r>
          </w:p>
          <w:p w:rsidR="00384379" w:rsidRDefault="00384379" w:rsidP="00384379">
            <w:r>
              <w:lastRenderedPageBreak/>
              <w:t>3</w:t>
            </w:r>
          </w:p>
          <w:p w:rsidR="00384379" w:rsidRDefault="00384379" w:rsidP="00384379">
            <w:r>
              <w:t>4</w:t>
            </w:r>
          </w:p>
          <w:p w:rsidR="00384379" w:rsidRDefault="00384379" w:rsidP="00384379">
            <w:r>
              <w:t>5</w:t>
            </w:r>
          </w:p>
          <w:p w:rsidR="00384379" w:rsidRDefault="00384379" w:rsidP="00384379">
            <w:pPr>
              <w:rPr>
                <w:sz w:val="24"/>
                <w:szCs w:val="24"/>
              </w:rPr>
            </w:pPr>
            <w:r>
              <w:t>6</w:t>
            </w:r>
          </w:p>
        </w:tc>
        <w:tc>
          <w:tcPr>
            <w:tcW w:w="10537" w:type="dxa"/>
            <w:vAlign w:val="center"/>
            <w:hideMark/>
          </w:tcPr>
          <w:p w:rsidR="00384379" w:rsidRDefault="00384379" w:rsidP="00384379">
            <w:r>
              <w:rPr>
                <w:rStyle w:val="HTMLCode"/>
                <w:rFonts w:eastAsiaTheme="majorEastAsia"/>
              </w:rPr>
              <w:lastRenderedPageBreak/>
              <w:t>String s1 = "abc";</w:t>
            </w:r>
          </w:p>
          <w:p w:rsidR="00384379" w:rsidRDefault="00384379" w:rsidP="00384379">
            <w:r>
              <w:rPr>
                <w:rStyle w:val="HTMLCode"/>
                <w:rFonts w:eastAsiaTheme="majorEastAsia"/>
              </w:rPr>
              <w:t>String s2 = "abc";</w:t>
            </w:r>
          </w:p>
          <w:p w:rsidR="00384379" w:rsidRDefault="00384379" w:rsidP="00384379">
            <w:r>
              <w:rPr>
                <w:rStyle w:val="HTMLCode"/>
                <w:rFonts w:eastAsiaTheme="majorEastAsia"/>
              </w:rPr>
              <w:lastRenderedPageBreak/>
              <w:t>String s3= new</w:t>
            </w:r>
            <w:r>
              <w:t xml:space="preserve"> </w:t>
            </w:r>
            <w:r>
              <w:rPr>
                <w:rStyle w:val="HTMLCode"/>
                <w:rFonts w:eastAsiaTheme="majorEastAsia"/>
              </w:rPr>
              <w:t>String("abc");</w:t>
            </w:r>
          </w:p>
          <w:p w:rsidR="00384379" w:rsidRDefault="00384379" w:rsidP="00384379">
            <w:r>
              <w:rPr>
                <w:rStyle w:val="HTMLCode"/>
                <w:rFonts w:eastAsiaTheme="majorEastAsia"/>
              </w:rPr>
              <w:t>System.out.println("s1 == s2 ? "+(s1==s2)); //true</w:t>
            </w:r>
          </w:p>
          <w:p w:rsidR="00384379" w:rsidRDefault="00384379" w:rsidP="00384379">
            <w:r>
              <w:rPr>
                <w:rStyle w:val="HTMLCode"/>
                <w:rFonts w:eastAsiaTheme="majorEastAsia"/>
              </w:rPr>
              <w:t>System.out.println("s1 == s3 ? "+(s1==s3)); //false</w:t>
            </w:r>
          </w:p>
          <w:p w:rsidR="00384379" w:rsidRDefault="00384379" w:rsidP="00384379">
            <w:pPr>
              <w:rPr>
                <w:sz w:val="24"/>
                <w:szCs w:val="24"/>
              </w:rPr>
            </w:pPr>
            <w:r>
              <w:rPr>
                <w:rStyle w:val="HTMLCode"/>
                <w:rFonts w:eastAsiaTheme="majorEastAsia"/>
              </w:rPr>
              <w:t>System.out.println("s1 equals s3 ? "+(s1.equals(s3))); //true</w:t>
            </w:r>
          </w:p>
        </w:tc>
      </w:tr>
    </w:tbl>
    <w:p w:rsidR="00384379" w:rsidRDefault="00384379" w:rsidP="00384379">
      <w:pPr>
        <w:pStyle w:val="Heading3"/>
        <w:shd w:val="clear" w:color="auto" w:fill="FFFFFF"/>
        <w:spacing w:before="0" w:beforeAutospacing="0" w:after="222" w:afterAutospacing="0"/>
        <w:rPr>
          <w:ins w:id="724" w:author="Unknown"/>
          <w:rFonts w:ascii="Arial" w:hAnsi="Arial" w:cs="Arial"/>
          <w:color w:val="000000"/>
          <w:sz w:val="33"/>
          <w:szCs w:val="33"/>
        </w:rPr>
      </w:pPr>
      <w:bookmarkStart w:id="725" w:name="java-string-pool"/>
      <w:bookmarkEnd w:id="725"/>
      <w:ins w:id="726" w:author="Unknown">
        <w:r>
          <w:rPr>
            <w:rFonts w:ascii="Arial" w:hAnsi="Arial" w:cs="Arial"/>
            <w:color w:val="000000"/>
            <w:sz w:val="33"/>
            <w:szCs w:val="33"/>
          </w:rPr>
          <w:lastRenderedPageBreak/>
          <w:t>What is String Pool?</w:t>
        </w:r>
      </w:ins>
    </w:p>
    <w:p w:rsidR="00384379" w:rsidRDefault="00384379" w:rsidP="00384379">
      <w:pPr>
        <w:pStyle w:val="NormalWeb"/>
        <w:shd w:val="clear" w:color="auto" w:fill="FFFFFF"/>
        <w:spacing w:before="0" w:beforeAutospacing="0" w:after="360" w:afterAutospacing="0" w:line="360" w:lineRule="atLeast"/>
        <w:rPr>
          <w:ins w:id="727" w:author="Unknown"/>
          <w:rFonts w:ascii="Arial" w:hAnsi="Arial" w:cs="Arial"/>
          <w:color w:val="666666"/>
          <w:sz w:val="22"/>
          <w:szCs w:val="22"/>
        </w:rPr>
      </w:pPr>
      <w:ins w:id="728" w:author="Unknown">
        <w:r>
          <w:rPr>
            <w:rFonts w:ascii="Arial" w:hAnsi="Arial" w:cs="Arial"/>
            <w:color w:val="666666"/>
            <w:sz w:val="22"/>
            <w:szCs w:val="22"/>
          </w:rPr>
          <w:t>As the name suggests, String Pool is a pool of Strings stored in Java heap memory. We know that String is special class in java and we can create String object using new operator as well as providing values in double quotes.</w:t>
        </w:r>
        <w:r>
          <w:rPr>
            <w:rFonts w:ascii="Arial" w:hAnsi="Arial" w:cs="Arial"/>
            <w:color w:val="666666"/>
            <w:sz w:val="22"/>
            <w:szCs w:val="22"/>
          </w:rPr>
          <w:br/>
          <w:t>Check this post for more details about</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"http://www.journaldev.com/797/what-is-java-string-pool" </w:instrText>
        </w:r>
        <w:r w:rsidR="000F79BD">
          <w:rPr>
            <w:rFonts w:ascii="Arial" w:hAnsi="Arial" w:cs="Arial"/>
            <w:color w:val="666666"/>
            <w:sz w:val="22"/>
            <w:szCs w:val="22"/>
          </w:rPr>
          <w:fldChar w:fldCharType="separate"/>
        </w:r>
        <w:r>
          <w:rPr>
            <w:rStyle w:val="Hyperlink"/>
            <w:rFonts w:ascii="Arial" w:hAnsi="Arial" w:cs="Arial"/>
            <w:color w:val="FF0000"/>
            <w:sz w:val="22"/>
            <w:szCs w:val="22"/>
          </w:rPr>
          <w:t>String Pool</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shd w:val="clear" w:color="auto" w:fill="FFFFFF"/>
        <w:spacing w:before="0" w:beforeAutospacing="0" w:after="222" w:afterAutospacing="0"/>
        <w:rPr>
          <w:ins w:id="729" w:author="Unknown"/>
          <w:rFonts w:ascii="Arial" w:hAnsi="Arial" w:cs="Arial"/>
          <w:color w:val="000000"/>
          <w:sz w:val="33"/>
          <w:szCs w:val="33"/>
        </w:rPr>
      </w:pPr>
      <w:bookmarkStart w:id="730" w:name="java-string-intern"/>
      <w:bookmarkEnd w:id="730"/>
      <w:ins w:id="731" w:author="Unknown">
        <w:r>
          <w:rPr>
            <w:rFonts w:ascii="Arial" w:hAnsi="Arial" w:cs="Arial"/>
            <w:color w:val="000000"/>
            <w:sz w:val="33"/>
            <w:szCs w:val="33"/>
          </w:rPr>
          <w:t>What does String intern() method do?</w:t>
        </w:r>
      </w:ins>
    </w:p>
    <w:p w:rsidR="00384379" w:rsidRDefault="00384379" w:rsidP="00384379">
      <w:pPr>
        <w:pStyle w:val="NormalWeb"/>
        <w:shd w:val="clear" w:color="auto" w:fill="FFFFFF"/>
        <w:spacing w:before="0" w:beforeAutospacing="0" w:after="360" w:afterAutospacing="0" w:line="360" w:lineRule="atLeast"/>
        <w:rPr>
          <w:ins w:id="732" w:author="Unknown"/>
          <w:rFonts w:ascii="Arial" w:hAnsi="Arial" w:cs="Arial"/>
          <w:color w:val="666666"/>
          <w:sz w:val="22"/>
          <w:szCs w:val="22"/>
        </w:rPr>
      </w:pPr>
      <w:ins w:id="733" w:author="Unknown">
        <w:r>
          <w:rPr>
            <w:rFonts w:ascii="Arial" w:hAnsi="Arial" w:cs="Arial"/>
            <w:color w:val="666666"/>
            <w:sz w:val="22"/>
            <w:szCs w:val="22"/>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r>
          <w:rPr>
            <w:rFonts w:ascii="Arial" w:hAnsi="Arial" w:cs="Arial"/>
            <w:color w:val="666666"/>
            <w:sz w:val="22"/>
            <w:szCs w:val="22"/>
          </w:rPr>
          <w:br/>
          <w:t>This method always return a String that has the same contents as this string, but is guaranteed to be from a pool of unique strings.</w:t>
        </w:r>
      </w:ins>
    </w:p>
    <w:p w:rsidR="00384379" w:rsidRDefault="00384379" w:rsidP="00384379">
      <w:pPr>
        <w:pStyle w:val="Heading3"/>
        <w:shd w:val="clear" w:color="auto" w:fill="FFFFFF"/>
        <w:spacing w:before="0" w:beforeAutospacing="0" w:after="222" w:afterAutospacing="0"/>
        <w:rPr>
          <w:ins w:id="734" w:author="Unknown"/>
          <w:rFonts w:ascii="Arial" w:hAnsi="Arial" w:cs="Arial"/>
          <w:color w:val="000000"/>
          <w:sz w:val="33"/>
          <w:szCs w:val="33"/>
        </w:rPr>
      </w:pPr>
      <w:bookmarkStart w:id="735" w:name="java-string-thread-safe"/>
      <w:bookmarkEnd w:id="735"/>
      <w:ins w:id="736" w:author="Unknown">
        <w:r>
          <w:rPr>
            <w:rFonts w:ascii="Arial" w:hAnsi="Arial" w:cs="Arial"/>
            <w:color w:val="000000"/>
            <w:sz w:val="33"/>
            <w:szCs w:val="33"/>
          </w:rPr>
          <w:t>Does String is thread-safe in Java?</w:t>
        </w:r>
      </w:ins>
    </w:p>
    <w:p w:rsidR="00384379" w:rsidRDefault="00384379" w:rsidP="00384379">
      <w:pPr>
        <w:pStyle w:val="NormalWeb"/>
        <w:shd w:val="clear" w:color="auto" w:fill="FFFFFF"/>
        <w:spacing w:before="0" w:beforeAutospacing="0" w:after="360" w:afterAutospacing="0" w:line="360" w:lineRule="atLeast"/>
        <w:rPr>
          <w:ins w:id="737" w:author="Unknown"/>
          <w:rFonts w:ascii="Arial" w:hAnsi="Arial" w:cs="Arial"/>
          <w:color w:val="666666"/>
          <w:sz w:val="22"/>
          <w:szCs w:val="22"/>
        </w:rPr>
      </w:pPr>
      <w:ins w:id="738" w:author="Unknown">
        <w:r>
          <w:rPr>
            <w:rFonts w:ascii="Arial" w:hAnsi="Arial" w:cs="Arial"/>
            <w:color w:val="666666"/>
            <w:sz w:val="22"/>
            <w:szCs w:val="22"/>
          </w:rPr>
          <w:t>Strings are immutable, so we can’t change it’s value in program. Hence it’s thread-safe and can be safely used in multi-threaded environment.</w:t>
        </w:r>
        <w:r>
          <w:rPr>
            <w:rFonts w:ascii="Arial" w:hAnsi="Arial" w:cs="Arial"/>
            <w:color w:val="666666"/>
            <w:sz w:val="22"/>
            <w:szCs w:val="22"/>
          </w:rPr>
          <w:br/>
          <w:t>Check this post for</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"http://www.journaldev.com/1061/thread-safety-in-java" </w:instrText>
        </w:r>
        <w:r w:rsidR="000F79BD">
          <w:rPr>
            <w:rFonts w:ascii="Arial" w:hAnsi="Arial" w:cs="Arial"/>
            <w:color w:val="666666"/>
            <w:sz w:val="22"/>
            <w:szCs w:val="22"/>
          </w:rPr>
          <w:fldChar w:fldCharType="separate"/>
        </w:r>
        <w:r>
          <w:rPr>
            <w:rStyle w:val="Hyperlink"/>
            <w:rFonts w:ascii="Arial" w:hAnsi="Arial" w:cs="Arial"/>
            <w:color w:val="FF0000"/>
            <w:sz w:val="22"/>
            <w:szCs w:val="22"/>
          </w:rPr>
          <w:t>Thread Safety in Java</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384379">
      <w:pPr>
        <w:pStyle w:val="Heading3"/>
        <w:shd w:val="clear" w:color="auto" w:fill="FFFFFF"/>
        <w:spacing w:before="0" w:beforeAutospacing="0" w:after="222" w:afterAutospacing="0"/>
        <w:rPr>
          <w:ins w:id="739" w:author="Unknown"/>
          <w:rFonts w:ascii="Arial" w:hAnsi="Arial" w:cs="Arial"/>
          <w:color w:val="000000"/>
          <w:sz w:val="33"/>
          <w:szCs w:val="33"/>
        </w:rPr>
      </w:pPr>
      <w:bookmarkStart w:id="740" w:name="java-string-hashmap-key"/>
      <w:bookmarkEnd w:id="740"/>
      <w:ins w:id="741" w:author="Unknown">
        <w:r>
          <w:rPr>
            <w:rFonts w:ascii="Arial" w:hAnsi="Arial" w:cs="Arial"/>
            <w:color w:val="000000"/>
            <w:sz w:val="33"/>
            <w:szCs w:val="33"/>
          </w:rPr>
          <w:t>Why String is popular HashMap key in Java?</w:t>
        </w:r>
      </w:ins>
    </w:p>
    <w:p w:rsidR="00384379" w:rsidRDefault="00384379" w:rsidP="00384379">
      <w:pPr>
        <w:pStyle w:val="NormalWeb"/>
        <w:shd w:val="clear" w:color="auto" w:fill="FFFFFF"/>
        <w:spacing w:before="0" w:beforeAutospacing="0" w:after="360" w:afterAutospacing="0" w:line="360" w:lineRule="atLeast"/>
        <w:rPr>
          <w:ins w:id="742" w:author="Unknown"/>
          <w:rFonts w:ascii="Arial" w:hAnsi="Arial" w:cs="Arial"/>
          <w:color w:val="666666"/>
          <w:sz w:val="22"/>
          <w:szCs w:val="22"/>
        </w:rPr>
      </w:pPr>
      <w:ins w:id="743" w:author="Unknown">
        <w:r>
          <w:rPr>
            <w:rFonts w:ascii="Arial" w:hAnsi="Arial" w:cs="Arial"/>
            <w:color w:val="666666"/>
            <w:sz w:val="22"/>
            <w:szCs w:val="22"/>
          </w:rP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ins>
    </w:p>
    <w:p w:rsidR="00384379" w:rsidRDefault="00384379" w:rsidP="00384379">
      <w:pPr>
        <w:pStyle w:val="Heading3"/>
        <w:shd w:val="clear" w:color="auto" w:fill="FFFFFF"/>
        <w:spacing w:before="0" w:beforeAutospacing="0" w:after="222" w:afterAutospacing="0"/>
        <w:rPr>
          <w:ins w:id="744" w:author="Unknown"/>
          <w:rFonts w:ascii="Arial" w:hAnsi="Arial" w:cs="Arial"/>
          <w:color w:val="000000"/>
          <w:sz w:val="33"/>
          <w:szCs w:val="33"/>
        </w:rPr>
      </w:pPr>
      <w:bookmarkStart w:id="745" w:name="string-programming"/>
      <w:bookmarkEnd w:id="745"/>
      <w:ins w:id="746" w:author="Unknown">
        <w:r>
          <w:rPr>
            <w:rFonts w:ascii="Arial" w:hAnsi="Arial" w:cs="Arial"/>
            <w:color w:val="000000"/>
            <w:sz w:val="33"/>
            <w:szCs w:val="33"/>
          </w:rPr>
          <w:t>String Programming Questions</w:t>
        </w:r>
      </w:ins>
    </w:p>
    <w:p w:rsidR="00384379" w:rsidRDefault="00384379" w:rsidP="00C306AB">
      <w:pPr>
        <w:numPr>
          <w:ilvl w:val="0"/>
          <w:numId w:val="53"/>
        </w:numPr>
        <w:shd w:val="clear" w:color="auto" w:fill="FFFFFF"/>
        <w:spacing w:before="100" w:beforeAutospacing="1" w:after="100" w:afterAutospacing="1" w:line="360" w:lineRule="atLeast"/>
        <w:ind w:left="554"/>
        <w:rPr>
          <w:ins w:id="747" w:author="Unknown"/>
          <w:rFonts w:ascii="Arial" w:hAnsi="Arial" w:cs="Arial"/>
          <w:color w:val="666666"/>
        </w:rPr>
      </w:pPr>
      <w:ins w:id="748" w:author="Unknown">
        <w:r>
          <w:rPr>
            <w:rFonts w:ascii="Arial" w:hAnsi="Arial" w:cs="Arial"/>
            <w:color w:val="666666"/>
          </w:rPr>
          <w:t>What is the output of below program?</w:t>
        </w:r>
      </w:ins>
    </w:p>
    <w:tbl>
      <w:tblPr>
        <w:tblW w:w="10482" w:type="dxa"/>
        <w:tblInd w:w="554" w:type="dxa"/>
        <w:tblCellMar>
          <w:left w:w="0" w:type="dxa"/>
          <w:right w:w="0" w:type="dxa"/>
        </w:tblCellMar>
        <w:tblLook w:val="04A0"/>
      </w:tblPr>
      <w:tblGrid>
        <w:gridCol w:w="624"/>
        <w:gridCol w:w="9858"/>
      </w:tblGrid>
      <w:tr w:rsidR="00384379" w:rsidTr="00384379">
        <w:tc>
          <w:tcPr>
            <w:tcW w:w="0" w:type="auto"/>
            <w:vAlign w:val="center"/>
            <w:hideMark/>
          </w:tcPr>
          <w:p w:rsidR="00384379" w:rsidRDefault="00384379" w:rsidP="00384379">
            <w:r>
              <w:lastRenderedPageBreak/>
              <w:t>1</w:t>
            </w:r>
          </w:p>
          <w:p w:rsidR="00384379" w:rsidRDefault="00384379" w:rsidP="00384379">
            <w:r>
              <w:t>2</w:t>
            </w:r>
          </w:p>
          <w:p w:rsidR="00384379" w:rsidRDefault="00384379" w:rsidP="00384379">
            <w:r>
              <w:t>3</w:t>
            </w:r>
          </w:p>
          <w:p w:rsidR="00384379" w:rsidRDefault="00384379" w:rsidP="00384379">
            <w:r>
              <w:t>4</w:t>
            </w:r>
          </w:p>
          <w:p w:rsidR="00384379" w:rsidRDefault="00384379" w:rsidP="00384379">
            <w:r>
              <w:t>5</w:t>
            </w:r>
          </w:p>
          <w:p w:rsidR="00384379" w:rsidRDefault="00384379" w:rsidP="00384379">
            <w:r>
              <w:t>6</w:t>
            </w:r>
          </w:p>
          <w:p w:rsidR="00384379" w:rsidRDefault="00384379" w:rsidP="00384379">
            <w:r>
              <w:t>7</w:t>
            </w:r>
          </w:p>
          <w:p w:rsidR="00384379" w:rsidRDefault="00384379" w:rsidP="00384379">
            <w:r>
              <w:t>8</w:t>
            </w:r>
          </w:p>
          <w:p w:rsidR="00384379" w:rsidRDefault="00384379" w:rsidP="00384379">
            <w:r>
              <w:t>9</w:t>
            </w:r>
          </w:p>
          <w:p w:rsidR="00384379" w:rsidRDefault="00384379" w:rsidP="00384379">
            <w:r>
              <w:t>10</w:t>
            </w:r>
          </w:p>
          <w:p w:rsidR="00384379" w:rsidRDefault="00384379" w:rsidP="00384379">
            <w:pPr>
              <w:rPr>
                <w:sz w:val="24"/>
                <w:szCs w:val="24"/>
              </w:rPr>
            </w:pPr>
            <w:r>
              <w:t>11</w:t>
            </w:r>
          </w:p>
        </w:tc>
        <w:tc>
          <w:tcPr>
            <w:tcW w:w="9858" w:type="dxa"/>
            <w:vAlign w:val="center"/>
            <w:hideMark/>
          </w:tcPr>
          <w:p w:rsidR="00384379" w:rsidRDefault="00384379" w:rsidP="00384379">
            <w:r>
              <w:rPr>
                <w:rStyle w:val="HTMLCode"/>
                <w:rFonts w:eastAsiaTheme="majorEastAsia"/>
              </w:rPr>
              <w:t>package</w:t>
            </w:r>
            <w:r>
              <w:t xml:space="preserve"> </w:t>
            </w:r>
            <w:r>
              <w:rPr>
                <w:rStyle w:val="HTMLCode"/>
                <w:rFonts w:eastAsiaTheme="majorEastAsia"/>
              </w:rPr>
              <w:t>com.journaldev.strings;</w:t>
            </w:r>
          </w:p>
          <w:p w:rsidR="00384379" w:rsidRDefault="00384379" w:rsidP="00384379">
            <w:r>
              <w:t> </w:t>
            </w:r>
          </w:p>
          <w:p w:rsidR="00384379" w:rsidRDefault="00384379" w:rsidP="00384379">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StringTest {</w:t>
            </w:r>
          </w:p>
          <w:p w:rsidR="00384379" w:rsidRDefault="00384379" w:rsidP="00384379">
            <w:r>
              <w:t> </w:t>
            </w:r>
          </w:p>
          <w:p w:rsidR="00384379" w:rsidRDefault="00384379" w:rsidP="00384379">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 {</w:t>
            </w:r>
          </w:p>
          <w:p w:rsidR="00384379" w:rsidRDefault="00384379" w:rsidP="00384379">
            <w:r>
              <w:rPr>
                <w:rStyle w:val="HTMLCode"/>
                <w:rFonts w:eastAsiaTheme="majorEastAsia"/>
              </w:rPr>
              <w:t>        String s1 = new</w:t>
            </w:r>
            <w:r>
              <w:t xml:space="preserve"> </w:t>
            </w:r>
            <w:r>
              <w:rPr>
                <w:rStyle w:val="HTMLCode"/>
                <w:rFonts w:eastAsiaTheme="majorEastAsia"/>
              </w:rPr>
              <w:t>String("pankaj");</w:t>
            </w:r>
          </w:p>
          <w:p w:rsidR="00384379" w:rsidRDefault="00384379" w:rsidP="00384379">
            <w:r>
              <w:rPr>
                <w:rStyle w:val="HTMLCode"/>
                <w:rFonts w:eastAsiaTheme="majorEastAsia"/>
              </w:rPr>
              <w:t>        String s2 = new</w:t>
            </w:r>
            <w:r>
              <w:t xml:space="preserve"> </w:t>
            </w:r>
            <w:r>
              <w:rPr>
                <w:rStyle w:val="HTMLCode"/>
                <w:rFonts w:eastAsiaTheme="majorEastAsia"/>
              </w:rPr>
              <w:t>String("PANKAJ");</w:t>
            </w:r>
          </w:p>
          <w:p w:rsidR="00384379" w:rsidRDefault="00384379" w:rsidP="00384379">
            <w:r>
              <w:rPr>
                <w:rStyle w:val="HTMLCode"/>
                <w:rFonts w:eastAsiaTheme="majorEastAsia"/>
              </w:rPr>
              <w:t>        System.out.println(s1 = s2);</w:t>
            </w:r>
          </w:p>
          <w:p w:rsidR="00384379" w:rsidRDefault="00384379" w:rsidP="00384379">
            <w:r>
              <w:rPr>
                <w:rStyle w:val="HTMLCode"/>
                <w:rFonts w:eastAsiaTheme="majorEastAsia"/>
              </w:rPr>
              <w:t>    }</w:t>
            </w:r>
          </w:p>
          <w:p w:rsidR="00384379" w:rsidRDefault="00384379" w:rsidP="00384379">
            <w:r>
              <w:t> </w:t>
            </w:r>
          </w:p>
          <w:p w:rsidR="00384379" w:rsidRDefault="00384379" w:rsidP="00384379">
            <w:pPr>
              <w:rPr>
                <w:sz w:val="24"/>
                <w:szCs w:val="24"/>
              </w:rPr>
            </w:pPr>
            <w:r>
              <w:rPr>
                <w:rStyle w:val="HTMLCode"/>
                <w:rFonts w:eastAsiaTheme="majorEastAsia"/>
              </w:rPr>
              <w:t>}</w:t>
            </w:r>
          </w:p>
        </w:tc>
      </w:tr>
    </w:tbl>
    <w:p w:rsidR="00384379" w:rsidRDefault="00384379" w:rsidP="00C306AB">
      <w:pPr>
        <w:pStyle w:val="NormalWeb"/>
        <w:numPr>
          <w:ilvl w:val="0"/>
          <w:numId w:val="53"/>
        </w:numPr>
        <w:shd w:val="clear" w:color="auto" w:fill="FFFFFF"/>
        <w:spacing w:before="0" w:beforeAutospacing="0" w:after="360" w:afterAutospacing="0" w:line="360" w:lineRule="atLeast"/>
        <w:ind w:left="554"/>
        <w:rPr>
          <w:ins w:id="749" w:author="Unknown"/>
          <w:rFonts w:ascii="Arial" w:hAnsi="Arial" w:cs="Arial"/>
          <w:color w:val="666666"/>
          <w:sz w:val="22"/>
          <w:szCs w:val="22"/>
        </w:rPr>
      </w:pPr>
      <w:ins w:id="750" w:author="Unknown">
        <w:r>
          <w:rPr>
            <w:rFonts w:ascii="Arial" w:hAnsi="Arial" w:cs="Arial"/>
            <w:color w:val="666666"/>
            <w:sz w:val="22"/>
            <w:szCs w:val="22"/>
          </w:rPr>
          <w:t>It’s a simple yet tricky program, it will print “PANKAJ” because we are assigning s2 String to s1. Don’t get confused with == comparison operator.</w:t>
        </w:r>
      </w:ins>
    </w:p>
    <w:p w:rsidR="00384379" w:rsidRDefault="00384379" w:rsidP="00C306AB">
      <w:pPr>
        <w:numPr>
          <w:ilvl w:val="0"/>
          <w:numId w:val="53"/>
        </w:numPr>
        <w:shd w:val="clear" w:color="auto" w:fill="FFFFFF"/>
        <w:spacing w:before="100" w:beforeAutospacing="1" w:after="100" w:afterAutospacing="1" w:line="360" w:lineRule="atLeast"/>
        <w:ind w:left="554"/>
        <w:rPr>
          <w:ins w:id="751" w:author="Unknown"/>
          <w:rFonts w:ascii="Arial" w:hAnsi="Arial" w:cs="Arial"/>
          <w:color w:val="666666"/>
        </w:rPr>
      </w:pPr>
      <w:ins w:id="752" w:author="Unknown">
        <w:r>
          <w:rPr>
            <w:rFonts w:ascii="Arial" w:hAnsi="Arial" w:cs="Arial"/>
            <w:color w:val="666666"/>
          </w:rPr>
          <w:t>What is the output of below program?</w:t>
        </w:r>
      </w:ins>
    </w:p>
    <w:tbl>
      <w:tblPr>
        <w:tblW w:w="10482" w:type="dxa"/>
        <w:tblInd w:w="554" w:type="dxa"/>
        <w:tblCellMar>
          <w:left w:w="0" w:type="dxa"/>
          <w:right w:w="0" w:type="dxa"/>
        </w:tblCellMar>
        <w:tblLook w:val="04A0"/>
      </w:tblPr>
      <w:tblGrid>
        <w:gridCol w:w="624"/>
        <w:gridCol w:w="9858"/>
      </w:tblGrid>
      <w:tr w:rsidR="00384379" w:rsidTr="00384379">
        <w:tc>
          <w:tcPr>
            <w:tcW w:w="0" w:type="auto"/>
            <w:vAlign w:val="center"/>
            <w:hideMark/>
          </w:tcPr>
          <w:p w:rsidR="00384379" w:rsidRDefault="00384379" w:rsidP="00384379">
            <w:r>
              <w:t>1</w:t>
            </w:r>
          </w:p>
          <w:p w:rsidR="00384379" w:rsidRDefault="00384379" w:rsidP="00384379">
            <w:r>
              <w:t>2</w:t>
            </w:r>
          </w:p>
          <w:p w:rsidR="00384379" w:rsidRDefault="00384379" w:rsidP="00384379">
            <w:r>
              <w:t>3</w:t>
            </w:r>
          </w:p>
          <w:p w:rsidR="00384379" w:rsidRDefault="00384379" w:rsidP="00384379">
            <w:r>
              <w:t>4</w:t>
            </w:r>
          </w:p>
          <w:p w:rsidR="00384379" w:rsidRDefault="00384379" w:rsidP="00384379">
            <w:r>
              <w:t>5</w:t>
            </w:r>
          </w:p>
          <w:p w:rsidR="00384379" w:rsidRDefault="00384379" w:rsidP="00384379">
            <w:r>
              <w:t>6</w:t>
            </w:r>
          </w:p>
          <w:p w:rsidR="00384379" w:rsidRDefault="00384379" w:rsidP="00384379">
            <w:r>
              <w:t>7</w:t>
            </w:r>
          </w:p>
          <w:p w:rsidR="00384379" w:rsidRDefault="00384379" w:rsidP="00384379">
            <w:r>
              <w:t>8</w:t>
            </w:r>
          </w:p>
          <w:p w:rsidR="00384379" w:rsidRDefault="00384379" w:rsidP="00384379">
            <w:r>
              <w:t>9</w:t>
            </w:r>
          </w:p>
          <w:p w:rsidR="00384379" w:rsidRDefault="00384379" w:rsidP="00384379">
            <w:r>
              <w:t>10</w:t>
            </w:r>
          </w:p>
          <w:p w:rsidR="00384379" w:rsidRDefault="00384379" w:rsidP="00384379">
            <w:r>
              <w:t>11</w:t>
            </w:r>
          </w:p>
          <w:p w:rsidR="00384379" w:rsidRDefault="00384379" w:rsidP="00384379">
            <w:r>
              <w:t>12</w:t>
            </w:r>
          </w:p>
          <w:p w:rsidR="00384379" w:rsidRDefault="00384379" w:rsidP="00384379">
            <w:r>
              <w:lastRenderedPageBreak/>
              <w:t>13</w:t>
            </w:r>
          </w:p>
          <w:p w:rsidR="00384379" w:rsidRDefault="00384379" w:rsidP="00384379">
            <w:r>
              <w:t>14</w:t>
            </w:r>
          </w:p>
          <w:p w:rsidR="00384379" w:rsidRDefault="00384379" w:rsidP="00384379">
            <w:r>
              <w:t>15</w:t>
            </w:r>
          </w:p>
          <w:p w:rsidR="00384379" w:rsidRDefault="00384379" w:rsidP="00384379">
            <w:r>
              <w:t>16</w:t>
            </w:r>
          </w:p>
          <w:p w:rsidR="00384379" w:rsidRDefault="00384379" w:rsidP="00384379">
            <w:pPr>
              <w:rPr>
                <w:sz w:val="24"/>
                <w:szCs w:val="24"/>
              </w:rPr>
            </w:pPr>
            <w:r>
              <w:t>17</w:t>
            </w:r>
          </w:p>
        </w:tc>
        <w:tc>
          <w:tcPr>
            <w:tcW w:w="9858" w:type="dxa"/>
            <w:vAlign w:val="center"/>
            <w:hideMark/>
          </w:tcPr>
          <w:p w:rsidR="00384379" w:rsidRDefault="00384379" w:rsidP="00384379">
            <w:r>
              <w:rPr>
                <w:rStyle w:val="HTMLCode"/>
                <w:rFonts w:eastAsiaTheme="majorEastAsia"/>
              </w:rPr>
              <w:lastRenderedPageBreak/>
              <w:t>package</w:t>
            </w:r>
            <w:r>
              <w:t xml:space="preserve"> </w:t>
            </w:r>
            <w:r>
              <w:rPr>
                <w:rStyle w:val="HTMLCode"/>
                <w:rFonts w:eastAsiaTheme="majorEastAsia"/>
              </w:rPr>
              <w:t>com.journaldev.strings;</w:t>
            </w:r>
          </w:p>
          <w:p w:rsidR="00384379" w:rsidRDefault="00384379" w:rsidP="00384379">
            <w:r>
              <w:t> </w:t>
            </w:r>
          </w:p>
          <w:p w:rsidR="00384379" w:rsidRDefault="00384379" w:rsidP="00384379">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Test {</w:t>
            </w:r>
          </w:p>
          <w:p w:rsidR="00384379" w:rsidRDefault="00384379" w:rsidP="00384379">
            <w:r>
              <w:t> </w:t>
            </w:r>
          </w:p>
          <w:p w:rsidR="00384379" w:rsidRDefault="00384379" w:rsidP="00384379">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foo(String s) {</w:t>
            </w:r>
          </w:p>
          <w:p w:rsidR="00384379" w:rsidRDefault="00384379" w:rsidP="00384379">
            <w:r>
              <w:rPr>
                <w:rStyle w:val="HTMLCode"/>
                <w:rFonts w:eastAsiaTheme="majorEastAsia"/>
              </w:rPr>
              <w:t>     System.out.println("String");</w:t>
            </w:r>
          </w:p>
          <w:p w:rsidR="00384379" w:rsidRDefault="00384379" w:rsidP="00384379">
            <w:r>
              <w:rPr>
                <w:rStyle w:val="HTMLCode"/>
                <w:rFonts w:eastAsiaTheme="majorEastAsia"/>
              </w:rPr>
              <w:t>     }</w:t>
            </w:r>
          </w:p>
          <w:p w:rsidR="00384379" w:rsidRDefault="00384379" w:rsidP="00384379">
            <w:r>
              <w:t> </w:t>
            </w:r>
          </w:p>
          <w:p w:rsidR="00384379" w:rsidRDefault="00384379" w:rsidP="00384379">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foo(StringBuffer sb){</w:t>
            </w:r>
          </w:p>
          <w:p w:rsidR="00384379" w:rsidRDefault="00384379" w:rsidP="00384379">
            <w:r>
              <w:rPr>
                <w:rStyle w:val="HTMLCode"/>
                <w:rFonts w:eastAsiaTheme="majorEastAsia"/>
              </w:rPr>
              <w:t>     System.out.println("StringBuffer");</w:t>
            </w:r>
          </w:p>
          <w:p w:rsidR="00384379" w:rsidRDefault="00384379" w:rsidP="00384379">
            <w:r>
              <w:rPr>
                <w:rStyle w:val="HTMLCode"/>
                <w:rFonts w:eastAsiaTheme="majorEastAsia"/>
              </w:rPr>
              <w:t>     }</w:t>
            </w:r>
          </w:p>
          <w:p w:rsidR="00384379" w:rsidRDefault="00384379" w:rsidP="00384379">
            <w:r>
              <w:t> </w:t>
            </w:r>
          </w:p>
          <w:p w:rsidR="00384379" w:rsidRDefault="00384379" w:rsidP="00384379">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 {</w:t>
            </w:r>
          </w:p>
          <w:p w:rsidR="00384379" w:rsidRDefault="00384379" w:rsidP="00384379">
            <w:r>
              <w:rPr>
                <w:rStyle w:val="HTMLCode"/>
                <w:rFonts w:eastAsiaTheme="majorEastAsia"/>
              </w:rPr>
              <w:lastRenderedPageBreak/>
              <w:t>        new</w:t>
            </w:r>
            <w:r>
              <w:t xml:space="preserve"> </w:t>
            </w:r>
            <w:r>
              <w:rPr>
                <w:rStyle w:val="HTMLCode"/>
                <w:rFonts w:eastAsiaTheme="majorEastAsia"/>
              </w:rPr>
              <w:t>Test().foo(null);</w:t>
            </w:r>
          </w:p>
          <w:p w:rsidR="00384379" w:rsidRDefault="00384379" w:rsidP="00384379">
            <w:r>
              <w:rPr>
                <w:rStyle w:val="HTMLCode"/>
                <w:rFonts w:eastAsiaTheme="majorEastAsia"/>
              </w:rPr>
              <w:t>    }</w:t>
            </w:r>
          </w:p>
          <w:p w:rsidR="00384379" w:rsidRDefault="00384379" w:rsidP="00384379">
            <w:r>
              <w:t> </w:t>
            </w:r>
          </w:p>
          <w:p w:rsidR="00384379" w:rsidRDefault="00384379" w:rsidP="00384379">
            <w:pPr>
              <w:rPr>
                <w:sz w:val="24"/>
                <w:szCs w:val="24"/>
              </w:rPr>
            </w:pPr>
            <w:r>
              <w:rPr>
                <w:rStyle w:val="HTMLCode"/>
                <w:rFonts w:eastAsiaTheme="majorEastAsia"/>
              </w:rPr>
              <w:t>}</w:t>
            </w:r>
          </w:p>
        </w:tc>
      </w:tr>
    </w:tbl>
    <w:p w:rsidR="00384379" w:rsidRDefault="00384379" w:rsidP="00C306AB">
      <w:pPr>
        <w:pStyle w:val="NormalWeb"/>
        <w:numPr>
          <w:ilvl w:val="0"/>
          <w:numId w:val="53"/>
        </w:numPr>
        <w:shd w:val="clear" w:color="auto" w:fill="FFFFFF"/>
        <w:spacing w:before="0" w:beforeAutospacing="0" w:after="360" w:afterAutospacing="0" w:line="360" w:lineRule="atLeast"/>
        <w:ind w:left="554"/>
        <w:rPr>
          <w:ins w:id="753" w:author="Unknown"/>
          <w:rFonts w:ascii="Arial" w:hAnsi="Arial" w:cs="Arial"/>
          <w:color w:val="666666"/>
          <w:sz w:val="22"/>
          <w:szCs w:val="22"/>
        </w:rPr>
      </w:pPr>
      <w:ins w:id="754" w:author="Unknown">
        <w:r>
          <w:rPr>
            <w:rFonts w:ascii="Arial" w:hAnsi="Arial" w:cs="Arial"/>
            <w:color w:val="666666"/>
            <w:sz w:val="22"/>
            <w:szCs w:val="22"/>
          </w:rPr>
          <w:lastRenderedPageBreak/>
          <w:t>The above program will not compile with error as “The method foo(String) is ambiguous for the type Test”. For complete clarification read</w:t>
        </w:r>
        <w:r>
          <w:rPr>
            <w:rStyle w:val="apple-converted-space"/>
            <w:rFonts w:ascii="Arial" w:hAnsi="Arial" w:cs="Arial"/>
            <w:color w:val="666666"/>
            <w:sz w:val="22"/>
            <w:szCs w:val="22"/>
          </w:rPr>
          <w: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"http://www.journaldev.com/9107/understanding-the-method-x-is-ambiguous-for-the-type-y-java-compilation-error-with-overloading-methods" </w:instrText>
        </w:r>
        <w:r w:rsidR="000F79BD">
          <w:rPr>
            <w:rFonts w:ascii="Arial" w:hAnsi="Arial" w:cs="Arial"/>
            <w:color w:val="666666"/>
            <w:sz w:val="22"/>
            <w:szCs w:val="22"/>
          </w:rPr>
          <w:fldChar w:fldCharType="separate"/>
        </w:r>
        <w:r>
          <w:rPr>
            <w:rStyle w:val="Hyperlink"/>
            <w:rFonts w:ascii="Arial" w:hAnsi="Arial" w:cs="Arial"/>
            <w:color w:val="FF0000"/>
            <w:sz w:val="22"/>
            <w:szCs w:val="22"/>
          </w:rPr>
          <w:t>Understanding the method X is ambiguous for the type Y error</w:t>
        </w:r>
        <w:r w:rsidR="000F79BD">
          <w:rPr>
            <w:rFonts w:ascii="Arial" w:hAnsi="Arial" w:cs="Arial"/>
            <w:color w:val="666666"/>
            <w:sz w:val="22"/>
            <w:szCs w:val="22"/>
          </w:rPr>
          <w:fldChar w:fldCharType="end"/>
        </w:r>
        <w:r>
          <w:rPr>
            <w:rFonts w:ascii="Arial" w:hAnsi="Arial" w:cs="Arial"/>
            <w:color w:val="666666"/>
            <w:sz w:val="22"/>
            <w:szCs w:val="22"/>
          </w:rPr>
          <w:t>.</w:t>
        </w:r>
      </w:ins>
    </w:p>
    <w:p w:rsidR="00384379" w:rsidRDefault="00384379" w:rsidP="00C306AB">
      <w:pPr>
        <w:numPr>
          <w:ilvl w:val="0"/>
          <w:numId w:val="53"/>
        </w:numPr>
        <w:shd w:val="clear" w:color="auto" w:fill="FFFFFF"/>
        <w:spacing w:before="100" w:beforeAutospacing="1" w:after="100" w:afterAutospacing="1" w:line="360" w:lineRule="atLeast"/>
        <w:ind w:left="554"/>
        <w:rPr>
          <w:ins w:id="755" w:author="Unknown"/>
          <w:rFonts w:ascii="Arial" w:hAnsi="Arial" w:cs="Arial"/>
          <w:color w:val="666666"/>
        </w:rPr>
      </w:pPr>
      <w:ins w:id="756" w:author="Unknown">
        <w:r>
          <w:rPr>
            <w:rFonts w:ascii="Arial" w:hAnsi="Arial" w:cs="Arial"/>
            <w:color w:val="666666"/>
          </w:rPr>
          <w:t>What is the output of below code snippet?</w:t>
        </w:r>
      </w:ins>
    </w:p>
    <w:tbl>
      <w:tblPr>
        <w:tblW w:w="10482" w:type="dxa"/>
        <w:tblInd w:w="554" w:type="dxa"/>
        <w:tblCellMar>
          <w:left w:w="0" w:type="dxa"/>
          <w:right w:w="0" w:type="dxa"/>
        </w:tblCellMar>
        <w:tblLook w:val="04A0"/>
      </w:tblPr>
      <w:tblGrid>
        <w:gridCol w:w="499"/>
        <w:gridCol w:w="9983"/>
      </w:tblGrid>
      <w:tr w:rsidR="00384379" w:rsidTr="00384379">
        <w:tc>
          <w:tcPr>
            <w:tcW w:w="0" w:type="auto"/>
            <w:vAlign w:val="center"/>
            <w:hideMark/>
          </w:tcPr>
          <w:p w:rsidR="00384379" w:rsidRDefault="00384379" w:rsidP="00384379">
            <w:r>
              <w:t>1</w:t>
            </w:r>
          </w:p>
          <w:p w:rsidR="00384379" w:rsidRDefault="00384379" w:rsidP="00384379">
            <w:r>
              <w:t>2</w:t>
            </w:r>
          </w:p>
          <w:p w:rsidR="00384379" w:rsidRDefault="00384379" w:rsidP="00384379">
            <w:pPr>
              <w:rPr>
                <w:sz w:val="24"/>
                <w:szCs w:val="24"/>
              </w:rPr>
            </w:pPr>
            <w:r>
              <w:t>3</w:t>
            </w:r>
          </w:p>
        </w:tc>
        <w:tc>
          <w:tcPr>
            <w:tcW w:w="9983" w:type="dxa"/>
            <w:vAlign w:val="center"/>
            <w:hideMark/>
          </w:tcPr>
          <w:p w:rsidR="00384379" w:rsidRDefault="00384379" w:rsidP="00384379">
            <w:r>
              <w:rPr>
                <w:rStyle w:val="HTMLCode"/>
                <w:rFonts w:eastAsiaTheme="majorEastAsia"/>
              </w:rPr>
              <w:t>String s1 = new</w:t>
            </w:r>
            <w:r>
              <w:t xml:space="preserve"> </w:t>
            </w:r>
            <w:r>
              <w:rPr>
                <w:rStyle w:val="HTMLCode"/>
                <w:rFonts w:eastAsiaTheme="majorEastAsia"/>
              </w:rPr>
              <w:t>String("abc");</w:t>
            </w:r>
          </w:p>
          <w:p w:rsidR="00384379" w:rsidRDefault="00384379" w:rsidP="00384379">
            <w:r>
              <w:rPr>
                <w:rStyle w:val="HTMLCode"/>
                <w:rFonts w:eastAsiaTheme="majorEastAsia"/>
              </w:rPr>
              <w:t>String s2 = new</w:t>
            </w:r>
            <w:r>
              <w:t xml:space="preserve"> </w:t>
            </w:r>
            <w:r>
              <w:rPr>
                <w:rStyle w:val="HTMLCode"/>
                <w:rFonts w:eastAsiaTheme="majorEastAsia"/>
              </w:rPr>
              <w:t>String("abc");</w:t>
            </w:r>
          </w:p>
          <w:p w:rsidR="00384379" w:rsidRDefault="00384379" w:rsidP="00384379">
            <w:pPr>
              <w:rPr>
                <w:sz w:val="24"/>
                <w:szCs w:val="24"/>
              </w:rPr>
            </w:pPr>
            <w:r>
              <w:rPr>
                <w:rStyle w:val="HTMLCode"/>
                <w:rFonts w:eastAsiaTheme="majorEastAsia"/>
              </w:rPr>
              <w:t>System.out.println(s1 == s2);</w:t>
            </w:r>
          </w:p>
        </w:tc>
      </w:tr>
    </w:tbl>
    <w:p w:rsidR="00384379" w:rsidRDefault="00384379" w:rsidP="00C306AB">
      <w:pPr>
        <w:pStyle w:val="NormalWeb"/>
        <w:numPr>
          <w:ilvl w:val="0"/>
          <w:numId w:val="53"/>
        </w:numPr>
        <w:shd w:val="clear" w:color="auto" w:fill="FFFFFF"/>
        <w:spacing w:before="0" w:beforeAutospacing="0" w:after="360" w:afterAutospacing="0" w:line="360" w:lineRule="atLeast"/>
        <w:ind w:left="554"/>
        <w:rPr>
          <w:ins w:id="757" w:author="Unknown"/>
          <w:rFonts w:ascii="Arial" w:hAnsi="Arial" w:cs="Arial"/>
          <w:color w:val="666666"/>
          <w:sz w:val="22"/>
          <w:szCs w:val="22"/>
        </w:rPr>
      </w:pPr>
      <w:ins w:id="758" w:author="Unknown">
        <w:r>
          <w:rPr>
            <w:rFonts w:ascii="Arial" w:hAnsi="Arial" w:cs="Arial"/>
            <w:color w:val="666666"/>
            <w:sz w:val="22"/>
            <w:szCs w:val="22"/>
          </w:rPr>
          <w:t>It will print</w:t>
        </w:r>
        <w:r>
          <w:rPr>
            <w:rStyle w:val="apple-converted-space"/>
            <w:rFonts w:ascii="Arial" w:hAnsi="Arial" w:cs="Arial"/>
            <w:color w:val="666666"/>
            <w:sz w:val="22"/>
            <w:szCs w:val="22"/>
          </w:rPr>
          <w:t> </w:t>
        </w:r>
        <w:r>
          <w:rPr>
            <w:rStyle w:val="Strong"/>
            <w:rFonts w:ascii="Arial" w:hAnsi="Arial" w:cs="Arial"/>
            <w:color w:val="666666"/>
            <w:sz w:val="22"/>
            <w:szCs w:val="22"/>
          </w:rPr>
          <w:t>false</w:t>
        </w:r>
        <w:r>
          <w:rPr>
            <w:rStyle w:val="apple-converted-space"/>
            <w:rFonts w:ascii="Arial" w:hAnsi="Arial" w:cs="Arial"/>
            <w:color w:val="666666"/>
            <w:sz w:val="22"/>
            <w:szCs w:val="22"/>
          </w:rPr>
          <w:t> </w:t>
        </w:r>
        <w:r>
          <w:rPr>
            <w:rFonts w:ascii="Arial" w:hAnsi="Arial" w:cs="Arial"/>
            <w:color w:val="666666"/>
            <w:sz w:val="22"/>
            <w:szCs w:val="22"/>
          </w:rPr>
          <w:t>because we are using</w:t>
        </w:r>
        <w:r>
          <w:rPr>
            <w:rStyle w:val="apple-converted-space"/>
            <w:rFonts w:ascii="Arial" w:hAnsi="Arial" w:cs="Arial"/>
            <w:color w:val="666666"/>
            <w:sz w:val="22"/>
            <w:szCs w:val="22"/>
          </w:rPr>
          <w:t> </w:t>
        </w:r>
        <w:r>
          <w:rPr>
            <w:rStyle w:val="Emphasis"/>
            <w:rFonts w:ascii="Arial" w:hAnsi="Arial" w:cs="Arial"/>
            <w:color w:val="666666"/>
            <w:sz w:val="22"/>
            <w:szCs w:val="22"/>
          </w:rPr>
          <w:t>new</w:t>
        </w:r>
        <w:r>
          <w:rPr>
            <w:rStyle w:val="apple-converted-space"/>
            <w:rFonts w:ascii="Arial" w:hAnsi="Arial" w:cs="Arial"/>
            <w:color w:val="666666"/>
            <w:sz w:val="22"/>
            <w:szCs w:val="22"/>
          </w:rPr>
          <w:t> </w:t>
        </w:r>
        <w:r>
          <w:rPr>
            <w:rFonts w:ascii="Arial" w:hAnsi="Arial" w:cs="Arial"/>
            <w:color w:val="666666"/>
            <w:sz w:val="22"/>
            <w:szCs w:val="22"/>
          </w:rPr>
          <w:t>operator to create String, so it will be created in the heap memory and both s1, s2 will have different reference. If we create them using double quotes, then they will be part of string pool and it will print true.</w:t>
        </w:r>
      </w:ins>
    </w:p>
    <w:p w:rsidR="00384379" w:rsidRDefault="00384379" w:rsidP="00C306AB">
      <w:pPr>
        <w:numPr>
          <w:ilvl w:val="0"/>
          <w:numId w:val="53"/>
        </w:numPr>
        <w:shd w:val="clear" w:color="auto" w:fill="FFFFFF"/>
        <w:spacing w:before="100" w:beforeAutospacing="1" w:after="100" w:afterAutospacing="1" w:line="360" w:lineRule="atLeast"/>
        <w:ind w:left="554"/>
        <w:rPr>
          <w:ins w:id="759" w:author="Unknown"/>
          <w:rFonts w:ascii="Arial" w:hAnsi="Arial" w:cs="Arial"/>
          <w:color w:val="666666"/>
        </w:rPr>
      </w:pPr>
      <w:ins w:id="760" w:author="Unknown">
        <w:r>
          <w:rPr>
            <w:rFonts w:ascii="Arial" w:hAnsi="Arial" w:cs="Arial"/>
            <w:color w:val="666666"/>
          </w:rPr>
          <w:t>What will be output of below code snippet?</w:t>
        </w:r>
      </w:ins>
    </w:p>
    <w:tbl>
      <w:tblPr>
        <w:tblW w:w="10482" w:type="dxa"/>
        <w:tblInd w:w="554" w:type="dxa"/>
        <w:tblCellMar>
          <w:left w:w="0" w:type="dxa"/>
          <w:right w:w="0" w:type="dxa"/>
        </w:tblCellMar>
        <w:tblLook w:val="04A0"/>
      </w:tblPr>
      <w:tblGrid>
        <w:gridCol w:w="499"/>
        <w:gridCol w:w="9983"/>
      </w:tblGrid>
      <w:tr w:rsidR="00384379" w:rsidTr="00384379">
        <w:tc>
          <w:tcPr>
            <w:tcW w:w="0" w:type="auto"/>
            <w:vAlign w:val="center"/>
            <w:hideMark/>
          </w:tcPr>
          <w:p w:rsidR="00384379" w:rsidRDefault="00384379" w:rsidP="00384379">
            <w:r>
              <w:t>1</w:t>
            </w:r>
          </w:p>
          <w:p w:rsidR="00384379" w:rsidRDefault="00384379" w:rsidP="00384379">
            <w:r>
              <w:t>2</w:t>
            </w:r>
          </w:p>
          <w:p w:rsidR="00384379" w:rsidRDefault="00384379" w:rsidP="00384379">
            <w:pPr>
              <w:rPr>
                <w:sz w:val="24"/>
                <w:szCs w:val="24"/>
              </w:rPr>
            </w:pPr>
            <w:r>
              <w:t>3</w:t>
            </w:r>
          </w:p>
        </w:tc>
        <w:tc>
          <w:tcPr>
            <w:tcW w:w="9983" w:type="dxa"/>
            <w:vAlign w:val="center"/>
            <w:hideMark/>
          </w:tcPr>
          <w:p w:rsidR="00384379" w:rsidRDefault="00384379" w:rsidP="00384379">
            <w:r>
              <w:rPr>
                <w:rStyle w:val="HTMLCode"/>
                <w:rFonts w:eastAsiaTheme="majorEastAsia"/>
              </w:rPr>
              <w:t>String s1 = "abc";</w:t>
            </w:r>
          </w:p>
          <w:p w:rsidR="00384379" w:rsidRDefault="00384379" w:rsidP="00384379">
            <w:r>
              <w:rPr>
                <w:rStyle w:val="HTMLCode"/>
                <w:rFonts w:eastAsiaTheme="majorEastAsia"/>
              </w:rPr>
              <w:t>StringBuffer s2 = new</w:t>
            </w:r>
            <w:r>
              <w:t xml:space="preserve"> </w:t>
            </w:r>
            <w:r>
              <w:rPr>
                <w:rStyle w:val="HTMLCode"/>
                <w:rFonts w:eastAsiaTheme="majorEastAsia"/>
              </w:rPr>
              <w:t>StringBuffer(s1);</w:t>
            </w:r>
          </w:p>
          <w:p w:rsidR="00384379" w:rsidRDefault="00384379" w:rsidP="00384379">
            <w:pPr>
              <w:rPr>
                <w:sz w:val="24"/>
                <w:szCs w:val="24"/>
              </w:rPr>
            </w:pPr>
            <w:r>
              <w:rPr>
                <w:rStyle w:val="HTMLCode"/>
                <w:rFonts w:eastAsiaTheme="majorEastAsia"/>
              </w:rPr>
              <w:t>System.out.println(s1.equals(s2));</w:t>
            </w:r>
          </w:p>
        </w:tc>
      </w:tr>
    </w:tbl>
    <w:p w:rsidR="00384379" w:rsidRDefault="00384379" w:rsidP="00C306AB">
      <w:pPr>
        <w:pStyle w:val="NormalWeb"/>
        <w:numPr>
          <w:ilvl w:val="0"/>
          <w:numId w:val="53"/>
        </w:numPr>
        <w:shd w:val="clear" w:color="auto" w:fill="FFFFFF"/>
        <w:spacing w:before="0" w:beforeAutospacing="0" w:after="360" w:afterAutospacing="0" w:line="360" w:lineRule="atLeast"/>
        <w:ind w:left="554"/>
        <w:rPr>
          <w:ins w:id="761" w:author="Unknown"/>
          <w:rFonts w:ascii="Arial" w:hAnsi="Arial" w:cs="Arial"/>
          <w:color w:val="666666"/>
          <w:sz w:val="22"/>
          <w:szCs w:val="22"/>
        </w:rPr>
      </w:pPr>
      <w:ins w:id="762" w:author="Unknown">
        <w:r>
          <w:rPr>
            <w:rFonts w:ascii="Arial" w:hAnsi="Arial" w:cs="Arial"/>
            <w:color w:val="666666"/>
            <w:sz w:val="22"/>
            <w:szCs w:val="22"/>
          </w:rPr>
          <w:t>It will print false because s2 is not of type String. If you will look at the equals method implementation in the String class, you will find a check using</w:t>
        </w:r>
        <w:r>
          <w:rPr>
            <w:rStyle w:val="apple-converted-space"/>
            <w:rFonts w:ascii="Arial" w:hAnsi="Arial" w:cs="Arial"/>
            <w:color w:val="666666"/>
            <w:sz w:val="22"/>
            <w:szCs w:val="22"/>
          </w:rPr>
          <w:t> </w:t>
        </w:r>
        <w:r>
          <w:rPr>
            <w:rStyle w:val="Strong"/>
            <w:rFonts w:ascii="Arial" w:hAnsi="Arial" w:cs="Arial"/>
            <w:color w:val="666666"/>
            <w:sz w:val="22"/>
            <w:szCs w:val="22"/>
          </w:rPr>
          <w:t>instanceof</w:t>
        </w:r>
        <w:r>
          <w:rPr>
            <w:rStyle w:val="apple-converted-space"/>
            <w:rFonts w:ascii="Arial" w:hAnsi="Arial" w:cs="Arial"/>
            <w:color w:val="666666"/>
            <w:sz w:val="22"/>
            <w:szCs w:val="22"/>
          </w:rPr>
          <w:t> </w:t>
        </w:r>
        <w:r>
          <w:rPr>
            <w:rFonts w:ascii="Arial" w:hAnsi="Arial" w:cs="Arial"/>
            <w:color w:val="666666"/>
            <w:sz w:val="22"/>
            <w:szCs w:val="22"/>
          </w:rPr>
          <w:t>operator to check if the type of passed object is String? If not, then return false.</w:t>
        </w:r>
      </w:ins>
    </w:p>
    <w:p w:rsidR="00384379" w:rsidRDefault="00384379" w:rsidP="00C306AB">
      <w:pPr>
        <w:numPr>
          <w:ilvl w:val="0"/>
          <w:numId w:val="53"/>
        </w:numPr>
        <w:shd w:val="clear" w:color="auto" w:fill="FFFFFF"/>
        <w:spacing w:before="100" w:beforeAutospacing="1" w:after="100" w:afterAutospacing="1" w:line="360" w:lineRule="atLeast"/>
        <w:ind w:left="554"/>
        <w:rPr>
          <w:ins w:id="763" w:author="Unknown"/>
          <w:rFonts w:ascii="Arial" w:hAnsi="Arial" w:cs="Arial"/>
          <w:color w:val="666666"/>
        </w:rPr>
      </w:pPr>
      <w:ins w:id="764" w:author="Unknown">
        <w:r>
          <w:rPr>
            <w:rFonts w:ascii="Arial" w:hAnsi="Arial" w:cs="Arial"/>
            <w:color w:val="666666"/>
          </w:rPr>
          <w:t>What will be output of below program?</w:t>
        </w:r>
      </w:ins>
    </w:p>
    <w:tbl>
      <w:tblPr>
        <w:tblW w:w="10482" w:type="dxa"/>
        <w:tblInd w:w="554" w:type="dxa"/>
        <w:tblCellMar>
          <w:left w:w="0" w:type="dxa"/>
          <w:right w:w="0" w:type="dxa"/>
        </w:tblCellMar>
        <w:tblLook w:val="04A0"/>
      </w:tblPr>
      <w:tblGrid>
        <w:gridCol w:w="499"/>
        <w:gridCol w:w="9983"/>
      </w:tblGrid>
      <w:tr w:rsidR="00384379" w:rsidTr="00384379">
        <w:tc>
          <w:tcPr>
            <w:tcW w:w="0" w:type="auto"/>
            <w:vAlign w:val="center"/>
            <w:hideMark/>
          </w:tcPr>
          <w:p w:rsidR="00384379" w:rsidRDefault="00384379" w:rsidP="00384379">
            <w:r>
              <w:t>1</w:t>
            </w:r>
          </w:p>
          <w:p w:rsidR="00384379" w:rsidRDefault="00384379" w:rsidP="00384379">
            <w:r>
              <w:t>2</w:t>
            </w:r>
          </w:p>
          <w:p w:rsidR="00384379" w:rsidRDefault="00384379" w:rsidP="00384379">
            <w:r>
              <w:t>3</w:t>
            </w:r>
          </w:p>
          <w:p w:rsidR="00384379" w:rsidRDefault="00384379" w:rsidP="00384379">
            <w:pPr>
              <w:rPr>
                <w:sz w:val="24"/>
                <w:szCs w:val="24"/>
              </w:rPr>
            </w:pPr>
            <w:r>
              <w:lastRenderedPageBreak/>
              <w:t>4</w:t>
            </w:r>
          </w:p>
        </w:tc>
        <w:tc>
          <w:tcPr>
            <w:tcW w:w="9983" w:type="dxa"/>
            <w:vAlign w:val="center"/>
            <w:hideMark/>
          </w:tcPr>
          <w:p w:rsidR="00384379" w:rsidRDefault="00384379" w:rsidP="00384379">
            <w:r>
              <w:rPr>
                <w:rStyle w:val="HTMLCode"/>
                <w:rFonts w:eastAsiaTheme="majorEastAsia"/>
              </w:rPr>
              <w:lastRenderedPageBreak/>
              <w:t>String s1 = "abc";</w:t>
            </w:r>
          </w:p>
          <w:p w:rsidR="00384379" w:rsidRDefault="00384379" w:rsidP="00384379">
            <w:r>
              <w:rPr>
                <w:rStyle w:val="HTMLCode"/>
                <w:rFonts w:eastAsiaTheme="majorEastAsia"/>
              </w:rPr>
              <w:t>String s2 = new</w:t>
            </w:r>
            <w:r>
              <w:t xml:space="preserve"> </w:t>
            </w:r>
            <w:r>
              <w:rPr>
                <w:rStyle w:val="HTMLCode"/>
                <w:rFonts w:eastAsiaTheme="majorEastAsia"/>
              </w:rPr>
              <w:t>String("abc");</w:t>
            </w:r>
          </w:p>
          <w:p w:rsidR="00384379" w:rsidRDefault="00384379" w:rsidP="00384379">
            <w:r>
              <w:rPr>
                <w:rStyle w:val="HTMLCode"/>
                <w:rFonts w:eastAsiaTheme="majorEastAsia"/>
              </w:rPr>
              <w:t>s2.intern();</w:t>
            </w:r>
          </w:p>
          <w:p w:rsidR="00384379" w:rsidRDefault="00384379" w:rsidP="00384379">
            <w:pPr>
              <w:rPr>
                <w:sz w:val="24"/>
                <w:szCs w:val="24"/>
              </w:rPr>
            </w:pPr>
            <w:r>
              <w:rPr>
                <w:rStyle w:val="HTMLCode"/>
                <w:rFonts w:eastAsiaTheme="majorEastAsia"/>
              </w:rPr>
              <w:lastRenderedPageBreak/>
              <w:t>System.out.println(s1 ==s2);</w:t>
            </w:r>
          </w:p>
        </w:tc>
      </w:tr>
    </w:tbl>
    <w:p w:rsidR="00384379" w:rsidRDefault="00384379" w:rsidP="00C306AB">
      <w:pPr>
        <w:pStyle w:val="NormalWeb"/>
        <w:numPr>
          <w:ilvl w:val="0"/>
          <w:numId w:val="53"/>
        </w:numPr>
        <w:shd w:val="clear" w:color="auto" w:fill="FFFFFF"/>
        <w:spacing w:before="0" w:beforeAutospacing="0" w:after="360" w:afterAutospacing="0" w:line="360" w:lineRule="atLeast"/>
        <w:ind w:left="554"/>
        <w:rPr>
          <w:ins w:id="765" w:author="Unknown"/>
          <w:rFonts w:ascii="Arial" w:hAnsi="Arial" w:cs="Arial"/>
          <w:color w:val="666666"/>
          <w:sz w:val="22"/>
          <w:szCs w:val="22"/>
        </w:rPr>
      </w:pPr>
      <w:ins w:id="766" w:author="Unknown">
        <w:r>
          <w:rPr>
            <w:rFonts w:ascii="Arial" w:hAnsi="Arial" w:cs="Arial"/>
            <w:color w:val="666666"/>
            <w:sz w:val="22"/>
            <w:szCs w:val="22"/>
          </w:rPr>
          <w:lastRenderedPageBreak/>
          <w:t>It’s a tricky question and output will be</w:t>
        </w:r>
        <w:r>
          <w:rPr>
            <w:rStyle w:val="apple-converted-space"/>
            <w:rFonts w:ascii="Arial" w:hAnsi="Arial" w:cs="Arial"/>
            <w:color w:val="666666"/>
            <w:sz w:val="22"/>
            <w:szCs w:val="22"/>
          </w:rPr>
          <w:t> </w:t>
        </w:r>
        <w:r>
          <w:rPr>
            <w:rStyle w:val="Strong"/>
            <w:rFonts w:ascii="Arial" w:hAnsi="Arial" w:cs="Arial"/>
            <w:color w:val="666666"/>
            <w:sz w:val="22"/>
            <w:szCs w:val="22"/>
          </w:rPr>
          <w:t>false</w:t>
        </w:r>
        <w:r>
          <w:rPr>
            <w:rFonts w:ascii="Arial" w:hAnsi="Arial" w:cs="Arial"/>
            <w:color w:val="666666"/>
            <w:sz w:val="22"/>
            <w:szCs w:val="22"/>
          </w:rPr>
          <w:t>. We know that intern() method will return the String object reference from the string pool, but since we didn’t assigned it back to s2, there is no change in s2 and hence both s1 and s2 are having different reference. If we change the code in line 3 to</w:t>
        </w:r>
        <w:r>
          <w:rPr>
            <w:rStyle w:val="apple-converted-space"/>
            <w:rFonts w:ascii="Arial" w:hAnsi="Arial" w:cs="Arial"/>
            <w:color w:val="666666"/>
            <w:sz w:val="22"/>
            <w:szCs w:val="22"/>
          </w:rPr>
          <w:t> </w:t>
        </w:r>
        <w:r>
          <w:rPr>
            <w:rStyle w:val="HTMLCode"/>
            <w:rFonts w:eastAsiaTheme="majorEastAsia"/>
            <w:color w:val="666666"/>
            <w:sz w:val="22"/>
            <w:szCs w:val="22"/>
            <w:shd w:val="clear" w:color="auto" w:fill="EFE8E5"/>
          </w:rPr>
          <w:t>s2 = s2.intern();</w:t>
        </w:r>
        <w:r>
          <w:rPr>
            <w:rStyle w:val="apple-converted-space"/>
            <w:rFonts w:ascii="Arial" w:hAnsi="Arial" w:cs="Arial"/>
            <w:color w:val="666666"/>
            <w:sz w:val="22"/>
            <w:szCs w:val="22"/>
          </w:rPr>
          <w:t> </w:t>
        </w:r>
        <w:r>
          <w:rPr>
            <w:rFonts w:ascii="Arial" w:hAnsi="Arial" w:cs="Arial"/>
            <w:color w:val="666666"/>
            <w:sz w:val="22"/>
            <w:szCs w:val="22"/>
          </w:rPr>
          <w:t>then output will be true.</w:t>
        </w:r>
      </w:ins>
    </w:p>
    <w:p w:rsidR="00384379" w:rsidRDefault="00384379" w:rsidP="00C306AB">
      <w:pPr>
        <w:numPr>
          <w:ilvl w:val="0"/>
          <w:numId w:val="53"/>
        </w:numPr>
        <w:shd w:val="clear" w:color="auto" w:fill="FFFFFF"/>
        <w:spacing w:before="100" w:beforeAutospacing="1" w:after="100" w:afterAutospacing="1" w:line="360" w:lineRule="atLeast"/>
        <w:ind w:left="554"/>
        <w:rPr>
          <w:ins w:id="767" w:author="Unknown"/>
          <w:rFonts w:ascii="Arial" w:hAnsi="Arial" w:cs="Arial"/>
          <w:color w:val="666666"/>
        </w:rPr>
      </w:pPr>
      <w:ins w:id="768" w:author="Unknown">
        <w:r>
          <w:rPr>
            <w:rFonts w:ascii="Arial" w:hAnsi="Arial" w:cs="Arial"/>
            <w:color w:val="666666"/>
          </w:rPr>
          <w:t>How many String objects got created in below code snippet?</w:t>
        </w:r>
      </w:ins>
    </w:p>
    <w:tbl>
      <w:tblPr>
        <w:tblW w:w="10482" w:type="dxa"/>
        <w:tblInd w:w="554" w:type="dxa"/>
        <w:tblCellMar>
          <w:left w:w="0" w:type="dxa"/>
          <w:right w:w="0" w:type="dxa"/>
        </w:tblCellMar>
        <w:tblLook w:val="04A0"/>
      </w:tblPr>
      <w:tblGrid>
        <w:gridCol w:w="499"/>
        <w:gridCol w:w="9983"/>
      </w:tblGrid>
      <w:tr w:rsidR="00384379" w:rsidTr="00384379">
        <w:tc>
          <w:tcPr>
            <w:tcW w:w="0" w:type="auto"/>
            <w:vAlign w:val="center"/>
            <w:hideMark/>
          </w:tcPr>
          <w:p w:rsidR="00384379" w:rsidRDefault="00384379" w:rsidP="00384379">
            <w:r>
              <w:t>1</w:t>
            </w:r>
          </w:p>
          <w:p w:rsidR="00384379" w:rsidRDefault="00384379" w:rsidP="00384379">
            <w:pPr>
              <w:rPr>
                <w:sz w:val="24"/>
                <w:szCs w:val="24"/>
              </w:rPr>
            </w:pPr>
            <w:r>
              <w:t>2</w:t>
            </w:r>
          </w:p>
        </w:tc>
        <w:tc>
          <w:tcPr>
            <w:tcW w:w="9983" w:type="dxa"/>
            <w:vAlign w:val="center"/>
            <w:hideMark/>
          </w:tcPr>
          <w:p w:rsidR="00384379" w:rsidRDefault="00384379" w:rsidP="00384379">
            <w:r>
              <w:rPr>
                <w:rStyle w:val="HTMLCode"/>
                <w:rFonts w:eastAsiaTheme="majorEastAsia"/>
              </w:rPr>
              <w:t>String s1 = new</w:t>
            </w:r>
            <w:r>
              <w:t xml:space="preserve"> </w:t>
            </w:r>
            <w:r>
              <w:rPr>
                <w:rStyle w:val="HTMLCode"/>
                <w:rFonts w:eastAsiaTheme="majorEastAsia"/>
              </w:rPr>
              <w:t xml:space="preserve">String("Hello");  </w:t>
            </w:r>
          </w:p>
          <w:p w:rsidR="00384379" w:rsidRDefault="00384379" w:rsidP="00384379">
            <w:pPr>
              <w:rPr>
                <w:sz w:val="24"/>
                <w:szCs w:val="24"/>
              </w:rPr>
            </w:pPr>
            <w:r>
              <w:rPr>
                <w:rStyle w:val="HTMLCode"/>
                <w:rFonts w:eastAsiaTheme="majorEastAsia"/>
              </w:rPr>
              <w:t>String s2 = new</w:t>
            </w:r>
            <w:r>
              <w:t xml:space="preserve"> </w:t>
            </w:r>
            <w:r>
              <w:rPr>
                <w:rStyle w:val="HTMLCode"/>
                <w:rFonts w:eastAsiaTheme="majorEastAsia"/>
              </w:rPr>
              <w:t>String("Hello");</w:t>
            </w:r>
          </w:p>
        </w:tc>
      </w:tr>
    </w:tbl>
    <w:p w:rsidR="00384379" w:rsidRDefault="00384379" w:rsidP="00C306AB">
      <w:pPr>
        <w:pStyle w:val="NormalWeb"/>
        <w:numPr>
          <w:ilvl w:val="0"/>
          <w:numId w:val="53"/>
        </w:numPr>
        <w:shd w:val="clear" w:color="auto" w:fill="FFFFFF"/>
        <w:spacing w:before="0" w:beforeAutospacing="0" w:after="360" w:afterAutospacing="0" w:line="360" w:lineRule="atLeast"/>
        <w:ind w:left="554"/>
        <w:rPr>
          <w:ins w:id="769" w:author="Unknown"/>
          <w:rFonts w:ascii="Arial" w:hAnsi="Arial" w:cs="Arial"/>
          <w:color w:val="666666"/>
          <w:sz w:val="22"/>
          <w:szCs w:val="22"/>
        </w:rPr>
      </w:pPr>
      <w:ins w:id="770" w:author="Unknown">
        <w:r>
          <w:rPr>
            <w:rFonts w:ascii="Arial" w:hAnsi="Arial" w:cs="Arial"/>
            <w:color w:val="666666"/>
            <w:sz w:val="22"/>
            <w:szCs w:val="22"/>
          </w:rPr>
          <w:t>Answer is 3.</w:t>
        </w:r>
        <w:r>
          <w:rPr>
            <w:rFonts w:ascii="Arial" w:hAnsi="Arial" w:cs="Arial"/>
            <w:color w:val="666666"/>
            <w:sz w:val="22"/>
            <w:szCs w:val="22"/>
          </w:rPr>
          <w:br/>
          <w:t>First – line 1, “Hello” object in the string pool.</w:t>
        </w:r>
        <w:r>
          <w:rPr>
            <w:rFonts w:ascii="Arial" w:hAnsi="Arial" w:cs="Arial"/>
            <w:color w:val="666666"/>
            <w:sz w:val="22"/>
            <w:szCs w:val="22"/>
          </w:rPr>
          <w:br/>
          <w:t>Second – line 1, new String with value “Hello” in the heap memory.</w:t>
        </w:r>
        <w:r>
          <w:rPr>
            <w:rFonts w:ascii="Arial" w:hAnsi="Arial" w:cs="Arial"/>
            <w:color w:val="666666"/>
            <w:sz w:val="22"/>
            <w:szCs w:val="22"/>
          </w:rPr>
          <w:br/>
          <w:t>Third – line 2, new String with value “Hello” in the heap memory. Here “Hello” string from string pool is reused.</w:t>
        </w:r>
      </w:ins>
    </w:p>
    <w:p w:rsidR="00384379" w:rsidRDefault="00384379" w:rsidP="00384379">
      <w:pPr>
        <w:pStyle w:val="NormalWeb"/>
        <w:shd w:val="clear" w:color="auto" w:fill="FFFFFF"/>
        <w:spacing w:before="0" w:beforeAutospacing="0" w:after="360" w:afterAutospacing="0" w:line="360" w:lineRule="atLeast"/>
        <w:rPr>
          <w:ins w:id="771" w:author="Unknown"/>
          <w:rFonts w:ascii="Arial" w:hAnsi="Arial" w:cs="Arial"/>
          <w:color w:val="666666"/>
          <w:sz w:val="22"/>
          <w:szCs w:val="22"/>
        </w:rPr>
      </w:pPr>
      <w:ins w:id="772" w:author="Unknown">
        <w:r>
          <w:rPr>
            <w:rFonts w:ascii="Arial" w:hAnsi="Arial" w:cs="Arial"/>
            <w:color w:val="666666"/>
            <w:sz w:val="22"/>
            <w:szCs w:val="22"/>
          </w:rPr>
          <w:t>I hope that the questions listed here will help you in java interviews, please let me know if I have missed anything.</w:t>
        </w:r>
      </w:ins>
    </w:p>
    <w:p w:rsidR="00384379" w:rsidRDefault="00384379"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br/>
        <w:t>Source:</w:t>
      </w:r>
      <w:r w:rsidRPr="00384379">
        <w:t xml:space="preserve"> </w:t>
      </w:r>
      <w:hyperlink r:id="rId166" w:history="1">
        <w:r w:rsidRPr="00E17768">
          <w:rPr>
            <w:rStyle w:val="Hyperlink"/>
            <w:rFonts w:ascii="Verdana" w:hAnsi="Verdana"/>
            <w:sz w:val="18"/>
            <w:szCs w:val="18"/>
          </w:rPr>
          <w:t>http://www.journaldev.com/1330/java-collections-interview-questions-and-answers</w:t>
        </w:r>
      </w:hyperlink>
    </w:p>
    <w:p w:rsidR="00384379" w:rsidRDefault="00384379" w:rsidP="00384379">
      <w:pPr>
        <w:pStyle w:val="Heading1"/>
        <w:spacing w:before="0" w:after="240"/>
        <w:rPr>
          <w:color w:val="000000"/>
          <w:sz w:val="54"/>
          <w:szCs w:val="54"/>
        </w:rPr>
      </w:pPr>
      <w:r w:rsidRPr="009805F8">
        <w:rPr>
          <w:color w:val="000000"/>
          <w:sz w:val="54"/>
          <w:szCs w:val="54"/>
          <w:highlight w:val="yellow"/>
        </w:rPr>
        <w:t>40 Java Collections Interview Questions and Answers</w:t>
      </w:r>
    </w:p>
    <w:p w:rsidR="00384379" w:rsidRDefault="00384379" w:rsidP="00384379">
      <w:pPr>
        <w:pStyle w:val="entry-meta"/>
        <w:spacing w:before="0" w:beforeAutospacing="0" w:after="360" w:afterAutospacing="0"/>
        <w:rPr>
          <w:caps/>
          <w:color w:val="999999"/>
          <w:sz w:val="18"/>
          <w:szCs w:val="18"/>
        </w:rPr>
      </w:pPr>
      <w:r>
        <w:rPr>
          <w:caps/>
          <w:color w:val="999999"/>
          <w:sz w:val="18"/>
          <w:szCs w:val="18"/>
        </w:rPr>
        <w:t>JULY 11, 2016</w:t>
      </w:r>
      <w:r>
        <w:rPr>
          <w:rStyle w:val="apple-converted-space"/>
          <w:caps/>
          <w:color w:val="999999"/>
          <w:sz w:val="18"/>
          <w:szCs w:val="18"/>
        </w:rPr>
        <w:t> </w:t>
      </w:r>
      <w:r>
        <w:rPr>
          <w:caps/>
          <w:color w:val="999999"/>
          <w:sz w:val="18"/>
          <w:szCs w:val="18"/>
        </w:rPr>
        <w:t>BY</w:t>
      </w:r>
      <w:r>
        <w:rPr>
          <w:rStyle w:val="apple-converted-space"/>
          <w:caps/>
          <w:color w:val="999999"/>
          <w:sz w:val="18"/>
          <w:szCs w:val="18"/>
        </w:rPr>
        <w:t> </w:t>
      </w:r>
      <w:hyperlink r:id="rId167" w:history="1">
        <w:r>
          <w:rPr>
            <w:rStyle w:val="entry-author-name"/>
            <w:caps/>
            <w:color w:val="FF0000"/>
            <w:sz w:val="18"/>
            <w:szCs w:val="18"/>
          </w:rPr>
          <w:t>PANKAJ</w:t>
        </w:r>
      </w:hyperlink>
      <w:r>
        <w:rPr>
          <w:rStyle w:val="apple-converted-space"/>
          <w:caps/>
          <w:color w:val="999999"/>
          <w:sz w:val="18"/>
          <w:szCs w:val="18"/>
        </w:rPr>
        <w:t> </w:t>
      </w:r>
      <w:hyperlink r:id="rId168" w:anchor="comments" w:history="1">
        <w:r>
          <w:rPr>
            <w:rStyle w:val="Hyperlink"/>
            <w:caps/>
            <w:color w:val="FF0000"/>
            <w:sz w:val="18"/>
            <w:szCs w:val="18"/>
          </w:rPr>
          <w:t>103 COMMENTS</w:t>
        </w:r>
      </w:hyperlink>
    </w:p>
    <w:p w:rsidR="00384379" w:rsidRDefault="000F79BD" w:rsidP="00384379">
      <w:pPr>
        <w:pStyle w:val="NormalWeb"/>
        <w:shd w:val="clear" w:color="auto" w:fill="FFFFFF"/>
        <w:spacing w:before="0" w:beforeAutospacing="0" w:after="390" w:afterAutospacing="0" w:line="390" w:lineRule="atLeast"/>
        <w:rPr>
          <w:ins w:id="773" w:author="Unknown"/>
          <w:rFonts w:ascii="Arial" w:hAnsi="Arial" w:cs="Arial"/>
          <w:color w:val="666666"/>
        </w:rPr>
      </w:pPr>
      <w:ins w:id="774" w:author="Unknown">
        <w:r>
          <w:rPr>
            <w:rFonts w:ascii="Arial" w:hAnsi="Arial" w:cs="Arial"/>
            <w:color w:val="666666"/>
          </w:rPr>
          <w:fldChar w:fldCharType="begin"/>
        </w:r>
        <w:r w:rsidR="00384379">
          <w:rPr>
            <w:rFonts w:ascii="Arial" w:hAnsi="Arial" w:cs="Arial"/>
            <w:color w:val="666666"/>
          </w:rPr>
          <w:instrText xml:space="preserve"> HYPERLINK "http://www.journaldev.com/1260/collections-in-java-tutorial" </w:instrText>
        </w:r>
        <w:r>
          <w:rPr>
            <w:rFonts w:ascii="Arial" w:hAnsi="Arial" w:cs="Arial"/>
            <w:color w:val="666666"/>
          </w:rPr>
          <w:fldChar w:fldCharType="separate"/>
        </w:r>
        <w:r w:rsidR="00384379">
          <w:rPr>
            <w:rStyle w:val="Hyperlink"/>
            <w:rFonts w:ascii="Arial" w:hAnsi="Arial" w:cs="Arial"/>
            <w:color w:val="FF0000"/>
          </w:rPr>
          <w:t>Java Collections Framework</w:t>
        </w:r>
        <w:r>
          <w:rPr>
            <w:rFonts w:ascii="Arial" w:hAnsi="Arial" w:cs="Arial"/>
            <w:color w:val="666666"/>
          </w:rPr>
          <w:fldChar w:fldCharType="end"/>
        </w:r>
        <w:r w:rsidR="00384379">
          <w:rPr>
            <w:rStyle w:val="apple-converted-space"/>
            <w:rFonts w:ascii="Arial" w:hAnsi="Arial" w:cs="Arial"/>
            <w:color w:val="666666"/>
          </w:rPr>
          <w:t> </w:t>
        </w:r>
        <w:r w:rsidR="00384379">
          <w:rPr>
            <w:rFonts w:ascii="Arial" w:hAnsi="Arial" w:cs="Arial"/>
            <w:color w:val="666666"/>
          </w:rPr>
          <w:t xml:space="preserve">is the fundamental aspect of java programming language. It’s one of the important topic for java interview questions. Here I am listing some important java collections interview questions and answers for helping you in interview. </w:t>
        </w:r>
        <w:r w:rsidR="00384379">
          <w:rPr>
            <w:rFonts w:ascii="Arial" w:hAnsi="Arial" w:cs="Arial"/>
            <w:color w:val="666666"/>
          </w:rPr>
          <w:lastRenderedPageBreak/>
          <w:t>This is directly coming from my 10+ year of experience in java programming.</w:t>
        </w:r>
        <w:r w:rsidR="00384379">
          <w:rPr>
            <w:rFonts w:ascii="Arial" w:hAnsi="Arial" w:cs="Arial"/>
            <w:color w:val="666666"/>
          </w:rPr>
          <w:br/>
        </w:r>
      </w:ins>
      <w:r w:rsidR="00384379">
        <w:rPr>
          <w:rFonts w:ascii="Arial" w:hAnsi="Arial" w:cs="Arial"/>
          <w:noProof/>
          <w:color w:val="FF0000"/>
        </w:rPr>
        <w:drawing>
          <wp:inline distT="0" distB="0" distL="0" distR="0">
            <wp:extent cx="4290695" cy="2409190"/>
            <wp:effectExtent l="19050" t="0" r="0" b="0"/>
            <wp:docPr id="349" name="Picture 349" descr="java collections interview questions">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java collections interview questions">
                      <a:hlinkClick r:id="rId169"/>
                    </pic:cNvPr>
                    <pic:cNvPicPr>
                      <a:picLocks noChangeAspect="1" noChangeArrowheads="1"/>
                    </pic:cNvPicPr>
                  </pic:nvPicPr>
                  <pic:blipFill>
                    <a:blip r:embed="rId170"/>
                    <a:srcRect/>
                    <a:stretch>
                      <a:fillRect/>
                    </a:stretch>
                  </pic:blipFill>
                  <pic:spPr bwMode="auto">
                    <a:xfrm>
                      <a:off x="0" y="0"/>
                      <a:ext cx="4290695" cy="2409190"/>
                    </a:xfrm>
                    <a:prstGeom prst="rect">
                      <a:avLst/>
                    </a:prstGeom>
                    <a:noFill/>
                    <a:ln w="9525">
                      <a:noFill/>
                      <a:miter lim="800000"/>
                      <a:headEnd/>
                      <a:tailEnd/>
                    </a:ln>
                  </pic:spPr>
                </pic:pic>
              </a:graphicData>
            </a:graphic>
          </wp:inline>
        </w:drawing>
      </w:r>
    </w:p>
    <w:p w:rsidR="00384379" w:rsidRDefault="00384379" w:rsidP="00384379">
      <w:pPr>
        <w:pStyle w:val="Heading2"/>
        <w:shd w:val="clear" w:color="auto" w:fill="FFFFFF"/>
        <w:spacing w:before="0" w:beforeAutospacing="0" w:after="240" w:afterAutospacing="0"/>
        <w:rPr>
          <w:ins w:id="775" w:author="Unknown"/>
          <w:rFonts w:ascii="Arial" w:hAnsi="Arial" w:cs="Arial"/>
          <w:color w:val="000000"/>
          <w:sz w:val="45"/>
          <w:szCs w:val="45"/>
        </w:rPr>
      </w:pPr>
      <w:ins w:id="776" w:author="Unknown">
        <w:r>
          <w:rPr>
            <w:rFonts w:ascii="Arial" w:hAnsi="Arial" w:cs="Arial"/>
            <w:color w:val="000000"/>
            <w:sz w:val="45"/>
            <w:szCs w:val="45"/>
          </w:rPr>
          <w:t>Java Collections Interview Questions</w:t>
        </w:r>
      </w:ins>
    </w:p>
    <w:p w:rsidR="00384379" w:rsidRDefault="000F79BD" w:rsidP="00C306AB">
      <w:pPr>
        <w:numPr>
          <w:ilvl w:val="0"/>
          <w:numId w:val="54"/>
        </w:numPr>
        <w:shd w:val="clear" w:color="auto" w:fill="FFFFFF"/>
        <w:spacing w:before="100" w:beforeAutospacing="1" w:after="100" w:afterAutospacing="1" w:line="390" w:lineRule="atLeast"/>
        <w:ind w:left="600"/>
        <w:rPr>
          <w:ins w:id="777" w:author="Unknown"/>
          <w:rFonts w:ascii="Arial" w:hAnsi="Arial" w:cs="Arial"/>
          <w:color w:val="666666"/>
          <w:sz w:val="24"/>
          <w:szCs w:val="24"/>
        </w:rPr>
      </w:pPr>
      <w:ins w:id="77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"java8-collections" </w:instrText>
        </w:r>
        <w:r>
          <w:rPr>
            <w:rFonts w:ascii="Arial" w:hAnsi="Arial" w:cs="Arial"/>
            <w:color w:val="666666"/>
          </w:rPr>
          <w:fldChar w:fldCharType="separate"/>
        </w:r>
        <w:r w:rsidR="00384379">
          <w:rPr>
            <w:rStyle w:val="Hyperlink"/>
            <w:rFonts w:ascii="Arial" w:hAnsi="Arial" w:cs="Arial"/>
            <w:color w:val="FF0000"/>
          </w:rPr>
          <w:t>What are Collection related features in Java 8?</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79" w:author="Unknown"/>
          <w:rFonts w:ascii="Arial" w:hAnsi="Arial" w:cs="Arial"/>
          <w:color w:val="666666"/>
        </w:rPr>
      </w:pPr>
      <w:ins w:id="78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"java-collections-framework" </w:instrText>
        </w:r>
        <w:r>
          <w:rPr>
            <w:rFonts w:ascii="Arial" w:hAnsi="Arial" w:cs="Arial"/>
            <w:color w:val="666666"/>
          </w:rPr>
          <w:fldChar w:fldCharType="separate"/>
        </w:r>
        <w:r w:rsidR="00384379">
          <w:rPr>
            <w:rStyle w:val="Hyperlink"/>
            <w:rFonts w:ascii="Arial" w:hAnsi="Arial" w:cs="Arial"/>
            <w:color w:val="FF0000"/>
          </w:rPr>
          <w:t>What is Java Collections Framework? List out some benefits of Collections framework?</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81" w:author="Unknown"/>
          <w:rFonts w:ascii="Arial" w:hAnsi="Arial" w:cs="Arial"/>
          <w:color w:val="666666"/>
        </w:rPr>
      </w:pPr>
      <w:ins w:id="78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"generics-in-collections" </w:instrText>
        </w:r>
        <w:r>
          <w:rPr>
            <w:rFonts w:ascii="Arial" w:hAnsi="Arial" w:cs="Arial"/>
            <w:color w:val="666666"/>
          </w:rPr>
          <w:fldChar w:fldCharType="separate"/>
        </w:r>
        <w:r w:rsidR="00384379">
          <w:rPr>
            <w:rStyle w:val="Hyperlink"/>
            <w:rFonts w:ascii="Arial" w:hAnsi="Arial" w:cs="Arial"/>
            <w:color w:val="FF0000"/>
          </w:rPr>
          <w:t>What is the benefit of Generics in Collections Framework?</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83" w:author="Unknown"/>
          <w:rFonts w:ascii="Arial" w:hAnsi="Arial" w:cs="Arial"/>
          <w:color w:val="666666"/>
        </w:rPr>
      </w:pPr>
      <w:ins w:id="78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"collections-framework-interfaces" </w:instrText>
        </w:r>
        <w:r>
          <w:rPr>
            <w:rFonts w:ascii="Arial" w:hAnsi="Arial" w:cs="Arial"/>
            <w:color w:val="666666"/>
          </w:rPr>
          <w:fldChar w:fldCharType="separate"/>
        </w:r>
        <w:r w:rsidR="00384379">
          <w:rPr>
            <w:rStyle w:val="Hyperlink"/>
            <w:rFonts w:ascii="Arial" w:hAnsi="Arial" w:cs="Arial"/>
            <w:color w:val="FF0000"/>
          </w:rPr>
          <w:t>What are the basic interfaces of Java Collections Framework?</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85" w:author="Unknown"/>
          <w:rFonts w:ascii="Arial" w:hAnsi="Arial" w:cs="Arial"/>
          <w:color w:val="666666"/>
        </w:rPr>
      </w:pPr>
      <w:ins w:id="786"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"collection-cloneable-serializable" </w:instrText>
        </w:r>
        <w:r>
          <w:rPr>
            <w:rFonts w:ascii="Arial" w:hAnsi="Arial" w:cs="Arial"/>
            <w:color w:val="666666"/>
          </w:rPr>
          <w:fldChar w:fldCharType="separate"/>
        </w:r>
        <w:r w:rsidR="00384379">
          <w:rPr>
            <w:rStyle w:val="Hyperlink"/>
            <w:rFonts w:ascii="Arial" w:hAnsi="Arial" w:cs="Arial"/>
            <w:color w:val="FF0000"/>
          </w:rPr>
          <w:t>Why Collection doesn’t extend Cloneable and Serializable interfaces?</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87" w:author="Unknown"/>
          <w:rFonts w:ascii="Arial" w:hAnsi="Arial" w:cs="Arial"/>
          <w:color w:val="666666"/>
        </w:rPr>
      </w:pPr>
      <w:ins w:id="78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"map-vs-collection" </w:instrText>
        </w:r>
        <w:r>
          <w:rPr>
            <w:rFonts w:ascii="Arial" w:hAnsi="Arial" w:cs="Arial"/>
            <w:color w:val="666666"/>
          </w:rPr>
          <w:fldChar w:fldCharType="separate"/>
        </w:r>
        <w:r w:rsidR="00384379">
          <w:rPr>
            <w:rStyle w:val="Hyperlink"/>
            <w:rFonts w:ascii="Arial" w:hAnsi="Arial" w:cs="Arial"/>
            <w:color w:val="FF0000"/>
          </w:rPr>
          <w:t>Why Map interface doesn’t extend Collection interface?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89" w:author="Unknown"/>
          <w:rFonts w:ascii="Arial" w:hAnsi="Arial" w:cs="Arial"/>
          <w:color w:val="666666"/>
        </w:rPr>
      </w:pPr>
      <w:ins w:id="79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"iterator-interface" </w:instrText>
        </w:r>
        <w:r>
          <w:rPr>
            <w:rFonts w:ascii="Arial" w:hAnsi="Arial" w:cs="Arial"/>
            <w:color w:val="666666"/>
          </w:rPr>
          <w:fldChar w:fldCharType="separate"/>
        </w:r>
        <w:r w:rsidR="00384379">
          <w:rPr>
            <w:rStyle w:val="Hyperlink"/>
            <w:rFonts w:ascii="Arial" w:hAnsi="Arial" w:cs="Arial"/>
            <w:color w:val="FF0000"/>
          </w:rPr>
          <w:t>What is an Iterator?</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91" w:author="Unknown"/>
          <w:rFonts w:ascii="Arial" w:hAnsi="Arial" w:cs="Arial"/>
          <w:color w:val="666666"/>
        </w:rPr>
      </w:pPr>
      <w:ins w:id="79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"iterator-vs-enumeration" </w:instrText>
        </w:r>
        <w:r>
          <w:rPr>
            <w:rFonts w:ascii="Arial" w:hAnsi="Arial" w:cs="Arial"/>
            <w:color w:val="666666"/>
          </w:rPr>
          <w:fldChar w:fldCharType="separate"/>
        </w:r>
        <w:r w:rsidR="00384379">
          <w:rPr>
            <w:rStyle w:val="Hyperlink"/>
            <w:rFonts w:ascii="Arial" w:hAnsi="Arial" w:cs="Arial"/>
            <w:color w:val="FF0000"/>
          </w:rPr>
          <w:t>What is difference between Enumeration and Iterator interface?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93" w:author="Unknown"/>
          <w:rFonts w:ascii="Arial" w:hAnsi="Arial" w:cs="Arial"/>
          <w:color w:val="666666"/>
        </w:rPr>
      </w:pPr>
      <w:ins w:id="79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"iterator-add" </w:instrText>
        </w:r>
        <w:r>
          <w:rPr>
            <w:rFonts w:ascii="Arial" w:hAnsi="Arial" w:cs="Arial"/>
            <w:color w:val="666666"/>
          </w:rPr>
          <w:fldChar w:fldCharType="separate"/>
        </w:r>
        <w:r w:rsidR="00384379">
          <w:rPr>
            <w:rStyle w:val="Hyperlink"/>
            <w:rFonts w:ascii="Arial" w:hAnsi="Arial" w:cs="Arial"/>
            <w:color w:val="FF0000"/>
          </w:rPr>
          <w:t>Why there is not method like Iterator.add() to add elements to the collection?</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95" w:author="Unknown"/>
          <w:rFonts w:ascii="Arial" w:hAnsi="Arial" w:cs="Arial"/>
          <w:color w:val="666666"/>
        </w:rPr>
      </w:pPr>
      <w:ins w:id="796"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"iterator-next" </w:instrText>
        </w:r>
        <w:r>
          <w:rPr>
            <w:rFonts w:ascii="Arial" w:hAnsi="Arial" w:cs="Arial"/>
            <w:color w:val="666666"/>
          </w:rPr>
          <w:fldChar w:fldCharType="separate"/>
        </w:r>
        <w:r w:rsidR="00384379">
          <w:rPr>
            <w:rStyle w:val="Hyperlink"/>
            <w:rFonts w:ascii="Arial" w:hAnsi="Arial" w:cs="Arial"/>
            <w:color w:val="FF0000"/>
          </w:rPr>
          <w:t>Why Iterator don’t have a method to get next element directly without moving the cursor?</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97" w:author="Unknown"/>
          <w:rFonts w:ascii="Arial" w:hAnsi="Arial" w:cs="Arial"/>
          <w:color w:val="666666"/>
        </w:rPr>
      </w:pPr>
      <w:ins w:id="79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"iterator-vs-listiterator" </w:instrText>
        </w:r>
        <w:r>
          <w:rPr>
            <w:rFonts w:ascii="Arial" w:hAnsi="Arial" w:cs="Arial"/>
            <w:color w:val="666666"/>
          </w:rPr>
          <w:fldChar w:fldCharType="separate"/>
        </w:r>
        <w:r w:rsidR="00384379">
          <w:rPr>
            <w:rStyle w:val="Hyperlink"/>
            <w:rFonts w:ascii="Arial" w:hAnsi="Arial" w:cs="Arial"/>
            <w:color w:val="FF0000"/>
          </w:rPr>
          <w:t>What is different between Iterator and ListIterator?</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799" w:author="Unknown"/>
          <w:rFonts w:ascii="Arial" w:hAnsi="Arial" w:cs="Arial"/>
          <w:color w:val="666666"/>
        </w:rPr>
      </w:pPr>
      <w:ins w:id="80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"iterate-a-list" </w:instrText>
        </w:r>
        <w:r>
          <w:rPr>
            <w:rFonts w:ascii="Arial" w:hAnsi="Arial" w:cs="Arial"/>
            <w:color w:val="666666"/>
          </w:rPr>
          <w:fldChar w:fldCharType="separate"/>
        </w:r>
        <w:r w:rsidR="00384379">
          <w:rPr>
            <w:rStyle w:val="Hyperlink"/>
            <w:rFonts w:ascii="Arial" w:hAnsi="Arial" w:cs="Arial"/>
            <w:color w:val="FF0000"/>
          </w:rPr>
          <w:t>What are different ways to iterate over a list?</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01" w:author="Unknown"/>
          <w:rFonts w:ascii="Arial" w:hAnsi="Arial" w:cs="Arial"/>
          <w:color w:val="666666"/>
        </w:rPr>
      </w:pPr>
      <w:ins w:id="80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"fail-fast-iterator" </w:instrText>
        </w:r>
        <w:r>
          <w:rPr>
            <w:rFonts w:ascii="Arial" w:hAnsi="Arial" w:cs="Arial"/>
            <w:color w:val="666666"/>
          </w:rPr>
          <w:fldChar w:fldCharType="separate"/>
        </w:r>
        <w:r w:rsidR="00384379">
          <w:rPr>
            <w:rStyle w:val="Hyperlink"/>
            <w:rFonts w:ascii="Arial" w:hAnsi="Arial" w:cs="Arial"/>
            <w:color w:val="FF0000"/>
          </w:rPr>
          <w:t>What do you understand by iterator fail-fast property?</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03" w:author="Unknown"/>
          <w:rFonts w:ascii="Arial" w:hAnsi="Arial" w:cs="Arial"/>
          <w:color w:val="666666"/>
        </w:rPr>
      </w:pPr>
      <w:ins w:id="80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"fail-fast-vs-fail-safe" </w:instrText>
        </w:r>
        <w:r>
          <w:rPr>
            <w:rFonts w:ascii="Arial" w:hAnsi="Arial" w:cs="Arial"/>
            <w:color w:val="666666"/>
          </w:rPr>
          <w:fldChar w:fldCharType="separate"/>
        </w:r>
        <w:r w:rsidR="00384379">
          <w:rPr>
            <w:rStyle w:val="Hyperlink"/>
            <w:rFonts w:ascii="Arial" w:hAnsi="Arial" w:cs="Arial"/>
            <w:color w:val="FF0000"/>
          </w:rPr>
          <w:t>What is difference between fail-fast and fail-safe?</w:t>
        </w:r>
        <w:r>
          <w:rPr>
            <w:rFonts w:ascii="Arial" w:hAnsi="Arial" w:cs="Arial"/>
            <w:color w:val="666666"/>
          </w:rPr>
          <w:fldChar w:fldCharType="end"/>
        </w:r>
      </w:ins>
    </w:p>
    <w:p w:rsidR="00384379" w:rsidRDefault="000F79BD" w:rsidP="003A71A5">
      <w:pPr>
        <w:numPr>
          <w:ilvl w:val="0"/>
          <w:numId w:val="54"/>
        </w:numPr>
        <w:shd w:val="clear" w:color="auto" w:fill="FFFFFF"/>
        <w:spacing w:before="100" w:beforeAutospacing="1" w:after="100" w:afterAutospacing="1" w:line="390" w:lineRule="atLeast"/>
        <w:ind w:left="600"/>
        <w:jc w:val="both"/>
        <w:rPr>
          <w:ins w:id="805" w:author="Unknown"/>
          <w:rFonts w:ascii="Arial" w:hAnsi="Arial" w:cs="Arial"/>
          <w:color w:val="666666"/>
        </w:rPr>
      </w:pPr>
      <w:ins w:id="806"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"avoid-concurrentmodificationexception" </w:instrText>
        </w:r>
        <w:r>
          <w:rPr>
            <w:rFonts w:ascii="Arial" w:hAnsi="Arial" w:cs="Arial"/>
            <w:color w:val="666666"/>
          </w:rPr>
          <w:fldChar w:fldCharType="separate"/>
        </w:r>
        <w:r w:rsidR="00384379">
          <w:rPr>
            <w:rStyle w:val="Hyperlink"/>
            <w:rFonts w:ascii="Arial" w:hAnsi="Arial" w:cs="Arial"/>
            <w:color w:val="FF0000"/>
          </w:rPr>
          <w:t>How to avoid ConcurrentModificationException while iterating a collection?</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07" w:author="Unknown"/>
          <w:rFonts w:ascii="Arial" w:hAnsi="Arial" w:cs="Arial"/>
          <w:color w:val="666666"/>
        </w:rPr>
      </w:pPr>
      <w:ins w:id="80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"iterator-implementations" </w:instrText>
        </w:r>
        <w:r>
          <w:rPr>
            <w:rFonts w:ascii="Arial" w:hAnsi="Arial" w:cs="Arial"/>
            <w:color w:val="666666"/>
          </w:rPr>
          <w:fldChar w:fldCharType="separate"/>
        </w:r>
        <w:r w:rsidR="00384379">
          <w:rPr>
            <w:rStyle w:val="Hyperlink"/>
            <w:rFonts w:ascii="Arial" w:hAnsi="Arial" w:cs="Arial"/>
            <w:color w:val="FF0000"/>
          </w:rPr>
          <w:t>Why there are no concrete implementations of Iterator interface?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09" w:author="Unknown"/>
          <w:rFonts w:ascii="Arial" w:hAnsi="Arial" w:cs="Arial"/>
          <w:color w:val="666666"/>
        </w:rPr>
      </w:pPr>
      <w:ins w:id="81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"unsupportedoperationexception" </w:instrText>
        </w:r>
        <w:r>
          <w:rPr>
            <w:rFonts w:ascii="Arial" w:hAnsi="Arial" w:cs="Arial"/>
            <w:color w:val="666666"/>
          </w:rPr>
          <w:fldChar w:fldCharType="separate"/>
        </w:r>
        <w:r w:rsidR="00384379">
          <w:rPr>
            <w:rStyle w:val="Hyperlink"/>
            <w:rFonts w:ascii="Arial" w:hAnsi="Arial" w:cs="Arial"/>
            <w:color w:val="FF0000"/>
          </w:rPr>
          <w:t>What is UnsupportedOperationException?</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11" w:author="Unknown"/>
          <w:rFonts w:ascii="Arial" w:hAnsi="Arial" w:cs="Arial"/>
          <w:color w:val="666666"/>
        </w:rPr>
      </w:pPr>
      <w:ins w:id="81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"hashmap-working" </w:instrText>
        </w:r>
        <w:r>
          <w:rPr>
            <w:rFonts w:ascii="Arial" w:hAnsi="Arial" w:cs="Arial"/>
            <w:color w:val="666666"/>
          </w:rPr>
          <w:fldChar w:fldCharType="separate"/>
        </w:r>
        <w:r w:rsidR="00384379">
          <w:rPr>
            <w:rStyle w:val="Hyperlink"/>
            <w:rFonts w:ascii="Arial" w:hAnsi="Arial" w:cs="Arial"/>
            <w:color w:val="FF0000"/>
          </w:rPr>
          <w:t>How HashMap works in Java?</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13" w:author="Unknown"/>
          <w:rFonts w:ascii="Arial" w:hAnsi="Arial" w:cs="Arial"/>
          <w:color w:val="666666"/>
        </w:rPr>
      </w:pPr>
      <w:ins w:id="81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"hashcode-equals" </w:instrText>
        </w:r>
        <w:r>
          <w:rPr>
            <w:rFonts w:ascii="Arial" w:hAnsi="Arial" w:cs="Arial"/>
            <w:color w:val="666666"/>
          </w:rPr>
          <w:fldChar w:fldCharType="separate"/>
        </w:r>
        <w:r w:rsidR="00384379">
          <w:rPr>
            <w:rStyle w:val="Hyperlink"/>
            <w:rFonts w:ascii="Arial" w:hAnsi="Arial" w:cs="Arial"/>
            <w:color w:val="FF0000"/>
          </w:rPr>
          <w:t>What is the importance of hashCode() and equals() methods?</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15" w:author="Unknown"/>
          <w:rFonts w:ascii="Arial" w:hAnsi="Arial" w:cs="Arial"/>
          <w:color w:val="666666"/>
        </w:rPr>
      </w:pPr>
      <w:ins w:id="816" w:author="Unknown">
        <w:r>
          <w:rPr>
            <w:rFonts w:ascii="Arial" w:hAnsi="Arial" w:cs="Arial"/>
            <w:color w:val="666666"/>
          </w:rPr>
          <w:lastRenderedPageBreak/>
          <w:fldChar w:fldCharType="begin"/>
        </w:r>
        <w:r w:rsidR="00384379">
          <w:rPr>
            <w:rFonts w:ascii="Arial" w:hAnsi="Arial" w:cs="Arial"/>
            <w:color w:val="666666"/>
          </w:rPr>
          <w:instrText xml:space="preserve"> HYPERLINK "http://www.journaldev.com/1330/java-collections-interview-questions-and-answers" \l "map-key" </w:instrText>
        </w:r>
        <w:r>
          <w:rPr>
            <w:rFonts w:ascii="Arial" w:hAnsi="Arial" w:cs="Arial"/>
            <w:color w:val="666666"/>
          </w:rPr>
          <w:fldChar w:fldCharType="separate"/>
        </w:r>
        <w:r w:rsidR="00384379">
          <w:rPr>
            <w:rStyle w:val="Hyperlink"/>
            <w:rFonts w:ascii="Arial" w:hAnsi="Arial" w:cs="Arial"/>
            <w:color w:val="FF0000"/>
          </w:rPr>
          <w:t>Can we use any class as Map key?</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17" w:author="Unknown"/>
          <w:rFonts w:ascii="Arial" w:hAnsi="Arial" w:cs="Arial"/>
          <w:color w:val="666666"/>
        </w:rPr>
      </w:pPr>
      <w:ins w:id="81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"map-collection-views" </w:instrText>
        </w:r>
        <w:r>
          <w:rPr>
            <w:rFonts w:ascii="Arial" w:hAnsi="Arial" w:cs="Arial"/>
            <w:color w:val="666666"/>
          </w:rPr>
          <w:fldChar w:fldCharType="separate"/>
        </w:r>
        <w:r w:rsidR="00384379">
          <w:rPr>
            <w:rStyle w:val="Hyperlink"/>
            <w:rFonts w:ascii="Arial" w:hAnsi="Arial" w:cs="Arial"/>
            <w:color w:val="FF0000"/>
          </w:rPr>
          <w:t>What are different Collection views provided by Map interface?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19" w:author="Unknown"/>
          <w:rFonts w:ascii="Arial" w:hAnsi="Arial" w:cs="Arial"/>
          <w:color w:val="666666"/>
        </w:rPr>
      </w:pPr>
      <w:ins w:id="82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"hashmap-vs-hashtable" </w:instrText>
        </w:r>
        <w:r>
          <w:rPr>
            <w:rFonts w:ascii="Arial" w:hAnsi="Arial" w:cs="Arial"/>
            <w:color w:val="666666"/>
          </w:rPr>
          <w:fldChar w:fldCharType="separate"/>
        </w:r>
        <w:r w:rsidR="00384379">
          <w:rPr>
            <w:rStyle w:val="Hyperlink"/>
            <w:rFonts w:ascii="Arial" w:hAnsi="Arial" w:cs="Arial"/>
            <w:color w:val="FF0000"/>
          </w:rPr>
          <w:t>What is difference between HashMap and Hashtable?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21" w:author="Unknown"/>
          <w:rFonts w:ascii="Arial" w:hAnsi="Arial" w:cs="Arial"/>
          <w:color w:val="666666"/>
        </w:rPr>
      </w:pPr>
      <w:ins w:id="82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"hashmap-vs-treemap" </w:instrText>
        </w:r>
        <w:r>
          <w:rPr>
            <w:rFonts w:ascii="Arial" w:hAnsi="Arial" w:cs="Arial"/>
            <w:color w:val="666666"/>
          </w:rPr>
          <w:fldChar w:fldCharType="separate"/>
        </w:r>
        <w:r w:rsidR="00384379">
          <w:rPr>
            <w:rStyle w:val="Hyperlink"/>
            <w:rFonts w:ascii="Arial" w:hAnsi="Arial" w:cs="Arial"/>
            <w:color w:val="FF0000"/>
          </w:rPr>
          <w:t>How to decide between HashMap and TreeMap?</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23" w:author="Unknown"/>
          <w:rFonts w:ascii="Arial" w:hAnsi="Arial" w:cs="Arial"/>
          <w:color w:val="666666"/>
        </w:rPr>
      </w:pPr>
      <w:ins w:id="82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"arraylist-vs-vector" </w:instrText>
        </w:r>
        <w:r>
          <w:rPr>
            <w:rFonts w:ascii="Arial" w:hAnsi="Arial" w:cs="Arial"/>
            <w:color w:val="666666"/>
          </w:rPr>
          <w:fldChar w:fldCharType="separate"/>
        </w:r>
        <w:r w:rsidR="00384379">
          <w:rPr>
            <w:rStyle w:val="Hyperlink"/>
            <w:rFonts w:ascii="Arial" w:hAnsi="Arial" w:cs="Arial"/>
            <w:color w:val="FF0000"/>
          </w:rPr>
          <w:t>What are similarities and difference between ArrayList and Vector?</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25" w:author="Unknown"/>
          <w:rFonts w:ascii="Arial" w:hAnsi="Arial" w:cs="Arial"/>
          <w:color w:val="666666"/>
        </w:rPr>
      </w:pPr>
      <w:ins w:id="826"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"array-vs-arraylist" </w:instrText>
        </w:r>
        <w:r>
          <w:rPr>
            <w:rFonts w:ascii="Arial" w:hAnsi="Arial" w:cs="Arial"/>
            <w:color w:val="666666"/>
          </w:rPr>
          <w:fldChar w:fldCharType="separate"/>
        </w:r>
        <w:r w:rsidR="00384379">
          <w:rPr>
            <w:rStyle w:val="Hyperlink"/>
            <w:rFonts w:ascii="Arial" w:hAnsi="Arial" w:cs="Arial"/>
            <w:color w:val="FF0000"/>
          </w:rPr>
          <w:t>What is difference between Array and ArrayList? When will you use Array over ArrayList?</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27" w:author="Unknown"/>
          <w:rFonts w:ascii="Arial" w:hAnsi="Arial" w:cs="Arial"/>
          <w:color w:val="666666"/>
        </w:rPr>
      </w:pPr>
      <w:ins w:id="82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"arraylist-vs-linkedlist" </w:instrText>
        </w:r>
        <w:r>
          <w:rPr>
            <w:rFonts w:ascii="Arial" w:hAnsi="Arial" w:cs="Arial"/>
            <w:color w:val="666666"/>
          </w:rPr>
          <w:fldChar w:fldCharType="separate"/>
        </w:r>
        <w:r w:rsidR="00384379">
          <w:rPr>
            <w:rStyle w:val="Hyperlink"/>
            <w:rFonts w:ascii="Arial" w:hAnsi="Arial" w:cs="Arial"/>
            <w:color w:val="FF0000"/>
          </w:rPr>
          <w:t>What is difference between ArrayList and LinkedList?</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29" w:author="Unknown"/>
          <w:rFonts w:ascii="Arial" w:hAnsi="Arial" w:cs="Arial"/>
          <w:color w:val="666666"/>
        </w:rPr>
      </w:pPr>
      <w:ins w:id="83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"collection-random-access" </w:instrText>
        </w:r>
        <w:r>
          <w:rPr>
            <w:rFonts w:ascii="Arial" w:hAnsi="Arial" w:cs="Arial"/>
            <w:color w:val="666666"/>
          </w:rPr>
          <w:fldChar w:fldCharType="separate"/>
        </w:r>
        <w:r w:rsidR="00384379">
          <w:rPr>
            <w:rStyle w:val="Hyperlink"/>
            <w:rFonts w:ascii="Arial" w:hAnsi="Arial" w:cs="Arial"/>
            <w:color w:val="FF0000"/>
          </w:rPr>
          <w:t>Which collection classes provide random access of it’s elements?</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31" w:author="Unknown"/>
          <w:rFonts w:ascii="Arial" w:hAnsi="Arial" w:cs="Arial"/>
          <w:color w:val="666666"/>
        </w:rPr>
      </w:pPr>
      <w:ins w:id="83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"enumset" </w:instrText>
        </w:r>
        <w:r>
          <w:rPr>
            <w:rFonts w:ascii="Arial" w:hAnsi="Arial" w:cs="Arial"/>
            <w:color w:val="666666"/>
          </w:rPr>
          <w:fldChar w:fldCharType="separate"/>
        </w:r>
        <w:r w:rsidR="00384379">
          <w:rPr>
            <w:rStyle w:val="Hyperlink"/>
            <w:rFonts w:ascii="Arial" w:hAnsi="Arial" w:cs="Arial"/>
            <w:color w:val="FF0000"/>
          </w:rPr>
          <w:t>What is EnumSet?</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33" w:author="Unknown"/>
          <w:rFonts w:ascii="Arial" w:hAnsi="Arial" w:cs="Arial"/>
          <w:color w:val="666666"/>
        </w:rPr>
      </w:pPr>
      <w:ins w:id="83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"thread-safe-collections" </w:instrText>
        </w:r>
        <w:r>
          <w:rPr>
            <w:rFonts w:ascii="Arial" w:hAnsi="Arial" w:cs="Arial"/>
            <w:color w:val="666666"/>
          </w:rPr>
          <w:fldChar w:fldCharType="separate"/>
        </w:r>
        <w:r w:rsidR="00384379">
          <w:rPr>
            <w:rStyle w:val="Hyperlink"/>
            <w:rFonts w:ascii="Arial" w:hAnsi="Arial" w:cs="Arial"/>
            <w:color w:val="FF0000"/>
          </w:rPr>
          <w:t>Which collection classes are thread-safe?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35" w:author="Unknown"/>
          <w:rFonts w:ascii="Arial" w:hAnsi="Arial" w:cs="Arial"/>
          <w:color w:val="666666"/>
        </w:rPr>
      </w:pPr>
      <w:ins w:id="836"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"concurrent-collection-classes" </w:instrText>
        </w:r>
        <w:r>
          <w:rPr>
            <w:rFonts w:ascii="Arial" w:hAnsi="Arial" w:cs="Arial"/>
            <w:color w:val="666666"/>
          </w:rPr>
          <w:fldChar w:fldCharType="separate"/>
        </w:r>
        <w:r w:rsidR="00384379">
          <w:rPr>
            <w:rStyle w:val="Hyperlink"/>
            <w:rFonts w:ascii="Arial" w:hAnsi="Arial" w:cs="Arial"/>
            <w:color w:val="FF0000"/>
          </w:rPr>
          <w:t>What are concurrent Collection Classes?</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37" w:author="Unknown"/>
          <w:rFonts w:ascii="Arial" w:hAnsi="Arial" w:cs="Arial"/>
          <w:color w:val="666666"/>
        </w:rPr>
      </w:pPr>
      <w:ins w:id="83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"blocking-queue" </w:instrText>
        </w:r>
        <w:r>
          <w:rPr>
            <w:rFonts w:ascii="Arial" w:hAnsi="Arial" w:cs="Arial"/>
            <w:color w:val="666666"/>
          </w:rPr>
          <w:fldChar w:fldCharType="separate"/>
        </w:r>
        <w:r w:rsidR="00384379">
          <w:rPr>
            <w:rStyle w:val="Hyperlink"/>
            <w:rFonts w:ascii="Arial" w:hAnsi="Arial" w:cs="Arial"/>
            <w:color w:val="FF0000"/>
          </w:rPr>
          <w:t>What is BlockingQueue?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39" w:author="Unknown"/>
          <w:rFonts w:ascii="Arial" w:hAnsi="Arial" w:cs="Arial"/>
          <w:color w:val="666666"/>
        </w:rPr>
      </w:pPr>
      <w:ins w:id="84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"queue-vs-stack" </w:instrText>
        </w:r>
        <w:r>
          <w:rPr>
            <w:rFonts w:ascii="Arial" w:hAnsi="Arial" w:cs="Arial"/>
            <w:color w:val="666666"/>
          </w:rPr>
          <w:fldChar w:fldCharType="separate"/>
        </w:r>
        <w:r w:rsidR="00384379">
          <w:rPr>
            <w:rStyle w:val="Hyperlink"/>
            <w:rFonts w:ascii="Arial" w:hAnsi="Arial" w:cs="Arial"/>
            <w:color w:val="FF0000"/>
          </w:rPr>
          <w:t>What is Queue and Stack, list their differences?</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41" w:author="Unknown"/>
          <w:rFonts w:ascii="Arial" w:hAnsi="Arial" w:cs="Arial"/>
          <w:color w:val="666666"/>
        </w:rPr>
      </w:pPr>
      <w:ins w:id="84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"collections-class" </w:instrText>
        </w:r>
        <w:r>
          <w:rPr>
            <w:rFonts w:ascii="Arial" w:hAnsi="Arial" w:cs="Arial"/>
            <w:color w:val="666666"/>
          </w:rPr>
          <w:fldChar w:fldCharType="separate"/>
        </w:r>
        <w:r w:rsidR="00384379">
          <w:rPr>
            <w:rStyle w:val="Hyperlink"/>
            <w:rFonts w:ascii="Arial" w:hAnsi="Arial" w:cs="Arial"/>
            <w:color w:val="FF0000"/>
          </w:rPr>
          <w:t>What is Collections Class?</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43" w:author="Unknown"/>
          <w:rFonts w:ascii="Arial" w:hAnsi="Arial" w:cs="Arial"/>
          <w:color w:val="666666"/>
        </w:rPr>
      </w:pPr>
      <w:ins w:id="84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"compable-comparator" </w:instrText>
        </w:r>
        <w:r>
          <w:rPr>
            <w:rFonts w:ascii="Arial" w:hAnsi="Arial" w:cs="Arial"/>
            <w:color w:val="666666"/>
          </w:rPr>
          <w:fldChar w:fldCharType="separate"/>
        </w:r>
        <w:r w:rsidR="00384379">
          <w:rPr>
            <w:rStyle w:val="Hyperlink"/>
            <w:rFonts w:ascii="Arial" w:hAnsi="Arial" w:cs="Arial"/>
            <w:color w:val="FF0000"/>
          </w:rPr>
          <w:t>What is Comparable and Comparator interface?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45" w:author="Unknown"/>
          <w:rFonts w:ascii="Arial" w:hAnsi="Arial" w:cs="Arial"/>
          <w:color w:val="666666"/>
        </w:rPr>
      </w:pPr>
      <w:ins w:id="846"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"comparable-vs-comparator" </w:instrText>
        </w:r>
        <w:r>
          <w:rPr>
            <w:rFonts w:ascii="Arial" w:hAnsi="Arial" w:cs="Arial"/>
            <w:color w:val="666666"/>
          </w:rPr>
          <w:fldChar w:fldCharType="separate"/>
        </w:r>
        <w:r w:rsidR="00384379">
          <w:rPr>
            <w:rStyle w:val="Hyperlink"/>
            <w:rFonts w:ascii="Arial" w:hAnsi="Arial" w:cs="Arial"/>
            <w:color w:val="FF0000"/>
          </w:rPr>
          <w:t>What is difference between Comparable and Comparator interface?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47" w:author="Unknown"/>
          <w:rFonts w:ascii="Arial" w:hAnsi="Arial" w:cs="Arial"/>
          <w:color w:val="666666"/>
        </w:rPr>
      </w:pPr>
      <w:ins w:id="84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"sort-objects" </w:instrText>
        </w:r>
        <w:r>
          <w:rPr>
            <w:rFonts w:ascii="Arial" w:hAnsi="Arial" w:cs="Arial"/>
            <w:color w:val="666666"/>
          </w:rPr>
          <w:fldChar w:fldCharType="separate"/>
        </w:r>
        <w:r w:rsidR="00384379">
          <w:rPr>
            <w:rStyle w:val="Hyperlink"/>
            <w:rFonts w:ascii="Arial" w:hAnsi="Arial" w:cs="Arial"/>
            <w:color w:val="FF0000"/>
          </w:rPr>
          <w:t>How can we sort a list of Objects?</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49" w:author="Unknown"/>
          <w:rFonts w:ascii="Arial" w:hAnsi="Arial" w:cs="Arial"/>
          <w:color w:val="666666"/>
        </w:rPr>
      </w:pPr>
      <w:ins w:id="85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"unmodifiable-collections" </w:instrText>
        </w:r>
        <w:r>
          <w:rPr>
            <w:rFonts w:ascii="Arial" w:hAnsi="Arial" w:cs="Arial"/>
            <w:color w:val="666666"/>
          </w:rPr>
          <w:fldChar w:fldCharType="separate"/>
        </w:r>
        <w:r w:rsidR="00384379">
          <w:rPr>
            <w:rStyle w:val="Hyperlink"/>
            <w:rFonts w:ascii="Arial" w:hAnsi="Arial" w:cs="Arial"/>
            <w:color w:val="FF0000"/>
          </w:rPr>
          <w:t>While passing a Collection as argument to a function, how can we make sure the function will not be able to modify it?</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51" w:author="Unknown"/>
          <w:rFonts w:ascii="Arial" w:hAnsi="Arial" w:cs="Arial"/>
          <w:color w:val="666666"/>
        </w:rPr>
      </w:pPr>
      <w:ins w:id="85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"synchronized-collections" </w:instrText>
        </w:r>
        <w:r>
          <w:rPr>
            <w:rFonts w:ascii="Arial" w:hAnsi="Arial" w:cs="Arial"/>
            <w:color w:val="666666"/>
          </w:rPr>
          <w:fldChar w:fldCharType="separate"/>
        </w:r>
        <w:r w:rsidR="00384379">
          <w:rPr>
            <w:rStyle w:val="Hyperlink"/>
            <w:rFonts w:ascii="Arial" w:hAnsi="Arial" w:cs="Arial"/>
            <w:color w:val="FF0000"/>
          </w:rPr>
          <w:t>How can we create a synchronized collection from given collection?</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53" w:author="Unknown"/>
          <w:rFonts w:ascii="Arial" w:hAnsi="Arial" w:cs="Arial"/>
          <w:color w:val="666666"/>
        </w:rPr>
      </w:pPr>
      <w:ins w:id="85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"collection-algorithms" </w:instrText>
        </w:r>
        <w:r>
          <w:rPr>
            <w:rFonts w:ascii="Arial" w:hAnsi="Arial" w:cs="Arial"/>
            <w:color w:val="666666"/>
          </w:rPr>
          <w:fldChar w:fldCharType="separate"/>
        </w:r>
        <w:r w:rsidR="00384379">
          <w:rPr>
            <w:rStyle w:val="Hyperlink"/>
            <w:rFonts w:ascii="Arial" w:hAnsi="Arial" w:cs="Arial"/>
            <w:color w:val="FF0000"/>
          </w:rPr>
          <w:t>What are common algorithms implemented in Collections Framework?</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55" w:author="Unknown"/>
          <w:rFonts w:ascii="Arial" w:hAnsi="Arial" w:cs="Arial"/>
          <w:color w:val="666666"/>
        </w:rPr>
      </w:pPr>
      <w:ins w:id="856"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"big-o-notation-performance" </w:instrText>
        </w:r>
        <w:r>
          <w:rPr>
            <w:rFonts w:ascii="Arial" w:hAnsi="Arial" w:cs="Arial"/>
            <w:color w:val="666666"/>
          </w:rPr>
          <w:fldChar w:fldCharType="separate"/>
        </w:r>
        <w:r w:rsidR="00384379">
          <w:rPr>
            <w:rStyle w:val="Hyperlink"/>
            <w:rFonts w:ascii="Arial" w:hAnsi="Arial" w:cs="Arial"/>
            <w:color w:val="FF0000"/>
          </w:rPr>
          <w:t>What is Big-O notation? Give some examples?</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57" w:author="Unknown"/>
          <w:rFonts w:ascii="Arial" w:hAnsi="Arial" w:cs="Arial"/>
          <w:color w:val="666666"/>
        </w:rPr>
      </w:pPr>
      <w:ins w:id="858"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"collection-best-practices" </w:instrText>
        </w:r>
        <w:r>
          <w:rPr>
            <w:rFonts w:ascii="Arial" w:hAnsi="Arial" w:cs="Arial"/>
            <w:color w:val="666666"/>
          </w:rPr>
          <w:fldChar w:fldCharType="separate"/>
        </w:r>
        <w:r w:rsidR="00384379">
          <w:rPr>
            <w:rStyle w:val="Hyperlink"/>
            <w:rFonts w:ascii="Arial" w:hAnsi="Arial" w:cs="Arial"/>
            <w:color w:val="FF0000"/>
          </w:rPr>
          <w:t>What are best practices related to Java Collections Framework?</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59" w:author="Unknown"/>
          <w:rFonts w:ascii="Arial" w:hAnsi="Arial" w:cs="Arial"/>
          <w:color w:val="666666"/>
        </w:rPr>
      </w:pPr>
      <w:ins w:id="860"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"java-priority-queue" </w:instrText>
        </w:r>
        <w:r>
          <w:rPr>
            <w:rFonts w:ascii="Arial" w:hAnsi="Arial" w:cs="Arial"/>
            <w:color w:val="666666"/>
          </w:rPr>
          <w:fldChar w:fldCharType="separate"/>
        </w:r>
        <w:r w:rsidR="00384379">
          <w:rPr>
            <w:rStyle w:val="Hyperlink"/>
            <w:rFonts w:ascii="Arial" w:hAnsi="Arial" w:cs="Arial"/>
            <w:color w:val="FF0000"/>
          </w:rPr>
          <w:t>What is Java Priority Queue?</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61" w:author="Unknown"/>
          <w:rFonts w:ascii="Arial" w:hAnsi="Arial" w:cs="Arial"/>
          <w:color w:val="666666"/>
        </w:rPr>
      </w:pPr>
      <w:ins w:id="862"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"generics-sub-typing" </w:instrText>
        </w:r>
        <w:r>
          <w:rPr>
            <w:rFonts w:ascii="Arial" w:hAnsi="Arial" w:cs="Arial"/>
            <w:color w:val="666666"/>
          </w:rPr>
          <w:fldChar w:fldCharType="separate"/>
        </w:r>
        <w:r w:rsidR="00384379">
          <w:rPr>
            <w:rStyle w:val="Hyperlink"/>
            <w:rFonts w:ascii="Arial" w:hAnsi="Arial" w:cs="Arial"/>
            <w:color w:val="FF0000"/>
          </w:rPr>
          <w:t>Why can’t we write code as</w:t>
        </w:r>
        <w:r w:rsidR="00384379">
          <w:rPr>
            <w:rStyle w:val="apple-converted-space"/>
            <w:rFonts w:ascii="Arial" w:hAnsi="Arial" w:cs="Arial"/>
            <w:color w:val="FF0000"/>
          </w:rPr>
          <w:t> </w:t>
        </w:r>
        <w:r w:rsidR="00384379">
          <w:rPr>
            <w:rStyle w:val="HTMLCode"/>
            <w:rFonts w:eastAsiaTheme="minorHAnsi"/>
            <w:color w:val="FF0000"/>
            <w:sz w:val="24"/>
            <w:szCs w:val="24"/>
            <w:shd w:val="clear" w:color="auto" w:fill="EFE8E5"/>
          </w:rPr>
          <w:t>List&lt;Number&gt; numbers = new ArrayList&lt;Integer&gt;();</w:t>
        </w:r>
        <w:r w:rsidR="00384379">
          <w:rPr>
            <w:rStyle w:val="Hyperlink"/>
            <w:rFonts w:ascii="Arial" w:hAnsi="Arial" w:cs="Arial"/>
            <w:color w:val="FF0000"/>
          </w:rPr>
          <w:t>?</w:t>
        </w:r>
        <w:r>
          <w:rPr>
            <w:rFonts w:ascii="Arial" w:hAnsi="Arial" w:cs="Arial"/>
            <w:color w:val="666666"/>
          </w:rPr>
          <w:fldChar w:fldCharType="end"/>
        </w:r>
      </w:ins>
    </w:p>
    <w:p w:rsidR="00384379" w:rsidRDefault="000F79BD" w:rsidP="00C306AB">
      <w:pPr>
        <w:numPr>
          <w:ilvl w:val="0"/>
          <w:numId w:val="54"/>
        </w:numPr>
        <w:shd w:val="clear" w:color="auto" w:fill="FFFFFF"/>
        <w:spacing w:before="100" w:beforeAutospacing="1" w:after="100" w:afterAutospacing="1" w:line="390" w:lineRule="atLeast"/>
        <w:ind w:left="600"/>
        <w:rPr>
          <w:ins w:id="863" w:author="Unknown"/>
          <w:rFonts w:ascii="Arial" w:hAnsi="Arial" w:cs="Arial"/>
          <w:color w:val="666666"/>
        </w:rPr>
      </w:pPr>
      <w:ins w:id="864" w:author="Unknown">
        <w:r>
          <w:rPr>
            <w:rFonts w:ascii="Arial" w:hAnsi="Arial" w:cs="Arial"/>
            <w:color w:val="666666"/>
          </w:rPr>
          <w:fldChar w:fldCharType="begin"/>
        </w:r>
        <w:r w:rsidR="00384379">
          <w:rPr>
            <w:rFonts w:ascii="Arial" w:hAnsi="Arial" w:cs="Arial"/>
            <w:color w:val="666666"/>
          </w:rPr>
          <w:instrText xml:space="preserve"> HYPERLINK "http://www.journaldev.com/1330/java-collections-interview-questions-and-answers" \l "generics-array" </w:instrText>
        </w:r>
        <w:r>
          <w:rPr>
            <w:rFonts w:ascii="Arial" w:hAnsi="Arial" w:cs="Arial"/>
            <w:color w:val="666666"/>
          </w:rPr>
          <w:fldChar w:fldCharType="separate"/>
        </w:r>
        <w:r w:rsidR="00384379">
          <w:rPr>
            <w:rStyle w:val="Hyperlink"/>
            <w:rFonts w:ascii="Arial" w:hAnsi="Arial" w:cs="Arial"/>
            <w:color w:val="FF0000"/>
          </w:rPr>
          <w:t>Why can’t we create generic array? or write code as</w:t>
        </w:r>
        <w:r w:rsidR="00384379">
          <w:rPr>
            <w:rStyle w:val="apple-converted-space"/>
            <w:rFonts w:ascii="Arial" w:hAnsi="Arial" w:cs="Arial"/>
            <w:color w:val="FF0000"/>
          </w:rPr>
          <w:t> </w:t>
        </w:r>
        <w:r w:rsidR="00384379">
          <w:rPr>
            <w:rStyle w:val="HTMLCode"/>
            <w:rFonts w:eastAsiaTheme="minorHAnsi"/>
            <w:color w:val="FF0000"/>
            <w:sz w:val="24"/>
            <w:szCs w:val="24"/>
            <w:shd w:val="clear" w:color="auto" w:fill="EFE8E5"/>
          </w:rPr>
          <w:t>List&lt;Integer&gt;[] array = new ArrayList&lt;Integer&gt;[10];</w:t>
        </w:r>
        <w:r>
          <w:rPr>
            <w:rFonts w:ascii="Arial" w:hAnsi="Arial" w:cs="Arial"/>
            <w:color w:val="666666"/>
          </w:rPr>
          <w:fldChar w:fldCharType="end"/>
        </w:r>
      </w:ins>
    </w:p>
    <w:p w:rsidR="00384379" w:rsidRDefault="00384379" w:rsidP="00384379">
      <w:pPr>
        <w:pStyle w:val="Heading2"/>
        <w:shd w:val="clear" w:color="auto" w:fill="FFFFFF"/>
        <w:spacing w:before="0" w:beforeAutospacing="0" w:after="240" w:afterAutospacing="0"/>
        <w:rPr>
          <w:ins w:id="865" w:author="Unknown"/>
          <w:rFonts w:ascii="Arial" w:hAnsi="Arial" w:cs="Arial"/>
          <w:color w:val="000000"/>
          <w:sz w:val="45"/>
          <w:szCs w:val="45"/>
        </w:rPr>
      </w:pPr>
      <w:ins w:id="866" w:author="Unknown">
        <w:r>
          <w:rPr>
            <w:rFonts w:ascii="Arial" w:hAnsi="Arial" w:cs="Arial"/>
            <w:color w:val="000000"/>
            <w:sz w:val="45"/>
            <w:szCs w:val="45"/>
          </w:rPr>
          <w:t>Java Collections Interview Questions and Answers</w:t>
        </w:r>
      </w:ins>
    </w:p>
    <w:p w:rsidR="00384379" w:rsidRDefault="00384379" w:rsidP="00C306AB">
      <w:pPr>
        <w:pStyle w:val="Heading3"/>
        <w:numPr>
          <w:ilvl w:val="0"/>
          <w:numId w:val="55"/>
        </w:numPr>
        <w:shd w:val="clear" w:color="auto" w:fill="FFFFFF"/>
        <w:spacing w:before="0" w:beforeAutospacing="0" w:after="240" w:afterAutospacing="0"/>
        <w:ind w:left="600"/>
        <w:rPr>
          <w:ins w:id="867" w:author="Unknown"/>
          <w:rFonts w:ascii="Arial" w:hAnsi="Arial" w:cs="Arial"/>
          <w:color w:val="000000"/>
          <w:sz w:val="36"/>
          <w:szCs w:val="36"/>
        </w:rPr>
      </w:pPr>
      <w:bookmarkStart w:id="868" w:name="java8-collections"/>
      <w:bookmarkEnd w:id="868"/>
      <w:ins w:id="869" w:author="Unknown">
        <w:r>
          <w:rPr>
            <w:rFonts w:ascii="Arial" w:hAnsi="Arial" w:cs="Arial"/>
            <w:color w:val="000000"/>
            <w:sz w:val="36"/>
            <w:szCs w:val="36"/>
          </w:rPr>
          <w:t>What are Collection related features in Java 8?</w:t>
        </w:r>
      </w:ins>
    </w:p>
    <w:p w:rsidR="00384379" w:rsidRDefault="00384379" w:rsidP="00384379">
      <w:pPr>
        <w:pStyle w:val="NormalWeb"/>
        <w:shd w:val="clear" w:color="auto" w:fill="FFFFFF"/>
        <w:spacing w:before="0" w:beforeAutospacing="0" w:after="390" w:afterAutospacing="0" w:line="390" w:lineRule="atLeast"/>
        <w:ind w:left="600"/>
        <w:rPr>
          <w:ins w:id="870" w:author="Unknown"/>
          <w:rFonts w:ascii="Arial" w:hAnsi="Arial" w:cs="Arial"/>
          <w:color w:val="666666"/>
        </w:rPr>
      </w:pPr>
      <w:ins w:id="871" w:author="Unknown">
        <w:r>
          <w:rPr>
            <w:rFonts w:ascii="Arial" w:hAnsi="Arial" w:cs="Arial"/>
            <w:color w:val="666666"/>
          </w:rPr>
          <w:lastRenderedPageBreak/>
          <w:t>Java 8 has brought major changes in the Collection API. Some of the changes are:</w:t>
        </w:r>
      </w:ins>
    </w:p>
    <w:p w:rsidR="00384379" w:rsidRDefault="000F79BD" w:rsidP="00C306AB">
      <w:pPr>
        <w:numPr>
          <w:ilvl w:val="1"/>
          <w:numId w:val="55"/>
        </w:numPr>
        <w:shd w:val="clear" w:color="auto" w:fill="FFFFFF"/>
        <w:spacing w:before="100" w:beforeAutospacing="1" w:after="100" w:afterAutospacing="1" w:line="390" w:lineRule="atLeast"/>
        <w:ind w:left="1200"/>
        <w:rPr>
          <w:ins w:id="872" w:author="Unknown"/>
          <w:rFonts w:ascii="Arial" w:hAnsi="Arial" w:cs="Arial"/>
          <w:color w:val="666666"/>
        </w:rPr>
      </w:pPr>
      <w:ins w:id="873" w:author="Unknown">
        <w:r>
          <w:rPr>
            <w:rFonts w:ascii="Arial" w:hAnsi="Arial" w:cs="Arial"/>
            <w:color w:val="666666"/>
          </w:rPr>
          <w:fldChar w:fldCharType="begin"/>
        </w:r>
        <w:r w:rsidR="00384379">
          <w:rPr>
            <w:rFonts w:ascii="Arial" w:hAnsi="Arial" w:cs="Arial"/>
            <w:color w:val="666666"/>
          </w:rPr>
          <w:instrText xml:space="preserve"> HYPERLINK "http://www.journaldev.com/2774/java-8-stream" \o "Java 8 Stream API Example Tutorial" </w:instrText>
        </w:r>
        <w:r>
          <w:rPr>
            <w:rFonts w:ascii="Arial" w:hAnsi="Arial" w:cs="Arial"/>
            <w:color w:val="666666"/>
          </w:rPr>
          <w:fldChar w:fldCharType="separate"/>
        </w:r>
        <w:r w:rsidR="00384379">
          <w:rPr>
            <w:rStyle w:val="Hyperlink"/>
            <w:rFonts w:ascii="Arial" w:hAnsi="Arial" w:cs="Arial"/>
            <w:color w:val="FF0000"/>
          </w:rPr>
          <w:t>Java Stream API</w:t>
        </w:r>
        <w:r>
          <w:rPr>
            <w:rFonts w:ascii="Arial" w:hAnsi="Arial" w:cs="Arial"/>
            <w:color w:val="666666"/>
          </w:rPr>
          <w:fldChar w:fldCharType="end"/>
        </w:r>
        <w:r w:rsidR="00384379">
          <w:rPr>
            <w:rStyle w:val="apple-converted-space"/>
            <w:rFonts w:ascii="Arial" w:hAnsi="Arial" w:cs="Arial"/>
            <w:color w:val="666666"/>
          </w:rPr>
          <w:t> </w:t>
        </w:r>
        <w:r w:rsidR="00384379">
          <w:rPr>
            <w:rFonts w:ascii="Arial" w:hAnsi="Arial" w:cs="Arial"/>
            <w:color w:val="666666"/>
          </w:rPr>
          <w:t>for collection classes for supporting sequential as well as parallel processing</w:t>
        </w:r>
      </w:ins>
    </w:p>
    <w:p w:rsidR="00384379" w:rsidRDefault="000F79BD" w:rsidP="00C306AB">
      <w:pPr>
        <w:numPr>
          <w:ilvl w:val="1"/>
          <w:numId w:val="55"/>
        </w:numPr>
        <w:shd w:val="clear" w:color="auto" w:fill="FFFFFF"/>
        <w:spacing w:before="100" w:beforeAutospacing="1" w:after="100" w:afterAutospacing="1" w:line="390" w:lineRule="atLeast"/>
        <w:ind w:left="1200"/>
        <w:rPr>
          <w:ins w:id="874" w:author="Unknown"/>
          <w:rFonts w:ascii="Arial" w:hAnsi="Arial" w:cs="Arial"/>
          <w:color w:val="666666"/>
        </w:rPr>
      </w:pPr>
      <w:ins w:id="875" w:author="Unknown">
        <w:r>
          <w:rPr>
            <w:rFonts w:ascii="Arial" w:hAnsi="Arial" w:cs="Arial"/>
            <w:color w:val="666666"/>
          </w:rPr>
          <w:fldChar w:fldCharType="begin"/>
        </w:r>
        <w:r w:rsidR="00384379">
          <w:rPr>
            <w:rFonts w:ascii="Arial" w:hAnsi="Arial" w:cs="Arial"/>
            <w:color w:val="666666"/>
          </w:rPr>
          <w:instrText xml:space="preserve"> HYPERLINK "http://www.journaldev.com/2389/java-8-features-with-examples" \l "iterable-forEach" </w:instrText>
        </w:r>
        <w:r>
          <w:rPr>
            <w:rFonts w:ascii="Arial" w:hAnsi="Arial" w:cs="Arial"/>
            <w:color w:val="666666"/>
          </w:rPr>
          <w:fldChar w:fldCharType="separate"/>
        </w:r>
        <w:r w:rsidR="00384379">
          <w:rPr>
            <w:rStyle w:val="Hyperlink"/>
            <w:rFonts w:ascii="Arial" w:hAnsi="Arial" w:cs="Arial"/>
            <w:color w:val="FF0000"/>
          </w:rPr>
          <w:t>Iterable interface is extended with forEach()</w:t>
        </w:r>
        <w:r>
          <w:rPr>
            <w:rFonts w:ascii="Arial" w:hAnsi="Arial" w:cs="Arial"/>
            <w:color w:val="666666"/>
          </w:rPr>
          <w:fldChar w:fldCharType="end"/>
        </w:r>
        <w:r w:rsidR="00384379">
          <w:rPr>
            <w:rStyle w:val="apple-converted-space"/>
            <w:rFonts w:ascii="Arial" w:hAnsi="Arial" w:cs="Arial"/>
            <w:color w:val="666666"/>
          </w:rPr>
          <w:t> </w:t>
        </w:r>
        <w:r w:rsidR="00384379">
          <w:rPr>
            <w:rFonts w:ascii="Arial" w:hAnsi="Arial" w:cs="Arial"/>
            <w:color w:val="666666"/>
          </w:rPr>
          <w:t>default method that we can use to iterate over a collection. It is very helpful when used with</w:t>
        </w:r>
        <w:r w:rsidR="00384379">
          <w:rPr>
            <w:rStyle w:val="apple-converted-space"/>
            <w:rFonts w:ascii="Arial" w:hAnsi="Arial" w:cs="Arial"/>
            <w:color w:val="666666"/>
          </w:rPr>
          <w:t> </w:t>
        </w:r>
        <w:r>
          <w:rPr>
            <w:rFonts w:ascii="Arial" w:hAnsi="Arial" w:cs="Arial"/>
            <w:color w:val="666666"/>
          </w:rPr>
          <w:fldChar w:fldCharType="begin"/>
        </w:r>
        <w:r w:rsidR="00384379">
          <w:rPr>
            <w:rFonts w:ascii="Arial" w:hAnsi="Arial" w:cs="Arial"/>
            <w:color w:val="666666"/>
          </w:rPr>
          <w:instrText xml:space="preserve"> HYPERLINK "http://www.journaldev.com/2763/java-8-functional-interfaces" \o "Java 8 Lambda Expressions and Functional Interfaces Example Tutorial" </w:instrText>
        </w:r>
        <w:r>
          <w:rPr>
            <w:rFonts w:ascii="Arial" w:hAnsi="Arial" w:cs="Arial"/>
            <w:color w:val="666666"/>
          </w:rPr>
          <w:fldChar w:fldCharType="separate"/>
        </w:r>
        <w:r w:rsidR="00384379">
          <w:rPr>
            <w:rStyle w:val="Hyperlink"/>
            <w:rFonts w:ascii="Arial" w:hAnsi="Arial" w:cs="Arial"/>
            <w:color w:val="FF0000"/>
          </w:rPr>
          <w:t>lambda expressions</w:t>
        </w:r>
        <w:r>
          <w:rPr>
            <w:rFonts w:ascii="Arial" w:hAnsi="Arial" w:cs="Arial"/>
            <w:color w:val="666666"/>
          </w:rPr>
          <w:fldChar w:fldCharType="end"/>
        </w:r>
        <w:r w:rsidR="00384379">
          <w:rPr>
            <w:rStyle w:val="apple-converted-space"/>
            <w:rFonts w:ascii="Arial" w:hAnsi="Arial" w:cs="Arial"/>
            <w:color w:val="666666"/>
          </w:rPr>
          <w:t> </w:t>
        </w:r>
        <w:r w:rsidR="00384379">
          <w:rPr>
            <w:rFonts w:ascii="Arial" w:hAnsi="Arial" w:cs="Arial"/>
            <w:color w:val="666666"/>
          </w:rPr>
          <w:t>because it’s argument Consumer is a</w:t>
        </w:r>
        <w:r w:rsidR="00384379">
          <w:rPr>
            <w:rStyle w:val="apple-converted-space"/>
            <w:rFonts w:ascii="Arial" w:hAnsi="Arial" w:cs="Arial"/>
            <w:color w:val="666666"/>
          </w:rPr>
          <w:t> </w:t>
        </w:r>
        <w:r>
          <w:rPr>
            <w:rFonts w:ascii="Arial" w:hAnsi="Arial" w:cs="Arial"/>
            <w:color w:val="666666"/>
          </w:rPr>
          <w:fldChar w:fldCharType="begin"/>
        </w:r>
        <w:r w:rsidR="00384379">
          <w:rPr>
            <w:rFonts w:ascii="Arial" w:hAnsi="Arial" w:cs="Arial"/>
            <w:color w:val="666666"/>
          </w:rPr>
          <w:instrText xml:space="preserve"> HYPERLINK "http://www.journaldev.com/2763/java-8-functional-interfaces" \o "Java 8 Lambda Expressions and Functional Interfaces Example Tutorial" </w:instrText>
        </w:r>
        <w:r>
          <w:rPr>
            <w:rFonts w:ascii="Arial" w:hAnsi="Arial" w:cs="Arial"/>
            <w:color w:val="666666"/>
          </w:rPr>
          <w:fldChar w:fldCharType="separate"/>
        </w:r>
        <w:r w:rsidR="00384379">
          <w:rPr>
            <w:rStyle w:val="Hyperlink"/>
            <w:rFonts w:ascii="Arial" w:hAnsi="Arial" w:cs="Arial"/>
            <w:color w:val="FF0000"/>
          </w:rPr>
          <w:t>function interface</w:t>
        </w:r>
        <w:r>
          <w:rPr>
            <w:rFonts w:ascii="Arial" w:hAnsi="Arial" w:cs="Arial"/>
            <w:color w:val="666666"/>
          </w:rPr>
          <w:fldChar w:fldCharType="end"/>
        </w:r>
        <w:r w:rsidR="00384379">
          <w:rPr>
            <w:rFonts w:ascii="Arial" w:hAnsi="Arial" w:cs="Arial"/>
            <w:color w:val="666666"/>
          </w:rPr>
          <w:t>.</w:t>
        </w:r>
      </w:ins>
    </w:p>
    <w:p w:rsidR="00384379" w:rsidRDefault="00384379" w:rsidP="00C306AB">
      <w:pPr>
        <w:numPr>
          <w:ilvl w:val="1"/>
          <w:numId w:val="55"/>
        </w:numPr>
        <w:shd w:val="clear" w:color="auto" w:fill="FFFFFF"/>
        <w:spacing w:before="100" w:beforeAutospacing="1" w:after="100" w:afterAutospacing="1" w:line="390" w:lineRule="atLeast"/>
        <w:ind w:left="1200"/>
        <w:rPr>
          <w:ins w:id="876" w:author="Unknown"/>
          <w:rFonts w:ascii="Arial" w:hAnsi="Arial" w:cs="Arial"/>
          <w:color w:val="666666"/>
        </w:rPr>
      </w:pPr>
      <w:ins w:id="877" w:author="Unknown">
        <w:r>
          <w:rPr>
            <w:rFonts w:ascii="Arial" w:hAnsi="Arial" w:cs="Arial"/>
            <w:color w:val="666666"/>
          </w:rPr>
          <w:t>Miscellaneous Collection API improvements such as</w:t>
        </w:r>
        <w:r>
          <w:rPr>
            <w:rStyle w:val="apple-converted-space"/>
            <w:rFonts w:ascii="Arial" w:hAnsi="Arial" w:cs="Arial"/>
            <w:color w:val="666666"/>
          </w:rPr>
          <w:t> </w:t>
        </w:r>
        <w:r>
          <w:rPr>
            <w:rStyle w:val="HTMLCode"/>
            <w:rFonts w:eastAsiaTheme="minorHAnsi"/>
            <w:color w:val="666666"/>
            <w:sz w:val="24"/>
            <w:szCs w:val="24"/>
            <w:shd w:val="clear" w:color="auto" w:fill="EFE8E5"/>
          </w:rPr>
          <w:t>forEachRemaining(Consumer action)</w:t>
        </w:r>
        <w:r>
          <w:rPr>
            <w:rFonts w:ascii="Arial" w:hAnsi="Arial" w:cs="Arial"/>
            <w:color w:val="666666"/>
          </w:rPr>
          <w:t>method in</w:t>
        </w:r>
        <w:r>
          <w:rPr>
            <w:rStyle w:val="apple-converted-space"/>
            <w:rFonts w:ascii="Arial" w:hAnsi="Arial" w:cs="Arial"/>
            <w:color w:val="666666"/>
          </w:rPr>
          <w:t> </w:t>
        </w:r>
        <w:r>
          <w:rPr>
            <w:rStyle w:val="HTMLCode"/>
            <w:rFonts w:eastAsiaTheme="minorHAnsi"/>
            <w:color w:val="666666"/>
            <w:sz w:val="24"/>
            <w:szCs w:val="24"/>
            <w:shd w:val="clear" w:color="auto" w:fill="EFE8E5"/>
          </w:rPr>
          <w:t>Iterator</w:t>
        </w:r>
        <w:r>
          <w:rPr>
            <w:rStyle w:val="apple-converted-space"/>
            <w:rFonts w:ascii="Arial" w:hAnsi="Arial" w:cs="Arial"/>
            <w:color w:val="666666"/>
          </w:rPr>
          <w:t> </w:t>
        </w:r>
        <w:r>
          <w:rPr>
            <w:rFonts w:ascii="Arial" w:hAnsi="Arial" w:cs="Arial"/>
            <w:color w:val="666666"/>
          </w:rPr>
          <w:t>interface, Map</w:t>
        </w:r>
        <w:r>
          <w:rPr>
            <w:rStyle w:val="apple-converted-space"/>
            <w:rFonts w:ascii="Arial" w:hAnsi="Arial" w:cs="Arial"/>
            <w:color w:val="666666"/>
          </w:rPr>
          <w:t> </w:t>
        </w:r>
        <w:r>
          <w:rPr>
            <w:rStyle w:val="HTMLCode"/>
            <w:rFonts w:eastAsiaTheme="minorHAnsi"/>
            <w:color w:val="666666"/>
            <w:sz w:val="24"/>
            <w:szCs w:val="24"/>
            <w:shd w:val="clear" w:color="auto" w:fill="EFE8E5"/>
          </w:rPr>
          <w:t>replaceAll()</w:t>
        </w:r>
        <w:r>
          <w:rPr>
            <w:rFonts w:ascii="Arial" w:hAnsi="Arial" w:cs="Arial"/>
            <w:color w:val="666666"/>
          </w:rPr>
          <w:t>,</w:t>
        </w:r>
        <w:r>
          <w:rPr>
            <w:rStyle w:val="apple-converted-space"/>
            <w:rFonts w:ascii="Arial" w:hAnsi="Arial" w:cs="Arial"/>
            <w:color w:val="666666"/>
          </w:rPr>
          <w:t> </w:t>
        </w:r>
        <w:r>
          <w:rPr>
            <w:rStyle w:val="HTMLCode"/>
            <w:rFonts w:eastAsiaTheme="minorHAnsi"/>
            <w:color w:val="666666"/>
            <w:sz w:val="24"/>
            <w:szCs w:val="24"/>
            <w:shd w:val="clear" w:color="auto" w:fill="EFE8E5"/>
          </w:rPr>
          <w:t>compute()</w:t>
        </w:r>
        <w:r>
          <w:rPr>
            <w:rFonts w:ascii="Arial" w:hAnsi="Arial" w:cs="Arial"/>
            <w:color w:val="666666"/>
          </w:rPr>
          <w:t>,</w:t>
        </w:r>
        <w:r>
          <w:rPr>
            <w:rStyle w:val="apple-converted-space"/>
            <w:rFonts w:ascii="Arial" w:hAnsi="Arial" w:cs="Arial"/>
            <w:color w:val="666666"/>
          </w:rPr>
          <w:t> </w:t>
        </w:r>
        <w:r>
          <w:rPr>
            <w:rStyle w:val="HTMLCode"/>
            <w:rFonts w:eastAsiaTheme="minorHAnsi"/>
            <w:color w:val="666666"/>
            <w:sz w:val="24"/>
            <w:szCs w:val="24"/>
            <w:shd w:val="clear" w:color="auto" w:fill="EFE8E5"/>
          </w:rPr>
          <w:t>merge()</w:t>
        </w:r>
        <w:r>
          <w:rPr>
            <w:rStyle w:val="apple-converted-space"/>
            <w:rFonts w:ascii="Arial" w:hAnsi="Arial" w:cs="Arial"/>
            <w:color w:val="666666"/>
          </w:rPr>
          <w:t> </w:t>
        </w:r>
        <w:r>
          <w:rPr>
            <w:rFonts w:ascii="Arial" w:hAnsi="Arial" w:cs="Arial"/>
            <w:color w:val="666666"/>
          </w:rPr>
          <w:t>methods.</w:t>
        </w:r>
      </w:ins>
    </w:p>
    <w:p w:rsidR="00384379" w:rsidRDefault="00384379" w:rsidP="00C306AB">
      <w:pPr>
        <w:pStyle w:val="Heading3"/>
        <w:numPr>
          <w:ilvl w:val="0"/>
          <w:numId w:val="55"/>
        </w:numPr>
        <w:shd w:val="clear" w:color="auto" w:fill="FFFFFF"/>
        <w:spacing w:before="0" w:beforeAutospacing="0" w:after="240" w:afterAutospacing="0"/>
        <w:ind w:left="600"/>
        <w:rPr>
          <w:ins w:id="878" w:author="Unknown"/>
          <w:rFonts w:ascii="Arial" w:hAnsi="Arial" w:cs="Arial"/>
          <w:color w:val="000000"/>
          <w:sz w:val="36"/>
          <w:szCs w:val="36"/>
        </w:rPr>
      </w:pPr>
      <w:bookmarkStart w:id="879" w:name="java-collections-framework"/>
      <w:bookmarkEnd w:id="879"/>
      <w:ins w:id="880" w:author="Unknown">
        <w:r>
          <w:rPr>
            <w:rFonts w:ascii="Arial" w:hAnsi="Arial" w:cs="Arial"/>
            <w:color w:val="000000"/>
            <w:sz w:val="36"/>
            <w:szCs w:val="36"/>
          </w:rPr>
          <w:t>What is Java Collections Framework? List out some benefits of Collections framework?</w:t>
        </w:r>
      </w:ins>
      <w:r w:rsidR="00D44A57">
        <w:rPr>
          <w:rFonts w:ascii="Arial" w:hAnsi="Arial" w:cs="Arial"/>
          <w:color w:val="000000"/>
          <w:sz w:val="36"/>
          <w:szCs w:val="36"/>
        </w:rPr>
        <w:t>RRR</w:t>
      </w:r>
    </w:p>
    <w:p w:rsidR="00384379" w:rsidRDefault="00384379" w:rsidP="00384379">
      <w:pPr>
        <w:pStyle w:val="NormalWeb"/>
        <w:shd w:val="clear" w:color="auto" w:fill="FFFFFF"/>
        <w:spacing w:before="0" w:beforeAutospacing="0" w:after="390" w:afterAutospacing="0" w:line="390" w:lineRule="atLeast"/>
        <w:ind w:left="600"/>
        <w:rPr>
          <w:ins w:id="881" w:author="Unknown"/>
          <w:rFonts w:ascii="Arial" w:hAnsi="Arial" w:cs="Arial"/>
          <w:color w:val="666666"/>
        </w:rPr>
      </w:pPr>
      <w:ins w:id="882" w:author="Unknown">
        <w:r>
          <w:rPr>
            <w:rFonts w:ascii="Arial" w:hAnsi="Arial" w:cs="Arial"/>
            <w:color w:val="666666"/>
          </w:rPr>
          <w:t>Collections are used in every programming language and initial java release contained few classes for collections:</w:t>
        </w:r>
        <w:r>
          <w:rPr>
            <w:rStyle w:val="apple-converted-space"/>
            <w:rFonts w:ascii="Arial" w:hAnsi="Arial" w:cs="Arial"/>
            <w:color w:val="666666"/>
          </w:rPr>
          <w:t> </w:t>
        </w:r>
        <w:r>
          <w:rPr>
            <w:rStyle w:val="Strong"/>
            <w:rFonts w:ascii="Arial" w:eastAsiaTheme="majorEastAsia" w:hAnsi="Arial" w:cs="Arial"/>
            <w:color w:val="666666"/>
          </w:rPr>
          <w:t>Vector</w:t>
        </w:r>
        <w:r>
          <w:rPr>
            <w:rFonts w:ascii="Arial" w:hAnsi="Arial" w:cs="Arial"/>
            <w:color w:val="666666"/>
          </w:rPr>
          <w:t>,</w:t>
        </w:r>
        <w:r>
          <w:rPr>
            <w:rStyle w:val="apple-converted-space"/>
            <w:rFonts w:ascii="Arial" w:hAnsi="Arial" w:cs="Arial"/>
            <w:color w:val="666666"/>
          </w:rPr>
          <w:t> </w:t>
        </w:r>
        <w:r>
          <w:rPr>
            <w:rStyle w:val="Strong"/>
            <w:rFonts w:ascii="Arial" w:eastAsiaTheme="majorEastAsia" w:hAnsi="Arial" w:cs="Arial"/>
            <w:color w:val="666666"/>
          </w:rPr>
          <w:t>Stack</w:t>
        </w:r>
        <w:r>
          <w:rPr>
            <w:rFonts w:ascii="Arial" w:hAnsi="Arial" w:cs="Arial"/>
            <w:color w:val="666666"/>
          </w:rPr>
          <w:t>,</w:t>
        </w:r>
        <w:r>
          <w:rPr>
            <w:rStyle w:val="apple-converted-space"/>
            <w:rFonts w:ascii="Arial" w:hAnsi="Arial" w:cs="Arial"/>
            <w:color w:val="666666"/>
          </w:rPr>
          <w:t> </w:t>
        </w:r>
        <w:r>
          <w:rPr>
            <w:rStyle w:val="Strong"/>
            <w:rFonts w:ascii="Arial" w:eastAsiaTheme="majorEastAsia" w:hAnsi="Arial" w:cs="Arial"/>
            <w:color w:val="666666"/>
          </w:rPr>
          <w:t>Hashtable</w:t>
        </w:r>
        <w:r>
          <w:rPr>
            <w:rFonts w:ascii="Arial" w:hAnsi="Arial" w:cs="Arial"/>
            <w:color w:val="666666"/>
          </w:rPr>
          <w:t>,</w:t>
        </w:r>
        <w:r>
          <w:rPr>
            <w:rStyle w:val="apple-converted-space"/>
            <w:rFonts w:ascii="Arial" w:hAnsi="Arial" w:cs="Arial"/>
            <w:color w:val="666666"/>
          </w:rPr>
          <w:t> </w:t>
        </w:r>
        <w:r>
          <w:rPr>
            <w:rStyle w:val="Strong"/>
            <w:rFonts w:ascii="Arial" w:eastAsiaTheme="majorEastAsia" w:hAnsi="Arial" w:cs="Arial"/>
            <w:color w:val="666666"/>
          </w:rPr>
          <w:t>Array</w:t>
        </w:r>
        <w:r>
          <w:rPr>
            <w:rFonts w:ascii="Arial" w:hAnsi="Arial" w:cs="Arial"/>
            <w:color w:val="666666"/>
          </w:rPr>
          <w:t>. But looking at the larger scope and usage, Java 1.2 came up with Collections Framework that group all the collections interfaces, implementations and algorithms.</w:t>
        </w:r>
        <w:r>
          <w:rPr>
            <w:rFonts w:ascii="Arial" w:hAnsi="Arial" w:cs="Arial"/>
            <w:color w:val="666666"/>
          </w:rPr>
          <w:br/>
          <w:t>Java Collections have come through a long way with usage of Generics and Concurrent Collection classes for thread-safe operations. It also includes blocking interfaces and their implementations in java concurrent package.</w:t>
        </w:r>
        <w:r>
          <w:rPr>
            <w:rFonts w:ascii="Arial" w:hAnsi="Arial" w:cs="Arial"/>
            <w:color w:val="666666"/>
          </w:rPr>
          <w:br/>
          <w:t>Some of the benefits of collections framework are;</w:t>
        </w:r>
      </w:ins>
    </w:p>
    <w:p w:rsidR="00384379" w:rsidRDefault="00384379" w:rsidP="00C306AB">
      <w:pPr>
        <w:numPr>
          <w:ilvl w:val="1"/>
          <w:numId w:val="56"/>
        </w:numPr>
        <w:shd w:val="clear" w:color="auto" w:fill="FFFFFF"/>
        <w:spacing w:before="100" w:beforeAutospacing="1" w:after="100" w:afterAutospacing="1" w:line="390" w:lineRule="atLeast"/>
        <w:ind w:left="1200"/>
        <w:rPr>
          <w:ins w:id="883" w:author="Unknown"/>
          <w:rFonts w:ascii="Arial" w:hAnsi="Arial" w:cs="Arial"/>
          <w:color w:val="666666"/>
        </w:rPr>
      </w:pPr>
      <w:ins w:id="884" w:author="Unknown">
        <w:r>
          <w:rPr>
            <w:rFonts w:ascii="Arial" w:hAnsi="Arial" w:cs="Arial"/>
            <w:color w:val="666666"/>
          </w:rPr>
          <w:t>Reduced development effort by using core collection classes rather than implementing our own collection classes.</w:t>
        </w:r>
      </w:ins>
    </w:p>
    <w:p w:rsidR="00384379" w:rsidRDefault="00384379" w:rsidP="00C306AB">
      <w:pPr>
        <w:numPr>
          <w:ilvl w:val="1"/>
          <w:numId w:val="56"/>
        </w:numPr>
        <w:shd w:val="clear" w:color="auto" w:fill="FFFFFF"/>
        <w:spacing w:before="100" w:beforeAutospacing="1" w:after="100" w:afterAutospacing="1" w:line="390" w:lineRule="atLeast"/>
        <w:ind w:left="1200"/>
        <w:rPr>
          <w:ins w:id="885" w:author="Unknown"/>
          <w:rFonts w:ascii="Arial" w:hAnsi="Arial" w:cs="Arial"/>
          <w:color w:val="666666"/>
        </w:rPr>
      </w:pPr>
      <w:ins w:id="886" w:author="Unknown">
        <w:r>
          <w:rPr>
            <w:rFonts w:ascii="Arial" w:hAnsi="Arial" w:cs="Arial"/>
            <w:color w:val="666666"/>
          </w:rPr>
          <w:t>Code quality is enhanced with the use of well tested collections framework classes.</w:t>
        </w:r>
      </w:ins>
    </w:p>
    <w:p w:rsidR="00384379" w:rsidRDefault="00384379" w:rsidP="00C306AB">
      <w:pPr>
        <w:numPr>
          <w:ilvl w:val="1"/>
          <w:numId w:val="56"/>
        </w:numPr>
        <w:shd w:val="clear" w:color="auto" w:fill="FFFFFF"/>
        <w:spacing w:before="100" w:beforeAutospacing="1" w:after="100" w:afterAutospacing="1" w:line="390" w:lineRule="atLeast"/>
        <w:ind w:left="1200"/>
        <w:rPr>
          <w:ins w:id="887" w:author="Unknown"/>
          <w:rFonts w:ascii="Arial" w:hAnsi="Arial" w:cs="Arial"/>
          <w:color w:val="666666"/>
        </w:rPr>
      </w:pPr>
      <w:ins w:id="888" w:author="Unknown">
        <w:r>
          <w:rPr>
            <w:rFonts w:ascii="Arial" w:hAnsi="Arial" w:cs="Arial"/>
            <w:color w:val="666666"/>
          </w:rPr>
          <w:t>Reduced effort for code maintenance by using collection classes shipped with JDK.</w:t>
        </w:r>
      </w:ins>
    </w:p>
    <w:p w:rsidR="00384379" w:rsidRDefault="00384379" w:rsidP="00C306AB">
      <w:pPr>
        <w:numPr>
          <w:ilvl w:val="1"/>
          <w:numId w:val="56"/>
        </w:numPr>
        <w:shd w:val="clear" w:color="auto" w:fill="FFFFFF"/>
        <w:spacing w:before="100" w:beforeAutospacing="1" w:after="100" w:afterAutospacing="1" w:line="390" w:lineRule="atLeast"/>
        <w:ind w:left="1200"/>
        <w:rPr>
          <w:ins w:id="889" w:author="Unknown"/>
          <w:rFonts w:ascii="Arial" w:hAnsi="Arial" w:cs="Arial"/>
          <w:color w:val="666666"/>
        </w:rPr>
      </w:pPr>
      <w:ins w:id="890" w:author="Unknown">
        <w:r>
          <w:rPr>
            <w:rFonts w:ascii="Arial" w:hAnsi="Arial" w:cs="Arial"/>
            <w:color w:val="666666"/>
          </w:rPr>
          <w:t>Reusability and Interoperability</w:t>
        </w:r>
      </w:ins>
    </w:p>
    <w:p w:rsidR="00384379" w:rsidRDefault="00384379" w:rsidP="00C306AB">
      <w:pPr>
        <w:pStyle w:val="Heading3"/>
        <w:numPr>
          <w:ilvl w:val="0"/>
          <w:numId w:val="56"/>
        </w:numPr>
        <w:shd w:val="clear" w:color="auto" w:fill="FFFFFF"/>
        <w:spacing w:before="0" w:beforeAutospacing="0" w:after="240" w:afterAutospacing="0"/>
        <w:ind w:left="600"/>
        <w:rPr>
          <w:ins w:id="891" w:author="Unknown"/>
          <w:rFonts w:ascii="Arial" w:hAnsi="Arial" w:cs="Arial"/>
          <w:color w:val="000000"/>
          <w:sz w:val="36"/>
          <w:szCs w:val="36"/>
        </w:rPr>
      </w:pPr>
      <w:bookmarkStart w:id="892" w:name="generics-in-collections"/>
      <w:bookmarkEnd w:id="892"/>
      <w:ins w:id="893" w:author="Unknown">
        <w:r>
          <w:rPr>
            <w:rFonts w:ascii="Arial" w:hAnsi="Arial" w:cs="Arial"/>
            <w:color w:val="000000"/>
            <w:sz w:val="36"/>
            <w:szCs w:val="36"/>
          </w:rPr>
          <w:t>What is the benefit of Generics in Collections Framework?</w:t>
        </w:r>
      </w:ins>
    </w:p>
    <w:p w:rsidR="00384379" w:rsidRDefault="00384379" w:rsidP="00384379">
      <w:pPr>
        <w:pStyle w:val="NormalWeb"/>
        <w:shd w:val="clear" w:color="auto" w:fill="FFFFFF"/>
        <w:spacing w:before="0" w:beforeAutospacing="0" w:after="390" w:afterAutospacing="0" w:line="390" w:lineRule="atLeast"/>
        <w:ind w:left="600"/>
        <w:rPr>
          <w:ins w:id="894" w:author="Unknown"/>
          <w:rFonts w:ascii="Arial" w:hAnsi="Arial" w:cs="Arial"/>
          <w:color w:val="666666"/>
        </w:rPr>
      </w:pPr>
      <w:ins w:id="895" w:author="Unknown">
        <w:r>
          <w:rPr>
            <w:rFonts w:ascii="Arial" w:hAnsi="Arial" w:cs="Arial"/>
            <w:color w:val="666666"/>
          </w:rPr>
          <w:lastRenderedPageBreak/>
          <w:t>Java 1.5 came with Generics and all collection interfaces and implementations use it heavily. Generics allow us to provide the type of Object that a collection can contain, so if you try to add any element of other type it throws compile time error.</w:t>
        </w:r>
        <w:r>
          <w:rPr>
            <w:rFonts w:ascii="Arial" w:hAnsi="Arial" w:cs="Arial"/>
            <w:color w:val="666666"/>
          </w:rPr>
          <w:br/>
          <w:t>This avoids ClassCastException at Runtime because you will get the error at compilation. Also Generics make code clean since we don’t need to use casting and</w:t>
        </w:r>
        <w:r>
          <w:rPr>
            <w:rStyle w:val="apple-converted-space"/>
            <w:rFonts w:ascii="Arial" w:hAnsi="Arial" w:cs="Arial"/>
            <w:color w:val="666666"/>
          </w:rPr>
          <w:t> </w:t>
        </w:r>
        <w:r>
          <w:rPr>
            <w:rStyle w:val="Emphasis"/>
            <w:rFonts w:ascii="Arial" w:hAnsi="Arial" w:cs="Arial"/>
            <w:color w:val="666666"/>
          </w:rPr>
          <w:t>instanceof</w:t>
        </w:r>
        <w:r>
          <w:rPr>
            <w:rStyle w:val="apple-converted-space"/>
            <w:rFonts w:ascii="Arial" w:hAnsi="Arial" w:cs="Arial"/>
            <w:color w:val="666666"/>
          </w:rPr>
          <w:t> </w:t>
        </w:r>
        <w:r>
          <w:rPr>
            <w:rFonts w:ascii="Arial" w:hAnsi="Arial" w:cs="Arial"/>
            <w:color w:val="666666"/>
          </w:rPr>
          <w:t>operator. I would highly recommend to go through</w:t>
        </w:r>
        <w:r>
          <w:rPr>
            <w:rStyle w:val="apple-converted-space"/>
            <w:rFonts w:ascii="Arial" w:hAnsi="Arial" w:cs="Arial"/>
            <w:color w:val="666666"/>
          </w:rPr>
          <w:t> </w:t>
        </w:r>
        <w:r w:rsidR="000F79BD">
          <w:rPr>
            <w:rStyle w:val="Strong"/>
            <w:rFonts w:ascii="Arial" w:eastAsiaTheme="majorEastAsia" w:hAnsi="Arial" w:cs="Arial"/>
            <w:color w:val="666666"/>
          </w:rPr>
          <w:fldChar w:fldCharType="begin"/>
        </w:r>
        <w:r>
          <w:rPr>
            <w:rStyle w:val="Strong"/>
            <w:rFonts w:ascii="Arial" w:eastAsiaTheme="majorEastAsia" w:hAnsi="Arial" w:cs="Arial"/>
            <w:color w:val="666666"/>
          </w:rPr>
          <w:instrText xml:space="preserve"> HYPERLINK "http://www.journaldev.com/1663/java-generics-example-method-class-interface" \o "Java Generics Tutorial – Example Class, Interface, Methods, Wildcards and much more" </w:instrText>
        </w:r>
        <w:r w:rsidR="000F79BD">
          <w:rPr>
            <w:rStyle w:val="Strong"/>
            <w:rFonts w:ascii="Arial" w:eastAsiaTheme="majorEastAsia" w:hAnsi="Arial" w:cs="Arial"/>
            <w:color w:val="666666"/>
          </w:rPr>
          <w:fldChar w:fldCharType="separate"/>
        </w:r>
        <w:r>
          <w:rPr>
            <w:rStyle w:val="Hyperlink"/>
            <w:rFonts w:ascii="Arial" w:hAnsi="Arial" w:cs="Arial"/>
            <w:b/>
            <w:bCs/>
            <w:color w:val="FF0000"/>
          </w:rPr>
          <w:t>Java Generic Tutorial</w:t>
        </w:r>
        <w:r w:rsidR="000F79BD">
          <w:rPr>
            <w:rStyle w:val="Strong"/>
            <w:rFonts w:ascii="Arial" w:eastAsiaTheme="majorEastAsia" w:hAnsi="Arial" w:cs="Arial"/>
            <w:color w:val="666666"/>
          </w:rPr>
          <w:fldChar w:fldCharType="end"/>
        </w:r>
        <w:r>
          <w:rPr>
            <w:rStyle w:val="apple-converted-space"/>
            <w:rFonts w:ascii="Arial" w:hAnsi="Arial" w:cs="Arial"/>
            <w:color w:val="666666"/>
          </w:rPr>
          <w:t> </w:t>
        </w:r>
        <w:r>
          <w:rPr>
            <w:rFonts w:ascii="Arial" w:hAnsi="Arial" w:cs="Arial"/>
            <w:color w:val="666666"/>
          </w:rPr>
          <w:t>to understand generics in a better way.</w:t>
        </w:r>
      </w:ins>
    </w:p>
    <w:p w:rsidR="00384379" w:rsidRDefault="00384379" w:rsidP="00C306AB">
      <w:pPr>
        <w:pStyle w:val="Heading3"/>
        <w:numPr>
          <w:ilvl w:val="0"/>
          <w:numId w:val="56"/>
        </w:numPr>
        <w:shd w:val="clear" w:color="auto" w:fill="FFFFFF"/>
        <w:spacing w:before="0" w:beforeAutospacing="0" w:after="240" w:afterAutospacing="0"/>
        <w:ind w:left="600"/>
        <w:rPr>
          <w:ins w:id="896" w:author="Unknown"/>
          <w:rFonts w:ascii="Arial" w:hAnsi="Arial" w:cs="Arial"/>
          <w:color w:val="000000"/>
          <w:sz w:val="36"/>
          <w:szCs w:val="36"/>
        </w:rPr>
      </w:pPr>
      <w:bookmarkStart w:id="897" w:name="collections-framework-interfaces"/>
      <w:bookmarkEnd w:id="897"/>
      <w:ins w:id="898" w:author="Unknown">
        <w:r>
          <w:rPr>
            <w:rFonts w:ascii="Arial" w:hAnsi="Arial" w:cs="Arial"/>
            <w:color w:val="000000"/>
            <w:sz w:val="36"/>
            <w:szCs w:val="36"/>
          </w:rPr>
          <w:t>What are the basic interfaces of Java Collections Framework?</w:t>
        </w:r>
      </w:ins>
    </w:p>
    <w:p w:rsidR="00384379" w:rsidRDefault="000F79BD" w:rsidP="00384379">
      <w:pPr>
        <w:pStyle w:val="NormalWeb"/>
        <w:shd w:val="clear" w:color="auto" w:fill="FFFFFF"/>
        <w:spacing w:before="0" w:beforeAutospacing="0" w:after="390" w:afterAutospacing="0" w:line="390" w:lineRule="atLeast"/>
        <w:ind w:left="600"/>
        <w:rPr>
          <w:ins w:id="899" w:author="Unknown"/>
          <w:rFonts w:ascii="Arial" w:hAnsi="Arial" w:cs="Arial"/>
          <w:color w:val="666666"/>
        </w:rPr>
      </w:pPr>
      <w:ins w:id="900" w:author="Unknown">
        <w:r>
          <w:rPr>
            <w:rFonts w:ascii="Arial" w:hAnsi="Arial" w:cs="Arial"/>
            <w:color w:val="666666"/>
          </w:rPr>
          <w:fldChar w:fldCharType="begin"/>
        </w:r>
        <w:r w:rsidR="00384379">
          <w:rPr>
            <w:rFonts w:ascii="Arial" w:hAnsi="Arial" w:cs="Arial"/>
            <w:color w:val="666666"/>
          </w:rPr>
          <w:instrText xml:space="preserve"> HYPERLINK "http://www.journaldev.com/1260/collections-in-java-tutorial" \l "collection-interface" </w:instrText>
        </w:r>
        <w:r>
          <w:rPr>
            <w:rFonts w:ascii="Arial" w:hAnsi="Arial" w:cs="Arial"/>
            <w:color w:val="666666"/>
          </w:rPr>
          <w:fldChar w:fldCharType="separate"/>
        </w:r>
        <w:r w:rsidR="00384379">
          <w:rPr>
            <w:rStyle w:val="Hyperlink"/>
            <w:rFonts w:ascii="Arial" w:hAnsi="Arial" w:cs="Arial"/>
            <w:color w:val="FF0000"/>
          </w:rPr>
          <w:t>Collection</w:t>
        </w:r>
        <w:r>
          <w:rPr>
            <w:rFonts w:ascii="Arial" w:hAnsi="Arial" w:cs="Arial"/>
            <w:color w:val="666666"/>
          </w:rPr>
          <w:fldChar w:fldCharType="end"/>
        </w:r>
        <w:r w:rsidR="00384379">
          <w:rPr>
            <w:rStyle w:val="apple-converted-space"/>
            <w:rFonts w:ascii="Arial" w:hAnsi="Arial" w:cs="Arial"/>
            <w:color w:val="666666"/>
          </w:rPr>
          <w:t> </w:t>
        </w:r>
        <w:r w:rsidR="00384379">
          <w:rPr>
            <w:rFonts w:ascii="Arial" w:hAnsi="Arial" w:cs="Arial"/>
            <w:color w:val="666666"/>
          </w:rPr>
          <w:t>is the root of the collection hierarchy. A collection represents a group of objects known as its elements. The Java platform doesn’t provide any direct implementations of this interface.</w:t>
        </w:r>
      </w:ins>
    </w:p>
    <w:p w:rsidR="00384379" w:rsidRDefault="000F79BD" w:rsidP="00384379">
      <w:pPr>
        <w:pStyle w:val="NormalWeb"/>
        <w:shd w:val="clear" w:color="auto" w:fill="FFFFFF"/>
        <w:spacing w:before="0" w:beforeAutospacing="0" w:after="390" w:afterAutospacing="0" w:line="390" w:lineRule="atLeast"/>
        <w:ind w:left="600"/>
        <w:rPr>
          <w:ins w:id="901" w:author="Unknown"/>
          <w:rFonts w:ascii="Arial" w:hAnsi="Arial" w:cs="Arial"/>
          <w:color w:val="666666"/>
        </w:rPr>
      </w:pPr>
      <w:ins w:id="902" w:author="Unknown">
        <w:r>
          <w:rPr>
            <w:rFonts w:ascii="Arial" w:hAnsi="Arial" w:cs="Arial"/>
            <w:color w:val="666666"/>
          </w:rPr>
          <w:fldChar w:fldCharType="begin"/>
        </w:r>
        <w:r w:rsidR="00384379">
          <w:rPr>
            <w:rFonts w:ascii="Arial" w:hAnsi="Arial" w:cs="Arial"/>
            <w:color w:val="666666"/>
          </w:rPr>
          <w:instrText xml:space="preserve"> HYPERLINK "http://www.journaldev.com/1260/collections-in-java-tutorial" \l "set-interface" </w:instrText>
        </w:r>
        <w:r>
          <w:rPr>
            <w:rFonts w:ascii="Arial" w:hAnsi="Arial" w:cs="Arial"/>
            <w:color w:val="666666"/>
          </w:rPr>
          <w:fldChar w:fldCharType="separate"/>
        </w:r>
        <w:r w:rsidR="00384379">
          <w:rPr>
            <w:rStyle w:val="Hyperlink"/>
            <w:rFonts w:ascii="Arial" w:hAnsi="Arial" w:cs="Arial"/>
            <w:color w:val="FF0000"/>
          </w:rPr>
          <w:t>Set</w:t>
        </w:r>
        <w:r>
          <w:rPr>
            <w:rFonts w:ascii="Arial" w:hAnsi="Arial" w:cs="Arial"/>
            <w:color w:val="666666"/>
          </w:rPr>
          <w:fldChar w:fldCharType="end"/>
        </w:r>
        <w:r w:rsidR="00384379">
          <w:rPr>
            <w:rStyle w:val="apple-converted-space"/>
            <w:rFonts w:ascii="Arial" w:hAnsi="Arial" w:cs="Arial"/>
            <w:color w:val="666666"/>
          </w:rPr>
          <w:t> </w:t>
        </w:r>
        <w:r w:rsidR="00384379">
          <w:rPr>
            <w:rFonts w:ascii="Arial" w:hAnsi="Arial" w:cs="Arial"/>
            <w:color w:val="666666"/>
          </w:rPr>
          <w:t>is a collection that cannot contain duplicate elements. This interface models the mathematical set abstraction and is used to represent sets, such as the deck of cards.</w:t>
        </w:r>
      </w:ins>
    </w:p>
    <w:p w:rsidR="00384379" w:rsidRDefault="000F79BD" w:rsidP="00384379">
      <w:pPr>
        <w:pStyle w:val="NormalWeb"/>
        <w:shd w:val="clear" w:color="auto" w:fill="FFFFFF"/>
        <w:spacing w:before="0" w:beforeAutospacing="0" w:after="390" w:afterAutospacing="0" w:line="390" w:lineRule="atLeast"/>
        <w:ind w:left="600"/>
        <w:rPr>
          <w:ins w:id="903" w:author="Unknown"/>
          <w:rFonts w:ascii="Arial" w:hAnsi="Arial" w:cs="Arial"/>
          <w:color w:val="666666"/>
        </w:rPr>
      </w:pPr>
      <w:ins w:id="904" w:author="Unknown">
        <w:r>
          <w:rPr>
            <w:rFonts w:ascii="Arial" w:hAnsi="Arial" w:cs="Arial"/>
            <w:color w:val="666666"/>
          </w:rPr>
          <w:fldChar w:fldCharType="begin"/>
        </w:r>
        <w:r w:rsidR="00384379">
          <w:rPr>
            <w:rFonts w:ascii="Arial" w:hAnsi="Arial" w:cs="Arial"/>
            <w:color w:val="666666"/>
          </w:rPr>
          <w:instrText xml:space="preserve"> HYPERLINK "http://www.journaldev.com/1260/collections-in-java-tutorial" \l "list-interface" </w:instrText>
        </w:r>
        <w:r>
          <w:rPr>
            <w:rFonts w:ascii="Arial" w:hAnsi="Arial" w:cs="Arial"/>
            <w:color w:val="666666"/>
          </w:rPr>
          <w:fldChar w:fldCharType="separate"/>
        </w:r>
        <w:r w:rsidR="00384379">
          <w:rPr>
            <w:rStyle w:val="Hyperlink"/>
            <w:rFonts w:ascii="Arial" w:hAnsi="Arial" w:cs="Arial"/>
            <w:color w:val="FF0000"/>
          </w:rPr>
          <w:t>List</w:t>
        </w:r>
        <w:r>
          <w:rPr>
            <w:rFonts w:ascii="Arial" w:hAnsi="Arial" w:cs="Arial"/>
            <w:color w:val="666666"/>
          </w:rPr>
          <w:fldChar w:fldCharType="end"/>
        </w:r>
        <w:r w:rsidR="00384379">
          <w:rPr>
            <w:rStyle w:val="apple-converted-space"/>
            <w:rFonts w:ascii="Arial" w:hAnsi="Arial" w:cs="Arial"/>
            <w:color w:val="666666"/>
          </w:rPr>
          <w:t> </w:t>
        </w:r>
        <w:r w:rsidR="00384379">
          <w:rPr>
            <w:rFonts w:ascii="Arial" w:hAnsi="Arial" w:cs="Arial"/>
            <w:color w:val="666666"/>
          </w:rPr>
          <w:t>is an ordered collection and can contain duplicate elements. You can access any element from it’s index. List is more like array with dynamic length.</w:t>
        </w:r>
      </w:ins>
    </w:p>
    <w:p w:rsidR="00384379" w:rsidRDefault="00384379" w:rsidP="00384379">
      <w:pPr>
        <w:pStyle w:val="NormalWeb"/>
        <w:shd w:val="clear" w:color="auto" w:fill="FFFFFF"/>
        <w:spacing w:before="0" w:beforeAutospacing="0" w:after="390" w:afterAutospacing="0" w:line="390" w:lineRule="atLeast"/>
        <w:ind w:left="600"/>
        <w:rPr>
          <w:ins w:id="905" w:author="Unknown"/>
          <w:rFonts w:ascii="Arial" w:hAnsi="Arial" w:cs="Arial"/>
          <w:color w:val="666666"/>
        </w:rPr>
      </w:pPr>
      <w:ins w:id="906" w:author="Unknown">
        <w:r>
          <w:rPr>
            <w:rFonts w:ascii="Arial" w:hAnsi="Arial" w:cs="Arial"/>
            <w:color w:val="666666"/>
          </w:rPr>
          <w:t>A</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"http://www.journaldev.com/1260/collections-in-java-tutorial" \l "map-interface" </w:instrText>
        </w:r>
        <w:r w:rsidR="000F79BD">
          <w:rPr>
            <w:rFonts w:ascii="Arial" w:hAnsi="Arial" w:cs="Arial"/>
            <w:color w:val="666666"/>
          </w:rPr>
          <w:fldChar w:fldCharType="separate"/>
        </w:r>
        <w:r>
          <w:rPr>
            <w:rStyle w:val="Hyperlink"/>
            <w:rFonts w:ascii="Arial" w:hAnsi="Arial" w:cs="Arial"/>
            <w:color w:val="FF0000"/>
          </w:rPr>
          <w:t>Map</w:t>
        </w:r>
        <w:r w:rsidR="000F79BD">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is an object that maps keys to values. A map cannot contain duplicate keys: Each key can map to at most one value.</w:t>
        </w:r>
      </w:ins>
    </w:p>
    <w:p w:rsidR="00384379" w:rsidRDefault="00384379" w:rsidP="00384379">
      <w:pPr>
        <w:pStyle w:val="NormalWeb"/>
        <w:shd w:val="clear" w:color="auto" w:fill="FFFFFF"/>
        <w:spacing w:before="0" w:beforeAutospacing="0" w:after="390" w:afterAutospacing="0" w:line="390" w:lineRule="atLeast"/>
        <w:ind w:left="600"/>
        <w:rPr>
          <w:ins w:id="907" w:author="Unknown"/>
          <w:rFonts w:ascii="Arial" w:hAnsi="Arial" w:cs="Arial"/>
          <w:color w:val="666666"/>
        </w:rPr>
      </w:pPr>
      <w:ins w:id="908" w:author="Unknown">
        <w:r>
          <w:rPr>
            <w:rFonts w:ascii="Arial" w:hAnsi="Arial" w:cs="Arial"/>
            <w:color w:val="666666"/>
          </w:rPr>
          <w:t>Some other interfaces are</w:t>
        </w:r>
        <w:r>
          <w:rPr>
            <w:rStyle w:val="apple-converted-space"/>
            <w:rFonts w:ascii="Arial" w:hAnsi="Arial" w:cs="Arial"/>
            <w:color w:val="666666"/>
          </w:rPr>
          <w:t> </w:t>
        </w:r>
        <w:r w:rsidR="000F79BD">
          <w:rPr>
            <w:rStyle w:val="HTMLCode"/>
            <w:color w:val="666666"/>
            <w:shd w:val="clear" w:color="auto" w:fill="EFE8E5"/>
          </w:rPr>
          <w:fldChar w:fldCharType="begin"/>
        </w:r>
        <w:r>
          <w:rPr>
            <w:rStyle w:val="HTMLCode"/>
            <w:color w:val="666666"/>
            <w:shd w:val="clear" w:color="auto" w:fill="EFE8E5"/>
          </w:rPr>
          <w:instrText xml:space="preserve"> HYPERLINK "http://www.journaldev.com/1260/collections-in-java-tutorial" \l "queue-interface" </w:instrText>
        </w:r>
        <w:r w:rsidR="000F79BD">
          <w:rPr>
            <w:rStyle w:val="HTMLCode"/>
            <w:color w:val="666666"/>
            <w:shd w:val="clear" w:color="auto" w:fill="EFE8E5"/>
          </w:rPr>
          <w:fldChar w:fldCharType="separate"/>
        </w:r>
        <w:r>
          <w:rPr>
            <w:rStyle w:val="Hyperlink"/>
            <w:rFonts w:ascii="Courier New" w:hAnsi="Courier New" w:cs="Courier New"/>
            <w:color w:val="FF0000"/>
            <w:shd w:val="clear" w:color="auto" w:fill="EFE8E5"/>
          </w:rPr>
          <w:t>Queue</w:t>
        </w:r>
        <w:r w:rsidR="000F79BD">
          <w:rPr>
            <w:rStyle w:val="HTMLCode"/>
            <w:color w:val="666666"/>
            <w:shd w:val="clear" w:color="auto" w:fill="EFE8E5"/>
          </w:rPr>
          <w:fldChar w:fldCharType="end"/>
        </w:r>
        <w:r>
          <w:rPr>
            <w:rFonts w:ascii="Arial" w:hAnsi="Arial" w:cs="Arial"/>
            <w:color w:val="666666"/>
          </w:rPr>
          <w:t>,</w:t>
        </w:r>
        <w:r>
          <w:rPr>
            <w:rStyle w:val="apple-converted-space"/>
            <w:rFonts w:ascii="Arial" w:hAnsi="Arial" w:cs="Arial"/>
            <w:color w:val="666666"/>
          </w:rPr>
          <w:t> </w:t>
        </w:r>
        <w:r w:rsidR="000F79BD">
          <w:rPr>
            <w:rStyle w:val="HTMLCode"/>
            <w:color w:val="666666"/>
            <w:shd w:val="clear" w:color="auto" w:fill="EFE8E5"/>
          </w:rPr>
          <w:fldChar w:fldCharType="begin"/>
        </w:r>
        <w:r>
          <w:rPr>
            <w:rStyle w:val="HTMLCode"/>
            <w:color w:val="666666"/>
            <w:shd w:val="clear" w:color="auto" w:fill="EFE8E5"/>
          </w:rPr>
          <w:instrText xml:space="preserve"> HYPERLINK "http://www.journaldev.com/1260/collections-in-java-tutorial" \l "dequeue-interface" </w:instrText>
        </w:r>
        <w:r w:rsidR="000F79BD">
          <w:rPr>
            <w:rStyle w:val="HTMLCode"/>
            <w:color w:val="666666"/>
            <w:shd w:val="clear" w:color="auto" w:fill="EFE8E5"/>
          </w:rPr>
          <w:fldChar w:fldCharType="separate"/>
        </w:r>
        <w:r>
          <w:rPr>
            <w:rStyle w:val="Hyperlink"/>
            <w:rFonts w:ascii="Courier New" w:hAnsi="Courier New" w:cs="Courier New"/>
            <w:color w:val="FF0000"/>
            <w:shd w:val="clear" w:color="auto" w:fill="EFE8E5"/>
          </w:rPr>
          <w:t>Dequeue</w:t>
        </w:r>
        <w:r w:rsidR="000F79BD">
          <w:rPr>
            <w:rStyle w:val="HTMLCode"/>
            <w:color w:val="666666"/>
            <w:shd w:val="clear" w:color="auto" w:fill="EFE8E5"/>
          </w:rPr>
          <w:fldChar w:fldCharType="end"/>
        </w:r>
        <w:r>
          <w:rPr>
            <w:rFonts w:ascii="Arial" w:hAnsi="Arial" w:cs="Arial"/>
            <w:color w:val="666666"/>
          </w:rPr>
          <w:t>,</w:t>
        </w:r>
        <w:r>
          <w:rPr>
            <w:rStyle w:val="apple-converted-space"/>
            <w:rFonts w:ascii="Arial" w:hAnsi="Arial" w:cs="Arial"/>
            <w:color w:val="666666"/>
          </w:rPr>
          <w:t> </w:t>
        </w:r>
        <w:r w:rsidR="000F79BD">
          <w:rPr>
            <w:rStyle w:val="HTMLCode"/>
            <w:color w:val="666666"/>
            <w:shd w:val="clear" w:color="auto" w:fill="EFE8E5"/>
          </w:rPr>
          <w:fldChar w:fldCharType="begin"/>
        </w:r>
        <w:r>
          <w:rPr>
            <w:rStyle w:val="HTMLCode"/>
            <w:color w:val="666666"/>
            <w:shd w:val="clear" w:color="auto" w:fill="EFE8E5"/>
          </w:rPr>
          <w:instrText xml:space="preserve"> HYPERLINK "http://www.journaldev.com/1260/collections-in-java-tutorial" \l "iterator-interface" </w:instrText>
        </w:r>
        <w:r w:rsidR="000F79BD">
          <w:rPr>
            <w:rStyle w:val="HTMLCode"/>
            <w:color w:val="666666"/>
            <w:shd w:val="clear" w:color="auto" w:fill="EFE8E5"/>
          </w:rPr>
          <w:fldChar w:fldCharType="separate"/>
        </w:r>
        <w:r>
          <w:rPr>
            <w:rStyle w:val="Hyperlink"/>
            <w:rFonts w:ascii="Courier New" w:hAnsi="Courier New" w:cs="Courier New"/>
            <w:color w:val="FF0000"/>
            <w:shd w:val="clear" w:color="auto" w:fill="EFE8E5"/>
          </w:rPr>
          <w:t>Iterator</w:t>
        </w:r>
        <w:r w:rsidR="000F79BD">
          <w:rPr>
            <w:rStyle w:val="HTMLCode"/>
            <w:color w:val="666666"/>
            <w:shd w:val="clear" w:color="auto" w:fill="EFE8E5"/>
          </w:rPr>
          <w:fldChar w:fldCharType="end"/>
        </w:r>
        <w:r>
          <w:rPr>
            <w:rFonts w:ascii="Arial" w:hAnsi="Arial" w:cs="Arial"/>
            <w:color w:val="666666"/>
          </w:rPr>
          <w:t>,</w:t>
        </w:r>
        <w:r>
          <w:rPr>
            <w:rStyle w:val="apple-converted-space"/>
            <w:rFonts w:ascii="Arial" w:hAnsi="Arial" w:cs="Arial"/>
            <w:color w:val="666666"/>
          </w:rPr>
          <w:t> </w:t>
        </w:r>
        <w:r w:rsidR="000F79BD">
          <w:rPr>
            <w:rStyle w:val="HTMLCode"/>
            <w:color w:val="666666"/>
            <w:shd w:val="clear" w:color="auto" w:fill="EFE8E5"/>
          </w:rPr>
          <w:fldChar w:fldCharType="begin"/>
        </w:r>
        <w:r>
          <w:rPr>
            <w:rStyle w:val="HTMLCode"/>
            <w:color w:val="666666"/>
            <w:shd w:val="clear" w:color="auto" w:fill="EFE8E5"/>
          </w:rPr>
          <w:instrText xml:space="preserve"> HYPERLINK "http://www.journaldev.com/1260/collections-in-java-tutorial" \l "sortedset-interface" </w:instrText>
        </w:r>
        <w:r w:rsidR="000F79BD">
          <w:rPr>
            <w:rStyle w:val="HTMLCode"/>
            <w:color w:val="666666"/>
            <w:shd w:val="clear" w:color="auto" w:fill="EFE8E5"/>
          </w:rPr>
          <w:fldChar w:fldCharType="separate"/>
        </w:r>
        <w:r>
          <w:rPr>
            <w:rStyle w:val="Hyperlink"/>
            <w:rFonts w:ascii="Courier New" w:hAnsi="Courier New" w:cs="Courier New"/>
            <w:color w:val="FF0000"/>
            <w:shd w:val="clear" w:color="auto" w:fill="EFE8E5"/>
          </w:rPr>
          <w:t>SortedSet</w:t>
        </w:r>
        <w:r w:rsidR="000F79BD">
          <w:rPr>
            <w:rStyle w:val="HTMLCode"/>
            <w:color w:val="666666"/>
            <w:shd w:val="clear" w:color="auto" w:fill="EFE8E5"/>
          </w:rPr>
          <w:fldChar w:fldCharType="end"/>
        </w:r>
        <w:r>
          <w:rPr>
            <w:rFonts w:ascii="Arial" w:hAnsi="Arial" w:cs="Arial"/>
            <w:color w:val="666666"/>
          </w:rPr>
          <w:t>,</w:t>
        </w:r>
        <w:r>
          <w:rPr>
            <w:rStyle w:val="apple-converted-space"/>
            <w:rFonts w:ascii="Arial" w:hAnsi="Arial" w:cs="Arial"/>
            <w:color w:val="666666"/>
          </w:rPr>
          <w:t> </w:t>
        </w:r>
        <w:r w:rsidR="000F79BD">
          <w:rPr>
            <w:rStyle w:val="HTMLCode"/>
            <w:color w:val="666666"/>
            <w:shd w:val="clear" w:color="auto" w:fill="EFE8E5"/>
          </w:rPr>
          <w:fldChar w:fldCharType="begin"/>
        </w:r>
        <w:r>
          <w:rPr>
            <w:rStyle w:val="HTMLCode"/>
            <w:color w:val="666666"/>
            <w:shd w:val="clear" w:color="auto" w:fill="EFE8E5"/>
          </w:rPr>
          <w:instrText xml:space="preserve"> HYPERLINK "http://www.journaldev.com/1260/collections-in-java-tutorial" \l "sortedmap-interface" </w:instrText>
        </w:r>
        <w:r w:rsidR="000F79BD">
          <w:rPr>
            <w:rStyle w:val="HTMLCode"/>
            <w:color w:val="666666"/>
            <w:shd w:val="clear" w:color="auto" w:fill="EFE8E5"/>
          </w:rPr>
          <w:fldChar w:fldCharType="separate"/>
        </w:r>
        <w:r>
          <w:rPr>
            <w:rStyle w:val="Hyperlink"/>
            <w:rFonts w:ascii="Courier New" w:hAnsi="Courier New" w:cs="Courier New"/>
            <w:color w:val="FF0000"/>
            <w:shd w:val="clear" w:color="auto" w:fill="EFE8E5"/>
          </w:rPr>
          <w:t>SortedMap</w:t>
        </w:r>
        <w:r w:rsidR="000F79BD">
          <w:rPr>
            <w:rStyle w:val="HTMLCode"/>
            <w:color w:val="666666"/>
            <w:shd w:val="clear" w:color="auto" w:fill="EFE8E5"/>
          </w:rPr>
          <w:fldChar w:fldCharType="end"/>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sidR="000F79BD">
          <w:rPr>
            <w:rStyle w:val="HTMLCode"/>
            <w:color w:val="666666"/>
            <w:shd w:val="clear" w:color="auto" w:fill="EFE8E5"/>
          </w:rPr>
          <w:fldChar w:fldCharType="begin"/>
        </w:r>
        <w:r>
          <w:rPr>
            <w:rStyle w:val="HTMLCode"/>
            <w:color w:val="666666"/>
            <w:shd w:val="clear" w:color="auto" w:fill="EFE8E5"/>
          </w:rPr>
          <w:instrText xml:space="preserve"> HYPERLINK "http://www.journaldev.com/1260/collections-in-java-tutorial" \l "listiterator-interface" </w:instrText>
        </w:r>
        <w:r w:rsidR="000F79BD">
          <w:rPr>
            <w:rStyle w:val="HTMLCode"/>
            <w:color w:val="666666"/>
            <w:shd w:val="clear" w:color="auto" w:fill="EFE8E5"/>
          </w:rPr>
          <w:fldChar w:fldCharType="separate"/>
        </w:r>
        <w:r>
          <w:rPr>
            <w:rStyle w:val="Hyperlink"/>
            <w:rFonts w:ascii="Courier New" w:hAnsi="Courier New" w:cs="Courier New"/>
            <w:color w:val="FF0000"/>
            <w:shd w:val="clear" w:color="auto" w:fill="EFE8E5"/>
          </w:rPr>
          <w:t>ListIterator</w:t>
        </w:r>
        <w:r w:rsidR="000F79BD">
          <w:rPr>
            <w:rStyle w:val="HTMLCode"/>
            <w:color w:val="666666"/>
            <w:shd w:val="clear" w:color="auto" w:fill="EFE8E5"/>
          </w:rPr>
          <w:fldChar w:fldCharType="end"/>
        </w:r>
        <w:r>
          <w:rPr>
            <w:rFonts w:ascii="Arial" w:hAnsi="Arial" w:cs="Arial"/>
            <w:color w:val="666666"/>
          </w:rPr>
          <w:t>.</w:t>
        </w:r>
      </w:ins>
    </w:p>
    <w:p w:rsidR="00384379" w:rsidRDefault="00384379" w:rsidP="00C306AB">
      <w:pPr>
        <w:pStyle w:val="Heading3"/>
        <w:numPr>
          <w:ilvl w:val="0"/>
          <w:numId w:val="56"/>
        </w:numPr>
        <w:shd w:val="clear" w:color="auto" w:fill="FFFFFF"/>
        <w:spacing w:before="0" w:beforeAutospacing="0" w:after="240" w:afterAutospacing="0"/>
        <w:ind w:left="600"/>
        <w:rPr>
          <w:ins w:id="909" w:author="Unknown"/>
          <w:rFonts w:ascii="Arial" w:hAnsi="Arial" w:cs="Arial"/>
          <w:color w:val="000000"/>
          <w:sz w:val="36"/>
          <w:szCs w:val="36"/>
        </w:rPr>
      </w:pPr>
      <w:bookmarkStart w:id="910" w:name="collection-cloneable-serializable"/>
      <w:bookmarkEnd w:id="910"/>
      <w:ins w:id="911" w:author="Unknown">
        <w:r>
          <w:rPr>
            <w:rFonts w:ascii="Arial" w:hAnsi="Arial" w:cs="Arial"/>
            <w:color w:val="000000"/>
            <w:sz w:val="36"/>
            <w:szCs w:val="36"/>
          </w:rPr>
          <w:t>Why Collection doesn’t extend Cloneable and Serializable interfaces?</w:t>
        </w:r>
      </w:ins>
      <w:r w:rsidR="000C3CB9">
        <w:rPr>
          <w:rFonts w:ascii="Arial" w:hAnsi="Arial" w:cs="Arial"/>
          <w:color w:val="000000"/>
          <w:sz w:val="36"/>
          <w:szCs w:val="36"/>
        </w:rPr>
        <w:t>RRR</w:t>
      </w:r>
    </w:p>
    <w:p w:rsidR="00384379" w:rsidRDefault="00384379" w:rsidP="00384379">
      <w:pPr>
        <w:pStyle w:val="NormalWeb"/>
        <w:shd w:val="clear" w:color="auto" w:fill="FFFFFF"/>
        <w:spacing w:before="0" w:beforeAutospacing="0" w:after="390" w:afterAutospacing="0" w:line="390" w:lineRule="atLeast"/>
        <w:ind w:left="600"/>
        <w:rPr>
          <w:ins w:id="912" w:author="Unknown"/>
          <w:rFonts w:ascii="Arial" w:hAnsi="Arial" w:cs="Arial"/>
          <w:color w:val="666666"/>
        </w:rPr>
      </w:pPr>
      <w:ins w:id="913" w:author="Unknown">
        <w:r>
          <w:rPr>
            <w:rFonts w:ascii="Arial" w:hAnsi="Arial" w:cs="Arial"/>
            <w:color w:val="666666"/>
          </w:rPr>
          <w:t xml:space="preserve">Collection interface specifies group of Objects known as elements. How the elements are maintained is left up to the concrete implementations of Collection. </w:t>
        </w:r>
        <w:r>
          <w:rPr>
            <w:rFonts w:ascii="Arial" w:hAnsi="Arial" w:cs="Arial"/>
            <w:color w:val="666666"/>
          </w:rPr>
          <w:lastRenderedPageBreak/>
          <w:t>For example, some Collection implementations like List allow duplicate elements whereas other implementations like Set don’t.</w:t>
        </w:r>
        <w:r>
          <w:rPr>
            <w:rFonts w:ascii="Arial" w:hAnsi="Arial" w:cs="Arial"/>
            <w:color w:val="666666"/>
          </w:rPr>
          <w:br/>
          <w:t>A lot of the Collection implementations have a public clone method. However, it does’t really make sense to include it in all implementations of Collection. This is because Collection is an abstract representation. What matters is the implementation.</w:t>
        </w:r>
        <w:r>
          <w:rPr>
            <w:rFonts w:ascii="Arial" w:hAnsi="Arial" w:cs="Arial"/>
            <w:color w:val="666666"/>
          </w:rPr>
          <w:br/>
          <w:t>The semantics and the implications of either cloning or serializing come into play when dealing with the actual implementation; so concrete implementation should decide how it should be cloned or serialized, or even if it can be cloned or serialized.</w:t>
        </w:r>
        <w:r>
          <w:rPr>
            <w:rFonts w:ascii="Arial" w:hAnsi="Arial" w:cs="Arial"/>
            <w:color w:val="666666"/>
          </w:rPr>
          <w:br/>
          <w:t>So mandating cloning and serialization in all implementations is actually less flexible and more restrictive. The specific implementation should make the decision as to whether it can be cloned or serialized.</w:t>
        </w:r>
      </w:ins>
    </w:p>
    <w:p w:rsidR="00384379" w:rsidRDefault="00384379" w:rsidP="00C306AB">
      <w:pPr>
        <w:pStyle w:val="Heading3"/>
        <w:numPr>
          <w:ilvl w:val="0"/>
          <w:numId w:val="56"/>
        </w:numPr>
        <w:shd w:val="clear" w:color="auto" w:fill="FFFFFF"/>
        <w:spacing w:before="0" w:beforeAutospacing="0" w:after="240" w:afterAutospacing="0"/>
        <w:ind w:left="600"/>
        <w:rPr>
          <w:ins w:id="914" w:author="Unknown"/>
          <w:rFonts w:ascii="Arial" w:hAnsi="Arial" w:cs="Arial"/>
          <w:color w:val="000000"/>
          <w:sz w:val="36"/>
          <w:szCs w:val="36"/>
        </w:rPr>
      </w:pPr>
      <w:bookmarkStart w:id="915" w:name="map-vs-collection"/>
      <w:bookmarkEnd w:id="915"/>
      <w:ins w:id="916" w:author="Unknown">
        <w:r>
          <w:rPr>
            <w:rFonts w:ascii="Arial" w:hAnsi="Arial" w:cs="Arial"/>
            <w:color w:val="000000"/>
            <w:sz w:val="36"/>
            <w:szCs w:val="36"/>
          </w:rPr>
          <w:t>Why Map interface doesn’t extend Collection interface?</w:t>
        </w:r>
      </w:ins>
      <w:r w:rsidR="000C3CB9">
        <w:rPr>
          <w:rFonts w:ascii="Arial" w:hAnsi="Arial" w:cs="Arial"/>
          <w:color w:val="000000"/>
          <w:sz w:val="36"/>
          <w:szCs w:val="36"/>
        </w:rPr>
        <w:t>RRR</w:t>
      </w:r>
    </w:p>
    <w:p w:rsidR="00384379" w:rsidRDefault="00384379" w:rsidP="00384379">
      <w:pPr>
        <w:pStyle w:val="NormalWeb"/>
        <w:shd w:val="clear" w:color="auto" w:fill="FFFFFF"/>
        <w:spacing w:before="0" w:beforeAutospacing="0" w:after="390" w:afterAutospacing="0" w:line="390" w:lineRule="atLeast"/>
        <w:ind w:left="600"/>
        <w:rPr>
          <w:ins w:id="917" w:author="Unknown"/>
          <w:rFonts w:ascii="Arial" w:hAnsi="Arial" w:cs="Arial"/>
          <w:color w:val="666666"/>
        </w:rPr>
      </w:pPr>
      <w:ins w:id="918" w:author="Unknown">
        <w:r>
          <w:rPr>
            <w:rFonts w:ascii="Arial" w:hAnsi="Arial" w:cs="Arial"/>
            <w:color w:val="666666"/>
          </w:rPr>
          <w:t>Although Map interface and it’s implementations are part of Collections Framework, Map are not collections and collections are not Map. Hence it doesn’t make sense for Map to extend Collection or vice versa.</w:t>
        </w:r>
        <w:r>
          <w:rPr>
            <w:rFonts w:ascii="Arial" w:hAnsi="Arial" w:cs="Arial"/>
            <w:color w:val="666666"/>
          </w:rPr>
          <w:br/>
          <w:t>If Map extends Collection interface, then where are the elements? Map contains key-value pairs and it provides methods to retrieve list of Keys or values as Collection but it doesn’t fit into the “group of elements” paradigm.</w:t>
        </w:r>
      </w:ins>
    </w:p>
    <w:p w:rsidR="00384379" w:rsidRDefault="00384379" w:rsidP="00C306AB">
      <w:pPr>
        <w:pStyle w:val="Heading3"/>
        <w:numPr>
          <w:ilvl w:val="0"/>
          <w:numId w:val="56"/>
        </w:numPr>
        <w:shd w:val="clear" w:color="auto" w:fill="FFFFFF"/>
        <w:spacing w:before="0" w:beforeAutospacing="0" w:after="240" w:afterAutospacing="0"/>
        <w:ind w:left="600"/>
        <w:rPr>
          <w:ins w:id="919" w:author="Unknown"/>
          <w:rFonts w:ascii="Arial" w:hAnsi="Arial" w:cs="Arial"/>
          <w:color w:val="000000"/>
          <w:sz w:val="36"/>
          <w:szCs w:val="36"/>
        </w:rPr>
      </w:pPr>
      <w:bookmarkStart w:id="920" w:name="iterator-interface"/>
      <w:bookmarkEnd w:id="920"/>
      <w:ins w:id="921" w:author="Unknown">
        <w:r>
          <w:rPr>
            <w:rFonts w:ascii="Arial" w:hAnsi="Arial" w:cs="Arial"/>
            <w:color w:val="000000"/>
            <w:sz w:val="36"/>
            <w:szCs w:val="36"/>
          </w:rPr>
          <w:t>What is an Iterator?</w:t>
        </w:r>
      </w:ins>
    </w:p>
    <w:p w:rsidR="00384379" w:rsidRDefault="00384379" w:rsidP="00384379">
      <w:pPr>
        <w:pStyle w:val="NormalWeb"/>
        <w:shd w:val="clear" w:color="auto" w:fill="FFFFFF"/>
        <w:spacing w:before="0" w:beforeAutospacing="0" w:after="390" w:afterAutospacing="0" w:line="390" w:lineRule="atLeast"/>
        <w:ind w:left="600"/>
        <w:rPr>
          <w:ins w:id="922" w:author="Unknown"/>
          <w:rFonts w:ascii="Arial" w:hAnsi="Arial" w:cs="Arial"/>
          <w:color w:val="666666"/>
        </w:rPr>
      </w:pPr>
      <w:ins w:id="923" w:author="Unknown">
        <w:r>
          <w:rPr>
            <w:rFonts w:ascii="Arial" w:hAnsi="Arial" w:cs="Arial"/>
            <w:color w:val="666666"/>
          </w:rPr>
          <w:t>Iterator interface provides methods to iterate over any Collection. We can get iterator instance from a Collection using</w:t>
        </w:r>
        <w:r>
          <w:rPr>
            <w:rStyle w:val="apple-converted-space"/>
            <w:rFonts w:ascii="Arial" w:hAnsi="Arial" w:cs="Arial"/>
            <w:color w:val="666666"/>
          </w:rPr>
          <w:t> </w:t>
        </w:r>
        <w:r>
          <w:rPr>
            <w:rStyle w:val="Emphasis"/>
            <w:rFonts w:ascii="Arial" w:hAnsi="Arial" w:cs="Arial"/>
            <w:color w:val="666666"/>
          </w:rPr>
          <w:t>iterator()</w:t>
        </w:r>
        <w:r>
          <w:rPr>
            <w:rStyle w:val="apple-converted-space"/>
            <w:rFonts w:ascii="Arial" w:hAnsi="Arial" w:cs="Arial"/>
            <w:color w:val="666666"/>
          </w:rPr>
          <w:t> </w:t>
        </w:r>
        <w:r>
          <w:rPr>
            <w:rFonts w:ascii="Arial" w:hAnsi="Arial" w:cs="Arial"/>
            <w:color w:val="666666"/>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Pr>
            <w:rStyle w:val="apple-converted-space"/>
            <w:rFonts w:ascii="Arial" w:hAnsi="Arial" w:cs="Arial"/>
            <w:color w:val="666666"/>
          </w:rPr>
          <w:t> </w:t>
        </w:r>
        <w:r w:rsidR="000F79BD">
          <w:rPr>
            <w:rStyle w:val="Strong"/>
            <w:rFonts w:ascii="Arial" w:eastAsiaTheme="majorEastAsia" w:hAnsi="Arial" w:cs="Arial"/>
            <w:color w:val="666666"/>
          </w:rPr>
          <w:fldChar w:fldCharType="begin"/>
        </w:r>
        <w:r>
          <w:rPr>
            <w:rStyle w:val="Strong"/>
            <w:rFonts w:ascii="Arial" w:eastAsiaTheme="majorEastAsia" w:hAnsi="Arial" w:cs="Arial"/>
            <w:color w:val="666666"/>
          </w:rPr>
          <w:instrText xml:space="preserve"> HYPERLINK "http://www.journaldev.com/1716/iterator-design-pattern-in-java-example-tutorial" \o "Iterator Design Pattern in Java – Example Tutorial" </w:instrText>
        </w:r>
        <w:r w:rsidR="000F79BD">
          <w:rPr>
            <w:rStyle w:val="Strong"/>
            <w:rFonts w:ascii="Arial" w:eastAsiaTheme="majorEastAsia" w:hAnsi="Arial" w:cs="Arial"/>
            <w:color w:val="666666"/>
          </w:rPr>
          <w:fldChar w:fldCharType="separate"/>
        </w:r>
        <w:r>
          <w:rPr>
            <w:rStyle w:val="Hyperlink"/>
            <w:rFonts w:ascii="Arial" w:hAnsi="Arial" w:cs="Arial"/>
            <w:b/>
            <w:bCs/>
            <w:color w:val="FF0000"/>
          </w:rPr>
          <w:t>Iterator Design Pattern</w:t>
        </w:r>
        <w:r w:rsidR="000F79BD">
          <w:rPr>
            <w:rStyle w:val="Strong"/>
            <w:rFonts w:ascii="Arial" w:eastAsiaTheme="majorEastAsia" w:hAnsi="Arial" w:cs="Arial"/>
            <w:color w:val="666666"/>
          </w:rPr>
          <w:fldChar w:fldCharType="end"/>
        </w:r>
        <w:r>
          <w:rPr>
            <w:rFonts w:ascii="Arial" w:hAnsi="Arial" w:cs="Arial"/>
            <w:color w:val="666666"/>
          </w:rPr>
          <w:t>.</w:t>
        </w:r>
      </w:ins>
    </w:p>
    <w:p w:rsidR="00384379" w:rsidRDefault="00384379" w:rsidP="00C306AB">
      <w:pPr>
        <w:pStyle w:val="Heading3"/>
        <w:numPr>
          <w:ilvl w:val="0"/>
          <w:numId w:val="56"/>
        </w:numPr>
        <w:shd w:val="clear" w:color="auto" w:fill="FFFFFF"/>
        <w:spacing w:before="0" w:beforeAutospacing="0" w:after="240" w:afterAutospacing="0"/>
        <w:ind w:left="600"/>
        <w:rPr>
          <w:ins w:id="924" w:author="Unknown"/>
          <w:rFonts w:ascii="Arial" w:hAnsi="Arial" w:cs="Arial"/>
          <w:color w:val="000000"/>
          <w:sz w:val="36"/>
          <w:szCs w:val="36"/>
        </w:rPr>
      </w:pPr>
      <w:bookmarkStart w:id="925" w:name="iterator-vs-enumeration"/>
      <w:bookmarkEnd w:id="925"/>
      <w:ins w:id="926" w:author="Unknown">
        <w:r>
          <w:rPr>
            <w:rFonts w:ascii="Arial" w:hAnsi="Arial" w:cs="Arial"/>
            <w:color w:val="000000"/>
            <w:sz w:val="36"/>
            <w:szCs w:val="36"/>
          </w:rPr>
          <w:lastRenderedPageBreak/>
          <w:t>What is difference between Enumeration and Iterator interface?</w:t>
        </w:r>
      </w:ins>
      <w:r w:rsidR="000C3CB9">
        <w:rPr>
          <w:rFonts w:ascii="Arial" w:hAnsi="Arial" w:cs="Arial"/>
          <w:color w:val="000000"/>
          <w:sz w:val="36"/>
          <w:szCs w:val="36"/>
        </w:rPr>
        <w:t>RRR</w:t>
      </w:r>
    </w:p>
    <w:p w:rsidR="00384379" w:rsidRDefault="00384379" w:rsidP="00384379">
      <w:pPr>
        <w:pStyle w:val="NormalWeb"/>
        <w:shd w:val="clear" w:color="auto" w:fill="FFFFFF"/>
        <w:spacing w:before="0" w:beforeAutospacing="0" w:after="390" w:afterAutospacing="0" w:line="390" w:lineRule="atLeast"/>
        <w:ind w:left="600"/>
        <w:rPr>
          <w:ins w:id="927" w:author="Unknown"/>
          <w:rFonts w:ascii="Arial" w:hAnsi="Arial" w:cs="Arial"/>
          <w:color w:val="666666"/>
        </w:rPr>
      </w:pPr>
      <w:ins w:id="928" w:author="Unknown">
        <w:r>
          <w:rPr>
            <w:rFonts w:ascii="Arial" w:hAnsi="Arial" w:cs="Arial"/>
            <w:color w:val="666666"/>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Pr>
            <w:rFonts w:ascii="Arial" w:hAnsi="Arial" w:cs="Arial"/>
            <w:color w:val="666666"/>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ins>
    </w:p>
    <w:p w:rsidR="00384379" w:rsidRDefault="00384379" w:rsidP="00C306AB">
      <w:pPr>
        <w:pStyle w:val="Heading3"/>
        <w:numPr>
          <w:ilvl w:val="0"/>
          <w:numId w:val="56"/>
        </w:numPr>
        <w:shd w:val="clear" w:color="auto" w:fill="FFFFFF"/>
        <w:spacing w:before="0" w:beforeAutospacing="0" w:after="240" w:afterAutospacing="0"/>
        <w:ind w:left="600"/>
        <w:rPr>
          <w:ins w:id="929" w:author="Unknown"/>
          <w:rFonts w:ascii="Arial" w:hAnsi="Arial" w:cs="Arial"/>
          <w:color w:val="000000"/>
          <w:sz w:val="36"/>
          <w:szCs w:val="36"/>
        </w:rPr>
      </w:pPr>
      <w:bookmarkStart w:id="930" w:name="iterator-add"/>
      <w:bookmarkEnd w:id="930"/>
      <w:ins w:id="931" w:author="Unknown">
        <w:r>
          <w:rPr>
            <w:rFonts w:ascii="Arial" w:hAnsi="Arial" w:cs="Arial"/>
            <w:color w:val="000000"/>
            <w:sz w:val="36"/>
            <w:szCs w:val="36"/>
          </w:rPr>
          <w:t>Why there is not method like Iterator.add() to add elements to the collection?</w:t>
        </w:r>
      </w:ins>
      <w:r w:rsidR="000C3CB9">
        <w:rPr>
          <w:rFonts w:ascii="Arial" w:hAnsi="Arial" w:cs="Arial"/>
          <w:color w:val="000000"/>
          <w:sz w:val="36"/>
          <w:szCs w:val="36"/>
        </w:rPr>
        <w:t>RRR</w:t>
      </w:r>
    </w:p>
    <w:p w:rsidR="00384379" w:rsidRDefault="00384379" w:rsidP="00384379">
      <w:pPr>
        <w:pStyle w:val="NormalWeb"/>
        <w:shd w:val="clear" w:color="auto" w:fill="FFFFFF"/>
        <w:spacing w:before="0" w:beforeAutospacing="0" w:after="390" w:afterAutospacing="0" w:line="390" w:lineRule="atLeast"/>
        <w:ind w:left="600"/>
        <w:rPr>
          <w:ins w:id="932" w:author="Unknown"/>
          <w:rFonts w:ascii="Arial" w:hAnsi="Arial" w:cs="Arial"/>
          <w:color w:val="666666"/>
        </w:rPr>
      </w:pPr>
      <w:ins w:id="933" w:author="Unknown">
        <w:r>
          <w:rPr>
            <w:rFonts w:ascii="Arial" w:hAnsi="Arial" w:cs="Arial"/>
            <w:color w:val="666666"/>
          </w:rPr>
          <w:t>The semantics are unclear, given that the contract for Iterator makes no guarantees about the order of iteration. Note, however, that ListIterator does provide an add operation, as it does guarantee the order of the iteration.</w:t>
        </w:r>
      </w:ins>
    </w:p>
    <w:p w:rsidR="00384379" w:rsidRDefault="00384379" w:rsidP="00C306AB">
      <w:pPr>
        <w:pStyle w:val="Heading3"/>
        <w:numPr>
          <w:ilvl w:val="0"/>
          <w:numId w:val="56"/>
        </w:numPr>
        <w:shd w:val="clear" w:color="auto" w:fill="FFFFFF"/>
        <w:spacing w:before="0" w:beforeAutospacing="0" w:after="240" w:afterAutospacing="0"/>
        <w:ind w:left="600"/>
        <w:rPr>
          <w:ins w:id="934" w:author="Unknown"/>
          <w:rFonts w:ascii="Arial" w:hAnsi="Arial" w:cs="Arial"/>
          <w:color w:val="000000"/>
          <w:sz w:val="36"/>
          <w:szCs w:val="36"/>
        </w:rPr>
      </w:pPr>
      <w:bookmarkStart w:id="935" w:name="iterator-next"/>
      <w:bookmarkEnd w:id="935"/>
      <w:ins w:id="936" w:author="Unknown">
        <w:r>
          <w:rPr>
            <w:rFonts w:ascii="Arial" w:hAnsi="Arial" w:cs="Arial"/>
            <w:color w:val="000000"/>
            <w:sz w:val="36"/>
            <w:szCs w:val="36"/>
          </w:rPr>
          <w:t>Why Iterator don’t have a method to get next element directly without moving the cursor?</w:t>
        </w:r>
      </w:ins>
    </w:p>
    <w:p w:rsidR="00384379" w:rsidRDefault="00384379" w:rsidP="00384379">
      <w:pPr>
        <w:pStyle w:val="NormalWeb"/>
        <w:shd w:val="clear" w:color="auto" w:fill="FFFFFF"/>
        <w:spacing w:before="0" w:beforeAutospacing="0" w:after="390" w:afterAutospacing="0" w:line="390" w:lineRule="atLeast"/>
        <w:ind w:left="600"/>
        <w:rPr>
          <w:ins w:id="937" w:author="Unknown"/>
          <w:rFonts w:ascii="Arial" w:hAnsi="Arial" w:cs="Arial"/>
          <w:color w:val="666666"/>
        </w:rPr>
      </w:pPr>
      <w:ins w:id="938" w:author="Unknown">
        <w:r>
          <w:rPr>
            <w:rFonts w:ascii="Arial" w:hAnsi="Arial" w:cs="Arial"/>
            <w:color w:val="666666"/>
          </w:rPr>
          <w:t>It can be implemented on top of current Iterator interface but since it’s use will be rare, it doesn’t make sense to include it in the interface that everyone has to implement.</w:t>
        </w:r>
      </w:ins>
    </w:p>
    <w:p w:rsidR="00384379" w:rsidRDefault="00384379" w:rsidP="00C306AB">
      <w:pPr>
        <w:pStyle w:val="Heading3"/>
        <w:numPr>
          <w:ilvl w:val="0"/>
          <w:numId w:val="56"/>
        </w:numPr>
        <w:shd w:val="clear" w:color="auto" w:fill="FFFFFF"/>
        <w:spacing w:before="0" w:beforeAutospacing="0" w:after="240" w:afterAutospacing="0"/>
        <w:ind w:left="600"/>
        <w:rPr>
          <w:ins w:id="939" w:author="Unknown"/>
          <w:rFonts w:ascii="Arial" w:hAnsi="Arial" w:cs="Arial"/>
          <w:color w:val="000000"/>
          <w:sz w:val="36"/>
          <w:szCs w:val="36"/>
        </w:rPr>
      </w:pPr>
      <w:bookmarkStart w:id="940" w:name="iterator-vs-listiterator"/>
      <w:bookmarkEnd w:id="940"/>
      <w:ins w:id="941" w:author="Unknown">
        <w:r>
          <w:rPr>
            <w:rFonts w:ascii="Arial" w:hAnsi="Arial" w:cs="Arial"/>
            <w:color w:val="000000"/>
            <w:sz w:val="36"/>
            <w:szCs w:val="36"/>
          </w:rPr>
          <w:t>What is different between Iterator and ListIterator?</w:t>
        </w:r>
      </w:ins>
    </w:p>
    <w:p w:rsidR="00384379" w:rsidRDefault="00384379" w:rsidP="00C306AB">
      <w:pPr>
        <w:numPr>
          <w:ilvl w:val="1"/>
          <w:numId w:val="56"/>
        </w:numPr>
        <w:shd w:val="clear" w:color="auto" w:fill="FFFFFF"/>
        <w:spacing w:before="100" w:beforeAutospacing="1" w:after="100" w:afterAutospacing="1" w:line="390" w:lineRule="atLeast"/>
        <w:ind w:left="1200"/>
        <w:rPr>
          <w:ins w:id="942" w:author="Unknown"/>
          <w:rFonts w:ascii="Arial" w:hAnsi="Arial" w:cs="Arial"/>
          <w:color w:val="666666"/>
          <w:sz w:val="24"/>
          <w:szCs w:val="24"/>
        </w:rPr>
      </w:pPr>
      <w:ins w:id="943" w:author="Unknown">
        <w:r>
          <w:rPr>
            <w:rFonts w:ascii="Arial" w:hAnsi="Arial" w:cs="Arial"/>
            <w:color w:val="666666"/>
          </w:rPr>
          <w:t>We can use Iterator to traverse Set and List collections whereas ListIterator can be used with Lists only.</w:t>
        </w:r>
      </w:ins>
    </w:p>
    <w:p w:rsidR="00384379" w:rsidRDefault="00384379" w:rsidP="00C306AB">
      <w:pPr>
        <w:numPr>
          <w:ilvl w:val="1"/>
          <w:numId w:val="56"/>
        </w:numPr>
        <w:shd w:val="clear" w:color="auto" w:fill="FFFFFF"/>
        <w:spacing w:before="100" w:beforeAutospacing="1" w:after="100" w:afterAutospacing="1" w:line="390" w:lineRule="atLeast"/>
        <w:ind w:left="1200"/>
        <w:rPr>
          <w:ins w:id="944" w:author="Unknown"/>
          <w:rFonts w:ascii="Arial" w:hAnsi="Arial" w:cs="Arial"/>
          <w:color w:val="666666"/>
        </w:rPr>
      </w:pPr>
      <w:ins w:id="945" w:author="Unknown">
        <w:r>
          <w:rPr>
            <w:rFonts w:ascii="Arial" w:hAnsi="Arial" w:cs="Arial"/>
            <w:color w:val="666666"/>
          </w:rPr>
          <w:t>Iterator can traverse in forward direction only whereas ListIterator can be used to traverse in both the directions.</w:t>
        </w:r>
      </w:ins>
    </w:p>
    <w:p w:rsidR="00384379" w:rsidRDefault="00384379" w:rsidP="00C306AB">
      <w:pPr>
        <w:numPr>
          <w:ilvl w:val="1"/>
          <w:numId w:val="56"/>
        </w:numPr>
        <w:shd w:val="clear" w:color="auto" w:fill="FFFFFF"/>
        <w:spacing w:before="100" w:beforeAutospacing="1" w:after="100" w:afterAutospacing="1" w:line="390" w:lineRule="atLeast"/>
        <w:ind w:left="1200"/>
        <w:rPr>
          <w:ins w:id="946" w:author="Unknown"/>
          <w:rFonts w:ascii="Arial" w:hAnsi="Arial" w:cs="Arial"/>
          <w:color w:val="666666"/>
        </w:rPr>
      </w:pPr>
      <w:ins w:id="947" w:author="Unknown">
        <w:r>
          <w:rPr>
            <w:rFonts w:ascii="Arial" w:hAnsi="Arial" w:cs="Arial"/>
            <w:color w:val="666666"/>
          </w:rPr>
          <w:lastRenderedPageBreak/>
          <w:t>ListIterator inherits from Iterator interface and comes with extra functionalities like adding an element, replacing an element, getting index position for previous and next elements.</w:t>
        </w:r>
      </w:ins>
    </w:p>
    <w:p w:rsidR="00384379" w:rsidRDefault="00384379" w:rsidP="00C306AB">
      <w:pPr>
        <w:pStyle w:val="Heading3"/>
        <w:numPr>
          <w:ilvl w:val="0"/>
          <w:numId w:val="56"/>
        </w:numPr>
        <w:shd w:val="clear" w:color="auto" w:fill="FFFFFF"/>
        <w:spacing w:before="0" w:beforeAutospacing="0" w:after="240" w:afterAutospacing="0"/>
        <w:ind w:left="600"/>
        <w:rPr>
          <w:ins w:id="948" w:author="Unknown"/>
          <w:rFonts w:ascii="Arial" w:hAnsi="Arial" w:cs="Arial"/>
          <w:color w:val="000000"/>
          <w:sz w:val="36"/>
          <w:szCs w:val="36"/>
        </w:rPr>
      </w:pPr>
      <w:bookmarkStart w:id="949" w:name="iterate-a-list"/>
      <w:bookmarkEnd w:id="949"/>
      <w:ins w:id="950" w:author="Unknown">
        <w:r>
          <w:rPr>
            <w:rFonts w:ascii="Arial" w:hAnsi="Arial" w:cs="Arial"/>
            <w:color w:val="000000"/>
            <w:sz w:val="36"/>
            <w:szCs w:val="36"/>
          </w:rPr>
          <w:t>What are different ways to iterate over a list?</w:t>
        </w:r>
      </w:ins>
    </w:p>
    <w:p w:rsidR="00384379" w:rsidRDefault="00384379" w:rsidP="00384379">
      <w:pPr>
        <w:pStyle w:val="NormalWeb"/>
        <w:shd w:val="clear" w:color="auto" w:fill="FFFFFF"/>
        <w:spacing w:before="0" w:beforeAutospacing="0" w:after="390" w:afterAutospacing="0" w:line="390" w:lineRule="atLeast"/>
        <w:ind w:left="600"/>
        <w:rPr>
          <w:ins w:id="951" w:author="Unknown"/>
          <w:rFonts w:ascii="Arial" w:hAnsi="Arial" w:cs="Arial"/>
          <w:color w:val="666666"/>
        </w:rPr>
      </w:pPr>
      <w:ins w:id="952" w:author="Unknown">
        <w:r>
          <w:rPr>
            <w:rFonts w:ascii="Arial" w:hAnsi="Arial" w:cs="Arial"/>
            <w:color w:val="666666"/>
          </w:rPr>
          <w:t>We can iterate over a list in two different ways – using iterator and using for-each loop.</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53" w:author="Unknown"/>
          <w:rStyle w:val="pln"/>
          <w:color w:val="000000"/>
          <w:sz w:val="24"/>
          <w:szCs w:val="24"/>
        </w:rPr>
      </w:pPr>
      <w:ins w:id="954" w:author="Unknown">
        <w:r>
          <w:rPr>
            <w:rStyle w:val="typ"/>
            <w:color w:val="660066"/>
            <w:sz w:val="24"/>
            <w:szCs w:val="24"/>
          </w:rPr>
          <w:t>List</w:t>
        </w:r>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strList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ArrayList</w:t>
        </w:r>
        <w:r>
          <w:rPr>
            <w:rStyle w:val="pun"/>
            <w:color w:val="666600"/>
            <w:sz w:val="24"/>
            <w:szCs w:val="24"/>
          </w:rPr>
          <w:t>&lt;&gt;();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55" w:author="Unknown"/>
          <w:rStyle w:val="pln"/>
          <w:color w:val="000000"/>
          <w:sz w:val="24"/>
          <w:szCs w:val="24"/>
        </w:rPr>
      </w:pPr>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56" w:author="Unknown"/>
          <w:rStyle w:val="pln"/>
          <w:color w:val="000000"/>
          <w:sz w:val="24"/>
          <w:szCs w:val="24"/>
        </w:rPr>
      </w:pPr>
      <w:ins w:id="957" w:author="Unknown">
        <w:r>
          <w:rPr>
            <w:rStyle w:val="com"/>
            <w:color w:val="880000"/>
            <w:sz w:val="24"/>
            <w:szCs w:val="24"/>
          </w:rPr>
          <w:t>//using for-each loop</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58" w:author="Unknown"/>
          <w:rStyle w:val="pln"/>
          <w:color w:val="000000"/>
          <w:sz w:val="24"/>
          <w:szCs w:val="24"/>
        </w:rPr>
      </w:pPr>
      <w:ins w:id="959" w:author="Unknown">
        <w:r>
          <w:rPr>
            <w:rStyle w:val="kwd"/>
            <w:color w:val="000088"/>
            <w:sz w:val="24"/>
            <w:szCs w:val="24"/>
          </w:rPr>
          <w:t>for</w:t>
        </w:r>
        <w:r>
          <w:rPr>
            <w:rStyle w:val="pun"/>
            <w:color w:val="666600"/>
            <w:sz w:val="24"/>
            <w:szCs w:val="24"/>
          </w:rPr>
          <w:t>(</w:t>
        </w:r>
        <w:r>
          <w:rPr>
            <w:rStyle w:val="typ"/>
            <w:color w:val="660066"/>
            <w:sz w:val="24"/>
            <w:szCs w:val="24"/>
          </w:rPr>
          <w:t>String</w:t>
        </w:r>
        <w:r>
          <w:rPr>
            <w:rStyle w:val="pln"/>
            <w:color w:val="000000"/>
            <w:sz w:val="24"/>
            <w:szCs w:val="24"/>
          </w:rPr>
          <w:t xml:space="preserve"> obj </w:t>
        </w:r>
        <w:r>
          <w:rPr>
            <w:rStyle w:val="pun"/>
            <w:color w:val="666600"/>
            <w:sz w:val="24"/>
            <w:szCs w:val="24"/>
          </w:rPr>
          <w:t>:</w:t>
        </w:r>
        <w:r>
          <w:rPr>
            <w:rStyle w:val="pln"/>
            <w:color w:val="000000"/>
            <w:sz w:val="24"/>
            <w:szCs w:val="24"/>
          </w:rPr>
          <w:t xml:space="preserve"> strList</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60" w:author="Unknown"/>
          <w:rStyle w:val="pln"/>
          <w:color w:val="000000"/>
          <w:sz w:val="24"/>
          <w:szCs w:val="24"/>
        </w:rPr>
      </w:pPr>
      <w:ins w:id="961" w:author="Unknown">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obj</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62" w:author="Unknown"/>
          <w:rStyle w:val="pln"/>
          <w:color w:val="000000"/>
          <w:sz w:val="24"/>
          <w:szCs w:val="24"/>
        </w:rPr>
      </w:pPr>
      <w:ins w:id="963" w:author="Unknown">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64" w:author="Unknown"/>
          <w:rStyle w:val="pln"/>
          <w:color w:val="000000"/>
          <w:sz w:val="24"/>
          <w:szCs w:val="24"/>
        </w:rPr>
      </w:pPr>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65" w:author="Unknown"/>
          <w:rStyle w:val="pln"/>
          <w:color w:val="000000"/>
          <w:sz w:val="24"/>
          <w:szCs w:val="24"/>
        </w:rPr>
      </w:pPr>
      <w:ins w:id="966" w:author="Unknown">
        <w:r>
          <w:rPr>
            <w:rStyle w:val="com"/>
            <w:color w:val="880000"/>
            <w:sz w:val="24"/>
            <w:szCs w:val="24"/>
          </w:rPr>
          <w:t>//using iterator</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67" w:author="Unknown"/>
          <w:rStyle w:val="pln"/>
          <w:color w:val="000000"/>
          <w:sz w:val="24"/>
          <w:szCs w:val="24"/>
        </w:rPr>
      </w:pPr>
      <w:ins w:id="968" w:author="Unknown">
        <w:r>
          <w:rPr>
            <w:rStyle w:val="typ"/>
            <w:color w:val="660066"/>
            <w:sz w:val="24"/>
            <w:szCs w:val="24"/>
          </w:rPr>
          <w:t>Iterator</w:t>
        </w:r>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it </w:t>
        </w:r>
        <w:r>
          <w:rPr>
            <w:rStyle w:val="pun"/>
            <w:color w:val="666600"/>
            <w:sz w:val="24"/>
            <w:szCs w:val="24"/>
          </w:rPr>
          <w:t>=</w:t>
        </w:r>
        <w:r>
          <w:rPr>
            <w:rStyle w:val="pln"/>
            <w:color w:val="000000"/>
            <w:sz w:val="24"/>
            <w:szCs w:val="24"/>
          </w:rPr>
          <w:t xml:space="preserve"> strList</w:t>
        </w:r>
        <w:r>
          <w:rPr>
            <w:rStyle w:val="pun"/>
            <w:color w:val="666600"/>
            <w:sz w:val="24"/>
            <w:szCs w:val="24"/>
          </w:rPr>
          <w:t>.</w:t>
        </w:r>
        <w:r>
          <w:rPr>
            <w:rStyle w:val="pln"/>
            <w:color w:val="000000"/>
            <w:sz w:val="24"/>
            <w:szCs w:val="24"/>
          </w:rPr>
          <w:t>iterator</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69" w:author="Unknown"/>
          <w:rStyle w:val="pln"/>
          <w:color w:val="000000"/>
          <w:sz w:val="24"/>
          <w:szCs w:val="24"/>
        </w:rPr>
      </w:pPr>
      <w:ins w:id="970" w:author="Unknown">
        <w:r>
          <w:rPr>
            <w:rStyle w:val="kwd"/>
            <w:color w:val="000088"/>
            <w:sz w:val="24"/>
            <w:szCs w:val="24"/>
          </w:rPr>
          <w:t>while</w:t>
        </w:r>
        <w:r>
          <w:rPr>
            <w:rStyle w:val="pun"/>
            <w:color w:val="666600"/>
            <w:sz w:val="24"/>
            <w:szCs w:val="24"/>
          </w:rPr>
          <w:t>(</w:t>
        </w:r>
        <w:r>
          <w:rPr>
            <w:rStyle w:val="pln"/>
            <w:color w:val="000000"/>
            <w:sz w:val="24"/>
            <w:szCs w:val="24"/>
          </w:rPr>
          <w:t>it</w:t>
        </w:r>
        <w:r>
          <w:rPr>
            <w:rStyle w:val="pun"/>
            <w:color w:val="666600"/>
            <w:sz w:val="24"/>
            <w:szCs w:val="24"/>
          </w:rPr>
          <w:t>.</w:t>
        </w:r>
        <w:r>
          <w:rPr>
            <w:rStyle w:val="pln"/>
            <w:color w:val="000000"/>
            <w:sz w:val="24"/>
            <w:szCs w:val="24"/>
          </w:rPr>
          <w:t>hasNext</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71" w:author="Unknown"/>
          <w:rStyle w:val="pln"/>
          <w:color w:val="000000"/>
          <w:sz w:val="24"/>
          <w:szCs w:val="24"/>
        </w:rPr>
      </w:pPr>
      <w:ins w:id="972" w:author="Unknown">
        <w:r>
          <w:rPr>
            <w:rStyle w:val="pln"/>
            <w:color w:val="000000"/>
            <w:sz w:val="24"/>
            <w:szCs w:val="24"/>
          </w:rPr>
          <w:t xml:space="preserve">    </w:t>
        </w:r>
        <w:r>
          <w:rPr>
            <w:rStyle w:val="typ"/>
            <w:color w:val="660066"/>
            <w:sz w:val="24"/>
            <w:szCs w:val="24"/>
          </w:rPr>
          <w:t>String</w:t>
        </w:r>
        <w:r>
          <w:rPr>
            <w:rStyle w:val="pln"/>
            <w:color w:val="000000"/>
            <w:sz w:val="24"/>
            <w:szCs w:val="24"/>
          </w:rPr>
          <w:t xml:space="preserve"> obj </w:t>
        </w:r>
        <w:r>
          <w:rPr>
            <w:rStyle w:val="pun"/>
            <w:color w:val="666600"/>
            <w:sz w:val="24"/>
            <w:szCs w:val="24"/>
          </w:rPr>
          <w:t>=</w:t>
        </w:r>
        <w:r>
          <w:rPr>
            <w:rStyle w:val="pln"/>
            <w:color w:val="000000"/>
            <w:sz w:val="24"/>
            <w:szCs w:val="24"/>
          </w:rPr>
          <w:t xml:space="preserve"> it</w:t>
        </w:r>
        <w:r>
          <w:rPr>
            <w:rStyle w:val="pun"/>
            <w:color w:val="666600"/>
            <w:sz w:val="24"/>
            <w:szCs w:val="24"/>
          </w:rPr>
          <w:t>.</w:t>
        </w:r>
        <w:r>
          <w:rPr>
            <w:rStyle w:val="kwd"/>
            <w:color w:val="000088"/>
            <w:sz w:val="24"/>
            <w:szCs w:val="24"/>
          </w:rPr>
          <w:t>next</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73" w:author="Unknown"/>
          <w:rStyle w:val="pln"/>
          <w:color w:val="000000"/>
          <w:sz w:val="24"/>
          <w:szCs w:val="24"/>
        </w:rPr>
      </w:pPr>
      <w:ins w:id="974" w:author="Unknown">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obj</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975" w:author="Unknown"/>
          <w:color w:val="666666"/>
          <w:sz w:val="24"/>
          <w:szCs w:val="24"/>
        </w:rPr>
      </w:pPr>
      <w:ins w:id="976" w:author="Unknown">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600"/>
        <w:rPr>
          <w:ins w:id="977" w:author="Unknown"/>
          <w:rFonts w:ascii="Arial" w:hAnsi="Arial" w:cs="Arial"/>
          <w:color w:val="666666"/>
        </w:rPr>
      </w:pPr>
      <w:ins w:id="978" w:author="Unknown">
        <w:r>
          <w:rPr>
            <w:rFonts w:ascii="Arial" w:hAnsi="Arial" w:cs="Arial"/>
            <w:color w:val="666666"/>
          </w:rPr>
          <w:t>Using iterator is more thread-safe because it makes sure that if underlying list elements are modified, it will throw</w:t>
        </w:r>
        <w:r>
          <w:rPr>
            <w:rStyle w:val="apple-converted-space"/>
            <w:rFonts w:ascii="Arial" w:hAnsi="Arial" w:cs="Arial"/>
            <w:color w:val="666666"/>
          </w:rPr>
          <w:t> </w:t>
        </w:r>
        <w:r>
          <w:rPr>
            <w:rStyle w:val="HTMLCode"/>
            <w:color w:val="666666"/>
            <w:shd w:val="clear" w:color="auto" w:fill="EFE8E5"/>
          </w:rPr>
          <w:t>ConcurrentModificationException</w:t>
        </w:r>
        <w:r>
          <w:rPr>
            <w:rFonts w:ascii="Arial" w:hAnsi="Arial" w:cs="Arial"/>
            <w:color w:val="666666"/>
          </w:rPr>
          <w:t>.</w:t>
        </w:r>
      </w:ins>
    </w:p>
    <w:p w:rsidR="00384379" w:rsidRDefault="00384379" w:rsidP="00C306AB">
      <w:pPr>
        <w:pStyle w:val="Heading3"/>
        <w:numPr>
          <w:ilvl w:val="0"/>
          <w:numId w:val="56"/>
        </w:numPr>
        <w:shd w:val="clear" w:color="auto" w:fill="FFFFFF"/>
        <w:spacing w:before="0" w:beforeAutospacing="0" w:after="240" w:afterAutospacing="0"/>
        <w:ind w:left="600"/>
        <w:rPr>
          <w:ins w:id="979" w:author="Unknown"/>
          <w:rFonts w:ascii="Arial" w:hAnsi="Arial" w:cs="Arial"/>
          <w:color w:val="000000"/>
          <w:sz w:val="36"/>
          <w:szCs w:val="36"/>
        </w:rPr>
      </w:pPr>
      <w:bookmarkStart w:id="980" w:name="fail-fast-iterator"/>
      <w:bookmarkEnd w:id="980"/>
      <w:ins w:id="981" w:author="Unknown">
        <w:r>
          <w:rPr>
            <w:rFonts w:ascii="Arial" w:hAnsi="Arial" w:cs="Arial"/>
            <w:color w:val="000000"/>
            <w:sz w:val="36"/>
            <w:szCs w:val="36"/>
          </w:rPr>
          <w:lastRenderedPageBreak/>
          <w:t>What do you understand by iterator fail-fast property?</w:t>
        </w:r>
      </w:ins>
    </w:p>
    <w:p w:rsidR="00384379" w:rsidRDefault="00384379" w:rsidP="00384379">
      <w:pPr>
        <w:pStyle w:val="NormalWeb"/>
        <w:shd w:val="clear" w:color="auto" w:fill="FFFFFF"/>
        <w:spacing w:before="0" w:beforeAutospacing="0" w:after="390" w:afterAutospacing="0" w:line="390" w:lineRule="atLeast"/>
        <w:ind w:left="600"/>
        <w:rPr>
          <w:ins w:id="982" w:author="Unknown"/>
          <w:rFonts w:ascii="Arial" w:hAnsi="Arial" w:cs="Arial"/>
          <w:color w:val="666666"/>
        </w:rPr>
      </w:pPr>
      <w:ins w:id="983" w:author="Unknown">
        <w:r>
          <w:rPr>
            <w:rFonts w:ascii="Arial" w:hAnsi="Arial" w:cs="Arial"/>
            <w:color w:val="666666"/>
          </w:rPr>
          <w:t>Iterator fail-fast property checks for any modification in the structure of the underlying collection everytime we try to get the next element. If there are any modifications found, it throws</w:t>
        </w:r>
        <w:r>
          <w:rPr>
            <w:rStyle w:val="HTMLCode"/>
            <w:color w:val="666666"/>
            <w:shd w:val="clear" w:color="auto" w:fill="EFE8E5"/>
          </w:rPr>
          <w:t>ConcurrentModificationException</w:t>
        </w:r>
        <w:r>
          <w:rPr>
            <w:rFonts w:ascii="Arial" w:hAnsi="Arial" w:cs="Arial"/>
            <w:color w:val="666666"/>
          </w:rPr>
          <w:t>. All the implementations of Iterator in Collection classes are fail-fast by design except the concurrent collection classes like ConcurrentHashMap and CopyOnWriteArrayList.</w:t>
        </w:r>
      </w:ins>
    </w:p>
    <w:p w:rsidR="00384379" w:rsidRDefault="00384379" w:rsidP="00C306AB">
      <w:pPr>
        <w:pStyle w:val="Heading3"/>
        <w:numPr>
          <w:ilvl w:val="0"/>
          <w:numId w:val="56"/>
        </w:numPr>
        <w:shd w:val="clear" w:color="auto" w:fill="FFFFFF"/>
        <w:spacing w:before="0" w:beforeAutospacing="0" w:after="240" w:afterAutospacing="0"/>
        <w:ind w:left="600"/>
        <w:rPr>
          <w:ins w:id="984" w:author="Unknown"/>
          <w:rFonts w:ascii="Arial" w:hAnsi="Arial" w:cs="Arial"/>
          <w:color w:val="000000"/>
          <w:sz w:val="36"/>
          <w:szCs w:val="36"/>
        </w:rPr>
      </w:pPr>
      <w:bookmarkStart w:id="985" w:name="fail-fast-vs-fail-safe"/>
      <w:bookmarkEnd w:id="985"/>
      <w:ins w:id="986" w:author="Unknown">
        <w:r>
          <w:rPr>
            <w:rFonts w:ascii="Arial" w:hAnsi="Arial" w:cs="Arial"/>
            <w:color w:val="000000"/>
            <w:sz w:val="36"/>
            <w:szCs w:val="36"/>
          </w:rPr>
          <w:t>What is difference between fail-fast and fail-safe?</w:t>
        </w:r>
      </w:ins>
    </w:p>
    <w:p w:rsidR="00384379" w:rsidRDefault="00384379" w:rsidP="00384379">
      <w:pPr>
        <w:pStyle w:val="NormalWeb"/>
        <w:shd w:val="clear" w:color="auto" w:fill="FFFFFF"/>
        <w:spacing w:before="0" w:beforeAutospacing="0" w:after="390" w:afterAutospacing="0" w:line="390" w:lineRule="atLeast"/>
        <w:ind w:left="600"/>
        <w:rPr>
          <w:ins w:id="987" w:author="Unknown"/>
          <w:rFonts w:ascii="Arial" w:hAnsi="Arial" w:cs="Arial"/>
          <w:color w:val="666666"/>
        </w:rPr>
      </w:pPr>
      <w:ins w:id="988" w:author="Unknown">
        <w:r>
          <w:rPr>
            <w:rFonts w:ascii="Arial" w:hAnsi="Arial" w:cs="Arial"/>
            <w:color w:val="666666"/>
          </w:rPr>
          <w:t>Iterator fail-safe property work with the clone of underlying collection, hence it’s not affected by any modification in the collection. By design, all the collection classes in</w:t>
        </w:r>
        <w:r>
          <w:rPr>
            <w:rStyle w:val="apple-converted-space"/>
            <w:rFonts w:ascii="Arial" w:hAnsi="Arial" w:cs="Arial"/>
            <w:color w:val="666666"/>
          </w:rPr>
          <w:t> </w:t>
        </w:r>
        <w:r>
          <w:rPr>
            <w:rStyle w:val="HTMLCode"/>
            <w:color w:val="666666"/>
            <w:shd w:val="clear" w:color="auto" w:fill="EFE8E5"/>
          </w:rPr>
          <w:t>java.util</w:t>
        </w:r>
        <w:r>
          <w:rPr>
            <w:rStyle w:val="apple-converted-space"/>
            <w:rFonts w:ascii="Arial" w:hAnsi="Arial" w:cs="Arial"/>
            <w:color w:val="666666"/>
          </w:rPr>
          <w:t> </w:t>
        </w:r>
        <w:r>
          <w:rPr>
            <w:rFonts w:ascii="Arial" w:hAnsi="Arial" w:cs="Arial"/>
            <w:color w:val="666666"/>
          </w:rPr>
          <w:t>package are fail-fast whereas collection classes in</w:t>
        </w:r>
        <w:r>
          <w:rPr>
            <w:rStyle w:val="apple-converted-space"/>
            <w:rFonts w:ascii="Arial" w:hAnsi="Arial" w:cs="Arial"/>
            <w:color w:val="666666"/>
          </w:rPr>
          <w:t> </w:t>
        </w:r>
        <w:r>
          <w:rPr>
            <w:rStyle w:val="HTMLCode"/>
            <w:color w:val="666666"/>
            <w:shd w:val="clear" w:color="auto" w:fill="EFE8E5"/>
          </w:rPr>
          <w:t>java.util.concurrent</w:t>
        </w:r>
        <w:r>
          <w:rPr>
            <w:rStyle w:val="apple-converted-space"/>
            <w:rFonts w:ascii="Arial" w:hAnsi="Arial" w:cs="Arial"/>
            <w:color w:val="666666"/>
          </w:rPr>
          <w:t> </w:t>
        </w:r>
        <w:r>
          <w:rPr>
            <w:rFonts w:ascii="Arial" w:hAnsi="Arial" w:cs="Arial"/>
            <w:color w:val="666666"/>
          </w:rPr>
          <w:t>are fail-safe.</w:t>
        </w:r>
        <w:r>
          <w:rPr>
            <w:rFonts w:ascii="Arial" w:hAnsi="Arial" w:cs="Arial"/>
            <w:color w:val="666666"/>
          </w:rPr>
          <w:br/>
          <w:t>Fail-fast iterators throw ConcurrentModificationException whereas fail-safe iterator never throws ConcurrentModificationException.</w:t>
        </w:r>
        <w:r>
          <w:rPr>
            <w:rFonts w:ascii="Arial" w:hAnsi="Arial" w:cs="Arial"/>
            <w:color w:val="666666"/>
          </w:rPr>
          <w:br/>
          <w:t>Check this post for</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"http://www.journaldev.com/1289/java-arraylist-vs-copyonwritearraylist-and-exploring-iterator" </w:instrText>
        </w:r>
        <w:r w:rsidR="000F79BD">
          <w:rPr>
            <w:rFonts w:ascii="Arial" w:hAnsi="Arial" w:cs="Arial"/>
            <w:color w:val="666666"/>
          </w:rPr>
          <w:fldChar w:fldCharType="separate"/>
        </w:r>
        <w:r>
          <w:rPr>
            <w:rStyle w:val="Hyperlink"/>
            <w:rFonts w:ascii="Arial" w:hAnsi="Arial" w:cs="Arial"/>
            <w:color w:val="FF0000"/>
          </w:rPr>
          <w:t>CopyOnWriteArrayList Example</w:t>
        </w:r>
        <w:r w:rsidR="000F79BD">
          <w:rPr>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56"/>
        </w:numPr>
        <w:shd w:val="clear" w:color="auto" w:fill="FFFFFF"/>
        <w:spacing w:before="0" w:beforeAutospacing="0" w:after="240" w:afterAutospacing="0"/>
        <w:ind w:left="600"/>
        <w:rPr>
          <w:ins w:id="989" w:author="Unknown"/>
          <w:rFonts w:ascii="Arial" w:hAnsi="Arial" w:cs="Arial"/>
          <w:color w:val="000000"/>
          <w:sz w:val="36"/>
          <w:szCs w:val="36"/>
        </w:rPr>
      </w:pPr>
      <w:bookmarkStart w:id="990" w:name="avoid-concurrentmodificationexception"/>
      <w:bookmarkEnd w:id="990"/>
      <w:ins w:id="991" w:author="Unknown">
        <w:r>
          <w:rPr>
            <w:rFonts w:ascii="Arial" w:hAnsi="Arial" w:cs="Arial"/>
            <w:color w:val="000000"/>
            <w:sz w:val="36"/>
            <w:szCs w:val="36"/>
          </w:rPr>
          <w:t>How to avoid ConcurrentModificationException while iterating a collection?</w:t>
        </w:r>
      </w:ins>
      <w:r w:rsidR="003A667B">
        <w:rPr>
          <w:rFonts w:ascii="Arial" w:hAnsi="Arial" w:cs="Arial"/>
          <w:color w:val="000000"/>
          <w:sz w:val="36"/>
          <w:szCs w:val="36"/>
        </w:rPr>
        <w:t>RRR</w:t>
      </w:r>
    </w:p>
    <w:p w:rsidR="00384379" w:rsidRDefault="00384379" w:rsidP="00384379">
      <w:pPr>
        <w:pStyle w:val="NormalWeb"/>
        <w:shd w:val="clear" w:color="auto" w:fill="FFFFFF"/>
        <w:spacing w:before="0" w:beforeAutospacing="0" w:after="390" w:afterAutospacing="0" w:line="390" w:lineRule="atLeast"/>
        <w:ind w:left="600"/>
        <w:rPr>
          <w:ins w:id="992" w:author="Unknown"/>
          <w:rFonts w:ascii="Arial" w:hAnsi="Arial" w:cs="Arial"/>
          <w:color w:val="666666"/>
        </w:rPr>
      </w:pPr>
      <w:ins w:id="993" w:author="Unknown">
        <w:r>
          <w:rPr>
            <w:rFonts w:ascii="Arial" w:hAnsi="Arial" w:cs="Arial"/>
            <w:color w:val="666666"/>
          </w:rPr>
          <w:t>We can use concurrent collection classes to avoid</w:t>
        </w:r>
        <w:r>
          <w:rPr>
            <w:rStyle w:val="apple-converted-space"/>
            <w:rFonts w:ascii="Arial" w:hAnsi="Arial" w:cs="Arial"/>
            <w:color w:val="666666"/>
          </w:rPr>
          <w:t> </w:t>
        </w:r>
        <w:r>
          <w:rPr>
            <w:rStyle w:val="HTMLCode"/>
            <w:color w:val="666666"/>
            <w:shd w:val="clear" w:color="auto" w:fill="EFE8E5"/>
          </w:rPr>
          <w:t>ConcurrentModificationException</w:t>
        </w:r>
        <w:r>
          <w:rPr>
            <w:rStyle w:val="apple-converted-space"/>
            <w:rFonts w:ascii="Arial" w:hAnsi="Arial" w:cs="Arial"/>
            <w:color w:val="666666"/>
          </w:rPr>
          <w:t> </w:t>
        </w:r>
        <w:r>
          <w:rPr>
            <w:rFonts w:ascii="Arial" w:hAnsi="Arial" w:cs="Arial"/>
            <w:color w:val="666666"/>
          </w:rPr>
          <w:t>while iterating over a collection, for example CopyOnWriteArrayList instead of ArrayList.</w:t>
        </w:r>
        <w:r>
          <w:rPr>
            <w:rFonts w:ascii="Arial" w:hAnsi="Arial" w:cs="Arial"/>
            <w:color w:val="666666"/>
          </w:rPr>
          <w:br/>
          <w:t>Check this post for</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"http://www.journaldev.com/122/hashmap-vs-concurrenthashmap-example-and-exploring-iterator" </w:instrText>
        </w:r>
        <w:r w:rsidR="000F79BD">
          <w:rPr>
            <w:rFonts w:ascii="Arial" w:hAnsi="Arial" w:cs="Arial"/>
            <w:color w:val="666666"/>
          </w:rPr>
          <w:fldChar w:fldCharType="separate"/>
        </w:r>
        <w:r>
          <w:rPr>
            <w:rStyle w:val="Hyperlink"/>
            <w:rFonts w:ascii="Arial" w:hAnsi="Arial" w:cs="Arial"/>
            <w:color w:val="FF0000"/>
          </w:rPr>
          <w:t>ConcurrentHashMap Example</w:t>
        </w:r>
        <w:r w:rsidR="000F79BD">
          <w:rPr>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56"/>
        </w:numPr>
        <w:shd w:val="clear" w:color="auto" w:fill="FFFFFF"/>
        <w:spacing w:before="0" w:beforeAutospacing="0" w:after="240" w:afterAutospacing="0"/>
        <w:ind w:left="600"/>
        <w:rPr>
          <w:ins w:id="994" w:author="Unknown"/>
          <w:rFonts w:ascii="Arial" w:hAnsi="Arial" w:cs="Arial"/>
          <w:color w:val="000000"/>
          <w:sz w:val="36"/>
          <w:szCs w:val="36"/>
        </w:rPr>
      </w:pPr>
      <w:bookmarkStart w:id="995" w:name="iterator-implementations"/>
      <w:bookmarkEnd w:id="995"/>
      <w:ins w:id="996" w:author="Unknown">
        <w:r>
          <w:rPr>
            <w:rFonts w:ascii="Arial" w:hAnsi="Arial" w:cs="Arial"/>
            <w:color w:val="000000"/>
            <w:sz w:val="36"/>
            <w:szCs w:val="36"/>
          </w:rPr>
          <w:t>Why there are no concrete implementations of Iterator interface?</w:t>
        </w:r>
      </w:ins>
      <w:r w:rsidR="003A667B">
        <w:rPr>
          <w:rFonts w:ascii="Arial" w:hAnsi="Arial" w:cs="Arial"/>
          <w:color w:val="000000"/>
          <w:sz w:val="36"/>
          <w:szCs w:val="36"/>
        </w:rPr>
        <w:t>AAA</w:t>
      </w:r>
    </w:p>
    <w:p w:rsidR="00384379" w:rsidRDefault="00384379" w:rsidP="00384379">
      <w:pPr>
        <w:pStyle w:val="NormalWeb"/>
        <w:shd w:val="clear" w:color="auto" w:fill="FFFFFF"/>
        <w:spacing w:before="0" w:beforeAutospacing="0" w:after="390" w:afterAutospacing="0" w:line="390" w:lineRule="atLeast"/>
        <w:ind w:left="600"/>
        <w:rPr>
          <w:rFonts w:ascii="Arial" w:hAnsi="Arial" w:cs="Arial"/>
          <w:color w:val="666666"/>
        </w:rPr>
      </w:pPr>
      <w:ins w:id="997" w:author="Unknown">
        <w:r>
          <w:rPr>
            <w:rFonts w:ascii="Arial" w:hAnsi="Arial" w:cs="Arial"/>
            <w:color w:val="666666"/>
          </w:rPr>
          <w:t xml:space="preserve">Iterator interface declare methods for iterating a collection but it’s implementation is responsibility of the Collection implementation classes. Every collection class that returns an iterator for traversing has it’s own Iterator implementation nested </w:t>
        </w:r>
        <w:r>
          <w:rPr>
            <w:rFonts w:ascii="Arial" w:hAnsi="Arial" w:cs="Arial"/>
            <w:color w:val="666666"/>
          </w:rPr>
          <w:lastRenderedPageBreak/>
          <w:t>class.</w:t>
        </w:r>
        <w:r>
          <w:rPr>
            <w:rFonts w:ascii="Arial" w:hAnsi="Arial" w:cs="Arial"/>
            <w:color w:val="666666"/>
          </w:rPr>
          <w:br/>
          <w:t>This allows collection classes to chose whether iterator is fail-fast or fail-safe. For example ArrayList iterator is fail-fast whereas CopyOnWriteArrayList iterator is fail-safe.</w:t>
        </w:r>
      </w:ins>
    </w:p>
    <w:p w:rsidR="003A667B" w:rsidRPr="003A667B" w:rsidRDefault="003A667B" w:rsidP="00384379">
      <w:pPr>
        <w:pStyle w:val="NormalWeb"/>
        <w:shd w:val="clear" w:color="auto" w:fill="FFFFFF"/>
        <w:spacing w:before="0" w:beforeAutospacing="0" w:after="390" w:afterAutospacing="0" w:line="390" w:lineRule="atLeast"/>
        <w:ind w:left="600"/>
        <w:rPr>
          <w:ins w:id="998" w:author="Unknown"/>
          <w:rFonts w:ascii="Arial" w:hAnsi="Arial" w:cs="Arial"/>
          <w:i/>
          <w:color w:val="666666"/>
        </w:rPr>
      </w:pPr>
      <w:r>
        <w:rPr>
          <w:rFonts w:ascii="Arial" w:hAnsi="Arial" w:cs="Arial"/>
          <w:i/>
          <w:color w:val="666666"/>
        </w:rPr>
        <w:t xml:space="preserve">Just to give all the collection class the flexibility to implement the integrator in their way, we do not have any concrete implementation of collection interface. </w:t>
      </w:r>
    </w:p>
    <w:p w:rsidR="00384379" w:rsidRDefault="00384379" w:rsidP="00C306AB">
      <w:pPr>
        <w:pStyle w:val="Heading3"/>
        <w:numPr>
          <w:ilvl w:val="0"/>
          <w:numId w:val="56"/>
        </w:numPr>
        <w:shd w:val="clear" w:color="auto" w:fill="FFFFFF"/>
        <w:spacing w:before="0" w:beforeAutospacing="0" w:after="240" w:afterAutospacing="0"/>
        <w:ind w:left="600"/>
        <w:rPr>
          <w:ins w:id="999" w:author="Unknown"/>
          <w:rFonts w:ascii="Arial" w:hAnsi="Arial" w:cs="Arial"/>
          <w:color w:val="000000"/>
          <w:sz w:val="36"/>
          <w:szCs w:val="36"/>
        </w:rPr>
      </w:pPr>
      <w:bookmarkStart w:id="1000" w:name="unsupportedoperationexception"/>
      <w:bookmarkEnd w:id="1000"/>
      <w:ins w:id="1001" w:author="Unknown">
        <w:r>
          <w:rPr>
            <w:rFonts w:ascii="Arial" w:hAnsi="Arial" w:cs="Arial"/>
            <w:color w:val="000000"/>
            <w:sz w:val="36"/>
            <w:szCs w:val="36"/>
          </w:rPr>
          <w:t>What is UnsupportedOperationException?</w:t>
        </w:r>
      </w:ins>
    </w:p>
    <w:p w:rsidR="00384379" w:rsidRDefault="00384379" w:rsidP="00384379">
      <w:pPr>
        <w:pStyle w:val="NormalWeb"/>
        <w:shd w:val="clear" w:color="auto" w:fill="FFFFFF"/>
        <w:spacing w:before="0" w:beforeAutospacing="0" w:after="390" w:afterAutospacing="0" w:line="390" w:lineRule="atLeast"/>
        <w:ind w:left="600"/>
        <w:rPr>
          <w:ins w:id="1002" w:author="Unknown"/>
          <w:rFonts w:ascii="Arial" w:hAnsi="Arial" w:cs="Arial"/>
          <w:color w:val="666666"/>
        </w:rPr>
      </w:pPr>
      <w:ins w:id="1003" w:author="Unknown">
        <w:r>
          <w:rPr>
            <w:rStyle w:val="HTMLCode"/>
            <w:color w:val="666666"/>
            <w:shd w:val="clear" w:color="auto" w:fill="EFE8E5"/>
          </w:rPr>
          <w:t>UnsupportedOperationException</w:t>
        </w:r>
        <w:r>
          <w:rPr>
            <w:rStyle w:val="apple-converted-space"/>
            <w:rFonts w:ascii="Arial" w:hAnsi="Arial" w:cs="Arial"/>
            <w:color w:val="666666"/>
          </w:rPr>
          <w:t> </w:t>
        </w:r>
        <w:r>
          <w:rPr>
            <w:rFonts w:ascii="Arial" w:hAnsi="Arial" w:cs="Arial"/>
            <w:color w:val="666666"/>
          </w:rPr>
          <w:t>is the exception used to indicate that the operation is not supported. It’s used extensively in</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"http://www.journaldev.com/546/difference-between-jdk-jre-and-jvm-in-java" \o "Difference between JDK, JRE and JVM in Java" </w:instrText>
        </w:r>
        <w:r w:rsidR="000F79BD">
          <w:rPr>
            <w:rFonts w:ascii="Arial" w:hAnsi="Arial" w:cs="Arial"/>
            <w:color w:val="666666"/>
          </w:rPr>
          <w:fldChar w:fldCharType="separate"/>
        </w:r>
        <w:r>
          <w:rPr>
            <w:rStyle w:val="Hyperlink"/>
            <w:rFonts w:ascii="Arial" w:hAnsi="Arial" w:cs="Arial"/>
            <w:color w:val="FF0000"/>
          </w:rPr>
          <w:t>JDK</w:t>
        </w:r>
        <w:r w:rsidR="000F79BD">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classes, in collections framework</w:t>
        </w:r>
        <w:r>
          <w:rPr>
            <w:rStyle w:val="HTMLCode"/>
            <w:color w:val="666666"/>
            <w:shd w:val="clear" w:color="auto" w:fill="EFE8E5"/>
          </w:rPr>
          <w:t>java.util.Collections.UnmodifiableCollection</w:t>
        </w:r>
        <w:r>
          <w:rPr>
            <w:rStyle w:val="apple-converted-space"/>
            <w:rFonts w:ascii="Arial" w:hAnsi="Arial" w:cs="Arial"/>
            <w:color w:val="666666"/>
          </w:rPr>
          <w:t> </w:t>
        </w:r>
        <w:r>
          <w:rPr>
            <w:rFonts w:ascii="Arial" w:hAnsi="Arial" w:cs="Arial"/>
            <w:color w:val="666666"/>
          </w:rPr>
          <w:t>throws this exception for all</w:t>
        </w:r>
        <w:r>
          <w:rPr>
            <w:rStyle w:val="apple-converted-space"/>
            <w:rFonts w:ascii="Arial" w:hAnsi="Arial" w:cs="Arial"/>
            <w:color w:val="666666"/>
          </w:rPr>
          <w:t> </w:t>
        </w:r>
        <w:r>
          <w:rPr>
            <w:rStyle w:val="HTMLCode"/>
            <w:color w:val="666666"/>
            <w:shd w:val="clear" w:color="auto" w:fill="EFE8E5"/>
          </w:rPr>
          <w:t>add</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color w:val="666666"/>
            <w:shd w:val="clear" w:color="auto" w:fill="EFE8E5"/>
          </w:rPr>
          <w:t>remove</w:t>
        </w:r>
        <w:r>
          <w:rPr>
            <w:rFonts w:ascii="Arial" w:hAnsi="Arial" w:cs="Arial"/>
            <w:color w:val="666666"/>
          </w:rPr>
          <w:t>operations.</w:t>
        </w:r>
      </w:ins>
    </w:p>
    <w:p w:rsidR="00384379" w:rsidRDefault="00384379" w:rsidP="00C306AB">
      <w:pPr>
        <w:pStyle w:val="Heading3"/>
        <w:numPr>
          <w:ilvl w:val="0"/>
          <w:numId w:val="56"/>
        </w:numPr>
        <w:shd w:val="clear" w:color="auto" w:fill="FFFFFF"/>
        <w:spacing w:before="0" w:beforeAutospacing="0" w:after="240" w:afterAutospacing="0"/>
        <w:ind w:left="600"/>
        <w:rPr>
          <w:ins w:id="1004" w:author="Unknown"/>
          <w:rFonts w:ascii="Arial" w:hAnsi="Arial" w:cs="Arial"/>
          <w:color w:val="000000"/>
          <w:sz w:val="36"/>
          <w:szCs w:val="36"/>
        </w:rPr>
      </w:pPr>
      <w:bookmarkStart w:id="1005" w:name="hashmap-working"/>
      <w:bookmarkEnd w:id="1005"/>
      <w:ins w:id="1006" w:author="Unknown">
        <w:r>
          <w:rPr>
            <w:rFonts w:ascii="Arial" w:hAnsi="Arial" w:cs="Arial"/>
            <w:color w:val="000000"/>
            <w:sz w:val="36"/>
            <w:szCs w:val="36"/>
          </w:rPr>
          <w:t>How HashMap works in Java?</w:t>
        </w:r>
      </w:ins>
    </w:p>
    <w:p w:rsidR="00384379" w:rsidRDefault="00384379" w:rsidP="00384379">
      <w:pPr>
        <w:pStyle w:val="NormalWeb"/>
        <w:shd w:val="clear" w:color="auto" w:fill="FFFFFF"/>
        <w:spacing w:before="0" w:beforeAutospacing="0" w:after="390" w:afterAutospacing="0" w:line="390" w:lineRule="atLeast"/>
        <w:ind w:left="600"/>
        <w:rPr>
          <w:ins w:id="1007" w:author="Unknown"/>
          <w:rFonts w:ascii="Arial" w:hAnsi="Arial" w:cs="Arial"/>
          <w:color w:val="666666"/>
        </w:rPr>
      </w:pPr>
      <w:ins w:id="1008" w:author="Unknown">
        <w:r>
          <w:rPr>
            <w:rFonts w:ascii="Arial" w:hAnsi="Arial" w:cs="Arial"/>
            <w:color w:val="666666"/>
          </w:rPr>
          <w:t>HashMap stores key-value pair in</w:t>
        </w:r>
        <w:r>
          <w:rPr>
            <w:rStyle w:val="apple-converted-space"/>
            <w:rFonts w:ascii="Arial" w:hAnsi="Arial" w:cs="Arial"/>
            <w:color w:val="666666"/>
          </w:rPr>
          <w:t> </w:t>
        </w:r>
        <w:r>
          <w:rPr>
            <w:rStyle w:val="HTMLCode"/>
            <w:color w:val="666666"/>
            <w:shd w:val="clear" w:color="auto" w:fill="EFE8E5"/>
          </w:rPr>
          <w:t>Map.Entry</w:t>
        </w:r>
        <w:r>
          <w:rPr>
            <w:rStyle w:val="apple-converted-space"/>
            <w:rFonts w:ascii="Arial" w:hAnsi="Arial" w:cs="Arial"/>
            <w:color w:val="666666"/>
          </w:rPr>
          <w:t> </w:t>
        </w:r>
        <w:r>
          <w:rPr>
            <w:rFonts w:ascii="Arial" w:hAnsi="Arial" w:cs="Arial"/>
            <w:color w:val="666666"/>
          </w:rPr>
          <w:t>static nested class implementation. HashMap works on hashing algorithm and uses hashCode() and equals() method in</w:t>
        </w:r>
        <w:r>
          <w:rPr>
            <w:rStyle w:val="apple-converted-space"/>
            <w:rFonts w:ascii="Arial" w:hAnsi="Arial" w:cs="Arial"/>
            <w:color w:val="666666"/>
          </w:rPr>
          <w:t> </w:t>
        </w:r>
        <w:r>
          <w:rPr>
            <w:rStyle w:val="HTMLCode"/>
            <w:color w:val="666666"/>
            <w:shd w:val="clear" w:color="auto" w:fill="EFE8E5"/>
          </w:rPr>
          <w:t>put</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color w:val="666666"/>
            <w:shd w:val="clear" w:color="auto" w:fill="EFE8E5"/>
          </w:rPr>
          <w:t>get</w:t>
        </w:r>
        <w:r>
          <w:rPr>
            <w:rStyle w:val="apple-converted-space"/>
            <w:rFonts w:ascii="Arial" w:hAnsi="Arial" w:cs="Arial"/>
            <w:color w:val="666666"/>
          </w:rPr>
          <w:t> </w:t>
        </w:r>
        <w:r>
          <w:rPr>
            <w:rFonts w:ascii="Arial" w:hAnsi="Arial" w:cs="Arial"/>
            <w:color w:val="666666"/>
          </w:rPr>
          <w:t>methods.</w:t>
        </w:r>
      </w:ins>
    </w:p>
    <w:p w:rsidR="00384379" w:rsidRDefault="00384379" w:rsidP="00384379">
      <w:pPr>
        <w:pStyle w:val="NormalWeb"/>
        <w:shd w:val="clear" w:color="auto" w:fill="FFFFFF"/>
        <w:spacing w:before="0" w:beforeAutospacing="0" w:after="390" w:afterAutospacing="0" w:line="390" w:lineRule="atLeast"/>
        <w:ind w:left="600"/>
        <w:rPr>
          <w:ins w:id="1009" w:author="Unknown"/>
          <w:rFonts w:ascii="Arial" w:hAnsi="Arial" w:cs="Arial"/>
          <w:color w:val="666666"/>
        </w:rPr>
      </w:pPr>
      <w:ins w:id="1010" w:author="Unknown">
        <w:r>
          <w:rPr>
            <w:rFonts w:ascii="Arial" w:hAnsi="Arial" w:cs="Arial"/>
            <w:color w:val="666666"/>
          </w:rPr>
          <w:t>When we call</w:t>
        </w:r>
        <w:r>
          <w:rPr>
            <w:rStyle w:val="apple-converted-space"/>
            <w:rFonts w:ascii="Arial" w:hAnsi="Arial" w:cs="Arial"/>
            <w:color w:val="666666"/>
          </w:rPr>
          <w:t> </w:t>
        </w:r>
        <w:r>
          <w:rPr>
            <w:rStyle w:val="HTMLCode"/>
            <w:color w:val="666666"/>
            <w:shd w:val="clear" w:color="auto" w:fill="EFE8E5"/>
          </w:rPr>
          <w:t>put</w:t>
        </w:r>
        <w:r>
          <w:rPr>
            <w:rStyle w:val="apple-converted-space"/>
            <w:rFonts w:ascii="Arial" w:hAnsi="Arial" w:cs="Arial"/>
            <w:color w:val="666666"/>
          </w:rPr>
          <w:t> </w:t>
        </w:r>
        <w:r>
          <w:rPr>
            <w:rFonts w:ascii="Arial" w:hAnsi="Arial" w:cs="Arial"/>
            <w:color w:val="666666"/>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ins>
    </w:p>
    <w:p w:rsidR="00384379" w:rsidRDefault="00384379" w:rsidP="00384379">
      <w:pPr>
        <w:pStyle w:val="NormalWeb"/>
        <w:shd w:val="clear" w:color="auto" w:fill="FFFFFF"/>
        <w:spacing w:before="0" w:beforeAutospacing="0" w:after="390" w:afterAutospacing="0" w:line="390" w:lineRule="atLeast"/>
        <w:ind w:left="600"/>
        <w:rPr>
          <w:ins w:id="1011" w:author="Unknown"/>
          <w:rFonts w:ascii="Arial" w:hAnsi="Arial" w:cs="Arial"/>
          <w:color w:val="666666"/>
        </w:rPr>
      </w:pPr>
      <w:ins w:id="1012" w:author="Unknown">
        <w:r>
          <w:rPr>
            <w:rFonts w:ascii="Arial" w:hAnsi="Arial" w:cs="Arial"/>
            <w:color w:val="666666"/>
          </w:rPr>
          <w:t>When we call</w:t>
        </w:r>
        <w:r>
          <w:rPr>
            <w:rStyle w:val="apple-converted-space"/>
            <w:rFonts w:ascii="Arial" w:hAnsi="Arial" w:cs="Arial"/>
            <w:color w:val="666666"/>
          </w:rPr>
          <w:t> </w:t>
        </w:r>
        <w:r>
          <w:rPr>
            <w:rStyle w:val="HTMLCode"/>
            <w:color w:val="666666"/>
            <w:shd w:val="clear" w:color="auto" w:fill="EFE8E5"/>
          </w:rPr>
          <w:t>get</w:t>
        </w:r>
        <w:r>
          <w:rPr>
            <w:rStyle w:val="apple-converted-space"/>
            <w:rFonts w:ascii="Arial" w:hAnsi="Arial" w:cs="Arial"/>
            <w:color w:val="666666"/>
          </w:rPr>
          <w:t> </w:t>
        </w:r>
        <w:r>
          <w:rPr>
            <w:rFonts w:ascii="Arial" w:hAnsi="Arial" w:cs="Arial"/>
            <w:color w:val="666666"/>
          </w:rPr>
          <w:t>method by passing Key, again it uses the hashCode() to find the index in the array and then use equals() method to find the correct Entry and return it’s value. Below image will explain these detail clearly.</w:t>
        </w:r>
      </w:ins>
    </w:p>
    <w:p w:rsidR="00384379" w:rsidRDefault="00384379" w:rsidP="00384379">
      <w:pPr>
        <w:pStyle w:val="NormalWeb"/>
        <w:shd w:val="clear" w:color="auto" w:fill="FFFFFF"/>
        <w:spacing w:before="0" w:beforeAutospacing="0" w:after="390" w:afterAutospacing="0" w:line="390" w:lineRule="atLeast"/>
        <w:ind w:left="600"/>
        <w:rPr>
          <w:ins w:id="1013" w:author="Unknown"/>
          <w:rFonts w:ascii="Arial" w:hAnsi="Arial" w:cs="Arial"/>
          <w:color w:val="666666"/>
        </w:rPr>
      </w:pPr>
      <w:r>
        <w:rPr>
          <w:rFonts w:ascii="Arial" w:hAnsi="Arial" w:cs="Arial"/>
          <w:noProof/>
          <w:color w:val="FF0000"/>
        </w:rPr>
        <w:lastRenderedPageBreak/>
        <w:drawing>
          <wp:inline distT="0" distB="0" distL="0" distR="0">
            <wp:extent cx="4290695" cy="2338705"/>
            <wp:effectExtent l="19050" t="0" r="0" b="0"/>
            <wp:docPr id="350" name="Picture 350" descr="java-hashmap-entry-impl">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java-hashmap-entry-impl">
                      <a:hlinkClick r:id="rId171"/>
                    </pic:cNvPr>
                    <pic:cNvPicPr>
                      <a:picLocks noChangeAspect="1" noChangeArrowheads="1"/>
                    </pic:cNvPicPr>
                  </pic:nvPicPr>
                  <pic:blipFill>
                    <a:blip r:embed="rId172"/>
                    <a:srcRect/>
                    <a:stretch>
                      <a:fillRect/>
                    </a:stretch>
                  </pic:blipFill>
                  <pic:spPr bwMode="auto">
                    <a:xfrm>
                      <a:off x="0" y="0"/>
                      <a:ext cx="4290695" cy="2338705"/>
                    </a:xfrm>
                    <a:prstGeom prst="rect">
                      <a:avLst/>
                    </a:prstGeom>
                    <a:noFill/>
                    <a:ln w="9525">
                      <a:noFill/>
                      <a:miter lim="800000"/>
                      <a:headEnd/>
                      <a:tailEnd/>
                    </a:ln>
                  </pic:spPr>
                </pic:pic>
              </a:graphicData>
            </a:graphic>
          </wp:inline>
        </w:drawing>
      </w:r>
    </w:p>
    <w:p w:rsidR="00384379" w:rsidRDefault="00384379" w:rsidP="00384379">
      <w:pPr>
        <w:pStyle w:val="NormalWeb"/>
        <w:shd w:val="clear" w:color="auto" w:fill="FFFFFF"/>
        <w:spacing w:before="0" w:beforeAutospacing="0" w:after="390" w:afterAutospacing="0" w:line="390" w:lineRule="atLeast"/>
        <w:ind w:left="600"/>
        <w:rPr>
          <w:ins w:id="1014" w:author="Unknown"/>
          <w:rFonts w:ascii="Arial" w:hAnsi="Arial" w:cs="Arial"/>
          <w:color w:val="666666"/>
        </w:rPr>
      </w:pPr>
      <w:ins w:id="1015" w:author="Unknown">
        <w:r>
          <w:rPr>
            <w:rFonts w:ascii="Arial" w:hAnsi="Arial" w:cs="Arial"/>
            <w:color w:val="666666"/>
          </w:rPr>
          <w:t>The other important things to know about HashMap are capacity, load factor, threshold resizing. HashMap initial default capacity is</w:t>
        </w:r>
        <w:r>
          <w:rPr>
            <w:rStyle w:val="apple-converted-space"/>
            <w:rFonts w:ascii="Arial" w:hAnsi="Arial" w:cs="Arial"/>
            <w:color w:val="666666"/>
          </w:rPr>
          <w:t> </w:t>
        </w:r>
        <w:r>
          <w:rPr>
            <w:rStyle w:val="Strong"/>
            <w:rFonts w:ascii="Arial" w:eastAsiaTheme="majorEastAsia" w:hAnsi="Arial" w:cs="Arial"/>
            <w:color w:val="666666"/>
          </w:rPr>
          <w:t>16</w:t>
        </w:r>
        <w:r>
          <w:rPr>
            <w:rStyle w:val="apple-converted-space"/>
            <w:rFonts w:ascii="Arial" w:hAnsi="Arial" w:cs="Arial"/>
            <w:color w:val="666666"/>
          </w:rPr>
          <w:t> </w:t>
        </w:r>
        <w:r>
          <w:rPr>
            <w:rFonts w:ascii="Arial" w:hAnsi="Arial" w:cs="Arial"/>
            <w:color w:val="666666"/>
          </w:rPr>
          <w:t>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ins>
    </w:p>
    <w:p w:rsidR="00384379" w:rsidRDefault="00384379" w:rsidP="00C306AB">
      <w:pPr>
        <w:pStyle w:val="Heading3"/>
        <w:numPr>
          <w:ilvl w:val="0"/>
          <w:numId w:val="56"/>
        </w:numPr>
        <w:shd w:val="clear" w:color="auto" w:fill="FFFFFF"/>
        <w:spacing w:before="0" w:beforeAutospacing="0" w:after="240" w:afterAutospacing="0"/>
        <w:ind w:left="600"/>
        <w:rPr>
          <w:ins w:id="1016" w:author="Unknown"/>
          <w:rFonts w:ascii="Arial" w:hAnsi="Arial" w:cs="Arial"/>
          <w:color w:val="000000"/>
          <w:sz w:val="36"/>
          <w:szCs w:val="36"/>
        </w:rPr>
      </w:pPr>
      <w:bookmarkStart w:id="1017" w:name="hashcode-equals"/>
      <w:bookmarkEnd w:id="1017"/>
      <w:ins w:id="1018" w:author="Unknown">
        <w:r>
          <w:rPr>
            <w:rFonts w:ascii="Arial" w:hAnsi="Arial" w:cs="Arial"/>
            <w:color w:val="000000"/>
            <w:sz w:val="36"/>
            <w:szCs w:val="36"/>
          </w:rPr>
          <w:t>What is the importance of hashCode() and equals() methods?</w:t>
        </w:r>
      </w:ins>
    </w:p>
    <w:p w:rsidR="00384379" w:rsidRDefault="00384379" w:rsidP="00384379">
      <w:pPr>
        <w:pStyle w:val="NormalWeb"/>
        <w:shd w:val="clear" w:color="auto" w:fill="FFFFFF"/>
        <w:spacing w:before="0" w:beforeAutospacing="0" w:after="390" w:afterAutospacing="0" w:line="390" w:lineRule="atLeast"/>
        <w:ind w:left="600"/>
        <w:rPr>
          <w:ins w:id="1019" w:author="Unknown"/>
          <w:rFonts w:ascii="Arial" w:hAnsi="Arial" w:cs="Arial"/>
          <w:color w:val="666666"/>
        </w:rPr>
      </w:pPr>
      <w:ins w:id="1020" w:author="Unknown">
        <w:r>
          <w:rPr>
            <w:rFonts w:ascii="Arial" w:hAnsi="Arial" w:cs="Arial"/>
            <w:color w:val="666666"/>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ins>
    </w:p>
    <w:p w:rsidR="00384379" w:rsidRDefault="00384379" w:rsidP="00384379">
      <w:pPr>
        <w:pStyle w:val="NormalWeb"/>
        <w:shd w:val="clear" w:color="auto" w:fill="FFFFFF"/>
        <w:spacing w:before="0" w:beforeAutospacing="0" w:after="390" w:afterAutospacing="0" w:line="390" w:lineRule="atLeast"/>
        <w:ind w:left="600"/>
        <w:rPr>
          <w:ins w:id="1021" w:author="Unknown"/>
          <w:rFonts w:ascii="Arial" w:hAnsi="Arial" w:cs="Arial"/>
          <w:color w:val="666666"/>
        </w:rPr>
      </w:pPr>
      <w:ins w:id="1022" w:author="Unknown">
        <w:r>
          <w:rPr>
            <w:rFonts w:ascii="Arial" w:hAnsi="Arial" w:cs="Arial"/>
            <w:color w:val="666666"/>
          </w:rPr>
          <w:t>Similarly all the collection classes that doesn’t store duplicate data use hashCode() and equals() to find duplicates, so it’s very important to implement them correctly. The implementation of equals() and hashCode() should follow these rules.</w:t>
        </w:r>
      </w:ins>
    </w:p>
    <w:p w:rsidR="00384379" w:rsidRDefault="00384379" w:rsidP="00C306AB">
      <w:pPr>
        <w:numPr>
          <w:ilvl w:val="1"/>
          <w:numId w:val="56"/>
        </w:numPr>
        <w:shd w:val="clear" w:color="auto" w:fill="FFFFFF"/>
        <w:spacing w:before="100" w:beforeAutospacing="1" w:after="100" w:afterAutospacing="1" w:line="390" w:lineRule="atLeast"/>
        <w:ind w:left="1200"/>
        <w:rPr>
          <w:ins w:id="1023" w:author="Unknown"/>
          <w:rFonts w:ascii="Arial" w:hAnsi="Arial" w:cs="Arial"/>
          <w:color w:val="666666"/>
        </w:rPr>
      </w:pPr>
      <w:ins w:id="1024" w:author="Unknown">
        <w:r>
          <w:rPr>
            <w:rFonts w:ascii="Arial" w:hAnsi="Arial" w:cs="Arial"/>
            <w:color w:val="666666"/>
          </w:rPr>
          <w:lastRenderedPageBreak/>
          <w:t>If</w:t>
        </w:r>
        <w:r>
          <w:rPr>
            <w:rStyle w:val="apple-converted-space"/>
            <w:rFonts w:ascii="Arial" w:hAnsi="Arial" w:cs="Arial"/>
            <w:color w:val="666666"/>
          </w:rPr>
          <w:t> </w:t>
        </w:r>
        <w:r>
          <w:rPr>
            <w:rStyle w:val="HTMLCode"/>
            <w:rFonts w:eastAsiaTheme="minorHAnsi"/>
            <w:color w:val="666666"/>
            <w:sz w:val="24"/>
            <w:szCs w:val="24"/>
            <w:shd w:val="clear" w:color="auto" w:fill="EFE8E5"/>
          </w:rPr>
          <w:t>o1.equals(o2)</w:t>
        </w:r>
        <w:r>
          <w:rPr>
            <w:rFonts w:ascii="Arial" w:hAnsi="Arial" w:cs="Arial"/>
            <w:color w:val="666666"/>
          </w:rPr>
          <w:t>, then</w:t>
        </w:r>
        <w:r>
          <w:rPr>
            <w:rStyle w:val="apple-converted-space"/>
            <w:rFonts w:ascii="Arial" w:hAnsi="Arial" w:cs="Arial"/>
            <w:color w:val="666666"/>
          </w:rPr>
          <w:t> </w:t>
        </w:r>
        <w:r>
          <w:rPr>
            <w:rStyle w:val="HTMLCode"/>
            <w:rFonts w:eastAsiaTheme="minorHAnsi"/>
            <w:color w:val="666666"/>
            <w:sz w:val="24"/>
            <w:szCs w:val="24"/>
            <w:shd w:val="clear" w:color="auto" w:fill="EFE8E5"/>
          </w:rPr>
          <w:t>o1.hashCode() == o2.hashCode()</w:t>
        </w:r>
        <w:r>
          <w:rPr>
            <w:rFonts w:ascii="Arial" w:hAnsi="Arial" w:cs="Arial"/>
            <w:color w:val="666666"/>
          </w:rPr>
          <w:t>should always be</w:t>
        </w:r>
        <w:r>
          <w:rPr>
            <w:rStyle w:val="apple-converted-space"/>
            <w:rFonts w:ascii="Arial" w:hAnsi="Arial" w:cs="Arial"/>
            <w:color w:val="666666"/>
          </w:rPr>
          <w:t> </w:t>
        </w:r>
        <w:r>
          <w:rPr>
            <w:rStyle w:val="HTMLCode"/>
            <w:rFonts w:eastAsiaTheme="minorHAnsi"/>
            <w:color w:val="666666"/>
            <w:sz w:val="24"/>
            <w:szCs w:val="24"/>
            <w:shd w:val="clear" w:color="auto" w:fill="EFE8E5"/>
          </w:rPr>
          <w:t>true</w:t>
        </w:r>
        <w:r>
          <w:rPr>
            <w:rFonts w:ascii="Arial" w:hAnsi="Arial" w:cs="Arial"/>
            <w:color w:val="666666"/>
          </w:rPr>
          <w:t>.</w:t>
        </w:r>
      </w:ins>
    </w:p>
    <w:p w:rsidR="00384379" w:rsidRDefault="00384379" w:rsidP="00C306AB">
      <w:pPr>
        <w:numPr>
          <w:ilvl w:val="1"/>
          <w:numId w:val="56"/>
        </w:numPr>
        <w:shd w:val="clear" w:color="auto" w:fill="FFFFFF"/>
        <w:spacing w:before="100" w:beforeAutospacing="1" w:after="100" w:afterAutospacing="1" w:line="390" w:lineRule="atLeast"/>
        <w:ind w:left="1200"/>
        <w:rPr>
          <w:ins w:id="1025" w:author="Unknown"/>
          <w:rFonts w:ascii="Arial" w:hAnsi="Arial" w:cs="Arial"/>
          <w:color w:val="666666"/>
        </w:rPr>
      </w:pPr>
      <w:ins w:id="1026" w:author="Unknown">
        <w:r>
          <w:rPr>
            <w:rFonts w:ascii="Arial" w:hAnsi="Arial" w:cs="Arial"/>
            <w:color w:val="666666"/>
          </w:rPr>
          <w:t>If</w:t>
        </w:r>
        <w:r>
          <w:rPr>
            <w:rStyle w:val="apple-converted-space"/>
            <w:rFonts w:ascii="Arial" w:hAnsi="Arial" w:cs="Arial"/>
            <w:color w:val="666666"/>
          </w:rPr>
          <w:t> </w:t>
        </w:r>
        <w:r>
          <w:rPr>
            <w:rStyle w:val="HTMLCode"/>
            <w:rFonts w:eastAsiaTheme="minorHAnsi"/>
            <w:color w:val="666666"/>
            <w:sz w:val="24"/>
            <w:szCs w:val="24"/>
            <w:shd w:val="clear" w:color="auto" w:fill="EFE8E5"/>
          </w:rPr>
          <w:t>o1.hashCode() == o2.hashCode</w:t>
        </w:r>
        <w:r>
          <w:rPr>
            <w:rStyle w:val="apple-converted-space"/>
            <w:rFonts w:ascii="Arial" w:hAnsi="Arial" w:cs="Arial"/>
            <w:color w:val="666666"/>
          </w:rPr>
          <w:t> </w:t>
        </w:r>
        <w:r>
          <w:rPr>
            <w:rFonts w:ascii="Arial" w:hAnsi="Arial" w:cs="Arial"/>
            <w:color w:val="666666"/>
          </w:rPr>
          <w:t>is true, it doesn’t mean that</w:t>
        </w:r>
        <w:r>
          <w:rPr>
            <w:rStyle w:val="apple-converted-space"/>
            <w:rFonts w:ascii="Arial" w:hAnsi="Arial" w:cs="Arial"/>
            <w:color w:val="666666"/>
          </w:rPr>
          <w:t> </w:t>
        </w:r>
        <w:r>
          <w:rPr>
            <w:rStyle w:val="HTMLCode"/>
            <w:rFonts w:eastAsiaTheme="minorHAnsi"/>
            <w:color w:val="666666"/>
            <w:sz w:val="24"/>
            <w:szCs w:val="24"/>
            <w:shd w:val="clear" w:color="auto" w:fill="EFE8E5"/>
          </w:rPr>
          <w:t>o1.equals(o2)</w:t>
        </w:r>
        <w:r>
          <w:rPr>
            <w:rStyle w:val="apple-converted-space"/>
            <w:rFonts w:ascii="Arial" w:hAnsi="Arial" w:cs="Arial"/>
            <w:color w:val="666666"/>
          </w:rPr>
          <w:t> </w:t>
        </w:r>
        <w:r>
          <w:rPr>
            <w:rFonts w:ascii="Arial" w:hAnsi="Arial" w:cs="Arial"/>
            <w:color w:val="666666"/>
          </w:rPr>
          <w:t>will be</w:t>
        </w:r>
        <w:r>
          <w:rPr>
            <w:rStyle w:val="apple-converted-space"/>
            <w:rFonts w:ascii="Arial" w:hAnsi="Arial" w:cs="Arial"/>
            <w:color w:val="666666"/>
          </w:rPr>
          <w:t> </w:t>
        </w:r>
        <w:r>
          <w:rPr>
            <w:rStyle w:val="HTMLCode"/>
            <w:rFonts w:eastAsiaTheme="minorHAnsi"/>
            <w:color w:val="666666"/>
            <w:sz w:val="24"/>
            <w:szCs w:val="24"/>
            <w:shd w:val="clear" w:color="auto" w:fill="EFE8E5"/>
          </w:rPr>
          <w:t>true</w:t>
        </w:r>
        <w:r>
          <w:rPr>
            <w:rFonts w:ascii="Arial" w:hAnsi="Arial" w:cs="Arial"/>
            <w:color w:val="666666"/>
          </w:rPr>
          <w:t>.</w:t>
        </w:r>
      </w:ins>
    </w:p>
    <w:p w:rsidR="00384379" w:rsidRDefault="00384379" w:rsidP="00C306AB">
      <w:pPr>
        <w:pStyle w:val="Heading3"/>
        <w:numPr>
          <w:ilvl w:val="0"/>
          <w:numId w:val="56"/>
        </w:numPr>
        <w:shd w:val="clear" w:color="auto" w:fill="FFFFFF"/>
        <w:spacing w:before="0" w:beforeAutospacing="0" w:after="240" w:afterAutospacing="0"/>
        <w:ind w:left="600"/>
        <w:rPr>
          <w:ins w:id="1027" w:author="Unknown"/>
          <w:rFonts w:ascii="Arial" w:hAnsi="Arial" w:cs="Arial"/>
          <w:color w:val="000000"/>
          <w:sz w:val="36"/>
          <w:szCs w:val="36"/>
        </w:rPr>
      </w:pPr>
      <w:bookmarkStart w:id="1028" w:name="map-key"/>
      <w:bookmarkEnd w:id="1028"/>
      <w:ins w:id="1029" w:author="Unknown">
        <w:r>
          <w:rPr>
            <w:rFonts w:ascii="Arial" w:hAnsi="Arial" w:cs="Arial"/>
            <w:color w:val="000000"/>
            <w:sz w:val="36"/>
            <w:szCs w:val="36"/>
          </w:rPr>
          <w:t>Can we use any class as Map key?</w:t>
        </w:r>
      </w:ins>
    </w:p>
    <w:p w:rsidR="00384379" w:rsidRDefault="00384379" w:rsidP="00384379">
      <w:pPr>
        <w:pStyle w:val="NormalWeb"/>
        <w:shd w:val="clear" w:color="auto" w:fill="FFFFFF"/>
        <w:spacing w:before="0" w:beforeAutospacing="0" w:after="390" w:afterAutospacing="0" w:line="390" w:lineRule="atLeast"/>
        <w:ind w:left="600"/>
        <w:rPr>
          <w:ins w:id="1030" w:author="Unknown"/>
          <w:rFonts w:ascii="Arial" w:hAnsi="Arial" w:cs="Arial"/>
          <w:color w:val="666666"/>
        </w:rPr>
      </w:pPr>
      <w:ins w:id="1031" w:author="Unknown">
        <w:r>
          <w:rPr>
            <w:rFonts w:ascii="Arial" w:hAnsi="Arial" w:cs="Arial"/>
            <w:color w:val="666666"/>
          </w:rPr>
          <w:t>We can use any class as Map Key, however following points should be considered before using them.</w:t>
        </w:r>
      </w:ins>
    </w:p>
    <w:p w:rsidR="00384379" w:rsidRDefault="00384379" w:rsidP="00C306AB">
      <w:pPr>
        <w:numPr>
          <w:ilvl w:val="1"/>
          <w:numId w:val="56"/>
        </w:numPr>
        <w:shd w:val="clear" w:color="auto" w:fill="FFFFFF"/>
        <w:spacing w:before="100" w:beforeAutospacing="1" w:after="100" w:afterAutospacing="1" w:line="390" w:lineRule="atLeast"/>
        <w:ind w:left="1200"/>
        <w:rPr>
          <w:ins w:id="1032" w:author="Unknown"/>
          <w:rFonts w:ascii="Arial" w:hAnsi="Arial" w:cs="Arial"/>
          <w:color w:val="666666"/>
        </w:rPr>
      </w:pPr>
      <w:ins w:id="1033" w:author="Unknown">
        <w:r>
          <w:rPr>
            <w:rFonts w:ascii="Arial" w:hAnsi="Arial" w:cs="Arial"/>
            <w:color w:val="666666"/>
          </w:rPr>
          <w:t>If the class overrides equals() method, it should also override hashCode() method.</w:t>
        </w:r>
      </w:ins>
    </w:p>
    <w:p w:rsidR="00384379" w:rsidRDefault="00384379" w:rsidP="00C306AB">
      <w:pPr>
        <w:numPr>
          <w:ilvl w:val="1"/>
          <w:numId w:val="56"/>
        </w:numPr>
        <w:shd w:val="clear" w:color="auto" w:fill="FFFFFF"/>
        <w:spacing w:before="100" w:beforeAutospacing="1" w:after="100" w:afterAutospacing="1" w:line="390" w:lineRule="atLeast"/>
        <w:ind w:left="1200"/>
        <w:rPr>
          <w:ins w:id="1034" w:author="Unknown"/>
          <w:rFonts w:ascii="Arial" w:hAnsi="Arial" w:cs="Arial"/>
          <w:color w:val="666666"/>
        </w:rPr>
      </w:pPr>
      <w:ins w:id="1035" w:author="Unknown">
        <w:r>
          <w:rPr>
            <w:rFonts w:ascii="Arial" w:hAnsi="Arial" w:cs="Arial"/>
            <w:color w:val="666666"/>
          </w:rPr>
          <w:t>The class should follow the rules associated with equals() and hashCode() for all instances. Please refer earlier question for these rules.</w:t>
        </w:r>
      </w:ins>
    </w:p>
    <w:p w:rsidR="00384379" w:rsidRDefault="00384379" w:rsidP="00C306AB">
      <w:pPr>
        <w:numPr>
          <w:ilvl w:val="1"/>
          <w:numId w:val="56"/>
        </w:numPr>
        <w:shd w:val="clear" w:color="auto" w:fill="FFFFFF"/>
        <w:spacing w:before="100" w:beforeAutospacing="1" w:after="100" w:afterAutospacing="1" w:line="390" w:lineRule="atLeast"/>
        <w:ind w:left="1200"/>
        <w:rPr>
          <w:ins w:id="1036" w:author="Unknown"/>
          <w:rFonts w:ascii="Arial" w:hAnsi="Arial" w:cs="Arial"/>
          <w:color w:val="666666"/>
        </w:rPr>
      </w:pPr>
      <w:ins w:id="1037" w:author="Unknown">
        <w:r>
          <w:rPr>
            <w:rFonts w:ascii="Arial" w:hAnsi="Arial" w:cs="Arial"/>
            <w:color w:val="666666"/>
          </w:rPr>
          <w:t>If a class field is not used in equals(), you should not use it in hashCode() method.</w:t>
        </w:r>
      </w:ins>
    </w:p>
    <w:p w:rsidR="00384379" w:rsidRDefault="00384379" w:rsidP="00C306AB">
      <w:pPr>
        <w:numPr>
          <w:ilvl w:val="1"/>
          <w:numId w:val="56"/>
        </w:numPr>
        <w:shd w:val="clear" w:color="auto" w:fill="FFFFFF"/>
        <w:spacing w:before="100" w:beforeAutospacing="1" w:after="100" w:afterAutospacing="1" w:line="390" w:lineRule="atLeast"/>
        <w:ind w:left="1200"/>
        <w:rPr>
          <w:ins w:id="1038" w:author="Unknown"/>
          <w:rFonts w:ascii="Arial" w:hAnsi="Arial" w:cs="Arial"/>
          <w:color w:val="666666"/>
        </w:rPr>
      </w:pPr>
      <w:ins w:id="1039" w:author="Unknown">
        <w:r>
          <w:rPr>
            <w:rFonts w:ascii="Arial" w:hAnsi="Arial" w:cs="Arial"/>
            <w:color w:val="666666"/>
          </w:rPr>
          <w:t>Best practice for user defined key class is to make it immutable, so that hashCode() value can be cached for fast performance. Also immutable classes make sure that hashCode() and equals() will not change in future that will solve any issue with mutability.</w:t>
        </w:r>
        <w:r>
          <w:rPr>
            <w:rFonts w:ascii="Arial" w:hAnsi="Arial" w:cs="Arial"/>
            <w:color w:val="666666"/>
          </w:rPr>
          <w:br/>
          <w:t>For example, let’s say I have a class</w:t>
        </w:r>
        <w:r>
          <w:rPr>
            <w:rStyle w:val="apple-converted-space"/>
            <w:rFonts w:ascii="Arial" w:hAnsi="Arial" w:cs="Arial"/>
            <w:color w:val="666666"/>
          </w:rPr>
          <w:t> </w:t>
        </w:r>
        <w:r>
          <w:rPr>
            <w:rStyle w:val="HTMLCode"/>
            <w:rFonts w:eastAsiaTheme="minorHAnsi"/>
            <w:color w:val="666666"/>
            <w:sz w:val="24"/>
            <w:szCs w:val="24"/>
            <w:shd w:val="clear" w:color="auto" w:fill="EFE8E5"/>
          </w:rPr>
          <w:t>MyKey</w:t>
        </w:r>
        <w:r>
          <w:rPr>
            <w:rStyle w:val="apple-converted-space"/>
            <w:rFonts w:ascii="Arial" w:hAnsi="Arial" w:cs="Arial"/>
            <w:color w:val="666666"/>
          </w:rPr>
          <w:t> </w:t>
        </w:r>
        <w:r>
          <w:rPr>
            <w:rFonts w:ascii="Arial" w:hAnsi="Arial" w:cs="Arial"/>
            <w:color w:val="666666"/>
          </w:rPr>
          <w:t>that I am using for HashMap key.</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40" w:author="Unknown"/>
          <w:rStyle w:val="pln"/>
          <w:color w:val="000000"/>
          <w:sz w:val="24"/>
          <w:szCs w:val="24"/>
        </w:rPr>
      </w:pPr>
      <w:ins w:id="1041" w:author="Unknown">
        <w:r>
          <w:rPr>
            <w:rStyle w:val="com"/>
            <w:color w:val="880000"/>
            <w:sz w:val="24"/>
            <w:szCs w:val="24"/>
          </w:rPr>
          <w:t>//MyKey name argument passed is used for equals() and hashCode()</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42" w:author="Unknown"/>
          <w:rStyle w:val="pln"/>
          <w:color w:val="000000"/>
          <w:sz w:val="24"/>
          <w:szCs w:val="24"/>
        </w:rPr>
      </w:pPr>
      <w:ins w:id="1043" w:author="Unknown">
        <w:r>
          <w:rPr>
            <w:rStyle w:val="typ"/>
            <w:color w:val="660066"/>
            <w:sz w:val="24"/>
            <w:szCs w:val="24"/>
          </w:rPr>
          <w:t>MyKey</w:t>
        </w:r>
        <w:r>
          <w:rPr>
            <w:rStyle w:val="pln"/>
            <w:color w:val="000000"/>
            <w:sz w:val="24"/>
            <w:szCs w:val="24"/>
          </w:rPr>
          <w:t xml:space="preserve"> key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MyKey</w:t>
        </w:r>
        <w:r>
          <w:rPr>
            <w:rStyle w:val="pun"/>
            <w:color w:val="666600"/>
            <w:sz w:val="24"/>
            <w:szCs w:val="24"/>
          </w:rPr>
          <w:t>(</w:t>
        </w:r>
        <w:r>
          <w:rPr>
            <w:rStyle w:val="str"/>
            <w:color w:val="008800"/>
            <w:sz w:val="24"/>
            <w:szCs w:val="24"/>
          </w:rPr>
          <w:t>"Pankaj"</w:t>
        </w:r>
        <w:r>
          <w:rPr>
            <w:rStyle w:val="pun"/>
            <w:color w:val="666600"/>
            <w:sz w:val="24"/>
            <w:szCs w:val="24"/>
          </w:rPr>
          <w:t>);</w:t>
        </w:r>
        <w:r>
          <w:rPr>
            <w:rStyle w:val="pln"/>
            <w:color w:val="000000"/>
            <w:sz w:val="24"/>
            <w:szCs w:val="24"/>
          </w:rPr>
          <w:t xml:space="preserve"> </w:t>
        </w:r>
        <w:r>
          <w:rPr>
            <w:rStyle w:val="com"/>
            <w:color w:val="880000"/>
            <w:sz w:val="24"/>
            <w:szCs w:val="24"/>
          </w:rPr>
          <w:t>//assume hashCode=1234</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44" w:author="Unknown"/>
          <w:rStyle w:val="pln"/>
          <w:color w:val="000000"/>
          <w:sz w:val="24"/>
          <w:szCs w:val="24"/>
        </w:rPr>
      </w:pPr>
      <w:ins w:id="1045" w:author="Unknown">
        <w:r>
          <w:rPr>
            <w:rStyle w:val="pln"/>
            <w:color w:val="000000"/>
            <w:sz w:val="24"/>
            <w:szCs w:val="24"/>
          </w:rPr>
          <w:t>myHashMap</w:t>
        </w:r>
        <w:r>
          <w:rPr>
            <w:rStyle w:val="pun"/>
            <w:color w:val="666600"/>
            <w:sz w:val="24"/>
            <w:szCs w:val="24"/>
          </w:rPr>
          <w:t>.</w:t>
        </w:r>
        <w:r>
          <w:rPr>
            <w:rStyle w:val="pln"/>
            <w:color w:val="000000"/>
            <w:sz w:val="24"/>
            <w:szCs w:val="24"/>
          </w:rPr>
          <w:t>put</w:t>
        </w:r>
        <w:r>
          <w:rPr>
            <w:rStyle w:val="pun"/>
            <w:color w:val="666600"/>
            <w:sz w:val="24"/>
            <w:szCs w:val="24"/>
          </w:rPr>
          <w:t>(</w:t>
        </w:r>
        <w:r>
          <w:rPr>
            <w:rStyle w:val="pln"/>
            <w:color w:val="000000"/>
            <w:sz w:val="24"/>
            <w:szCs w:val="24"/>
          </w:rPr>
          <w:t>key</w:t>
        </w:r>
        <w:r>
          <w:rPr>
            <w:rStyle w:val="pun"/>
            <w:color w:val="666600"/>
            <w:sz w:val="24"/>
            <w:szCs w:val="24"/>
          </w:rPr>
          <w:t>,</w:t>
        </w:r>
        <w:r>
          <w:rPr>
            <w:rStyle w:val="pln"/>
            <w:color w:val="000000"/>
            <w:sz w:val="24"/>
            <w:szCs w:val="24"/>
          </w:rPr>
          <w:t xml:space="preserve"> </w:t>
        </w:r>
        <w:r>
          <w:rPr>
            <w:rStyle w:val="str"/>
            <w:color w:val="008800"/>
            <w:sz w:val="24"/>
            <w:szCs w:val="24"/>
          </w:rPr>
          <w:t>"Value"</w:t>
        </w:r>
        <w:r>
          <w:rPr>
            <w:rStyle w:val="pun"/>
            <w:color w:val="666600"/>
            <w:sz w:val="24"/>
            <w:szCs w:val="24"/>
          </w:rPr>
          <w:t>);</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46" w:author="Unknown"/>
          <w:rStyle w:val="pln"/>
          <w:color w:val="000000"/>
          <w:sz w:val="24"/>
          <w:szCs w:val="24"/>
        </w:rPr>
      </w:pPr>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47" w:author="Unknown"/>
          <w:rStyle w:val="pln"/>
          <w:color w:val="000000"/>
          <w:sz w:val="24"/>
          <w:szCs w:val="24"/>
        </w:rPr>
      </w:pPr>
      <w:ins w:id="1048" w:author="Unknown">
        <w:r>
          <w:rPr>
            <w:rStyle w:val="com"/>
            <w:color w:val="880000"/>
            <w:sz w:val="24"/>
            <w:szCs w:val="24"/>
          </w:rPr>
          <w:t>// Below code will change the key hashCode() and equals()</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49" w:author="Unknown"/>
          <w:rStyle w:val="pln"/>
          <w:color w:val="000000"/>
          <w:sz w:val="24"/>
          <w:szCs w:val="24"/>
        </w:rPr>
      </w:pPr>
      <w:ins w:id="1050" w:author="Unknown">
        <w:r>
          <w:rPr>
            <w:rStyle w:val="com"/>
            <w:color w:val="880000"/>
            <w:sz w:val="24"/>
            <w:szCs w:val="24"/>
          </w:rPr>
          <w:t>// but it's location is not changed.</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51" w:author="Unknown"/>
          <w:rStyle w:val="pln"/>
          <w:color w:val="000000"/>
          <w:sz w:val="24"/>
          <w:szCs w:val="24"/>
        </w:rPr>
      </w:pPr>
      <w:ins w:id="1052" w:author="Unknown">
        <w:r>
          <w:rPr>
            <w:rStyle w:val="pln"/>
            <w:color w:val="000000"/>
            <w:sz w:val="24"/>
            <w:szCs w:val="24"/>
          </w:rPr>
          <w:t>key</w:t>
        </w:r>
        <w:r>
          <w:rPr>
            <w:rStyle w:val="pun"/>
            <w:color w:val="666600"/>
            <w:sz w:val="24"/>
            <w:szCs w:val="24"/>
          </w:rPr>
          <w:t>.</w:t>
        </w:r>
        <w:r>
          <w:rPr>
            <w:rStyle w:val="pln"/>
            <w:color w:val="000000"/>
            <w:sz w:val="24"/>
            <w:szCs w:val="24"/>
          </w:rPr>
          <w:t>setName</w:t>
        </w:r>
        <w:r>
          <w:rPr>
            <w:rStyle w:val="pun"/>
            <w:color w:val="666600"/>
            <w:sz w:val="24"/>
            <w:szCs w:val="24"/>
          </w:rPr>
          <w:t>(</w:t>
        </w:r>
        <w:r>
          <w:rPr>
            <w:rStyle w:val="str"/>
            <w:color w:val="008800"/>
            <w:sz w:val="24"/>
            <w:szCs w:val="24"/>
          </w:rPr>
          <w:t>"Amit"</w:t>
        </w:r>
        <w:r>
          <w:rPr>
            <w:rStyle w:val="pun"/>
            <w:color w:val="666600"/>
            <w:sz w:val="24"/>
            <w:szCs w:val="24"/>
          </w:rPr>
          <w:t>);</w:t>
        </w:r>
        <w:r>
          <w:rPr>
            <w:rStyle w:val="pln"/>
            <w:color w:val="000000"/>
            <w:sz w:val="24"/>
            <w:szCs w:val="24"/>
          </w:rPr>
          <w:t xml:space="preserve"> </w:t>
        </w:r>
        <w:r>
          <w:rPr>
            <w:rStyle w:val="com"/>
            <w:color w:val="880000"/>
            <w:sz w:val="24"/>
            <w:szCs w:val="24"/>
          </w:rPr>
          <w:t>//assume new hashCode=7890</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53" w:author="Unknown"/>
          <w:rStyle w:val="pln"/>
          <w:color w:val="000000"/>
          <w:sz w:val="24"/>
          <w:szCs w:val="24"/>
        </w:rPr>
      </w:pPr>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54" w:author="Unknown"/>
          <w:rStyle w:val="pln"/>
          <w:color w:val="000000"/>
          <w:sz w:val="24"/>
          <w:szCs w:val="24"/>
        </w:rPr>
      </w:pPr>
      <w:ins w:id="1055" w:author="Unknown">
        <w:r>
          <w:rPr>
            <w:rStyle w:val="com"/>
            <w:color w:val="880000"/>
            <w:sz w:val="24"/>
            <w:szCs w:val="24"/>
          </w:rPr>
          <w:lastRenderedPageBreak/>
          <w:t>//below will return null, because HashMap will try to look for key</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56" w:author="Unknown"/>
          <w:rStyle w:val="pln"/>
          <w:color w:val="000000"/>
          <w:sz w:val="24"/>
          <w:szCs w:val="24"/>
        </w:rPr>
      </w:pPr>
      <w:ins w:id="1057" w:author="Unknown">
        <w:r>
          <w:rPr>
            <w:rStyle w:val="com"/>
            <w:color w:val="880000"/>
            <w:sz w:val="24"/>
            <w:szCs w:val="24"/>
          </w:rPr>
          <w:t xml:space="preserve">//in the same index as it was stored but since key is mutated, </w:t>
        </w:r>
      </w:ins>
    </w:p>
    <w:p w:rsidR="00384379" w:rsidRDefault="00384379" w:rsidP="00C306AB">
      <w:pPr>
        <w:pStyle w:val="HTMLPreformatted"/>
        <w:numPr>
          <w:ilvl w:val="1"/>
          <w:numId w:val="56"/>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058" w:author="Unknown"/>
          <w:rStyle w:val="pln"/>
          <w:color w:val="000000"/>
          <w:sz w:val="24"/>
          <w:szCs w:val="24"/>
        </w:rPr>
      </w:pPr>
      <w:ins w:id="1059" w:author="Unknown">
        <w:r>
          <w:rPr>
            <w:rStyle w:val="com"/>
            <w:color w:val="880000"/>
            <w:sz w:val="24"/>
            <w:szCs w:val="24"/>
          </w:rPr>
          <w:t>//there will be no match and it will return null.</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060" w:author="Unknown"/>
          <w:color w:val="666666"/>
          <w:sz w:val="24"/>
          <w:szCs w:val="24"/>
        </w:rPr>
      </w:pPr>
      <w:ins w:id="1061" w:author="Unknown">
        <w:r>
          <w:rPr>
            <w:rStyle w:val="pln"/>
            <w:color w:val="000000"/>
            <w:sz w:val="24"/>
            <w:szCs w:val="24"/>
          </w:rPr>
          <w:t>myHashMap</w:t>
        </w:r>
        <w:r>
          <w:rPr>
            <w:rStyle w:val="pun"/>
            <w:color w:val="666600"/>
            <w:sz w:val="24"/>
            <w:szCs w:val="24"/>
          </w:rPr>
          <w:t>.</w:t>
        </w:r>
        <w:r>
          <w:rPr>
            <w:rStyle w:val="kwd"/>
            <w:color w:val="000088"/>
            <w:sz w:val="24"/>
            <w:szCs w:val="24"/>
          </w:rPr>
          <w:t>get</w:t>
        </w:r>
        <w:r>
          <w:rPr>
            <w:rStyle w:val="pun"/>
            <w:color w:val="666600"/>
            <w:sz w:val="24"/>
            <w:szCs w:val="24"/>
          </w:rPr>
          <w:t>(</w:t>
        </w:r>
        <w:r>
          <w:rPr>
            <w:rStyle w:val="kwd"/>
            <w:color w:val="000088"/>
            <w:sz w:val="24"/>
            <w:szCs w:val="24"/>
          </w:rPr>
          <w:t>new</w:t>
        </w:r>
        <w:r>
          <w:rPr>
            <w:rStyle w:val="pln"/>
            <w:color w:val="000000"/>
            <w:sz w:val="24"/>
            <w:szCs w:val="24"/>
          </w:rPr>
          <w:t xml:space="preserve"> </w:t>
        </w:r>
        <w:r>
          <w:rPr>
            <w:rStyle w:val="typ"/>
            <w:color w:val="660066"/>
            <w:sz w:val="24"/>
            <w:szCs w:val="24"/>
          </w:rPr>
          <w:t>MyKey</w:t>
        </w:r>
        <w:r>
          <w:rPr>
            <w:rStyle w:val="pun"/>
            <w:color w:val="666600"/>
            <w:sz w:val="24"/>
            <w:szCs w:val="24"/>
          </w:rPr>
          <w:t>(</w:t>
        </w:r>
        <w:r>
          <w:rPr>
            <w:rStyle w:val="str"/>
            <w:color w:val="008800"/>
            <w:sz w:val="24"/>
            <w:szCs w:val="24"/>
          </w:rPr>
          <w:t>"Pankaj"</w:t>
        </w:r>
        <w:r>
          <w:rPr>
            <w:rStyle w:val="pun"/>
            <w:color w:val="666600"/>
            <w:sz w:val="24"/>
            <w:szCs w:val="24"/>
          </w:rPr>
          <w:t>));</w:t>
        </w:r>
        <w:r>
          <w:rPr>
            <w:rStyle w:val="pln"/>
            <w:color w:val="000000"/>
            <w:sz w:val="24"/>
            <w:szCs w:val="24"/>
          </w:rPr>
          <w:t xml:space="preserve"> </w:t>
        </w:r>
      </w:ins>
    </w:p>
    <w:p w:rsidR="00384379" w:rsidRDefault="00384379" w:rsidP="00384379">
      <w:pPr>
        <w:pStyle w:val="NormalWeb"/>
        <w:shd w:val="clear" w:color="auto" w:fill="FFFFFF"/>
        <w:spacing w:before="0" w:beforeAutospacing="0" w:after="390" w:afterAutospacing="0" w:line="390" w:lineRule="atLeast"/>
        <w:ind w:left="1200"/>
        <w:rPr>
          <w:ins w:id="1062" w:author="Unknown"/>
          <w:rFonts w:ascii="Arial" w:hAnsi="Arial" w:cs="Arial"/>
          <w:color w:val="666666"/>
        </w:rPr>
      </w:pPr>
      <w:ins w:id="1063" w:author="Unknown">
        <w:r>
          <w:rPr>
            <w:rFonts w:ascii="Arial" w:hAnsi="Arial" w:cs="Arial"/>
            <w:color w:val="666666"/>
          </w:rPr>
          <w:t>This is the reason why String and Integer are mostly used as HashMap keys.</w:t>
        </w:r>
      </w:ins>
    </w:p>
    <w:p w:rsidR="00384379" w:rsidRDefault="00384379" w:rsidP="00C306AB">
      <w:pPr>
        <w:pStyle w:val="Heading3"/>
        <w:numPr>
          <w:ilvl w:val="0"/>
          <w:numId w:val="56"/>
        </w:numPr>
        <w:shd w:val="clear" w:color="auto" w:fill="FFFFFF"/>
        <w:spacing w:before="0" w:beforeAutospacing="0" w:after="240" w:afterAutospacing="0"/>
        <w:ind w:left="600"/>
        <w:rPr>
          <w:ins w:id="1064" w:author="Unknown"/>
          <w:rFonts w:ascii="Arial" w:hAnsi="Arial" w:cs="Arial"/>
          <w:color w:val="000000"/>
          <w:sz w:val="36"/>
          <w:szCs w:val="36"/>
        </w:rPr>
      </w:pPr>
      <w:bookmarkStart w:id="1065" w:name="map-collection-views"/>
      <w:bookmarkEnd w:id="1065"/>
      <w:ins w:id="1066" w:author="Unknown">
        <w:r>
          <w:rPr>
            <w:rFonts w:ascii="Arial" w:hAnsi="Arial" w:cs="Arial"/>
            <w:color w:val="000000"/>
            <w:sz w:val="36"/>
            <w:szCs w:val="36"/>
          </w:rPr>
          <w:t>What are different Collection views provided by Map interface?</w:t>
        </w:r>
      </w:ins>
    </w:p>
    <w:p w:rsidR="00384379" w:rsidRDefault="00384379" w:rsidP="00384379">
      <w:pPr>
        <w:pStyle w:val="NormalWeb"/>
        <w:shd w:val="clear" w:color="auto" w:fill="FFFFFF"/>
        <w:spacing w:before="0" w:beforeAutospacing="0" w:after="390" w:afterAutospacing="0" w:line="390" w:lineRule="atLeast"/>
        <w:ind w:left="600"/>
        <w:rPr>
          <w:ins w:id="1067" w:author="Unknown"/>
          <w:rFonts w:ascii="Arial" w:hAnsi="Arial" w:cs="Arial"/>
          <w:color w:val="666666"/>
        </w:rPr>
      </w:pPr>
      <w:ins w:id="1068" w:author="Unknown">
        <w:r>
          <w:rPr>
            <w:rFonts w:ascii="Arial" w:hAnsi="Arial" w:cs="Arial"/>
            <w:color w:val="666666"/>
          </w:rPr>
          <w:t>Map interface provides three collection views:</w:t>
        </w:r>
      </w:ins>
    </w:p>
    <w:p w:rsidR="00384379" w:rsidRDefault="00384379" w:rsidP="00C306AB">
      <w:pPr>
        <w:numPr>
          <w:ilvl w:val="1"/>
          <w:numId w:val="57"/>
        </w:numPr>
        <w:shd w:val="clear" w:color="auto" w:fill="FFFFFF"/>
        <w:spacing w:before="100" w:beforeAutospacing="1" w:after="100" w:afterAutospacing="1" w:line="390" w:lineRule="atLeast"/>
        <w:ind w:left="1200"/>
        <w:rPr>
          <w:ins w:id="1069" w:author="Unknown"/>
          <w:rFonts w:ascii="Arial" w:hAnsi="Arial" w:cs="Arial"/>
          <w:color w:val="666666"/>
        </w:rPr>
      </w:pPr>
      <w:ins w:id="1070" w:author="Unknown">
        <w:r>
          <w:rPr>
            <w:rStyle w:val="Strong"/>
            <w:rFonts w:ascii="Arial" w:hAnsi="Arial" w:cs="Arial"/>
            <w:color w:val="666666"/>
          </w:rPr>
          <w:t>Set</w:t>
        </w:r>
        <w:r>
          <w:rPr>
            <w:rStyle w:val="apple-converted-space"/>
            <w:rFonts w:ascii="Arial" w:hAnsi="Arial" w:cs="Arial"/>
            <w:b/>
            <w:bCs/>
            <w:color w:val="666666"/>
          </w:rPr>
          <w:t> </w:t>
        </w:r>
        <w:r>
          <w:rPr>
            <w:rStyle w:val="Strong"/>
            <w:rFonts w:ascii="Arial" w:hAnsi="Arial" w:cs="Arial"/>
            <w:color w:val="666666"/>
          </w:rPr>
          <w:t>keySet()</w:t>
        </w:r>
        <w:r>
          <w:rPr>
            <w:rFonts w:ascii="Arial" w:hAnsi="Arial" w:cs="Arial"/>
            <w:color w:val="666666"/>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ins>
    </w:p>
    <w:p w:rsidR="00384379" w:rsidRDefault="00384379" w:rsidP="00C306AB">
      <w:pPr>
        <w:numPr>
          <w:ilvl w:val="1"/>
          <w:numId w:val="57"/>
        </w:numPr>
        <w:shd w:val="clear" w:color="auto" w:fill="FFFFFF"/>
        <w:spacing w:before="100" w:beforeAutospacing="1" w:after="100" w:afterAutospacing="1" w:line="390" w:lineRule="atLeast"/>
        <w:ind w:left="1200"/>
        <w:rPr>
          <w:ins w:id="1071" w:author="Unknown"/>
          <w:rFonts w:ascii="Arial" w:hAnsi="Arial" w:cs="Arial"/>
          <w:color w:val="666666"/>
        </w:rPr>
      </w:pPr>
      <w:ins w:id="1072" w:author="Unknown">
        <w:r>
          <w:rPr>
            <w:rStyle w:val="Strong"/>
            <w:rFonts w:ascii="Arial" w:hAnsi="Arial" w:cs="Arial"/>
            <w:color w:val="666666"/>
          </w:rPr>
          <w:t>Collection</w:t>
        </w:r>
        <w:r>
          <w:rPr>
            <w:rStyle w:val="apple-converted-space"/>
            <w:rFonts w:ascii="Arial" w:hAnsi="Arial" w:cs="Arial"/>
            <w:b/>
            <w:bCs/>
            <w:color w:val="666666"/>
          </w:rPr>
          <w:t> </w:t>
        </w:r>
        <w:r>
          <w:rPr>
            <w:rStyle w:val="Strong"/>
            <w:rFonts w:ascii="Arial" w:hAnsi="Arial" w:cs="Arial"/>
            <w:color w:val="666666"/>
          </w:rPr>
          <w:t>values()</w:t>
        </w:r>
        <w:r>
          <w:rPr>
            <w:rFonts w:ascii="Arial" w:hAnsi="Arial" w:cs="Arial"/>
            <w:color w:val="666666"/>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ins>
    </w:p>
    <w:p w:rsidR="00384379" w:rsidRDefault="00384379" w:rsidP="00C306AB">
      <w:pPr>
        <w:numPr>
          <w:ilvl w:val="1"/>
          <w:numId w:val="57"/>
        </w:numPr>
        <w:shd w:val="clear" w:color="auto" w:fill="FFFFFF"/>
        <w:spacing w:before="100" w:beforeAutospacing="1" w:after="100" w:afterAutospacing="1" w:line="390" w:lineRule="atLeast"/>
        <w:ind w:left="1200"/>
        <w:rPr>
          <w:ins w:id="1073" w:author="Unknown"/>
          <w:rFonts w:ascii="Arial" w:hAnsi="Arial" w:cs="Arial"/>
          <w:color w:val="666666"/>
        </w:rPr>
      </w:pPr>
      <w:ins w:id="1074" w:author="Unknown">
        <w:r>
          <w:rPr>
            <w:rStyle w:val="Strong"/>
            <w:rFonts w:ascii="Arial" w:hAnsi="Arial" w:cs="Arial"/>
            <w:color w:val="666666"/>
          </w:rPr>
          <w:lastRenderedPageBreak/>
          <w:t>Set&lt;Map.Entry&lt;K, V&gt;&gt; entrySet()</w:t>
        </w:r>
        <w:r>
          <w:rPr>
            <w:rFonts w:ascii="Arial" w:hAnsi="Arial" w:cs="Arial"/>
            <w:color w:val="666666"/>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ins>
    </w:p>
    <w:p w:rsidR="00384379" w:rsidRDefault="00384379" w:rsidP="00C306AB">
      <w:pPr>
        <w:pStyle w:val="Heading3"/>
        <w:numPr>
          <w:ilvl w:val="0"/>
          <w:numId w:val="57"/>
        </w:numPr>
        <w:shd w:val="clear" w:color="auto" w:fill="FFFFFF"/>
        <w:spacing w:before="0" w:beforeAutospacing="0" w:after="240" w:afterAutospacing="0"/>
        <w:ind w:left="600"/>
        <w:rPr>
          <w:ins w:id="1075" w:author="Unknown"/>
          <w:rFonts w:ascii="Arial" w:hAnsi="Arial" w:cs="Arial"/>
          <w:color w:val="000000"/>
          <w:sz w:val="36"/>
          <w:szCs w:val="36"/>
        </w:rPr>
      </w:pPr>
      <w:bookmarkStart w:id="1076" w:name="hashmap-vs-hashtable"/>
      <w:bookmarkEnd w:id="1076"/>
      <w:ins w:id="1077" w:author="Unknown">
        <w:r>
          <w:rPr>
            <w:rFonts w:ascii="Arial" w:hAnsi="Arial" w:cs="Arial"/>
            <w:color w:val="000000"/>
            <w:sz w:val="36"/>
            <w:szCs w:val="36"/>
          </w:rPr>
          <w:t>What is difference between HashMap and Hashtable?</w:t>
        </w:r>
      </w:ins>
    </w:p>
    <w:p w:rsidR="00384379" w:rsidRDefault="00384379" w:rsidP="00384379">
      <w:pPr>
        <w:pStyle w:val="NormalWeb"/>
        <w:shd w:val="clear" w:color="auto" w:fill="FFFFFF"/>
        <w:spacing w:before="0" w:beforeAutospacing="0" w:after="390" w:afterAutospacing="0" w:line="390" w:lineRule="atLeast"/>
        <w:ind w:left="600"/>
        <w:rPr>
          <w:ins w:id="1078" w:author="Unknown"/>
          <w:rFonts w:ascii="Arial" w:hAnsi="Arial" w:cs="Arial"/>
          <w:color w:val="666666"/>
        </w:rPr>
      </w:pPr>
      <w:ins w:id="1079" w:author="Unknown">
        <w:r>
          <w:rPr>
            <w:rFonts w:ascii="Arial" w:hAnsi="Arial" w:cs="Arial"/>
            <w:color w:val="666666"/>
          </w:rPr>
          <w:t>HashMap and Hashtable both implements Map interface and looks similar, however there are following difference between HashMap and Hashtable.</w:t>
        </w:r>
      </w:ins>
    </w:p>
    <w:p w:rsidR="00384379" w:rsidRDefault="00384379" w:rsidP="00C306AB">
      <w:pPr>
        <w:numPr>
          <w:ilvl w:val="1"/>
          <w:numId w:val="57"/>
        </w:numPr>
        <w:shd w:val="clear" w:color="auto" w:fill="FFFFFF"/>
        <w:spacing w:before="100" w:beforeAutospacing="1" w:after="100" w:afterAutospacing="1" w:line="390" w:lineRule="atLeast"/>
        <w:ind w:left="1200"/>
        <w:rPr>
          <w:ins w:id="1080" w:author="Unknown"/>
          <w:rFonts w:ascii="Arial" w:hAnsi="Arial" w:cs="Arial"/>
          <w:color w:val="666666"/>
        </w:rPr>
      </w:pPr>
      <w:ins w:id="1081" w:author="Unknown">
        <w:r>
          <w:rPr>
            <w:rFonts w:ascii="Arial" w:hAnsi="Arial" w:cs="Arial"/>
            <w:color w:val="666666"/>
          </w:rPr>
          <w:t>HashMap allows null key and values whereas Hashtable doesn’t allow null key and values.</w:t>
        </w:r>
      </w:ins>
    </w:p>
    <w:p w:rsidR="00384379" w:rsidRDefault="00384379" w:rsidP="00C306AB">
      <w:pPr>
        <w:numPr>
          <w:ilvl w:val="1"/>
          <w:numId w:val="57"/>
        </w:numPr>
        <w:shd w:val="clear" w:color="auto" w:fill="FFFFFF"/>
        <w:spacing w:before="100" w:beforeAutospacing="1" w:after="100" w:afterAutospacing="1" w:line="390" w:lineRule="atLeast"/>
        <w:ind w:left="1200"/>
        <w:rPr>
          <w:ins w:id="1082" w:author="Unknown"/>
          <w:rFonts w:ascii="Arial" w:hAnsi="Arial" w:cs="Arial"/>
          <w:color w:val="666666"/>
        </w:rPr>
      </w:pPr>
      <w:ins w:id="1083" w:author="Unknown">
        <w:r>
          <w:rPr>
            <w:rFonts w:ascii="Arial" w:hAnsi="Arial" w:cs="Arial"/>
            <w:color w:val="666666"/>
          </w:rPr>
          <w:t>Hashtable is synchronized but HashMap is not synchronized. So HashMap is better for single threaded environment, Hashtable is suitable for multi-threaded environment.</w:t>
        </w:r>
      </w:ins>
    </w:p>
    <w:p w:rsidR="00384379" w:rsidRDefault="00384379" w:rsidP="00C306AB">
      <w:pPr>
        <w:numPr>
          <w:ilvl w:val="1"/>
          <w:numId w:val="57"/>
        </w:numPr>
        <w:shd w:val="clear" w:color="auto" w:fill="FFFFFF"/>
        <w:spacing w:before="100" w:beforeAutospacing="1" w:after="100" w:afterAutospacing="1" w:line="390" w:lineRule="atLeast"/>
        <w:ind w:left="1200"/>
        <w:rPr>
          <w:ins w:id="1084" w:author="Unknown"/>
          <w:rFonts w:ascii="Arial" w:hAnsi="Arial" w:cs="Arial"/>
          <w:color w:val="666666"/>
        </w:rPr>
      </w:pPr>
      <w:ins w:id="1085" w:author="Unknown">
        <w:r>
          <w:rPr>
            <w:rStyle w:val="HTMLCode"/>
            <w:rFonts w:eastAsiaTheme="minorHAnsi"/>
            <w:color w:val="666666"/>
            <w:sz w:val="24"/>
            <w:szCs w:val="24"/>
            <w:shd w:val="clear" w:color="auto" w:fill="EFE8E5"/>
          </w:rPr>
          <w:t>LinkedHashMap</w:t>
        </w:r>
        <w:r>
          <w:rPr>
            <w:rStyle w:val="apple-converted-space"/>
            <w:rFonts w:ascii="Arial" w:hAnsi="Arial" w:cs="Arial"/>
            <w:color w:val="666666"/>
          </w:rPr>
          <w:t> </w:t>
        </w:r>
        <w:r>
          <w:rPr>
            <w:rFonts w:ascii="Arial" w:hAnsi="Arial" w:cs="Arial"/>
            <w:color w:val="666666"/>
          </w:rPr>
          <w:t>was introduced in Java 1.4 as a subclass of HashMap, so incase you want iteration order, you can easily switch from HashMap to LinkedHashMap but that is not the case with Hashtable whose iteration order is unpredictable.</w:t>
        </w:r>
      </w:ins>
    </w:p>
    <w:p w:rsidR="00384379" w:rsidRDefault="00384379" w:rsidP="00C306AB">
      <w:pPr>
        <w:numPr>
          <w:ilvl w:val="1"/>
          <w:numId w:val="57"/>
        </w:numPr>
        <w:shd w:val="clear" w:color="auto" w:fill="FFFFFF"/>
        <w:spacing w:before="100" w:beforeAutospacing="1" w:after="100" w:afterAutospacing="1" w:line="390" w:lineRule="atLeast"/>
        <w:ind w:left="1200"/>
        <w:rPr>
          <w:ins w:id="1086" w:author="Unknown"/>
          <w:rFonts w:ascii="Arial" w:hAnsi="Arial" w:cs="Arial"/>
          <w:color w:val="666666"/>
        </w:rPr>
      </w:pPr>
      <w:ins w:id="1087" w:author="Unknown">
        <w:r>
          <w:rPr>
            <w:rFonts w:ascii="Arial" w:hAnsi="Arial" w:cs="Arial"/>
            <w:color w:val="666666"/>
          </w:rPr>
          <w:t>HashMap provides Set of keys to iterate and hence it’s fail-fast but Hashtable provides Enumeration of keys that doesn’t support this feature.</w:t>
        </w:r>
      </w:ins>
    </w:p>
    <w:p w:rsidR="00384379" w:rsidRDefault="00384379" w:rsidP="00C306AB">
      <w:pPr>
        <w:numPr>
          <w:ilvl w:val="1"/>
          <w:numId w:val="57"/>
        </w:numPr>
        <w:shd w:val="clear" w:color="auto" w:fill="FFFFFF"/>
        <w:spacing w:before="100" w:beforeAutospacing="1" w:after="100" w:afterAutospacing="1" w:line="390" w:lineRule="atLeast"/>
        <w:ind w:left="1200"/>
        <w:rPr>
          <w:ins w:id="1088" w:author="Unknown"/>
          <w:rFonts w:ascii="Arial" w:hAnsi="Arial" w:cs="Arial"/>
          <w:color w:val="666666"/>
        </w:rPr>
      </w:pPr>
      <w:ins w:id="1089" w:author="Unknown">
        <w:r>
          <w:rPr>
            <w:rFonts w:ascii="Arial" w:hAnsi="Arial" w:cs="Arial"/>
            <w:color w:val="666666"/>
          </w:rPr>
          <w:t>Hashtable is considered to be legacy class and if you are looking for modifications of Map while iterating, you should use ConcurrentHashMap.</w:t>
        </w:r>
      </w:ins>
    </w:p>
    <w:p w:rsidR="00384379" w:rsidRDefault="00384379" w:rsidP="00C306AB">
      <w:pPr>
        <w:pStyle w:val="Heading3"/>
        <w:numPr>
          <w:ilvl w:val="0"/>
          <w:numId w:val="57"/>
        </w:numPr>
        <w:shd w:val="clear" w:color="auto" w:fill="FFFFFF"/>
        <w:spacing w:before="0" w:beforeAutospacing="0" w:after="240" w:afterAutospacing="0"/>
        <w:ind w:left="600"/>
        <w:rPr>
          <w:ins w:id="1090" w:author="Unknown"/>
          <w:rFonts w:ascii="Arial" w:hAnsi="Arial" w:cs="Arial"/>
          <w:color w:val="000000"/>
          <w:sz w:val="36"/>
          <w:szCs w:val="36"/>
        </w:rPr>
      </w:pPr>
      <w:bookmarkStart w:id="1091" w:name="hashmap-vs-treemap"/>
      <w:bookmarkEnd w:id="1091"/>
      <w:ins w:id="1092" w:author="Unknown">
        <w:r>
          <w:rPr>
            <w:rFonts w:ascii="Arial" w:hAnsi="Arial" w:cs="Arial"/>
            <w:color w:val="000000"/>
            <w:sz w:val="36"/>
            <w:szCs w:val="36"/>
          </w:rPr>
          <w:t>How to decide between HashMap and TreeMap?</w:t>
        </w:r>
      </w:ins>
    </w:p>
    <w:p w:rsidR="00384379" w:rsidRDefault="00384379" w:rsidP="00384379">
      <w:pPr>
        <w:pStyle w:val="NormalWeb"/>
        <w:shd w:val="clear" w:color="auto" w:fill="FFFFFF"/>
        <w:spacing w:before="0" w:beforeAutospacing="0" w:after="390" w:afterAutospacing="0" w:line="390" w:lineRule="atLeast"/>
        <w:ind w:left="600"/>
        <w:rPr>
          <w:ins w:id="1093" w:author="Unknown"/>
          <w:rFonts w:ascii="Arial" w:hAnsi="Arial" w:cs="Arial"/>
          <w:color w:val="666666"/>
        </w:rPr>
      </w:pPr>
      <w:ins w:id="1094" w:author="Unknown">
        <w:r>
          <w:rPr>
            <w:rFonts w:ascii="Arial" w:hAnsi="Arial" w:cs="Arial"/>
            <w:color w:val="666666"/>
          </w:rPr>
          <w:t xml:space="preserve">For inserting, deleting, and locating elements in a Map, the HashMap offers the best alternative. If, however, you need to traverse the keys in a sorted order, then TreeMap is your better alternative. Depending upon the size of your collection, it </w:t>
        </w:r>
        <w:r>
          <w:rPr>
            <w:rFonts w:ascii="Arial" w:hAnsi="Arial" w:cs="Arial"/>
            <w:color w:val="666666"/>
          </w:rPr>
          <w:lastRenderedPageBreak/>
          <w:t>may be faster to add elements to a HashMap, then convert the map to a TreeMap for sorted key traversal.</w:t>
        </w:r>
      </w:ins>
    </w:p>
    <w:p w:rsidR="00384379" w:rsidRDefault="00384379" w:rsidP="00C306AB">
      <w:pPr>
        <w:pStyle w:val="Heading3"/>
        <w:numPr>
          <w:ilvl w:val="0"/>
          <w:numId w:val="57"/>
        </w:numPr>
        <w:shd w:val="clear" w:color="auto" w:fill="FFFFFF"/>
        <w:spacing w:before="0" w:beforeAutospacing="0" w:after="240" w:afterAutospacing="0"/>
        <w:ind w:left="600"/>
        <w:rPr>
          <w:ins w:id="1095" w:author="Unknown"/>
          <w:rFonts w:ascii="Arial" w:hAnsi="Arial" w:cs="Arial"/>
          <w:color w:val="000000"/>
          <w:sz w:val="36"/>
          <w:szCs w:val="36"/>
        </w:rPr>
      </w:pPr>
      <w:bookmarkStart w:id="1096" w:name="arraylist-vs-vector"/>
      <w:bookmarkEnd w:id="1096"/>
      <w:ins w:id="1097" w:author="Unknown">
        <w:r>
          <w:rPr>
            <w:rFonts w:ascii="Arial" w:hAnsi="Arial" w:cs="Arial"/>
            <w:color w:val="000000"/>
            <w:sz w:val="36"/>
            <w:szCs w:val="36"/>
          </w:rPr>
          <w:t>What are similarities and difference between ArrayList and Vector?</w:t>
        </w:r>
      </w:ins>
    </w:p>
    <w:p w:rsidR="00384379" w:rsidRDefault="00384379" w:rsidP="00384379">
      <w:pPr>
        <w:pStyle w:val="NormalWeb"/>
        <w:shd w:val="clear" w:color="auto" w:fill="FFFFFF"/>
        <w:spacing w:before="0" w:beforeAutospacing="0" w:after="390" w:afterAutospacing="0" w:line="390" w:lineRule="atLeast"/>
        <w:ind w:left="600"/>
        <w:rPr>
          <w:ins w:id="1098" w:author="Unknown"/>
          <w:rFonts w:ascii="Arial" w:hAnsi="Arial" w:cs="Arial"/>
          <w:color w:val="666666"/>
        </w:rPr>
      </w:pPr>
      <w:ins w:id="1099" w:author="Unknown">
        <w:r>
          <w:rPr>
            <w:rFonts w:ascii="Arial" w:hAnsi="Arial" w:cs="Arial"/>
            <w:color w:val="666666"/>
          </w:rPr>
          <w:t>ArrayList and Vector are similar classes in many ways.</w:t>
        </w:r>
      </w:ins>
    </w:p>
    <w:p w:rsidR="00384379" w:rsidRDefault="00384379" w:rsidP="00C306AB">
      <w:pPr>
        <w:numPr>
          <w:ilvl w:val="1"/>
          <w:numId w:val="57"/>
        </w:numPr>
        <w:shd w:val="clear" w:color="auto" w:fill="FFFFFF"/>
        <w:spacing w:before="100" w:beforeAutospacing="1" w:after="100" w:afterAutospacing="1" w:line="390" w:lineRule="atLeast"/>
        <w:ind w:left="1200"/>
        <w:rPr>
          <w:ins w:id="1100" w:author="Unknown"/>
          <w:rFonts w:ascii="Arial" w:hAnsi="Arial" w:cs="Arial"/>
          <w:color w:val="666666"/>
        </w:rPr>
      </w:pPr>
      <w:ins w:id="1101" w:author="Unknown">
        <w:r>
          <w:rPr>
            <w:rFonts w:ascii="Arial" w:hAnsi="Arial" w:cs="Arial"/>
            <w:color w:val="666666"/>
          </w:rPr>
          <w:t>Both are index based and backed up by an array internally.</w:t>
        </w:r>
      </w:ins>
    </w:p>
    <w:p w:rsidR="00384379" w:rsidRDefault="00384379" w:rsidP="00C306AB">
      <w:pPr>
        <w:numPr>
          <w:ilvl w:val="1"/>
          <w:numId w:val="57"/>
        </w:numPr>
        <w:shd w:val="clear" w:color="auto" w:fill="FFFFFF"/>
        <w:spacing w:before="100" w:beforeAutospacing="1" w:after="100" w:afterAutospacing="1" w:line="390" w:lineRule="atLeast"/>
        <w:ind w:left="1200"/>
        <w:rPr>
          <w:ins w:id="1102" w:author="Unknown"/>
          <w:rFonts w:ascii="Arial" w:hAnsi="Arial" w:cs="Arial"/>
          <w:color w:val="666666"/>
        </w:rPr>
      </w:pPr>
      <w:ins w:id="1103" w:author="Unknown">
        <w:r>
          <w:rPr>
            <w:rFonts w:ascii="Arial" w:hAnsi="Arial" w:cs="Arial"/>
            <w:color w:val="666666"/>
          </w:rPr>
          <w:t>Both maintains the order of insertion and we can get the elements in the order of insertion.</w:t>
        </w:r>
      </w:ins>
    </w:p>
    <w:p w:rsidR="00384379" w:rsidRDefault="00384379" w:rsidP="00C306AB">
      <w:pPr>
        <w:numPr>
          <w:ilvl w:val="1"/>
          <w:numId w:val="57"/>
        </w:numPr>
        <w:shd w:val="clear" w:color="auto" w:fill="FFFFFF"/>
        <w:spacing w:before="100" w:beforeAutospacing="1" w:after="100" w:afterAutospacing="1" w:line="390" w:lineRule="atLeast"/>
        <w:ind w:left="1200"/>
        <w:rPr>
          <w:ins w:id="1104" w:author="Unknown"/>
          <w:rFonts w:ascii="Arial" w:hAnsi="Arial" w:cs="Arial"/>
          <w:color w:val="666666"/>
        </w:rPr>
      </w:pPr>
      <w:ins w:id="1105" w:author="Unknown">
        <w:r>
          <w:rPr>
            <w:rFonts w:ascii="Arial" w:hAnsi="Arial" w:cs="Arial"/>
            <w:color w:val="666666"/>
          </w:rPr>
          <w:t>The iterator implementations of ArrayList and Vector both are fail-fast by design.</w:t>
        </w:r>
      </w:ins>
    </w:p>
    <w:p w:rsidR="00384379" w:rsidRDefault="00384379" w:rsidP="00C306AB">
      <w:pPr>
        <w:numPr>
          <w:ilvl w:val="1"/>
          <w:numId w:val="57"/>
        </w:numPr>
        <w:shd w:val="clear" w:color="auto" w:fill="FFFFFF"/>
        <w:spacing w:before="100" w:beforeAutospacing="1" w:after="100" w:afterAutospacing="1" w:line="390" w:lineRule="atLeast"/>
        <w:ind w:left="1200"/>
        <w:rPr>
          <w:ins w:id="1106" w:author="Unknown"/>
          <w:rFonts w:ascii="Arial" w:hAnsi="Arial" w:cs="Arial"/>
          <w:color w:val="666666"/>
        </w:rPr>
      </w:pPr>
      <w:ins w:id="1107" w:author="Unknown">
        <w:r>
          <w:rPr>
            <w:rFonts w:ascii="Arial" w:hAnsi="Arial" w:cs="Arial"/>
            <w:color w:val="666666"/>
          </w:rPr>
          <w:t>ArrayList and Vector both allows null values and random access to element using index number.</w:t>
        </w:r>
      </w:ins>
    </w:p>
    <w:p w:rsidR="00384379" w:rsidRDefault="00384379" w:rsidP="00384379">
      <w:pPr>
        <w:pStyle w:val="NormalWeb"/>
        <w:shd w:val="clear" w:color="auto" w:fill="FFFFFF"/>
        <w:spacing w:before="0" w:beforeAutospacing="0" w:after="390" w:afterAutospacing="0" w:line="390" w:lineRule="atLeast"/>
        <w:ind w:left="600"/>
        <w:rPr>
          <w:ins w:id="1108" w:author="Unknown"/>
          <w:rFonts w:ascii="Arial" w:hAnsi="Arial" w:cs="Arial"/>
          <w:color w:val="666666"/>
        </w:rPr>
      </w:pPr>
      <w:ins w:id="1109" w:author="Unknown">
        <w:r>
          <w:rPr>
            <w:rFonts w:ascii="Arial" w:hAnsi="Arial" w:cs="Arial"/>
            <w:color w:val="666666"/>
          </w:rPr>
          <w:t>These are the differences between ArrayList and Vector.</w:t>
        </w:r>
      </w:ins>
    </w:p>
    <w:p w:rsidR="00384379" w:rsidRDefault="00384379" w:rsidP="00C306AB">
      <w:pPr>
        <w:numPr>
          <w:ilvl w:val="1"/>
          <w:numId w:val="57"/>
        </w:numPr>
        <w:shd w:val="clear" w:color="auto" w:fill="FFFFFF"/>
        <w:spacing w:before="100" w:beforeAutospacing="1" w:after="100" w:afterAutospacing="1" w:line="390" w:lineRule="atLeast"/>
        <w:ind w:left="1200"/>
        <w:rPr>
          <w:ins w:id="1110" w:author="Unknown"/>
          <w:rFonts w:ascii="Arial" w:hAnsi="Arial" w:cs="Arial"/>
          <w:color w:val="666666"/>
        </w:rPr>
      </w:pPr>
      <w:ins w:id="1111" w:author="Unknown">
        <w:r>
          <w:rPr>
            <w:rFonts w:ascii="Arial" w:hAnsi="Arial" w:cs="Arial"/>
            <w:color w:val="666666"/>
          </w:rPr>
          <w:t>Vector is synchronized whereas ArrayList is not synchronized. However if you are looking for modification of list while iterating, you should use CopyOnWriteArrayList.</w:t>
        </w:r>
      </w:ins>
    </w:p>
    <w:p w:rsidR="00384379" w:rsidRDefault="00384379" w:rsidP="00C306AB">
      <w:pPr>
        <w:numPr>
          <w:ilvl w:val="1"/>
          <w:numId w:val="57"/>
        </w:numPr>
        <w:shd w:val="clear" w:color="auto" w:fill="FFFFFF"/>
        <w:spacing w:before="100" w:beforeAutospacing="1" w:after="100" w:afterAutospacing="1" w:line="390" w:lineRule="atLeast"/>
        <w:ind w:left="1200"/>
        <w:rPr>
          <w:ins w:id="1112" w:author="Unknown"/>
          <w:rFonts w:ascii="Arial" w:hAnsi="Arial" w:cs="Arial"/>
          <w:color w:val="666666"/>
        </w:rPr>
      </w:pPr>
      <w:ins w:id="1113" w:author="Unknown">
        <w:r>
          <w:rPr>
            <w:rFonts w:ascii="Arial" w:hAnsi="Arial" w:cs="Arial"/>
            <w:color w:val="666666"/>
          </w:rPr>
          <w:t>ArrayList is faster than Vector because it doesn’t have any overhead because of synchronization.</w:t>
        </w:r>
      </w:ins>
    </w:p>
    <w:p w:rsidR="00384379" w:rsidRDefault="00384379" w:rsidP="00C306AB">
      <w:pPr>
        <w:numPr>
          <w:ilvl w:val="1"/>
          <w:numId w:val="57"/>
        </w:numPr>
        <w:shd w:val="clear" w:color="auto" w:fill="FFFFFF"/>
        <w:spacing w:before="100" w:beforeAutospacing="1" w:after="100" w:afterAutospacing="1" w:line="390" w:lineRule="atLeast"/>
        <w:ind w:left="1200"/>
        <w:rPr>
          <w:ins w:id="1114" w:author="Unknown"/>
          <w:rFonts w:ascii="Arial" w:hAnsi="Arial" w:cs="Arial"/>
          <w:color w:val="666666"/>
        </w:rPr>
      </w:pPr>
      <w:ins w:id="1115" w:author="Unknown">
        <w:r>
          <w:rPr>
            <w:rFonts w:ascii="Arial" w:hAnsi="Arial" w:cs="Arial"/>
            <w:color w:val="666666"/>
          </w:rPr>
          <w:t>ArrayList is more versatile because we can get synchronized list or read-only list from it easily using Collections utility class.</w:t>
        </w:r>
      </w:ins>
    </w:p>
    <w:p w:rsidR="00384379" w:rsidRDefault="00384379" w:rsidP="00C306AB">
      <w:pPr>
        <w:pStyle w:val="Heading3"/>
        <w:numPr>
          <w:ilvl w:val="0"/>
          <w:numId w:val="57"/>
        </w:numPr>
        <w:shd w:val="clear" w:color="auto" w:fill="FFFFFF"/>
        <w:spacing w:before="0" w:beforeAutospacing="0" w:after="240" w:afterAutospacing="0"/>
        <w:ind w:left="600"/>
        <w:rPr>
          <w:ins w:id="1116" w:author="Unknown"/>
          <w:rFonts w:ascii="Arial" w:hAnsi="Arial" w:cs="Arial"/>
          <w:color w:val="000000"/>
          <w:sz w:val="36"/>
          <w:szCs w:val="36"/>
        </w:rPr>
      </w:pPr>
      <w:bookmarkStart w:id="1117" w:name="array-vs-arraylist"/>
      <w:bookmarkEnd w:id="1117"/>
      <w:ins w:id="1118" w:author="Unknown">
        <w:r>
          <w:rPr>
            <w:rFonts w:ascii="Arial" w:hAnsi="Arial" w:cs="Arial"/>
            <w:color w:val="000000"/>
            <w:sz w:val="36"/>
            <w:szCs w:val="36"/>
          </w:rPr>
          <w:t>What is difference between Array and ArrayList? When will you use Array over ArrayList?</w:t>
        </w:r>
      </w:ins>
    </w:p>
    <w:p w:rsidR="00384379" w:rsidRDefault="00384379" w:rsidP="00384379">
      <w:pPr>
        <w:pStyle w:val="NormalWeb"/>
        <w:shd w:val="clear" w:color="auto" w:fill="FFFFFF"/>
        <w:spacing w:before="0" w:beforeAutospacing="0" w:after="390" w:afterAutospacing="0" w:line="390" w:lineRule="atLeast"/>
        <w:ind w:left="600"/>
        <w:rPr>
          <w:ins w:id="1119" w:author="Unknown"/>
          <w:rFonts w:ascii="Arial" w:hAnsi="Arial" w:cs="Arial"/>
          <w:color w:val="666666"/>
        </w:rPr>
      </w:pPr>
      <w:ins w:id="1120" w:author="Unknown">
        <w:r>
          <w:rPr>
            <w:rFonts w:ascii="Arial" w:hAnsi="Arial" w:cs="Arial"/>
            <w:color w:val="666666"/>
          </w:rPr>
          <w:t>Arrays can contain primitive or Objects whereas ArrayList can contain only Objects.</w:t>
        </w:r>
        <w:r>
          <w:rPr>
            <w:rFonts w:ascii="Arial" w:hAnsi="Arial" w:cs="Arial"/>
            <w:color w:val="666666"/>
          </w:rPr>
          <w:br/>
          <w:t>Arrays are fixed size whereas ArrayList size is dynamic.</w:t>
        </w:r>
        <w:r>
          <w:rPr>
            <w:rFonts w:ascii="Arial" w:hAnsi="Arial" w:cs="Arial"/>
            <w:color w:val="666666"/>
          </w:rPr>
          <w:br/>
          <w:t>Arrays doesn’t provide a lot of features like ArrayList, such as addAll, removeAll, iterator etc.</w:t>
        </w:r>
      </w:ins>
    </w:p>
    <w:p w:rsidR="00384379" w:rsidRDefault="00384379" w:rsidP="00384379">
      <w:pPr>
        <w:pStyle w:val="NormalWeb"/>
        <w:shd w:val="clear" w:color="auto" w:fill="FFFFFF"/>
        <w:spacing w:before="0" w:beforeAutospacing="0" w:after="390" w:afterAutospacing="0" w:line="390" w:lineRule="atLeast"/>
        <w:ind w:left="600"/>
        <w:rPr>
          <w:ins w:id="1121" w:author="Unknown"/>
          <w:rFonts w:ascii="Arial" w:hAnsi="Arial" w:cs="Arial"/>
          <w:color w:val="666666"/>
        </w:rPr>
      </w:pPr>
      <w:ins w:id="1122" w:author="Unknown">
        <w:r>
          <w:rPr>
            <w:rFonts w:ascii="Arial" w:hAnsi="Arial" w:cs="Arial"/>
            <w:color w:val="666666"/>
          </w:rPr>
          <w:t>Although ArrayList is the obvious choice when we work on list, there are few times when array are good to use.</w:t>
        </w:r>
      </w:ins>
    </w:p>
    <w:p w:rsidR="00384379" w:rsidRDefault="00384379" w:rsidP="00C306AB">
      <w:pPr>
        <w:numPr>
          <w:ilvl w:val="1"/>
          <w:numId w:val="58"/>
        </w:numPr>
        <w:shd w:val="clear" w:color="auto" w:fill="FFFFFF"/>
        <w:spacing w:before="100" w:beforeAutospacing="1" w:after="100" w:afterAutospacing="1" w:line="390" w:lineRule="atLeast"/>
        <w:ind w:left="1200"/>
        <w:rPr>
          <w:ins w:id="1123" w:author="Unknown"/>
          <w:rFonts w:ascii="Arial" w:hAnsi="Arial" w:cs="Arial"/>
          <w:color w:val="666666"/>
        </w:rPr>
      </w:pPr>
      <w:ins w:id="1124" w:author="Unknown">
        <w:r>
          <w:rPr>
            <w:rFonts w:ascii="Arial" w:hAnsi="Arial" w:cs="Arial"/>
            <w:color w:val="666666"/>
          </w:rPr>
          <w:lastRenderedPageBreak/>
          <w:t>If the size of list is fixed and mostly used to store and traverse them.</w:t>
        </w:r>
      </w:ins>
    </w:p>
    <w:p w:rsidR="00384379" w:rsidRDefault="00384379" w:rsidP="00C306AB">
      <w:pPr>
        <w:numPr>
          <w:ilvl w:val="1"/>
          <w:numId w:val="58"/>
        </w:numPr>
        <w:shd w:val="clear" w:color="auto" w:fill="FFFFFF"/>
        <w:spacing w:before="100" w:beforeAutospacing="1" w:after="100" w:afterAutospacing="1" w:line="390" w:lineRule="atLeast"/>
        <w:ind w:left="1200"/>
        <w:rPr>
          <w:ins w:id="1125" w:author="Unknown"/>
          <w:rFonts w:ascii="Arial" w:hAnsi="Arial" w:cs="Arial"/>
          <w:color w:val="666666"/>
        </w:rPr>
      </w:pPr>
      <w:ins w:id="1126" w:author="Unknown">
        <w:r>
          <w:rPr>
            <w:rFonts w:ascii="Arial" w:hAnsi="Arial" w:cs="Arial"/>
            <w:color w:val="666666"/>
          </w:rPr>
          <w:t>For list of primitive data types, although Collections use autoboxing to reduce the coding effort but still it makes them slow when working on fixed size primitive data types.</w:t>
        </w:r>
      </w:ins>
    </w:p>
    <w:p w:rsidR="00384379" w:rsidRDefault="00384379" w:rsidP="00C306AB">
      <w:pPr>
        <w:numPr>
          <w:ilvl w:val="1"/>
          <w:numId w:val="58"/>
        </w:numPr>
        <w:shd w:val="clear" w:color="auto" w:fill="FFFFFF"/>
        <w:spacing w:before="100" w:beforeAutospacing="1" w:after="100" w:afterAutospacing="1" w:line="390" w:lineRule="atLeast"/>
        <w:ind w:left="1200"/>
        <w:rPr>
          <w:ins w:id="1127" w:author="Unknown"/>
          <w:rFonts w:ascii="Arial" w:hAnsi="Arial" w:cs="Arial"/>
          <w:color w:val="666666"/>
        </w:rPr>
      </w:pPr>
      <w:ins w:id="1128" w:author="Unknown">
        <w:r>
          <w:rPr>
            <w:rFonts w:ascii="Arial" w:hAnsi="Arial" w:cs="Arial"/>
            <w:color w:val="666666"/>
          </w:rPr>
          <w:t>If you are working on fixed multi-dimensional situation, using [][] is far more easier than List&lt;List&lt;&gt;&gt;</w:t>
        </w:r>
      </w:ins>
    </w:p>
    <w:p w:rsidR="00384379" w:rsidRDefault="00384379" w:rsidP="00C306AB">
      <w:pPr>
        <w:pStyle w:val="Heading3"/>
        <w:numPr>
          <w:ilvl w:val="0"/>
          <w:numId w:val="58"/>
        </w:numPr>
        <w:shd w:val="clear" w:color="auto" w:fill="FFFFFF"/>
        <w:spacing w:before="0" w:beforeAutospacing="0" w:after="240" w:afterAutospacing="0"/>
        <w:ind w:left="600"/>
        <w:rPr>
          <w:ins w:id="1129" w:author="Unknown"/>
          <w:rFonts w:ascii="Arial" w:hAnsi="Arial" w:cs="Arial"/>
          <w:color w:val="000000"/>
          <w:sz w:val="36"/>
          <w:szCs w:val="36"/>
        </w:rPr>
      </w:pPr>
      <w:bookmarkStart w:id="1130" w:name="arraylist-vs-linkedlist"/>
      <w:bookmarkEnd w:id="1130"/>
      <w:ins w:id="1131" w:author="Unknown">
        <w:r>
          <w:rPr>
            <w:rFonts w:ascii="Arial" w:hAnsi="Arial" w:cs="Arial"/>
            <w:color w:val="000000"/>
            <w:sz w:val="36"/>
            <w:szCs w:val="36"/>
          </w:rPr>
          <w:t>What is difference between ArrayList and LinkedList?</w:t>
        </w:r>
      </w:ins>
    </w:p>
    <w:p w:rsidR="00384379" w:rsidRDefault="00384379" w:rsidP="00384379">
      <w:pPr>
        <w:pStyle w:val="NormalWeb"/>
        <w:shd w:val="clear" w:color="auto" w:fill="FFFFFF"/>
        <w:spacing w:before="0" w:beforeAutospacing="0" w:after="390" w:afterAutospacing="0" w:line="390" w:lineRule="atLeast"/>
        <w:ind w:left="600"/>
        <w:rPr>
          <w:ins w:id="1132" w:author="Unknown"/>
          <w:rFonts w:ascii="Arial" w:hAnsi="Arial" w:cs="Arial"/>
          <w:color w:val="666666"/>
        </w:rPr>
      </w:pPr>
      <w:ins w:id="1133" w:author="Unknown">
        <w:r>
          <w:rPr>
            <w:rFonts w:ascii="Arial" w:hAnsi="Arial" w:cs="Arial"/>
            <w:color w:val="666666"/>
          </w:rPr>
          <w:t>ArrayList and LinkedList both implement List interface but there are some differences between them.</w:t>
        </w:r>
      </w:ins>
    </w:p>
    <w:p w:rsidR="00384379" w:rsidRDefault="00384379" w:rsidP="00C306AB">
      <w:pPr>
        <w:numPr>
          <w:ilvl w:val="1"/>
          <w:numId w:val="59"/>
        </w:numPr>
        <w:shd w:val="clear" w:color="auto" w:fill="FFFFFF"/>
        <w:spacing w:before="100" w:beforeAutospacing="1" w:after="100" w:afterAutospacing="1" w:line="390" w:lineRule="atLeast"/>
        <w:ind w:left="1200"/>
        <w:rPr>
          <w:ins w:id="1134" w:author="Unknown"/>
          <w:rFonts w:ascii="Arial" w:hAnsi="Arial" w:cs="Arial"/>
          <w:color w:val="666666"/>
        </w:rPr>
      </w:pPr>
      <w:ins w:id="1135" w:author="Unknown">
        <w:r>
          <w:rPr>
            <w:rFonts w:ascii="Arial" w:hAnsi="Arial" w:cs="Arial"/>
            <w:color w:val="666666"/>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ins>
    </w:p>
    <w:p w:rsidR="00384379" w:rsidRDefault="00384379" w:rsidP="00C306AB">
      <w:pPr>
        <w:numPr>
          <w:ilvl w:val="1"/>
          <w:numId w:val="59"/>
        </w:numPr>
        <w:shd w:val="clear" w:color="auto" w:fill="FFFFFF"/>
        <w:spacing w:before="100" w:beforeAutospacing="1" w:after="100" w:afterAutospacing="1" w:line="390" w:lineRule="atLeast"/>
        <w:ind w:left="1200"/>
        <w:rPr>
          <w:ins w:id="1136" w:author="Unknown"/>
          <w:rFonts w:ascii="Arial" w:hAnsi="Arial" w:cs="Arial"/>
          <w:color w:val="666666"/>
        </w:rPr>
      </w:pPr>
      <w:ins w:id="1137" w:author="Unknown">
        <w:r>
          <w:rPr>
            <w:rFonts w:ascii="Arial" w:hAnsi="Arial" w:cs="Arial"/>
            <w:color w:val="666666"/>
          </w:rPr>
          <w:t>Insertion, addition or removal of an element is faster in LinkedList compared to ArrayList because there is no concept of resizing array or updating index when element is added in middle.</w:t>
        </w:r>
      </w:ins>
    </w:p>
    <w:p w:rsidR="00384379" w:rsidRDefault="00384379" w:rsidP="00C306AB">
      <w:pPr>
        <w:numPr>
          <w:ilvl w:val="1"/>
          <w:numId w:val="59"/>
        </w:numPr>
        <w:shd w:val="clear" w:color="auto" w:fill="FFFFFF"/>
        <w:spacing w:before="100" w:beforeAutospacing="1" w:after="100" w:afterAutospacing="1" w:line="390" w:lineRule="atLeast"/>
        <w:ind w:left="1200"/>
        <w:rPr>
          <w:ins w:id="1138" w:author="Unknown"/>
          <w:rFonts w:ascii="Arial" w:hAnsi="Arial" w:cs="Arial"/>
          <w:color w:val="666666"/>
        </w:rPr>
      </w:pPr>
      <w:ins w:id="1139" w:author="Unknown">
        <w:r>
          <w:rPr>
            <w:rFonts w:ascii="Arial" w:hAnsi="Arial" w:cs="Arial"/>
            <w:color w:val="666666"/>
          </w:rPr>
          <w:t>LinkedList consumes more memory than ArrayList because every node in LinkedList stores reference of previous and next elements.</w:t>
        </w:r>
      </w:ins>
    </w:p>
    <w:p w:rsidR="00384379" w:rsidRDefault="00384379" w:rsidP="00C306AB">
      <w:pPr>
        <w:pStyle w:val="Heading3"/>
        <w:numPr>
          <w:ilvl w:val="0"/>
          <w:numId w:val="59"/>
        </w:numPr>
        <w:shd w:val="clear" w:color="auto" w:fill="FFFFFF"/>
        <w:spacing w:before="0" w:beforeAutospacing="0" w:after="240" w:afterAutospacing="0"/>
        <w:ind w:left="600"/>
        <w:rPr>
          <w:ins w:id="1140" w:author="Unknown"/>
          <w:rFonts w:ascii="Arial" w:hAnsi="Arial" w:cs="Arial"/>
          <w:color w:val="000000"/>
          <w:sz w:val="36"/>
          <w:szCs w:val="36"/>
        </w:rPr>
      </w:pPr>
      <w:bookmarkStart w:id="1141" w:name="collection-random-access"/>
      <w:bookmarkEnd w:id="1141"/>
      <w:ins w:id="1142" w:author="Unknown">
        <w:r>
          <w:rPr>
            <w:rFonts w:ascii="Arial" w:hAnsi="Arial" w:cs="Arial"/>
            <w:color w:val="000000"/>
            <w:sz w:val="36"/>
            <w:szCs w:val="36"/>
          </w:rPr>
          <w:t>Which collection classes provide random access of it’s elements?</w:t>
        </w:r>
      </w:ins>
    </w:p>
    <w:p w:rsidR="00384379" w:rsidRDefault="00384379" w:rsidP="00384379">
      <w:pPr>
        <w:pStyle w:val="NormalWeb"/>
        <w:shd w:val="clear" w:color="auto" w:fill="FFFFFF"/>
        <w:spacing w:before="0" w:beforeAutospacing="0" w:after="390" w:afterAutospacing="0" w:line="390" w:lineRule="atLeast"/>
        <w:ind w:left="600"/>
        <w:rPr>
          <w:ins w:id="1143" w:author="Unknown"/>
          <w:rFonts w:ascii="Arial" w:hAnsi="Arial" w:cs="Arial"/>
          <w:color w:val="666666"/>
        </w:rPr>
      </w:pPr>
      <w:ins w:id="1144" w:author="Unknown">
        <w:r>
          <w:rPr>
            <w:rFonts w:ascii="Arial" w:hAnsi="Arial" w:cs="Arial"/>
            <w:color w:val="666666"/>
          </w:rPr>
          <w:t>ArrayList, HashMap, TreeMap, Hashtable classes provide random access to it’s elements. Download</w:t>
        </w:r>
        <w:r w:rsidR="000F79BD">
          <w:rPr>
            <w:rFonts w:ascii="Arial" w:hAnsi="Arial" w:cs="Arial"/>
            <w:color w:val="666666"/>
          </w:rPr>
          <w:fldChar w:fldCharType="begin"/>
        </w:r>
        <w:r>
          <w:rPr>
            <w:rFonts w:ascii="Arial" w:hAnsi="Arial" w:cs="Arial"/>
            <w:color w:val="666666"/>
          </w:rPr>
          <w:instrText xml:space="preserve"> HYPERLINK "http://cdn.journaldev.com/wp-content/uploads/2013/01/java-collections-framework.pdf" \t "_blank" </w:instrText>
        </w:r>
        <w:r w:rsidR="000F79BD">
          <w:rPr>
            <w:rFonts w:ascii="Arial" w:hAnsi="Arial" w:cs="Arial"/>
            <w:color w:val="666666"/>
          </w:rPr>
          <w:fldChar w:fldCharType="separate"/>
        </w:r>
        <w:r>
          <w:rPr>
            <w:rStyle w:val="Hyperlink"/>
            <w:rFonts w:ascii="Arial" w:hAnsi="Arial" w:cs="Arial"/>
            <w:color w:val="FF0000"/>
          </w:rPr>
          <w:t>java collections pdf</w:t>
        </w:r>
        <w:r w:rsidR="000F79BD">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for more information.</w:t>
        </w:r>
      </w:ins>
    </w:p>
    <w:p w:rsidR="00384379" w:rsidRDefault="00384379" w:rsidP="00C306AB">
      <w:pPr>
        <w:pStyle w:val="Heading3"/>
        <w:numPr>
          <w:ilvl w:val="0"/>
          <w:numId w:val="59"/>
        </w:numPr>
        <w:shd w:val="clear" w:color="auto" w:fill="FFFFFF"/>
        <w:spacing w:before="0" w:beforeAutospacing="0" w:after="240" w:afterAutospacing="0"/>
        <w:ind w:left="600"/>
        <w:rPr>
          <w:ins w:id="1145" w:author="Unknown"/>
          <w:rFonts w:ascii="Arial" w:hAnsi="Arial" w:cs="Arial"/>
          <w:color w:val="000000"/>
          <w:sz w:val="36"/>
          <w:szCs w:val="36"/>
        </w:rPr>
      </w:pPr>
      <w:bookmarkStart w:id="1146" w:name="enumset"/>
      <w:bookmarkEnd w:id="1146"/>
      <w:ins w:id="1147" w:author="Unknown">
        <w:r>
          <w:rPr>
            <w:rFonts w:ascii="Arial" w:hAnsi="Arial" w:cs="Arial"/>
            <w:color w:val="000000"/>
            <w:sz w:val="36"/>
            <w:szCs w:val="36"/>
          </w:rPr>
          <w:t>What is EnumSet?</w:t>
        </w:r>
      </w:ins>
    </w:p>
    <w:p w:rsidR="00384379" w:rsidRDefault="00384379" w:rsidP="00384379">
      <w:pPr>
        <w:pStyle w:val="NormalWeb"/>
        <w:shd w:val="clear" w:color="auto" w:fill="FFFFFF"/>
        <w:spacing w:before="0" w:beforeAutospacing="0" w:after="390" w:afterAutospacing="0" w:line="390" w:lineRule="atLeast"/>
        <w:ind w:left="600"/>
        <w:rPr>
          <w:ins w:id="1148" w:author="Unknown"/>
          <w:rFonts w:ascii="Arial" w:hAnsi="Arial" w:cs="Arial"/>
          <w:color w:val="666666"/>
        </w:rPr>
      </w:pPr>
      <w:ins w:id="1149" w:author="Unknown">
        <w:r>
          <w:rPr>
            <w:rStyle w:val="HTMLCode"/>
            <w:color w:val="666666"/>
            <w:shd w:val="clear" w:color="auto" w:fill="EFE8E5"/>
          </w:rPr>
          <w:t>java.util.EnumSet</w:t>
        </w:r>
        <w:r>
          <w:rPr>
            <w:rStyle w:val="apple-converted-space"/>
            <w:rFonts w:ascii="Arial" w:hAnsi="Arial" w:cs="Arial"/>
            <w:color w:val="666666"/>
          </w:rPr>
          <w:t> </w:t>
        </w:r>
        <w:r>
          <w:rPr>
            <w:rFonts w:ascii="Arial" w:hAnsi="Arial" w:cs="Arial"/>
            <w:color w:val="666666"/>
          </w:rPr>
          <w:t xml:space="preserve">is Set implementation to use with enum types. All of the elements in an enum set must come from a single enum type that is specified, explicitly or implicitly, when the set is created. EnumSet is not synchronized and </w:t>
        </w:r>
        <w:r>
          <w:rPr>
            <w:rFonts w:ascii="Arial" w:hAnsi="Arial" w:cs="Arial"/>
            <w:color w:val="666666"/>
          </w:rPr>
          <w:lastRenderedPageBreak/>
          <w:t>null elements are not allowed. It also provides some useful methods like copyOf(Collection c), of(E first, E… rest) and complementOf(EnumSet s).</w:t>
        </w:r>
      </w:ins>
    </w:p>
    <w:p w:rsidR="00384379" w:rsidRDefault="00384379" w:rsidP="00384379">
      <w:pPr>
        <w:pStyle w:val="NormalWeb"/>
        <w:shd w:val="clear" w:color="auto" w:fill="FFFFFF"/>
        <w:spacing w:before="0" w:beforeAutospacing="0" w:after="390" w:afterAutospacing="0" w:line="390" w:lineRule="atLeast"/>
        <w:ind w:left="600"/>
        <w:rPr>
          <w:ins w:id="1150" w:author="Unknown"/>
          <w:rFonts w:ascii="Arial" w:hAnsi="Arial" w:cs="Arial"/>
          <w:color w:val="666666"/>
        </w:rPr>
      </w:pPr>
      <w:ins w:id="1151" w:author="Unknown">
        <w:r>
          <w:rPr>
            <w:rFonts w:ascii="Arial" w:hAnsi="Arial" w:cs="Arial"/>
            <w:color w:val="666666"/>
          </w:rPr>
          <w:t>Check this post for</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"http://www.journaldev.com/716/java-enum" </w:instrText>
        </w:r>
        <w:r w:rsidR="000F79BD">
          <w:rPr>
            <w:rFonts w:ascii="Arial" w:hAnsi="Arial" w:cs="Arial"/>
            <w:color w:val="666666"/>
          </w:rPr>
          <w:fldChar w:fldCharType="separate"/>
        </w:r>
        <w:r>
          <w:rPr>
            <w:rStyle w:val="Hyperlink"/>
            <w:rFonts w:ascii="Arial" w:hAnsi="Arial" w:cs="Arial"/>
            <w:color w:val="FF0000"/>
          </w:rPr>
          <w:t>java enum tutorial</w:t>
        </w:r>
        <w:r w:rsidR="000F79BD">
          <w:rPr>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59"/>
        </w:numPr>
        <w:shd w:val="clear" w:color="auto" w:fill="FFFFFF"/>
        <w:spacing w:before="0" w:beforeAutospacing="0" w:after="240" w:afterAutospacing="0"/>
        <w:ind w:left="600"/>
        <w:rPr>
          <w:ins w:id="1152" w:author="Unknown"/>
          <w:rFonts w:ascii="Arial" w:hAnsi="Arial" w:cs="Arial"/>
          <w:color w:val="000000"/>
          <w:sz w:val="36"/>
          <w:szCs w:val="36"/>
        </w:rPr>
      </w:pPr>
      <w:bookmarkStart w:id="1153" w:name="thread-safe-collections"/>
      <w:bookmarkEnd w:id="1153"/>
      <w:ins w:id="1154" w:author="Unknown">
        <w:r>
          <w:rPr>
            <w:rFonts w:ascii="Arial" w:hAnsi="Arial" w:cs="Arial"/>
            <w:color w:val="000000"/>
            <w:sz w:val="36"/>
            <w:szCs w:val="36"/>
          </w:rPr>
          <w:t>Which collection classes are thread-safe?</w:t>
        </w:r>
      </w:ins>
    </w:p>
    <w:p w:rsidR="00384379" w:rsidRDefault="00384379" w:rsidP="00384379">
      <w:pPr>
        <w:pStyle w:val="NormalWeb"/>
        <w:shd w:val="clear" w:color="auto" w:fill="FFFFFF"/>
        <w:spacing w:before="0" w:beforeAutospacing="0" w:after="390" w:afterAutospacing="0" w:line="390" w:lineRule="atLeast"/>
        <w:ind w:left="600"/>
        <w:rPr>
          <w:ins w:id="1155" w:author="Unknown"/>
          <w:rFonts w:ascii="Arial" w:hAnsi="Arial" w:cs="Arial"/>
          <w:color w:val="666666"/>
        </w:rPr>
      </w:pPr>
      <w:ins w:id="1156" w:author="Unknown">
        <w:r>
          <w:rPr>
            <w:rFonts w:ascii="Arial" w:hAnsi="Arial" w:cs="Arial"/>
            <w:color w:val="666666"/>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ins>
    </w:p>
    <w:p w:rsidR="00384379" w:rsidRDefault="00384379" w:rsidP="00C306AB">
      <w:pPr>
        <w:pStyle w:val="Heading3"/>
        <w:numPr>
          <w:ilvl w:val="0"/>
          <w:numId w:val="59"/>
        </w:numPr>
        <w:shd w:val="clear" w:color="auto" w:fill="FFFFFF"/>
        <w:spacing w:before="0" w:beforeAutospacing="0" w:after="240" w:afterAutospacing="0"/>
        <w:ind w:left="600"/>
        <w:rPr>
          <w:ins w:id="1157" w:author="Unknown"/>
          <w:rFonts w:ascii="Arial" w:hAnsi="Arial" w:cs="Arial"/>
          <w:color w:val="000000"/>
          <w:sz w:val="36"/>
          <w:szCs w:val="36"/>
        </w:rPr>
      </w:pPr>
      <w:bookmarkStart w:id="1158" w:name="concurrent-collection-classes"/>
      <w:bookmarkEnd w:id="1158"/>
      <w:ins w:id="1159" w:author="Unknown">
        <w:r>
          <w:rPr>
            <w:rFonts w:ascii="Arial" w:hAnsi="Arial" w:cs="Arial"/>
            <w:color w:val="000000"/>
            <w:sz w:val="36"/>
            <w:szCs w:val="36"/>
          </w:rPr>
          <w:t>What are concurrent Collection Classes?</w:t>
        </w:r>
      </w:ins>
    </w:p>
    <w:p w:rsidR="00384379" w:rsidRDefault="00384379" w:rsidP="00384379">
      <w:pPr>
        <w:pStyle w:val="NormalWeb"/>
        <w:shd w:val="clear" w:color="auto" w:fill="FFFFFF"/>
        <w:spacing w:before="0" w:beforeAutospacing="0" w:after="390" w:afterAutospacing="0" w:line="390" w:lineRule="atLeast"/>
        <w:ind w:left="600"/>
        <w:rPr>
          <w:ins w:id="1160" w:author="Unknown"/>
          <w:rFonts w:ascii="Arial" w:hAnsi="Arial" w:cs="Arial"/>
          <w:color w:val="666666"/>
        </w:rPr>
      </w:pPr>
      <w:ins w:id="1161" w:author="Unknown">
        <w:r>
          <w:rPr>
            <w:rFonts w:ascii="Arial" w:hAnsi="Arial" w:cs="Arial"/>
            <w:color w:val="666666"/>
          </w:rPr>
          <w:t>Java 1.5 Concurrent package (</w:t>
        </w:r>
        <w:r>
          <w:rPr>
            <w:rStyle w:val="HTMLCode"/>
            <w:color w:val="666666"/>
            <w:shd w:val="clear" w:color="auto" w:fill="EFE8E5"/>
          </w:rPr>
          <w:t>java.util.concurrent</w:t>
        </w:r>
        <w:r>
          <w:rPr>
            <w:rFonts w:ascii="Arial" w:hAnsi="Arial" w:cs="Arial"/>
            <w:color w:val="666666"/>
          </w:rPr>
          <w:t>) contains thread-safe collection classes that allow collections to be modified while iterating. By design Iterator implementation in</w:t>
        </w:r>
        <w:r>
          <w:rPr>
            <w:rStyle w:val="apple-converted-space"/>
            <w:rFonts w:ascii="Arial" w:hAnsi="Arial" w:cs="Arial"/>
            <w:color w:val="666666"/>
          </w:rPr>
          <w:t> </w:t>
        </w:r>
        <w:r>
          <w:rPr>
            <w:rStyle w:val="HTMLCode"/>
            <w:color w:val="666666"/>
            <w:shd w:val="clear" w:color="auto" w:fill="EFE8E5"/>
          </w:rPr>
          <w:t>java.util</w:t>
        </w:r>
        <w:r>
          <w:rPr>
            <w:rFonts w:ascii="Arial" w:hAnsi="Arial" w:cs="Arial"/>
            <w:color w:val="666666"/>
          </w:rPr>
          <w:t>packages are fail-fast and throws ConcurrentModificationException. But Iterator implementation in</w:t>
        </w:r>
        <w:r>
          <w:rPr>
            <w:rStyle w:val="HTMLCode"/>
            <w:color w:val="666666"/>
            <w:shd w:val="clear" w:color="auto" w:fill="EFE8E5"/>
          </w:rPr>
          <w:t>java.util.concurrent</w:t>
        </w:r>
        <w:r>
          <w:rPr>
            <w:rStyle w:val="apple-converted-space"/>
            <w:rFonts w:ascii="Arial" w:hAnsi="Arial" w:cs="Arial"/>
            <w:color w:val="666666"/>
          </w:rPr>
          <w:t> </w:t>
        </w:r>
        <w:r>
          <w:rPr>
            <w:rFonts w:ascii="Arial" w:hAnsi="Arial" w:cs="Arial"/>
            <w:color w:val="666666"/>
          </w:rPr>
          <w:t>packages are fail-safe and we can modify the collection while iterating. Some of these classes are</w:t>
        </w:r>
        <w:r>
          <w:rPr>
            <w:rStyle w:val="apple-converted-space"/>
            <w:rFonts w:ascii="Arial" w:hAnsi="Arial" w:cs="Arial"/>
            <w:color w:val="666666"/>
          </w:rPr>
          <w:t> </w:t>
        </w:r>
        <w:r>
          <w:rPr>
            <w:rStyle w:val="HTMLCode"/>
            <w:color w:val="666666"/>
            <w:shd w:val="clear" w:color="auto" w:fill="EFE8E5"/>
          </w:rPr>
          <w:t>CopyOnWriteArrayList</w:t>
        </w:r>
        <w:r>
          <w:rPr>
            <w:rFonts w:ascii="Arial" w:hAnsi="Arial" w:cs="Arial"/>
            <w:color w:val="666666"/>
          </w:rPr>
          <w:t>,</w:t>
        </w:r>
        <w:r>
          <w:rPr>
            <w:rStyle w:val="apple-converted-space"/>
            <w:rFonts w:ascii="Arial" w:hAnsi="Arial" w:cs="Arial"/>
            <w:color w:val="666666"/>
          </w:rPr>
          <w:t> </w:t>
        </w:r>
        <w:r>
          <w:rPr>
            <w:rStyle w:val="HTMLCode"/>
            <w:color w:val="666666"/>
            <w:shd w:val="clear" w:color="auto" w:fill="EFE8E5"/>
          </w:rPr>
          <w:t>ConcurrentHashMap</w:t>
        </w:r>
        <w:r>
          <w:rPr>
            <w:rFonts w:ascii="Arial" w:hAnsi="Arial" w:cs="Arial"/>
            <w:color w:val="666666"/>
          </w:rPr>
          <w:t>,</w:t>
        </w:r>
        <w:r>
          <w:rPr>
            <w:rStyle w:val="apple-converted-space"/>
            <w:rFonts w:ascii="Arial" w:hAnsi="Arial" w:cs="Arial"/>
            <w:color w:val="666666"/>
          </w:rPr>
          <w:t> </w:t>
        </w:r>
        <w:r>
          <w:rPr>
            <w:rStyle w:val="HTMLCode"/>
            <w:color w:val="666666"/>
            <w:shd w:val="clear" w:color="auto" w:fill="EFE8E5"/>
          </w:rPr>
          <w:t>CopyOnWriteArraySet</w:t>
        </w:r>
        <w:r>
          <w:rPr>
            <w:rFonts w:ascii="Arial" w:hAnsi="Arial" w:cs="Arial"/>
            <w:color w:val="666666"/>
          </w:rPr>
          <w:t>.</w:t>
        </w:r>
      </w:ins>
    </w:p>
    <w:p w:rsidR="00384379" w:rsidRDefault="00384379" w:rsidP="00384379">
      <w:pPr>
        <w:pStyle w:val="NormalWeb"/>
        <w:shd w:val="clear" w:color="auto" w:fill="FFFFFF"/>
        <w:spacing w:before="0" w:beforeAutospacing="0" w:after="390" w:afterAutospacing="0" w:line="390" w:lineRule="atLeast"/>
        <w:ind w:left="600"/>
        <w:rPr>
          <w:ins w:id="1162" w:author="Unknown"/>
          <w:rFonts w:ascii="Arial" w:hAnsi="Arial" w:cs="Arial"/>
          <w:color w:val="666666"/>
        </w:rPr>
      </w:pPr>
      <w:ins w:id="1163" w:author="Unknown">
        <w:r>
          <w:rPr>
            <w:rFonts w:ascii="Arial" w:hAnsi="Arial" w:cs="Arial"/>
            <w:color w:val="666666"/>
          </w:rPr>
          <w:t>Read these posts to learn about them in more detail.</w:t>
        </w:r>
      </w:ins>
    </w:p>
    <w:p w:rsidR="00384379" w:rsidRDefault="000F79BD" w:rsidP="00C306AB">
      <w:pPr>
        <w:numPr>
          <w:ilvl w:val="1"/>
          <w:numId w:val="60"/>
        </w:numPr>
        <w:shd w:val="clear" w:color="auto" w:fill="FFFFFF"/>
        <w:spacing w:before="100" w:beforeAutospacing="1" w:after="100" w:afterAutospacing="1" w:line="390" w:lineRule="atLeast"/>
        <w:ind w:left="1200"/>
        <w:rPr>
          <w:ins w:id="1164" w:author="Unknown"/>
          <w:rFonts w:ascii="Arial" w:hAnsi="Arial" w:cs="Arial"/>
          <w:color w:val="666666"/>
        </w:rPr>
      </w:pPr>
      <w:ins w:id="1165" w:author="Unknown">
        <w:r>
          <w:rPr>
            <w:rFonts w:ascii="Arial" w:hAnsi="Arial" w:cs="Arial"/>
            <w:color w:val="666666"/>
          </w:rPr>
          <w:fldChar w:fldCharType="begin"/>
        </w:r>
        <w:r w:rsidR="00384379">
          <w:rPr>
            <w:rFonts w:ascii="Arial" w:hAnsi="Arial" w:cs="Arial"/>
            <w:color w:val="666666"/>
          </w:rPr>
          <w:instrText xml:space="preserve"> HYPERLINK "http://www.journaldev.com/378/java-util-concurrentmodificationexception" </w:instrText>
        </w:r>
        <w:r>
          <w:rPr>
            <w:rFonts w:ascii="Arial" w:hAnsi="Arial" w:cs="Arial"/>
            <w:color w:val="666666"/>
          </w:rPr>
          <w:fldChar w:fldCharType="separate"/>
        </w:r>
        <w:r w:rsidR="00384379">
          <w:rPr>
            <w:rStyle w:val="Hyperlink"/>
            <w:rFonts w:ascii="Arial" w:hAnsi="Arial" w:cs="Arial"/>
            <w:color w:val="FF0000"/>
          </w:rPr>
          <w:t>Avoid ConcurrentModificationException</w:t>
        </w:r>
        <w:r>
          <w:rPr>
            <w:rFonts w:ascii="Arial" w:hAnsi="Arial" w:cs="Arial"/>
            <w:color w:val="666666"/>
          </w:rPr>
          <w:fldChar w:fldCharType="end"/>
        </w:r>
      </w:ins>
    </w:p>
    <w:p w:rsidR="00384379" w:rsidRDefault="000F79BD" w:rsidP="00C306AB">
      <w:pPr>
        <w:numPr>
          <w:ilvl w:val="1"/>
          <w:numId w:val="60"/>
        </w:numPr>
        <w:shd w:val="clear" w:color="auto" w:fill="FFFFFF"/>
        <w:spacing w:before="100" w:beforeAutospacing="1" w:after="100" w:afterAutospacing="1" w:line="390" w:lineRule="atLeast"/>
        <w:ind w:left="1200"/>
        <w:rPr>
          <w:ins w:id="1166" w:author="Unknown"/>
          <w:rFonts w:ascii="Arial" w:hAnsi="Arial" w:cs="Arial"/>
          <w:color w:val="666666"/>
        </w:rPr>
      </w:pPr>
      <w:ins w:id="1167" w:author="Unknown">
        <w:r>
          <w:rPr>
            <w:rFonts w:ascii="Arial" w:hAnsi="Arial" w:cs="Arial"/>
            <w:color w:val="666666"/>
          </w:rPr>
          <w:fldChar w:fldCharType="begin"/>
        </w:r>
        <w:r w:rsidR="00384379">
          <w:rPr>
            <w:rFonts w:ascii="Arial" w:hAnsi="Arial" w:cs="Arial"/>
            <w:color w:val="666666"/>
          </w:rPr>
          <w:instrText xml:space="preserve"> HYPERLINK "http://www.journaldev.com/1289/java-arraylist-vs-copyonwritearraylist-and-exploring-iterator" </w:instrText>
        </w:r>
        <w:r>
          <w:rPr>
            <w:rFonts w:ascii="Arial" w:hAnsi="Arial" w:cs="Arial"/>
            <w:color w:val="666666"/>
          </w:rPr>
          <w:fldChar w:fldCharType="separate"/>
        </w:r>
        <w:r w:rsidR="00384379">
          <w:rPr>
            <w:rStyle w:val="Hyperlink"/>
            <w:rFonts w:ascii="Arial" w:hAnsi="Arial" w:cs="Arial"/>
            <w:color w:val="FF0000"/>
          </w:rPr>
          <w:t>CopyOnWriteArrayList Example</w:t>
        </w:r>
        <w:r>
          <w:rPr>
            <w:rFonts w:ascii="Arial" w:hAnsi="Arial" w:cs="Arial"/>
            <w:color w:val="666666"/>
          </w:rPr>
          <w:fldChar w:fldCharType="end"/>
        </w:r>
      </w:ins>
    </w:p>
    <w:p w:rsidR="00384379" w:rsidRDefault="000F79BD" w:rsidP="00C306AB">
      <w:pPr>
        <w:numPr>
          <w:ilvl w:val="1"/>
          <w:numId w:val="60"/>
        </w:numPr>
        <w:shd w:val="clear" w:color="auto" w:fill="FFFFFF"/>
        <w:spacing w:before="100" w:beforeAutospacing="1" w:after="100" w:afterAutospacing="1" w:line="390" w:lineRule="atLeast"/>
        <w:ind w:left="1200"/>
        <w:rPr>
          <w:ins w:id="1168" w:author="Unknown"/>
          <w:rFonts w:ascii="Arial" w:hAnsi="Arial" w:cs="Arial"/>
          <w:color w:val="666666"/>
        </w:rPr>
      </w:pPr>
      <w:ins w:id="1169" w:author="Unknown">
        <w:r>
          <w:rPr>
            <w:rFonts w:ascii="Arial" w:hAnsi="Arial" w:cs="Arial"/>
            <w:color w:val="666666"/>
          </w:rPr>
          <w:fldChar w:fldCharType="begin"/>
        </w:r>
        <w:r w:rsidR="00384379">
          <w:rPr>
            <w:rFonts w:ascii="Arial" w:hAnsi="Arial" w:cs="Arial"/>
            <w:color w:val="666666"/>
          </w:rPr>
          <w:instrText xml:space="preserve"> HYPERLINK "http://www.journaldev.com/122/hashmap-vs-concurrenthashmap-example-and-exploring-iterator" </w:instrText>
        </w:r>
        <w:r>
          <w:rPr>
            <w:rFonts w:ascii="Arial" w:hAnsi="Arial" w:cs="Arial"/>
            <w:color w:val="666666"/>
          </w:rPr>
          <w:fldChar w:fldCharType="separate"/>
        </w:r>
        <w:r w:rsidR="00384379">
          <w:rPr>
            <w:rStyle w:val="Hyperlink"/>
            <w:rFonts w:ascii="Arial" w:hAnsi="Arial" w:cs="Arial"/>
            <w:color w:val="FF0000"/>
          </w:rPr>
          <w:t>HashMap vs ConcurrentHashMap</w:t>
        </w:r>
        <w:r>
          <w:rPr>
            <w:rFonts w:ascii="Arial" w:hAnsi="Arial" w:cs="Arial"/>
            <w:color w:val="666666"/>
          </w:rPr>
          <w:fldChar w:fldCharType="end"/>
        </w:r>
      </w:ins>
    </w:p>
    <w:p w:rsidR="00384379" w:rsidRDefault="00384379" w:rsidP="00C306AB">
      <w:pPr>
        <w:pStyle w:val="Heading3"/>
        <w:numPr>
          <w:ilvl w:val="0"/>
          <w:numId w:val="60"/>
        </w:numPr>
        <w:shd w:val="clear" w:color="auto" w:fill="FFFFFF"/>
        <w:spacing w:before="0" w:beforeAutospacing="0" w:after="240" w:afterAutospacing="0"/>
        <w:ind w:left="600"/>
        <w:rPr>
          <w:ins w:id="1170" w:author="Unknown"/>
          <w:rFonts w:ascii="Arial" w:hAnsi="Arial" w:cs="Arial"/>
          <w:color w:val="000000"/>
          <w:sz w:val="36"/>
          <w:szCs w:val="36"/>
        </w:rPr>
      </w:pPr>
      <w:bookmarkStart w:id="1171" w:name="blocking-queue"/>
      <w:bookmarkEnd w:id="1171"/>
      <w:ins w:id="1172" w:author="Unknown">
        <w:r>
          <w:rPr>
            <w:rFonts w:ascii="Arial" w:hAnsi="Arial" w:cs="Arial"/>
            <w:color w:val="000000"/>
            <w:sz w:val="36"/>
            <w:szCs w:val="36"/>
          </w:rPr>
          <w:t>What is BlockingQueue?</w:t>
        </w:r>
      </w:ins>
    </w:p>
    <w:p w:rsidR="00384379" w:rsidRDefault="00384379" w:rsidP="00384379">
      <w:pPr>
        <w:pStyle w:val="NormalWeb"/>
        <w:shd w:val="clear" w:color="auto" w:fill="FFFFFF"/>
        <w:spacing w:before="0" w:beforeAutospacing="0" w:after="390" w:afterAutospacing="0" w:line="390" w:lineRule="atLeast"/>
        <w:ind w:left="600"/>
        <w:rPr>
          <w:ins w:id="1173" w:author="Unknown"/>
          <w:rFonts w:ascii="Arial" w:hAnsi="Arial" w:cs="Arial"/>
          <w:color w:val="666666"/>
        </w:rPr>
      </w:pPr>
      <w:ins w:id="1174" w:author="Unknown">
        <w:r>
          <w:rPr>
            <w:rStyle w:val="HTMLCode"/>
            <w:color w:val="666666"/>
            <w:shd w:val="clear" w:color="auto" w:fill="EFE8E5"/>
          </w:rPr>
          <w:t>java.util.concurrent.BlockingQueue</w:t>
        </w:r>
        <w:r>
          <w:rPr>
            <w:rStyle w:val="apple-converted-space"/>
            <w:rFonts w:ascii="Arial" w:hAnsi="Arial" w:cs="Arial"/>
            <w:color w:val="666666"/>
          </w:rPr>
          <w:t> </w:t>
        </w:r>
        <w:r>
          <w:rPr>
            <w:rFonts w:ascii="Arial" w:hAnsi="Arial" w:cs="Arial"/>
            <w:color w:val="666666"/>
          </w:rPr>
          <w:t>is a Queue that supports operations that wait for the queue to become non-empty when retrieving and removing an element, and wait for space to become available in the queue when adding an element.</w:t>
        </w:r>
      </w:ins>
    </w:p>
    <w:p w:rsidR="00384379" w:rsidRDefault="00384379" w:rsidP="00384379">
      <w:pPr>
        <w:pStyle w:val="NormalWeb"/>
        <w:shd w:val="clear" w:color="auto" w:fill="FFFFFF"/>
        <w:spacing w:before="0" w:beforeAutospacing="0" w:after="390" w:afterAutospacing="0" w:line="390" w:lineRule="atLeast"/>
        <w:ind w:left="600"/>
        <w:rPr>
          <w:ins w:id="1175" w:author="Unknown"/>
          <w:rFonts w:ascii="Arial" w:hAnsi="Arial" w:cs="Arial"/>
          <w:color w:val="666666"/>
        </w:rPr>
      </w:pPr>
      <w:ins w:id="1176" w:author="Unknown">
        <w:r>
          <w:rPr>
            <w:rFonts w:ascii="Arial" w:hAnsi="Arial" w:cs="Arial"/>
            <w:color w:val="666666"/>
          </w:rPr>
          <w:lastRenderedPageBreak/>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ins>
    </w:p>
    <w:p w:rsidR="00384379" w:rsidRDefault="00384379" w:rsidP="00384379">
      <w:pPr>
        <w:pStyle w:val="NormalWeb"/>
        <w:shd w:val="clear" w:color="auto" w:fill="FFFFFF"/>
        <w:spacing w:before="0" w:beforeAutospacing="0" w:after="390" w:afterAutospacing="0" w:line="390" w:lineRule="atLeast"/>
        <w:ind w:left="600"/>
        <w:rPr>
          <w:ins w:id="1177" w:author="Unknown"/>
          <w:rFonts w:ascii="Arial" w:hAnsi="Arial" w:cs="Arial"/>
          <w:color w:val="666666"/>
        </w:rPr>
      </w:pPr>
      <w:ins w:id="1178" w:author="Unknown">
        <w:r>
          <w:rPr>
            <w:rFonts w:ascii="Arial" w:hAnsi="Arial" w:cs="Arial"/>
            <w:color w:val="666666"/>
          </w:rPr>
          <w:t>Java provides several BlockingQueue implementations such as ArrayBlockingQueue, LinkedBlockingQueue, PriorityBlockingQueue, SynchronousQueue etc.</w:t>
        </w:r>
        <w:r>
          <w:rPr>
            <w:rFonts w:ascii="Arial" w:hAnsi="Arial" w:cs="Arial"/>
            <w:color w:val="666666"/>
          </w:rPr>
          <w:br/>
          <w:t>Check this post for use of BlockingQueue for</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"http://www.journaldev.com/1034/java-blockingqueue-example" </w:instrText>
        </w:r>
        <w:r w:rsidR="000F79BD">
          <w:rPr>
            <w:rFonts w:ascii="Arial" w:hAnsi="Arial" w:cs="Arial"/>
            <w:color w:val="666666"/>
          </w:rPr>
          <w:fldChar w:fldCharType="separate"/>
        </w:r>
        <w:r>
          <w:rPr>
            <w:rStyle w:val="Hyperlink"/>
            <w:rFonts w:ascii="Arial" w:hAnsi="Arial" w:cs="Arial"/>
            <w:color w:val="FF0000"/>
          </w:rPr>
          <w:t>producer-consumer problem</w:t>
        </w:r>
        <w:r w:rsidR="000F79BD">
          <w:rPr>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60"/>
        </w:numPr>
        <w:shd w:val="clear" w:color="auto" w:fill="FFFFFF"/>
        <w:spacing w:before="0" w:beforeAutospacing="0" w:after="240" w:afterAutospacing="0"/>
        <w:ind w:left="600"/>
        <w:rPr>
          <w:ins w:id="1179" w:author="Unknown"/>
          <w:rFonts w:ascii="Arial" w:hAnsi="Arial" w:cs="Arial"/>
          <w:color w:val="000000"/>
          <w:sz w:val="36"/>
          <w:szCs w:val="36"/>
        </w:rPr>
      </w:pPr>
      <w:bookmarkStart w:id="1180" w:name="queue-vs-stack"/>
      <w:bookmarkEnd w:id="1180"/>
      <w:ins w:id="1181" w:author="Unknown">
        <w:r>
          <w:rPr>
            <w:rFonts w:ascii="Arial" w:hAnsi="Arial" w:cs="Arial"/>
            <w:color w:val="000000"/>
            <w:sz w:val="36"/>
            <w:szCs w:val="36"/>
          </w:rPr>
          <w:t>What is Queue and Stack, list their differences?</w:t>
        </w:r>
      </w:ins>
    </w:p>
    <w:p w:rsidR="00384379" w:rsidRDefault="00384379" w:rsidP="00384379">
      <w:pPr>
        <w:pStyle w:val="NormalWeb"/>
        <w:shd w:val="clear" w:color="auto" w:fill="FFFFFF"/>
        <w:spacing w:before="0" w:beforeAutospacing="0" w:after="390" w:afterAutospacing="0" w:line="390" w:lineRule="atLeast"/>
        <w:ind w:left="600"/>
        <w:rPr>
          <w:ins w:id="1182" w:author="Unknown"/>
          <w:rFonts w:ascii="Arial" w:hAnsi="Arial" w:cs="Arial"/>
          <w:color w:val="666666"/>
        </w:rPr>
      </w:pPr>
      <w:ins w:id="1183" w:author="Unknown">
        <w:r>
          <w:rPr>
            <w:rFonts w:ascii="Arial" w:hAnsi="Arial" w:cs="Arial"/>
            <w:color w:val="666666"/>
          </w:rPr>
          <w:t>Both Queue and Stack are used to store data before processing them.</w:t>
        </w:r>
        <w:r>
          <w:rPr>
            <w:rStyle w:val="apple-converted-space"/>
            <w:rFonts w:ascii="Arial" w:hAnsi="Arial" w:cs="Arial"/>
            <w:color w:val="666666"/>
          </w:rPr>
          <w:t> </w:t>
        </w:r>
        <w:r>
          <w:rPr>
            <w:rStyle w:val="HTMLCode"/>
            <w:color w:val="666666"/>
            <w:shd w:val="clear" w:color="auto" w:fill="EFE8E5"/>
          </w:rPr>
          <w:t>java.util.Queue</w:t>
        </w:r>
        <w:r>
          <w:rPr>
            <w:rStyle w:val="apple-converted-space"/>
            <w:rFonts w:ascii="Arial" w:hAnsi="Arial" w:cs="Arial"/>
            <w:color w:val="666666"/>
          </w:rPr>
          <w:t> </w:t>
        </w:r>
        <w:r>
          <w:rPr>
            <w:rFonts w:ascii="Arial" w:hAnsi="Arial" w:cs="Arial"/>
            <w:color w:val="666666"/>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Pr>
            <w:rFonts w:ascii="Arial" w:hAnsi="Arial" w:cs="Arial"/>
            <w:color w:val="666666"/>
          </w:rPr>
          <w:br/>
          <w:t>Stack is similar to queue except that it allows elements to be retrieved in Last-In-First-Out (LIFO) order.</w:t>
        </w:r>
        <w:r>
          <w:rPr>
            <w:rFonts w:ascii="Arial" w:hAnsi="Arial" w:cs="Arial"/>
            <w:color w:val="666666"/>
          </w:rPr>
          <w:br/>
          <w:t>Stack is a class that extends Vector whereas Queue is an interface.</w:t>
        </w:r>
      </w:ins>
    </w:p>
    <w:p w:rsidR="00384379" w:rsidRDefault="00384379" w:rsidP="00C306AB">
      <w:pPr>
        <w:pStyle w:val="Heading3"/>
        <w:numPr>
          <w:ilvl w:val="0"/>
          <w:numId w:val="60"/>
        </w:numPr>
        <w:shd w:val="clear" w:color="auto" w:fill="FFFFFF"/>
        <w:spacing w:before="0" w:beforeAutospacing="0" w:after="240" w:afterAutospacing="0"/>
        <w:ind w:left="600"/>
        <w:rPr>
          <w:ins w:id="1184" w:author="Unknown"/>
          <w:rFonts w:ascii="Arial" w:hAnsi="Arial" w:cs="Arial"/>
          <w:color w:val="000000"/>
          <w:sz w:val="36"/>
          <w:szCs w:val="36"/>
        </w:rPr>
      </w:pPr>
      <w:bookmarkStart w:id="1185" w:name="collections-class"/>
      <w:bookmarkEnd w:id="1185"/>
      <w:ins w:id="1186" w:author="Unknown">
        <w:r>
          <w:rPr>
            <w:rFonts w:ascii="Arial" w:hAnsi="Arial" w:cs="Arial"/>
            <w:color w:val="000000"/>
            <w:sz w:val="36"/>
            <w:szCs w:val="36"/>
          </w:rPr>
          <w:t>What is Collections Class?</w:t>
        </w:r>
      </w:ins>
    </w:p>
    <w:p w:rsidR="00384379" w:rsidRDefault="00384379" w:rsidP="00384379">
      <w:pPr>
        <w:pStyle w:val="NormalWeb"/>
        <w:shd w:val="clear" w:color="auto" w:fill="FFFFFF"/>
        <w:spacing w:before="0" w:beforeAutospacing="0" w:after="390" w:afterAutospacing="0" w:line="390" w:lineRule="atLeast"/>
        <w:ind w:left="600"/>
        <w:rPr>
          <w:ins w:id="1187" w:author="Unknown"/>
          <w:rFonts w:ascii="Arial" w:hAnsi="Arial" w:cs="Arial"/>
          <w:color w:val="666666"/>
        </w:rPr>
      </w:pPr>
      <w:ins w:id="1188" w:author="Unknown">
        <w:r>
          <w:rPr>
            <w:rStyle w:val="HTMLCode"/>
            <w:color w:val="666666"/>
            <w:shd w:val="clear" w:color="auto" w:fill="EFE8E5"/>
          </w:rPr>
          <w:t>java.util.Collections</w:t>
        </w:r>
        <w:r>
          <w:rPr>
            <w:rStyle w:val="apple-converted-space"/>
            <w:rFonts w:ascii="Arial" w:hAnsi="Arial" w:cs="Arial"/>
            <w:color w:val="666666"/>
          </w:rPr>
          <w:t> </w:t>
        </w:r>
        <w:r>
          <w:rPr>
            <w:rFonts w:ascii="Arial" w:hAnsi="Arial" w:cs="Arial"/>
            <w:color w:val="666666"/>
          </w:rPr>
          <w:t>is a utility class consists exclusively of static methods that operate on or return collections. It contains polymorphic algorithms that operate on collections, “wrappers”, which return a new collection backed by a specified collection, and a few other odds and ends.</w:t>
        </w:r>
      </w:ins>
    </w:p>
    <w:p w:rsidR="00384379" w:rsidRDefault="00384379" w:rsidP="00384379">
      <w:pPr>
        <w:pStyle w:val="NormalWeb"/>
        <w:shd w:val="clear" w:color="auto" w:fill="FFFFFF"/>
        <w:spacing w:before="0" w:beforeAutospacing="0" w:after="390" w:afterAutospacing="0" w:line="390" w:lineRule="atLeast"/>
        <w:ind w:left="600"/>
        <w:rPr>
          <w:ins w:id="1189" w:author="Unknown"/>
          <w:rFonts w:ascii="Arial" w:hAnsi="Arial" w:cs="Arial"/>
          <w:color w:val="666666"/>
        </w:rPr>
      </w:pPr>
      <w:ins w:id="1190" w:author="Unknown">
        <w:r>
          <w:rPr>
            <w:rFonts w:ascii="Arial" w:hAnsi="Arial" w:cs="Arial"/>
            <w:color w:val="666666"/>
          </w:rPr>
          <w:t>This class contains methods for collection framework algorithms, such as binary search, sorting, shuffling, reverse etc.</w:t>
        </w:r>
      </w:ins>
    </w:p>
    <w:p w:rsidR="00384379" w:rsidRDefault="00384379" w:rsidP="00C306AB">
      <w:pPr>
        <w:pStyle w:val="Heading3"/>
        <w:numPr>
          <w:ilvl w:val="0"/>
          <w:numId w:val="60"/>
        </w:numPr>
        <w:shd w:val="clear" w:color="auto" w:fill="FFFFFF"/>
        <w:spacing w:before="0" w:beforeAutospacing="0" w:after="240" w:afterAutospacing="0"/>
        <w:ind w:left="600"/>
        <w:rPr>
          <w:ins w:id="1191" w:author="Unknown"/>
          <w:rFonts w:ascii="Arial" w:hAnsi="Arial" w:cs="Arial"/>
          <w:color w:val="000000"/>
          <w:sz w:val="36"/>
          <w:szCs w:val="36"/>
        </w:rPr>
      </w:pPr>
      <w:bookmarkStart w:id="1192" w:name="compable-comparator"/>
      <w:bookmarkEnd w:id="1192"/>
      <w:ins w:id="1193" w:author="Unknown">
        <w:r>
          <w:rPr>
            <w:rFonts w:ascii="Arial" w:hAnsi="Arial" w:cs="Arial"/>
            <w:color w:val="000000"/>
            <w:sz w:val="36"/>
            <w:szCs w:val="36"/>
          </w:rPr>
          <w:t>What is Comparable and Comparator interface?</w:t>
        </w:r>
      </w:ins>
    </w:p>
    <w:p w:rsidR="00384379" w:rsidRDefault="00384379" w:rsidP="00384379">
      <w:pPr>
        <w:pStyle w:val="NormalWeb"/>
        <w:shd w:val="clear" w:color="auto" w:fill="FFFFFF"/>
        <w:spacing w:before="0" w:beforeAutospacing="0" w:after="390" w:afterAutospacing="0" w:line="390" w:lineRule="atLeast"/>
        <w:ind w:left="600"/>
        <w:rPr>
          <w:ins w:id="1194" w:author="Unknown"/>
          <w:rFonts w:ascii="Arial" w:hAnsi="Arial" w:cs="Arial"/>
          <w:color w:val="666666"/>
        </w:rPr>
      </w:pPr>
      <w:ins w:id="1195" w:author="Unknown">
        <w:r>
          <w:rPr>
            <w:rFonts w:ascii="Arial" w:hAnsi="Arial" w:cs="Arial"/>
            <w:color w:val="666666"/>
          </w:rPr>
          <w:lastRenderedPageBreak/>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ins>
    </w:p>
    <w:p w:rsidR="00384379" w:rsidRDefault="00384379" w:rsidP="00384379">
      <w:pPr>
        <w:pStyle w:val="NormalWeb"/>
        <w:shd w:val="clear" w:color="auto" w:fill="FFFFFF"/>
        <w:spacing w:before="0" w:beforeAutospacing="0" w:after="390" w:afterAutospacing="0" w:line="390" w:lineRule="atLeast"/>
        <w:ind w:left="600"/>
        <w:rPr>
          <w:ins w:id="1196" w:author="Unknown"/>
          <w:rFonts w:ascii="Arial" w:hAnsi="Arial" w:cs="Arial"/>
          <w:color w:val="666666"/>
        </w:rPr>
      </w:pPr>
      <w:ins w:id="1197" w:author="Unknown">
        <w:r>
          <w:rPr>
            <w:rFonts w:ascii="Arial" w:hAnsi="Arial" w:cs="Arial"/>
            <w:color w:val="666666"/>
          </w:rPr>
          <w:t>But, in most real life scenarios, we want sorting based on different parameters. For example, as a CEO, I would like to sort the employees based on Salary, an HR would like to sort them based on the age. This is the situation where we need to use</w:t>
        </w:r>
        <w:r>
          <w:rPr>
            <w:rStyle w:val="apple-converted-space"/>
            <w:rFonts w:ascii="Arial" w:hAnsi="Arial" w:cs="Arial"/>
            <w:color w:val="666666"/>
          </w:rPr>
          <w:t> </w:t>
        </w:r>
        <w:r>
          <w:rPr>
            <w:rStyle w:val="HTMLCode"/>
            <w:color w:val="666666"/>
            <w:shd w:val="clear" w:color="auto" w:fill="EFE8E5"/>
          </w:rPr>
          <w:t>Comparator</w:t>
        </w:r>
        <w:r>
          <w:rPr>
            <w:rStyle w:val="apple-converted-space"/>
            <w:rFonts w:ascii="Arial" w:hAnsi="Arial" w:cs="Arial"/>
            <w:color w:val="666666"/>
          </w:rPr>
          <w:t> </w:t>
        </w:r>
        <w:r>
          <w:rPr>
            <w:rFonts w:ascii="Arial" w:hAnsi="Arial" w:cs="Arial"/>
            <w:color w:val="666666"/>
          </w:rPr>
          <w:t>interface because</w:t>
        </w:r>
        <w:r>
          <w:rPr>
            <w:rStyle w:val="HTMLCode"/>
            <w:color w:val="666666"/>
            <w:shd w:val="clear" w:color="auto" w:fill="EFE8E5"/>
          </w:rPr>
          <w:t>Comparable.compareTo(Object o)</w:t>
        </w:r>
        <w:r>
          <w:rPr>
            <w:rStyle w:val="apple-converted-space"/>
            <w:rFonts w:ascii="Arial" w:hAnsi="Arial" w:cs="Arial"/>
            <w:color w:val="666666"/>
          </w:rPr>
          <w:t> </w:t>
        </w:r>
        <w:r>
          <w:rPr>
            <w:rFonts w:ascii="Arial" w:hAnsi="Arial" w:cs="Arial"/>
            <w:color w:val="666666"/>
          </w:rPr>
          <w:t>method implementation can sort based on one field only and we can’t chose the field on which we want to sort the Object.</w:t>
        </w:r>
      </w:ins>
    </w:p>
    <w:p w:rsidR="00384379" w:rsidRDefault="00384379" w:rsidP="00384379">
      <w:pPr>
        <w:pStyle w:val="NormalWeb"/>
        <w:shd w:val="clear" w:color="auto" w:fill="FFFFFF"/>
        <w:spacing w:before="0" w:beforeAutospacing="0" w:after="390" w:afterAutospacing="0" w:line="390" w:lineRule="atLeast"/>
        <w:ind w:left="600"/>
        <w:rPr>
          <w:ins w:id="1198" w:author="Unknown"/>
          <w:rFonts w:ascii="Arial" w:hAnsi="Arial" w:cs="Arial"/>
          <w:color w:val="666666"/>
        </w:rPr>
      </w:pPr>
      <w:ins w:id="1199" w:author="Unknown">
        <w:r>
          <w:rPr>
            <w:rFonts w:ascii="Arial" w:hAnsi="Arial" w:cs="Arial"/>
            <w:color w:val="666666"/>
          </w:rPr>
          <w:t>Comparator interface</w:t>
        </w:r>
        <w:r>
          <w:rPr>
            <w:rStyle w:val="apple-converted-space"/>
            <w:rFonts w:ascii="Arial" w:hAnsi="Arial" w:cs="Arial"/>
            <w:color w:val="666666"/>
          </w:rPr>
          <w:t> </w:t>
        </w:r>
        <w:r>
          <w:rPr>
            <w:rStyle w:val="HTMLCode"/>
            <w:color w:val="666666"/>
            <w:shd w:val="clear" w:color="auto" w:fill="EFE8E5"/>
          </w:rPr>
          <w:t>compare(Object o1, Object o2)</w:t>
        </w:r>
        <w:r>
          <w:rPr>
            <w:rStyle w:val="apple-converted-space"/>
            <w:rFonts w:ascii="Arial" w:hAnsi="Arial" w:cs="Arial"/>
            <w:color w:val="666666"/>
          </w:rPr>
          <w:t> </w:t>
        </w:r>
        <w:r>
          <w:rPr>
            <w:rFonts w:ascii="Arial" w:hAnsi="Arial" w:cs="Arial"/>
            <w:color w:val="666666"/>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ins>
    </w:p>
    <w:p w:rsidR="00384379" w:rsidRDefault="00384379" w:rsidP="00384379">
      <w:pPr>
        <w:pStyle w:val="NormalWeb"/>
        <w:shd w:val="clear" w:color="auto" w:fill="FFFFFF"/>
        <w:spacing w:before="0" w:beforeAutospacing="0" w:after="390" w:afterAutospacing="0" w:line="390" w:lineRule="atLeast"/>
        <w:ind w:left="600"/>
        <w:rPr>
          <w:ins w:id="1200" w:author="Unknown"/>
          <w:rFonts w:ascii="Arial" w:hAnsi="Arial" w:cs="Arial"/>
          <w:color w:val="666666"/>
        </w:rPr>
      </w:pPr>
      <w:ins w:id="1201" w:author="Unknown">
        <w:r>
          <w:rPr>
            <w:rFonts w:ascii="Arial" w:hAnsi="Arial" w:cs="Arial"/>
            <w:color w:val="666666"/>
          </w:rPr>
          <w:t>Check this post for use of Comparable and Comparator interface to</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"http://www.journaldev.com/780/comparable-and-comparator-in-java-example" </w:instrText>
        </w:r>
        <w:r w:rsidR="000F79BD">
          <w:rPr>
            <w:rFonts w:ascii="Arial" w:hAnsi="Arial" w:cs="Arial"/>
            <w:color w:val="666666"/>
          </w:rPr>
          <w:fldChar w:fldCharType="separate"/>
        </w:r>
        <w:r>
          <w:rPr>
            <w:rStyle w:val="Hyperlink"/>
            <w:rFonts w:ascii="Arial" w:hAnsi="Arial" w:cs="Arial"/>
            <w:color w:val="FF0000"/>
          </w:rPr>
          <w:t>sort objects</w:t>
        </w:r>
        <w:r w:rsidR="000F79BD">
          <w:rPr>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60"/>
        </w:numPr>
        <w:shd w:val="clear" w:color="auto" w:fill="FFFFFF"/>
        <w:spacing w:before="0" w:beforeAutospacing="0" w:after="240" w:afterAutospacing="0"/>
        <w:ind w:left="600"/>
        <w:rPr>
          <w:ins w:id="1202" w:author="Unknown"/>
          <w:rFonts w:ascii="Arial" w:hAnsi="Arial" w:cs="Arial"/>
          <w:color w:val="000000"/>
          <w:sz w:val="36"/>
          <w:szCs w:val="36"/>
        </w:rPr>
      </w:pPr>
      <w:bookmarkStart w:id="1203" w:name="comparable-vs-comparator"/>
      <w:bookmarkEnd w:id="1203"/>
      <w:ins w:id="1204" w:author="Unknown">
        <w:r>
          <w:rPr>
            <w:rFonts w:ascii="Arial" w:hAnsi="Arial" w:cs="Arial"/>
            <w:color w:val="000000"/>
            <w:sz w:val="36"/>
            <w:szCs w:val="36"/>
          </w:rPr>
          <w:t>What is difference between Comparable and Comparator interface?</w:t>
        </w:r>
      </w:ins>
    </w:p>
    <w:p w:rsidR="00384379" w:rsidRDefault="00384379" w:rsidP="00384379">
      <w:pPr>
        <w:pStyle w:val="NormalWeb"/>
        <w:shd w:val="clear" w:color="auto" w:fill="FFFFFF"/>
        <w:spacing w:before="0" w:beforeAutospacing="0" w:after="390" w:afterAutospacing="0" w:line="390" w:lineRule="atLeast"/>
        <w:ind w:left="600"/>
        <w:rPr>
          <w:ins w:id="1205" w:author="Unknown"/>
          <w:rFonts w:ascii="Arial" w:hAnsi="Arial" w:cs="Arial"/>
          <w:color w:val="666666"/>
        </w:rPr>
      </w:pPr>
      <w:ins w:id="1206" w:author="Unknown">
        <w:r>
          <w:rPr>
            <w:rFonts w:ascii="Arial" w:hAnsi="Arial" w:cs="Arial"/>
            <w:color w:val="666666"/>
          </w:rPr>
          <w:t>Comparable and Comparator interfaces are used to sort collection or array of objects.</w:t>
        </w:r>
      </w:ins>
    </w:p>
    <w:p w:rsidR="00384379" w:rsidRDefault="00384379" w:rsidP="00384379">
      <w:pPr>
        <w:pStyle w:val="NormalWeb"/>
        <w:shd w:val="clear" w:color="auto" w:fill="FFFFFF"/>
        <w:spacing w:before="0" w:beforeAutospacing="0" w:after="390" w:afterAutospacing="0" w:line="390" w:lineRule="atLeast"/>
        <w:ind w:left="600"/>
        <w:rPr>
          <w:ins w:id="1207" w:author="Unknown"/>
          <w:rFonts w:ascii="Arial" w:hAnsi="Arial" w:cs="Arial"/>
          <w:color w:val="666666"/>
        </w:rPr>
      </w:pPr>
      <w:ins w:id="1208" w:author="Unknown">
        <w:r>
          <w:rPr>
            <w:rFonts w:ascii="Arial" w:hAnsi="Arial" w:cs="Arial"/>
            <w:color w:val="666666"/>
          </w:rPr>
          <w:t>Comparable interface is used to provide the natural sorting of objects and we can use it to provide sorting based on single logic.</w:t>
        </w:r>
        <w:r>
          <w:rPr>
            <w:rFonts w:ascii="Arial" w:hAnsi="Arial" w:cs="Arial"/>
            <w:color w:val="666666"/>
          </w:rPr>
          <w:br/>
          <w:t>Comparator interface is used to provide different algorithms for sorting and we can chose the comparator we want to use to sort the given collection of objects.</w:t>
        </w:r>
      </w:ins>
    </w:p>
    <w:p w:rsidR="00384379" w:rsidRDefault="00384379" w:rsidP="00C306AB">
      <w:pPr>
        <w:pStyle w:val="Heading3"/>
        <w:numPr>
          <w:ilvl w:val="0"/>
          <w:numId w:val="60"/>
        </w:numPr>
        <w:shd w:val="clear" w:color="auto" w:fill="FFFFFF"/>
        <w:spacing w:before="0" w:beforeAutospacing="0" w:after="240" w:afterAutospacing="0"/>
        <w:ind w:left="600"/>
        <w:rPr>
          <w:ins w:id="1209" w:author="Unknown"/>
          <w:rFonts w:ascii="Arial" w:hAnsi="Arial" w:cs="Arial"/>
          <w:color w:val="000000"/>
          <w:sz w:val="36"/>
          <w:szCs w:val="36"/>
        </w:rPr>
      </w:pPr>
      <w:ins w:id="1210" w:author="Unknown">
        <w:r>
          <w:rPr>
            <w:rFonts w:ascii="Arial" w:hAnsi="Arial" w:cs="Arial"/>
            <w:color w:val="000000"/>
            <w:sz w:val="36"/>
            <w:szCs w:val="36"/>
          </w:rPr>
          <w:lastRenderedPageBreak/>
          <w:t>How can we sort a list of Objects?</w:t>
        </w:r>
      </w:ins>
    </w:p>
    <w:p w:rsidR="00384379" w:rsidRDefault="00384379" w:rsidP="00384379">
      <w:pPr>
        <w:pStyle w:val="NormalWeb"/>
        <w:shd w:val="clear" w:color="auto" w:fill="FFFFFF"/>
        <w:spacing w:before="0" w:beforeAutospacing="0" w:after="390" w:afterAutospacing="0" w:line="390" w:lineRule="atLeast"/>
        <w:ind w:left="600"/>
        <w:rPr>
          <w:ins w:id="1211" w:author="Unknown"/>
          <w:rFonts w:ascii="Arial" w:hAnsi="Arial" w:cs="Arial"/>
          <w:color w:val="666666"/>
        </w:rPr>
      </w:pPr>
      <w:ins w:id="1212" w:author="Unknown">
        <w:r>
          <w:rPr>
            <w:rFonts w:ascii="Arial" w:hAnsi="Arial" w:cs="Arial"/>
            <w:color w:val="666666"/>
          </w:rPr>
          <w:t>If we need to sort an array of Objects, we can use</w:t>
        </w:r>
        <w:r>
          <w:rPr>
            <w:rStyle w:val="apple-converted-space"/>
            <w:rFonts w:ascii="Arial" w:hAnsi="Arial" w:cs="Arial"/>
            <w:color w:val="666666"/>
          </w:rPr>
          <w:t> </w:t>
        </w:r>
        <w:r>
          <w:rPr>
            <w:rStyle w:val="HTMLCode"/>
            <w:color w:val="666666"/>
            <w:shd w:val="clear" w:color="auto" w:fill="EFE8E5"/>
          </w:rPr>
          <w:t>Arrays.sort()</w:t>
        </w:r>
        <w:r>
          <w:rPr>
            <w:rFonts w:ascii="Arial" w:hAnsi="Arial" w:cs="Arial"/>
            <w:color w:val="666666"/>
          </w:rPr>
          <w:t>. If we need to sort a list of objects, we can use</w:t>
        </w:r>
        <w:r>
          <w:rPr>
            <w:rStyle w:val="apple-converted-space"/>
            <w:rFonts w:ascii="Arial" w:hAnsi="Arial" w:cs="Arial"/>
            <w:color w:val="666666"/>
          </w:rPr>
          <w:t> </w:t>
        </w:r>
        <w:r>
          <w:rPr>
            <w:rStyle w:val="HTMLCode"/>
            <w:color w:val="666666"/>
            <w:shd w:val="clear" w:color="auto" w:fill="EFE8E5"/>
          </w:rPr>
          <w:t>Collections.sort()</w:t>
        </w:r>
        <w:r>
          <w:rPr>
            <w:rFonts w:ascii="Arial" w:hAnsi="Arial" w:cs="Arial"/>
            <w:color w:val="666666"/>
          </w:rPr>
          <w:t>. Both these classes have overloaded sort() methods for natural sorting (using Comparable) or sorting based on criteria (using Comparator).</w:t>
        </w:r>
        <w:r>
          <w:rPr>
            <w:rFonts w:ascii="Arial" w:hAnsi="Arial" w:cs="Arial"/>
            <w:color w:val="666666"/>
          </w:rPr>
          <w:br/>
          <w:t>Collections internally uses Arrays sorting method, so both of them have same performance except that Collections take sometime to convert list to array.</w:t>
        </w:r>
      </w:ins>
    </w:p>
    <w:p w:rsidR="00384379" w:rsidRDefault="00384379" w:rsidP="00C306AB">
      <w:pPr>
        <w:pStyle w:val="Heading3"/>
        <w:numPr>
          <w:ilvl w:val="0"/>
          <w:numId w:val="60"/>
        </w:numPr>
        <w:shd w:val="clear" w:color="auto" w:fill="FFFFFF"/>
        <w:spacing w:before="0" w:beforeAutospacing="0" w:after="240" w:afterAutospacing="0"/>
        <w:ind w:left="600"/>
        <w:rPr>
          <w:ins w:id="1213" w:author="Unknown"/>
          <w:rFonts w:ascii="Arial" w:hAnsi="Arial" w:cs="Arial"/>
          <w:color w:val="000000"/>
          <w:sz w:val="36"/>
          <w:szCs w:val="36"/>
        </w:rPr>
      </w:pPr>
      <w:bookmarkStart w:id="1214" w:name="unmodifiable-collections"/>
      <w:bookmarkEnd w:id="1214"/>
      <w:ins w:id="1215" w:author="Unknown">
        <w:r>
          <w:rPr>
            <w:rFonts w:ascii="Arial" w:hAnsi="Arial" w:cs="Arial"/>
            <w:color w:val="000000"/>
            <w:sz w:val="36"/>
            <w:szCs w:val="36"/>
          </w:rPr>
          <w:t>While passing a Collection as argument to a function, how can we make sure the function will not be able to modify it?</w:t>
        </w:r>
      </w:ins>
    </w:p>
    <w:p w:rsidR="00384379" w:rsidRDefault="00384379" w:rsidP="00384379">
      <w:pPr>
        <w:pStyle w:val="NormalWeb"/>
        <w:shd w:val="clear" w:color="auto" w:fill="FFFFFF"/>
        <w:spacing w:before="0" w:beforeAutospacing="0" w:after="390" w:afterAutospacing="0" w:line="390" w:lineRule="atLeast"/>
        <w:ind w:left="600"/>
        <w:rPr>
          <w:ins w:id="1216" w:author="Unknown"/>
          <w:rFonts w:ascii="Arial" w:hAnsi="Arial" w:cs="Arial"/>
          <w:color w:val="666666"/>
        </w:rPr>
      </w:pPr>
      <w:ins w:id="1217" w:author="Unknown">
        <w:r>
          <w:rPr>
            <w:rFonts w:ascii="Arial" w:hAnsi="Arial" w:cs="Arial"/>
            <w:color w:val="666666"/>
          </w:rPr>
          <w:t>We can create a read-only collection using</w:t>
        </w:r>
        <w:r>
          <w:rPr>
            <w:rStyle w:val="apple-converted-space"/>
            <w:rFonts w:ascii="Arial" w:hAnsi="Arial" w:cs="Arial"/>
            <w:color w:val="666666"/>
          </w:rPr>
          <w:t> </w:t>
        </w:r>
        <w:r>
          <w:rPr>
            <w:rStyle w:val="HTMLCode"/>
            <w:color w:val="666666"/>
            <w:shd w:val="clear" w:color="auto" w:fill="EFE8E5"/>
          </w:rPr>
          <w:t>Collections.unmodifiableCollection(Collection c)</w:t>
        </w:r>
        <w:r>
          <w:rPr>
            <w:rFonts w:ascii="Arial" w:hAnsi="Arial" w:cs="Arial"/>
            <w:color w:val="666666"/>
          </w:rPr>
          <w:t>method before passing it as argument, this will make sure that any operation to change the collection will throw</w:t>
        </w:r>
        <w:r>
          <w:rPr>
            <w:rStyle w:val="apple-converted-space"/>
            <w:rFonts w:ascii="Arial" w:hAnsi="Arial" w:cs="Arial"/>
            <w:color w:val="666666"/>
          </w:rPr>
          <w:t> </w:t>
        </w:r>
        <w:r>
          <w:rPr>
            <w:rStyle w:val="HTMLCode"/>
            <w:color w:val="666666"/>
            <w:shd w:val="clear" w:color="auto" w:fill="EFE8E5"/>
          </w:rPr>
          <w:t>UnsupportedOperationException</w:t>
        </w:r>
        <w:r>
          <w:rPr>
            <w:rFonts w:ascii="Arial" w:hAnsi="Arial" w:cs="Arial"/>
            <w:color w:val="666666"/>
          </w:rPr>
          <w:t>.</w:t>
        </w:r>
      </w:ins>
    </w:p>
    <w:p w:rsidR="00384379" w:rsidRDefault="00384379" w:rsidP="00C306AB">
      <w:pPr>
        <w:pStyle w:val="Heading3"/>
        <w:numPr>
          <w:ilvl w:val="0"/>
          <w:numId w:val="60"/>
        </w:numPr>
        <w:shd w:val="clear" w:color="auto" w:fill="FFFFFF"/>
        <w:spacing w:before="0" w:beforeAutospacing="0" w:after="240" w:afterAutospacing="0"/>
        <w:ind w:left="600"/>
        <w:rPr>
          <w:ins w:id="1218" w:author="Unknown"/>
          <w:rFonts w:ascii="Arial" w:hAnsi="Arial" w:cs="Arial"/>
          <w:color w:val="000000"/>
          <w:sz w:val="36"/>
          <w:szCs w:val="36"/>
        </w:rPr>
      </w:pPr>
      <w:bookmarkStart w:id="1219" w:name="synchronized-collections"/>
      <w:bookmarkEnd w:id="1219"/>
      <w:ins w:id="1220" w:author="Unknown">
        <w:r>
          <w:rPr>
            <w:rFonts w:ascii="Arial" w:hAnsi="Arial" w:cs="Arial"/>
            <w:color w:val="000000"/>
            <w:sz w:val="36"/>
            <w:szCs w:val="36"/>
          </w:rPr>
          <w:t>How can we create a synchronized collection from given collection?</w:t>
        </w:r>
      </w:ins>
    </w:p>
    <w:p w:rsidR="00384379" w:rsidRDefault="00384379" w:rsidP="00384379">
      <w:pPr>
        <w:pStyle w:val="NormalWeb"/>
        <w:shd w:val="clear" w:color="auto" w:fill="FFFFFF"/>
        <w:spacing w:before="0" w:beforeAutospacing="0" w:after="390" w:afterAutospacing="0" w:line="390" w:lineRule="atLeast"/>
        <w:ind w:left="600"/>
        <w:rPr>
          <w:ins w:id="1221" w:author="Unknown"/>
          <w:rFonts w:ascii="Arial" w:hAnsi="Arial" w:cs="Arial"/>
          <w:color w:val="666666"/>
        </w:rPr>
      </w:pPr>
      <w:ins w:id="1222" w:author="Unknown">
        <w:r>
          <w:rPr>
            <w:rFonts w:ascii="Arial" w:hAnsi="Arial" w:cs="Arial"/>
            <w:color w:val="666666"/>
          </w:rPr>
          <w:t>We can use</w:t>
        </w:r>
        <w:r>
          <w:rPr>
            <w:rStyle w:val="apple-converted-space"/>
            <w:rFonts w:ascii="Arial" w:hAnsi="Arial" w:cs="Arial"/>
            <w:color w:val="666666"/>
          </w:rPr>
          <w:t> </w:t>
        </w:r>
        <w:r>
          <w:rPr>
            <w:rStyle w:val="HTMLCode"/>
            <w:color w:val="666666"/>
            <w:shd w:val="clear" w:color="auto" w:fill="EFE8E5"/>
          </w:rPr>
          <w:t>Collections.synchronizedCollection(Collection c)</w:t>
        </w:r>
        <w:r>
          <w:rPr>
            <w:rStyle w:val="apple-converted-space"/>
            <w:rFonts w:ascii="Arial" w:hAnsi="Arial" w:cs="Arial"/>
            <w:color w:val="666666"/>
          </w:rPr>
          <w:t> </w:t>
        </w:r>
        <w:r>
          <w:rPr>
            <w:rFonts w:ascii="Arial" w:hAnsi="Arial" w:cs="Arial"/>
            <w:color w:val="666666"/>
          </w:rPr>
          <w:t>to get a synchronized (thread-safe) collection backed by the specified collection.</w:t>
        </w:r>
      </w:ins>
    </w:p>
    <w:p w:rsidR="00384379" w:rsidRDefault="00384379" w:rsidP="00C306AB">
      <w:pPr>
        <w:pStyle w:val="Heading3"/>
        <w:numPr>
          <w:ilvl w:val="0"/>
          <w:numId w:val="60"/>
        </w:numPr>
        <w:shd w:val="clear" w:color="auto" w:fill="FFFFFF"/>
        <w:spacing w:before="0" w:beforeAutospacing="0" w:after="240" w:afterAutospacing="0"/>
        <w:ind w:left="600"/>
        <w:rPr>
          <w:ins w:id="1223" w:author="Unknown"/>
          <w:rFonts w:ascii="Arial" w:hAnsi="Arial" w:cs="Arial"/>
          <w:color w:val="000000"/>
          <w:sz w:val="36"/>
          <w:szCs w:val="36"/>
        </w:rPr>
      </w:pPr>
      <w:bookmarkStart w:id="1224" w:name="collection-algorithms"/>
      <w:bookmarkEnd w:id="1224"/>
      <w:ins w:id="1225" w:author="Unknown">
        <w:r>
          <w:rPr>
            <w:rFonts w:ascii="Arial" w:hAnsi="Arial" w:cs="Arial"/>
            <w:color w:val="000000"/>
            <w:sz w:val="36"/>
            <w:szCs w:val="36"/>
          </w:rPr>
          <w:t>What are common algorithms implemented in Collections Framework?</w:t>
        </w:r>
      </w:ins>
    </w:p>
    <w:p w:rsidR="00384379" w:rsidRDefault="00384379" w:rsidP="00384379">
      <w:pPr>
        <w:pStyle w:val="NormalWeb"/>
        <w:shd w:val="clear" w:color="auto" w:fill="FFFFFF"/>
        <w:spacing w:before="0" w:beforeAutospacing="0" w:after="390" w:afterAutospacing="0" w:line="390" w:lineRule="atLeast"/>
        <w:ind w:left="600"/>
        <w:rPr>
          <w:ins w:id="1226" w:author="Unknown"/>
          <w:rFonts w:ascii="Arial" w:hAnsi="Arial" w:cs="Arial"/>
          <w:color w:val="666666"/>
        </w:rPr>
      </w:pPr>
      <w:ins w:id="1227" w:author="Unknown">
        <w:r>
          <w:rPr>
            <w:rFonts w:ascii="Arial" w:hAnsi="Arial" w:cs="Arial"/>
            <w:color w:val="666666"/>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Pr>
            <w:rFonts w:ascii="Arial" w:hAnsi="Arial" w:cs="Arial"/>
            <w:color w:val="666666"/>
          </w:rPr>
          <w:br/>
          <w:t>Some of them are sorting, searching, shuffling, min-max values.</w:t>
        </w:r>
      </w:ins>
    </w:p>
    <w:p w:rsidR="00384379" w:rsidRDefault="00384379" w:rsidP="00C306AB">
      <w:pPr>
        <w:pStyle w:val="Heading3"/>
        <w:numPr>
          <w:ilvl w:val="0"/>
          <w:numId w:val="60"/>
        </w:numPr>
        <w:shd w:val="clear" w:color="auto" w:fill="FFFFFF"/>
        <w:spacing w:before="0" w:beforeAutospacing="0" w:after="240" w:afterAutospacing="0"/>
        <w:ind w:left="600"/>
        <w:rPr>
          <w:ins w:id="1228" w:author="Unknown"/>
          <w:rFonts w:ascii="Arial" w:hAnsi="Arial" w:cs="Arial"/>
          <w:color w:val="000000"/>
          <w:sz w:val="36"/>
          <w:szCs w:val="36"/>
        </w:rPr>
      </w:pPr>
      <w:bookmarkStart w:id="1229" w:name="big-o-notation-performance"/>
      <w:bookmarkEnd w:id="1229"/>
      <w:ins w:id="1230" w:author="Unknown">
        <w:r>
          <w:rPr>
            <w:rFonts w:ascii="Arial" w:hAnsi="Arial" w:cs="Arial"/>
            <w:color w:val="000000"/>
            <w:sz w:val="36"/>
            <w:szCs w:val="36"/>
          </w:rPr>
          <w:t>What is Big-O notation? Give some examples?</w:t>
        </w:r>
      </w:ins>
    </w:p>
    <w:p w:rsidR="00384379" w:rsidRDefault="00384379" w:rsidP="00384379">
      <w:pPr>
        <w:pStyle w:val="NormalWeb"/>
        <w:shd w:val="clear" w:color="auto" w:fill="FFFFFF"/>
        <w:spacing w:before="0" w:beforeAutospacing="0" w:after="390" w:afterAutospacing="0" w:line="390" w:lineRule="atLeast"/>
        <w:ind w:left="600"/>
        <w:rPr>
          <w:ins w:id="1231" w:author="Unknown"/>
          <w:rFonts w:ascii="Arial" w:hAnsi="Arial" w:cs="Arial"/>
          <w:color w:val="666666"/>
        </w:rPr>
      </w:pPr>
      <w:ins w:id="1232" w:author="Unknown">
        <w:r>
          <w:rPr>
            <w:rFonts w:ascii="Arial" w:hAnsi="Arial" w:cs="Arial"/>
            <w:color w:val="666666"/>
          </w:rPr>
          <w:lastRenderedPageBreak/>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ins>
    </w:p>
    <w:p w:rsidR="00384379" w:rsidRDefault="00384379" w:rsidP="00384379">
      <w:pPr>
        <w:pStyle w:val="NormalWeb"/>
        <w:shd w:val="clear" w:color="auto" w:fill="FFFFFF"/>
        <w:spacing w:before="0" w:beforeAutospacing="0" w:after="390" w:afterAutospacing="0" w:line="390" w:lineRule="atLeast"/>
        <w:ind w:left="600"/>
        <w:rPr>
          <w:ins w:id="1233" w:author="Unknown"/>
          <w:rFonts w:ascii="Arial" w:hAnsi="Arial" w:cs="Arial"/>
          <w:color w:val="666666"/>
        </w:rPr>
      </w:pPr>
      <w:ins w:id="1234" w:author="Unknown">
        <w:r>
          <w:rPr>
            <w:rFonts w:ascii="Arial" w:hAnsi="Arial" w:cs="Arial"/>
            <w:color w:val="666666"/>
          </w:rPr>
          <w:t>Example 1: ArrayList</w:t>
        </w:r>
        <w:r>
          <w:rPr>
            <w:rStyle w:val="apple-converted-space"/>
            <w:rFonts w:ascii="Arial" w:hAnsi="Arial" w:cs="Arial"/>
            <w:color w:val="666666"/>
          </w:rPr>
          <w:t> </w:t>
        </w:r>
        <w:r>
          <w:rPr>
            <w:rStyle w:val="HTMLCode"/>
            <w:color w:val="666666"/>
            <w:shd w:val="clear" w:color="auto" w:fill="EFE8E5"/>
          </w:rPr>
          <w:t>get(index i)</w:t>
        </w:r>
        <w:r>
          <w:rPr>
            <w:rStyle w:val="apple-converted-space"/>
            <w:rFonts w:ascii="Arial" w:hAnsi="Arial" w:cs="Arial"/>
            <w:color w:val="666666"/>
          </w:rPr>
          <w:t> </w:t>
        </w:r>
        <w:r>
          <w:rPr>
            <w:rFonts w:ascii="Arial" w:hAnsi="Arial" w:cs="Arial"/>
            <w:color w:val="666666"/>
          </w:rPr>
          <w:t>is a constant-time operation and doesn’t depend on the number of elements in the list. So it’s performance in Big-O notation is O(1).</w:t>
        </w:r>
        <w:r>
          <w:rPr>
            <w:rFonts w:ascii="Arial" w:hAnsi="Arial" w:cs="Arial"/>
            <w:color w:val="666666"/>
          </w:rPr>
          <w:br/>
          <w:t>Example 2: A linear search on array or list performance is O(n) because we need to search through entire list of elements to find the element.</w:t>
        </w:r>
      </w:ins>
    </w:p>
    <w:p w:rsidR="00384379" w:rsidRDefault="00384379" w:rsidP="00C306AB">
      <w:pPr>
        <w:pStyle w:val="Heading3"/>
        <w:numPr>
          <w:ilvl w:val="0"/>
          <w:numId w:val="60"/>
        </w:numPr>
        <w:shd w:val="clear" w:color="auto" w:fill="FFFFFF"/>
        <w:spacing w:before="0" w:beforeAutospacing="0" w:after="240" w:afterAutospacing="0"/>
        <w:ind w:left="600"/>
        <w:rPr>
          <w:ins w:id="1235" w:author="Unknown"/>
          <w:rFonts w:ascii="Arial" w:hAnsi="Arial" w:cs="Arial"/>
          <w:color w:val="000000"/>
          <w:sz w:val="36"/>
          <w:szCs w:val="36"/>
        </w:rPr>
      </w:pPr>
      <w:bookmarkStart w:id="1236" w:name="collection-best-practices"/>
      <w:bookmarkEnd w:id="1236"/>
      <w:ins w:id="1237" w:author="Unknown">
        <w:r>
          <w:rPr>
            <w:rFonts w:ascii="Arial" w:hAnsi="Arial" w:cs="Arial"/>
            <w:color w:val="000000"/>
            <w:sz w:val="36"/>
            <w:szCs w:val="36"/>
          </w:rPr>
          <w:t>What are best practices related to Java Collections Framework?</w:t>
        </w:r>
      </w:ins>
    </w:p>
    <w:p w:rsidR="00384379" w:rsidRDefault="00384379" w:rsidP="00C306AB">
      <w:pPr>
        <w:numPr>
          <w:ilvl w:val="1"/>
          <w:numId w:val="60"/>
        </w:numPr>
        <w:shd w:val="clear" w:color="auto" w:fill="FFFFFF"/>
        <w:spacing w:before="100" w:beforeAutospacing="1" w:after="100" w:afterAutospacing="1" w:line="390" w:lineRule="atLeast"/>
        <w:ind w:left="1200"/>
        <w:rPr>
          <w:ins w:id="1238" w:author="Unknown"/>
          <w:rFonts w:ascii="Arial" w:hAnsi="Arial" w:cs="Arial"/>
          <w:color w:val="666666"/>
          <w:sz w:val="24"/>
          <w:szCs w:val="24"/>
        </w:rPr>
      </w:pPr>
      <w:ins w:id="1239" w:author="Unknown">
        <w:r>
          <w:rPr>
            <w:rFonts w:ascii="Arial" w:hAnsi="Arial" w:cs="Arial"/>
            <w:color w:val="666666"/>
          </w:rPr>
          <w:t>Chosing the right type of collection based on the need, for example if size is fixed, we might want to use Array over ArrayList. If we have to iterate over the Map in order of insertion, we need to use TreeMap. If we don’t want duplicates, we should use Set.</w:t>
        </w:r>
      </w:ins>
    </w:p>
    <w:p w:rsidR="00384379" w:rsidRDefault="00384379" w:rsidP="00C306AB">
      <w:pPr>
        <w:numPr>
          <w:ilvl w:val="1"/>
          <w:numId w:val="60"/>
        </w:numPr>
        <w:shd w:val="clear" w:color="auto" w:fill="FFFFFF"/>
        <w:spacing w:before="100" w:beforeAutospacing="1" w:after="100" w:afterAutospacing="1" w:line="390" w:lineRule="atLeast"/>
        <w:ind w:left="1200"/>
        <w:rPr>
          <w:ins w:id="1240" w:author="Unknown"/>
          <w:rFonts w:ascii="Arial" w:hAnsi="Arial" w:cs="Arial"/>
          <w:color w:val="666666"/>
        </w:rPr>
      </w:pPr>
      <w:ins w:id="1241" w:author="Unknown">
        <w:r>
          <w:rPr>
            <w:rFonts w:ascii="Arial" w:hAnsi="Arial" w:cs="Arial"/>
            <w:color w:val="666666"/>
          </w:rPr>
          <w:t>Some collection classes allows to specify the initial capacity, so if we have an estimate of number of elements we will store, we can use it to avoid rehashing or resizing.</w:t>
        </w:r>
      </w:ins>
    </w:p>
    <w:p w:rsidR="00384379" w:rsidRDefault="00384379" w:rsidP="00C306AB">
      <w:pPr>
        <w:numPr>
          <w:ilvl w:val="1"/>
          <w:numId w:val="60"/>
        </w:numPr>
        <w:shd w:val="clear" w:color="auto" w:fill="FFFFFF"/>
        <w:spacing w:before="100" w:beforeAutospacing="1" w:after="100" w:afterAutospacing="1" w:line="390" w:lineRule="atLeast"/>
        <w:ind w:left="1200"/>
        <w:rPr>
          <w:ins w:id="1242" w:author="Unknown"/>
          <w:rFonts w:ascii="Arial" w:hAnsi="Arial" w:cs="Arial"/>
          <w:color w:val="666666"/>
        </w:rPr>
      </w:pPr>
      <w:ins w:id="1243" w:author="Unknown">
        <w:r>
          <w:rPr>
            <w:rFonts w:ascii="Arial" w:hAnsi="Arial" w:cs="Arial"/>
            <w:color w:val="666666"/>
          </w:rPr>
          <w:t>Write program in terms of interfaces not implementations, it allows us to change the implementation easily at later point of time.</w:t>
        </w:r>
      </w:ins>
    </w:p>
    <w:p w:rsidR="00384379" w:rsidRDefault="00384379" w:rsidP="00C306AB">
      <w:pPr>
        <w:numPr>
          <w:ilvl w:val="1"/>
          <w:numId w:val="60"/>
        </w:numPr>
        <w:shd w:val="clear" w:color="auto" w:fill="FFFFFF"/>
        <w:spacing w:before="100" w:beforeAutospacing="1" w:after="100" w:afterAutospacing="1" w:line="390" w:lineRule="atLeast"/>
        <w:ind w:left="1200"/>
        <w:rPr>
          <w:ins w:id="1244" w:author="Unknown"/>
          <w:rFonts w:ascii="Arial" w:hAnsi="Arial" w:cs="Arial"/>
          <w:color w:val="666666"/>
        </w:rPr>
      </w:pPr>
      <w:ins w:id="1245" w:author="Unknown">
        <w:r>
          <w:rPr>
            <w:rFonts w:ascii="Arial" w:hAnsi="Arial" w:cs="Arial"/>
            <w:color w:val="666666"/>
          </w:rPr>
          <w:t>Always use Generics for type-safety and avoid ClassCastException at runtime.</w:t>
        </w:r>
      </w:ins>
    </w:p>
    <w:p w:rsidR="00384379" w:rsidRDefault="00384379" w:rsidP="00C306AB">
      <w:pPr>
        <w:numPr>
          <w:ilvl w:val="1"/>
          <w:numId w:val="60"/>
        </w:numPr>
        <w:shd w:val="clear" w:color="auto" w:fill="FFFFFF"/>
        <w:spacing w:before="100" w:beforeAutospacing="1" w:after="100" w:afterAutospacing="1" w:line="390" w:lineRule="atLeast"/>
        <w:ind w:left="1200"/>
        <w:rPr>
          <w:ins w:id="1246" w:author="Unknown"/>
          <w:rFonts w:ascii="Arial" w:hAnsi="Arial" w:cs="Arial"/>
          <w:color w:val="666666"/>
        </w:rPr>
      </w:pPr>
      <w:ins w:id="1247" w:author="Unknown">
        <w:r>
          <w:rPr>
            <w:rFonts w:ascii="Arial" w:hAnsi="Arial" w:cs="Arial"/>
            <w:color w:val="666666"/>
          </w:rPr>
          <w:t>Use immutable classes provided by JDK as key in Map to avoid implementation of hashCode() and equals() for our custom class.</w:t>
        </w:r>
      </w:ins>
    </w:p>
    <w:p w:rsidR="00384379" w:rsidRDefault="00384379" w:rsidP="00C306AB">
      <w:pPr>
        <w:numPr>
          <w:ilvl w:val="1"/>
          <w:numId w:val="60"/>
        </w:numPr>
        <w:shd w:val="clear" w:color="auto" w:fill="FFFFFF"/>
        <w:spacing w:before="100" w:beforeAutospacing="1" w:after="100" w:afterAutospacing="1" w:line="390" w:lineRule="atLeast"/>
        <w:ind w:left="1200"/>
        <w:rPr>
          <w:ins w:id="1248" w:author="Unknown"/>
          <w:rFonts w:ascii="Arial" w:hAnsi="Arial" w:cs="Arial"/>
          <w:color w:val="666666"/>
        </w:rPr>
      </w:pPr>
      <w:ins w:id="1249" w:author="Unknown">
        <w:r>
          <w:rPr>
            <w:rFonts w:ascii="Arial" w:hAnsi="Arial" w:cs="Arial"/>
            <w:color w:val="666666"/>
          </w:rPr>
          <w:t>Use Collections utility class as much as possible for algorithms or to get read-only, synchronized or empty collections rather than writing own implementation. It will enhance code-reuse with greater stability and low maintainability.</w:t>
        </w:r>
      </w:ins>
    </w:p>
    <w:p w:rsidR="00384379" w:rsidRDefault="00384379" w:rsidP="00C306AB">
      <w:pPr>
        <w:pStyle w:val="Heading3"/>
        <w:numPr>
          <w:ilvl w:val="0"/>
          <w:numId w:val="60"/>
        </w:numPr>
        <w:shd w:val="clear" w:color="auto" w:fill="FFFFFF"/>
        <w:spacing w:before="0" w:beforeAutospacing="0" w:after="240" w:afterAutospacing="0"/>
        <w:ind w:left="600"/>
        <w:rPr>
          <w:ins w:id="1250" w:author="Unknown"/>
          <w:rFonts w:ascii="Arial" w:hAnsi="Arial" w:cs="Arial"/>
          <w:color w:val="000000"/>
          <w:sz w:val="36"/>
          <w:szCs w:val="36"/>
        </w:rPr>
      </w:pPr>
      <w:bookmarkStart w:id="1251" w:name="java-priority-queue"/>
      <w:bookmarkEnd w:id="1251"/>
      <w:ins w:id="1252" w:author="Unknown">
        <w:r>
          <w:rPr>
            <w:rFonts w:ascii="Arial" w:hAnsi="Arial" w:cs="Arial"/>
            <w:color w:val="000000"/>
            <w:sz w:val="36"/>
            <w:szCs w:val="36"/>
          </w:rPr>
          <w:t>What is Java Priority Queue?</w:t>
        </w:r>
      </w:ins>
    </w:p>
    <w:p w:rsidR="00384379" w:rsidRDefault="00384379" w:rsidP="00384379">
      <w:pPr>
        <w:pStyle w:val="NormalWeb"/>
        <w:shd w:val="clear" w:color="auto" w:fill="FFFFFF"/>
        <w:spacing w:before="0" w:beforeAutospacing="0" w:after="390" w:afterAutospacing="0" w:line="390" w:lineRule="atLeast"/>
        <w:ind w:left="600"/>
        <w:rPr>
          <w:ins w:id="1253" w:author="Unknown"/>
          <w:rFonts w:ascii="Arial" w:hAnsi="Arial" w:cs="Arial"/>
          <w:color w:val="666666"/>
        </w:rPr>
      </w:pPr>
      <w:ins w:id="1254" w:author="Unknown">
        <w:r>
          <w:rPr>
            <w:rFonts w:ascii="Arial" w:hAnsi="Arial" w:cs="Arial"/>
            <w:color w:val="666666"/>
          </w:rPr>
          <w:t>PriorityQueue is an unbounded queue based on a priority heap and the elements are ordered in their natural order or we can provide</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"http://www.journaldev.com/780/comparable-and-comparator-in-java-example" </w:instrText>
        </w:r>
        <w:r w:rsidR="000F79BD">
          <w:rPr>
            <w:rFonts w:ascii="Arial" w:hAnsi="Arial" w:cs="Arial"/>
            <w:color w:val="666666"/>
          </w:rPr>
          <w:fldChar w:fldCharType="separate"/>
        </w:r>
        <w:r>
          <w:rPr>
            <w:rStyle w:val="Hyperlink"/>
            <w:rFonts w:ascii="Arial" w:hAnsi="Arial" w:cs="Arial"/>
            <w:color w:val="FF0000"/>
          </w:rPr>
          <w:t>Comparator</w:t>
        </w:r>
        <w:r w:rsidR="000F79BD">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 xml:space="preserve">for ordering at the </w:t>
        </w:r>
        <w:r>
          <w:rPr>
            <w:rFonts w:ascii="Arial" w:hAnsi="Arial" w:cs="Arial"/>
            <w:color w:val="666666"/>
          </w:rPr>
          <w:lastRenderedPageBreak/>
          <w:t>time of creation. PriorityQueue doesn’t allow null values and we can’t add any object that doesn’t provide natural ordering or we don’t have any comparator for them for ordering. Java PriorityQueue is not</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"http://www.journaldev.com/1061/thread-safety-in-java" </w:instrText>
        </w:r>
        <w:r w:rsidR="000F79BD">
          <w:rPr>
            <w:rFonts w:ascii="Arial" w:hAnsi="Arial" w:cs="Arial"/>
            <w:color w:val="666666"/>
          </w:rPr>
          <w:fldChar w:fldCharType="separate"/>
        </w:r>
        <w:r>
          <w:rPr>
            <w:rStyle w:val="Hyperlink"/>
            <w:rFonts w:ascii="Arial" w:hAnsi="Arial" w:cs="Arial"/>
            <w:color w:val="FF0000"/>
          </w:rPr>
          <w:t>thread-safe</w:t>
        </w:r>
        <w:r w:rsidR="000F79BD">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and provided O(log(n)) time for enqueing and dequeing operations. Check this post for</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"http://www.journaldev.com/1642/java-priority-queue-priorityqueue-example" \o "Java Priority Queue (PriorityQueue) Example" </w:instrText>
        </w:r>
        <w:r w:rsidR="000F79BD">
          <w:rPr>
            <w:rFonts w:ascii="Arial" w:hAnsi="Arial" w:cs="Arial"/>
            <w:color w:val="666666"/>
          </w:rPr>
          <w:fldChar w:fldCharType="separate"/>
        </w:r>
        <w:r>
          <w:rPr>
            <w:rStyle w:val="Hyperlink"/>
            <w:rFonts w:ascii="Arial" w:hAnsi="Arial" w:cs="Arial"/>
            <w:color w:val="FF0000"/>
          </w:rPr>
          <w:t>java priority queue example</w:t>
        </w:r>
        <w:r w:rsidR="000F79BD">
          <w:rPr>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60"/>
        </w:numPr>
        <w:shd w:val="clear" w:color="auto" w:fill="FFFFFF"/>
        <w:spacing w:before="0" w:beforeAutospacing="0" w:after="240" w:afterAutospacing="0"/>
        <w:ind w:left="600"/>
        <w:rPr>
          <w:ins w:id="1255" w:author="Unknown"/>
          <w:rFonts w:ascii="Arial" w:hAnsi="Arial" w:cs="Arial"/>
          <w:color w:val="000000"/>
          <w:sz w:val="36"/>
          <w:szCs w:val="36"/>
        </w:rPr>
      </w:pPr>
      <w:bookmarkStart w:id="1256" w:name="generics-sub-typing"/>
      <w:bookmarkEnd w:id="1256"/>
      <w:ins w:id="1257" w:author="Unknown">
        <w:r>
          <w:rPr>
            <w:rFonts w:ascii="Arial" w:hAnsi="Arial" w:cs="Arial"/>
            <w:color w:val="000000"/>
            <w:sz w:val="36"/>
            <w:szCs w:val="36"/>
          </w:rPr>
          <w:t>Why can’t we write code as</w:t>
        </w:r>
        <w:r>
          <w:rPr>
            <w:rStyle w:val="apple-converted-space"/>
            <w:rFonts w:ascii="Arial" w:hAnsi="Arial" w:cs="Arial"/>
            <w:color w:val="000000"/>
          </w:rPr>
          <w:t> </w:t>
        </w:r>
        <w:r>
          <w:rPr>
            <w:rStyle w:val="HTMLCode"/>
            <w:color w:val="000000"/>
            <w:sz w:val="36"/>
            <w:szCs w:val="36"/>
            <w:shd w:val="clear" w:color="auto" w:fill="EFE8E5"/>
          </w:rPr>
          <w:t>List&lt;Number&gt; numbers = new ArrayList&lt;Integer&gt;();</w:t>
        </w:r>
        <w:r>
          <w:rPr>
            <w:rFonts w:ascii="Arial" w:hAnsi="Arial" w:cs="Arial"/>
            <w:color w:val="000000"/>
            <w:sz w:val="36"/>
            <w:szCs w:val="36"/>
          </w:rPr>
          <w:t>?</w:t>
        </w:r>
      </w:ins>
    </w:p>
    <w:p w:rsidR="00384379" w:rsidRDefault="00384379" w:rsidP="00384379">
      <w:pPr>
        <w:pStyle w:val="NormalWeb"/>
        <w:shd w:val="clear" w:color="auto" w:fill="FFFFFF"/>
        <w:spacing w:before="0" w:beforeAutospacing="0" w:after="390" w:afterAutospacing="0" w:line="390" w:lineRule="atLeast"/>
        <w:ind w:left="600"/>
        <w:rPr>
          <w:ins w:id="1258" w:author="Unknown"/>
          <w:rFonts w:ascii="Arial" w:hAnsi="Arial" w:cs="Arial"/>
          <w:color w:val="666666"/>
        </w:rPr>
      </w:pPr>
      <w:ins w:id="1259" w:author="Unknown">
        <w:r>
          <w:rPr>
            <w:rFonts w:ascii="Arial" w:hAnsi="Arial" w:cs="Arial"/>
            <w:color w:val="666666"/>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60" w:author="Unknown"/>
          <w:rStyle w:val="pln"/>
          <w:color w:val="000000"/>
          <w:sz w:val="24"/>
          <w:szCs w:val="24"/>
        </w:rPr>
      </w:pPr>
      <w:ins w:id="1261" w:author="Unknown">
        <w:r>
          <w:rPr>
            <w:rStyle w:val="typ"/>
            <w:color w:val="660066"/>
            <w:sz w:val="24"/>
            <w:szCs w:val="24"/>
          </w:rPr>
          <w:t>List</w:t>
        </w:r>
        <w:r>
          <w:rPr>
            <w:rStyle w:val="pun"/>
            <w:color w:val="666600"/>
            <w:sz w:val="24"/>
            <w:szCs w:val="24"/>
          </w:rPr>
          <w:t>&lt;</w:t>
        </w:r>
        <w:r>
          <w:rPr>
            <w:rStyle w:val="typ"/>
            <w:color w:val="660066"/>
            <w:sz w:val="24"/>
            <w:szCs w:val="24"/>
          </w:rPr>
          <w:t>Long</w:t>
        </w:r>
        <w:r>
          <w:rPr>
            <w:rStyle w:val="pun"/>
            <w:color w:val="666600"/>
            <w:sz w:val="24"/>
            <w:szCs w:val="24"/>
          </w:rPr>
          <w:t>&gt;</w:t>
        </w:r>
        <w:r>
          <w:rPr>
            <w:rStyle w:val="pln"/>
            <w:color w:val="000000"/>
            <w:sz w:val="24"/>
            <w:szCs w:val="24"/>
          </w:rPr>
          <w:t xml:space="preserve"> listLong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ArrayList</w:t>
        </w:r>
        <w:r>
          <w:rPr>
            <w:rStyle w:val="pun"/>
            <w:color w:val="666600"/>
            <w:sz w:val="24"/>
            <w:szCs w:val="24"/>
          </w:rPr>
          <w:t>&lt;</w:t>
        </w:r>
        <w:r>
          <w:rPr>
            <w:rStyle w:val="typ"/>
            <w:color w:val="660066"/>
            <w:sz w:val="24"/>
            <w:szCs w:val="24"/>
          </w:rPr>
          <w:t>Long</w:t>
        </w:r>
        <w:r>
          <w:rPr>
            <w:rStyle w:val="pun"/>
            <w:color w:val="666600"/>
            <w:sz w:val="24"/>
            <w:szCs w:val="24"/>
          </w:rPr>
          <w:t>&gt;();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62" w:author="Unknown"/>
          <w:rStyle w:val="pln"/>
          <w:color w:val="000000"/>
          <w:sz w:val="24"/>
          <w:szCs w:val="24"/>
        </w:rPr>
      </w:pPr>
      <w:ins w:id="1263" w:author="Unknown">
        <w:r>
          <w:rPr>
            <w:rStyle w:val="pln"/>
            <w:color w:val="000000"/>
            <w:sz w:val="24"/>
            <w:szCs w:val="24"/>
          </w:rPr>
          <w:t>listLong</w:t>
        </w:r>
        <w:r>
          <w:rPr>
            <w:rStyle w:val="pun"/>
            <w:color w:val="666600"/>
            <w:sz w:val="24"/>
            <w:szCs w:val="24"/>
          </w:rPr>
          <w:t>.</w:t>
        </w:r>
        <w:r>
          <w:rPr>
            <w:rStyle w:val="pln"/>
            <w:color w:val="000000"/>
            <w:sz w:val="24"/>
            <w:szCs w:val="24"/>
          </w:rPr>
          <w:t>add</w:t>
        </w:r>
        <w:r>
          <w:rPr>
            <w:rStyle w:val="pun"/>
            <w:color w:val="666600"/>
            <w:sz w:val="24"/>
            <w:szCs w:val="24"/>
          </w:rPr>
          <w:t>(</w:t>
        </w:r>
        <w:r>
          <w:rPr>
            <w:rStyle w:val="typ"/>
            <w:color w:val="660066"/>
            <w:sz w:val="24"/>
            <w:szCs w:val="24"/>
          </w:rPr>
          <w:t>Long</w:t>
        </w:r>
        <w:r>
          <w:rPr>
            <w:rStyle w:val="pun"/>
            <w:color w:val="666600"/>
            <w:sz w:val="24"/>
            <w:szCs w:val="24"/>
          </w:rPr>
          <w:t>.</w:t>
        </w:r>
        <w:r>
          <w:rPr>
            <w:rStyle w:val="pln"/>
            <w:color w:val="000000"/>
            <w:sz w:val="24"/>
            <w:szCs w:val="24"/>
          </w:rPr>
          <w:t>valueOf</w:t>
        </w:r>
        <w:r>
          <w:rPr>
            <w:rStyle w:val="pun"/>
            <w:color w:val="666600"/>
            <w:sz w:val="24"/>
            <w:szCs w:val="24"/>
          </w:rPr>
          <w:t>(</w:t>
        </w:r>
        <w:r>
          <w:rPr>
            <w:rStyle w:val="lit"/>
            <w:color w:val="006666"/>
            <w:sz w:val="24"/>
            <w:szCs w:val="24"/>
          </w:rPr>
          <w:t>10</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64" w:author="Unknown"/>
          <w:rStyle w:val="pln"/>
          <w:color w:val="000000"/>
          <w:sz w:val="24"/>
          <w:szCs w:val="24"/>
        </w:rPr>
      </w:pPr>
      <w:ins w:id="1265" w:author="Unknown">
        <w:r>
          <w:rPr>
            <w:rStyle w:val="typ"/>
            <w:color w:val="660066"/>
            <w:sz w:val="24"/>
            <w:szCs w:val="24"/>
          </w:rPr>
          <w:t>List</w:t>
        </w:r>
        <w:r>
          <w:rPr>
            <w:rStyle w:val="pun"/>
            <w:color w:val="666600"/>
            <w:sz w:val="24"/>
            <w:szCs w:val="24"/>
          </w:rPr>
          <w:t>&lt;</w:t>
        </w:r>
        <w:r>
          <w:rPr>
            <w:rStyle w:val="typ"/>
            <w:color w:val="660066"/>
            <w:sz w:val="24"/>
            <w:szCs w:val="24"/>
          </w:rPr>
          <w:t>Number</w:t>
        </w:r>
        <w:r>
          <w:rPr>
            <w:rStyle w:val="pun"/>
            <w:color w:val="666600"/>
            <w:sz w:val="24"/>
            <w:szCs w:val="24"/>
          </w:rPr>
          <w:t>&gt;</w:t>
        </w:r>
        <w:r>
          <w:rPr>
            <w:rStyle w:val="pln"/>
            <w:color w:val="000000"/>
            <w:sz w:val="24"/>
            <w:szCs w:val="24"/>
          </w:rPr>
          <w:t xml:space="preserve"> listNumbers </w:t>
        </w:r>
        <w:r>
          <w:rPr>
            <w:rStyle w:val="pun"/>
            <w:color w:val="666600"/>
            <w:sz w:val="24"/>
            <w:szCs w:val="24"/>
          </w:rPr>
          <w:t>=</w:t>
        </w:r>
        <w:r>
          <w:rPr>
            <w:rStyle w:val="pln"/>
            <w:color w:val="000000"/>
            <w:sz w:val="24"/>
            <w:szCs w:val="24"/>
          </w:rPr>
          <w:t xml:space="preserve"> listLong</w:t>
        </w:r>
        <w:r>
          <w:rPr>
            <w:rStyle w:val="pun"/>
            <w:color w:val="666600"/>
            <w:sz w:val="24"/>
            <w:szCs w:val="24"/>
          </w:rPr>
          <w:t>;</w:t>
        </w:r>
        <w:r>
          <w:rPr>
            <w:rStyle w:val="pln"/>
            <w:color w:val="000000"/>
            <w:sz w:val="24"/>
            <w:szCs w:val="24"/>
          </w:rPr>
          <w:t xml:space="preserve"> </w:t>
        </w:r>
        <w:r>
          <w:rPr>
            <w:rStyle w:val="com"/>
            <w:color w:val="880000"/>
            <w:sz w:val="24"/>
            <w:szCs w:val="24"/>
          </w:rPr>
          <w:t>// compiler error</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66" w:author="Unknown"/>
          <w:color w:val="666666"/>
          <w:sz w:val="24"/>
          <w:szCs w:val="24"/>
        </w:rPr>
      </w:pPr>
      <w:ins w:id="1267" w:author="Unknown">
        <w:r>
          <w:rPr>
            <w:rStyle w:val="pln"/>
            <w:color w:val="000000"/>
            <w:sz w:val="24"/>
            <w:szCs w:val="24"/>
          </w:rPr>
          <w:t>listNumbers</w:t>
        </w:r>
        <w:r>
          <w:rPr>
            <w:rStyle w:val="pun"/>
            <w:color w:val="666600"/>
            <w:sz w:val="24"/>
            <w:szCs w:val="24"/>
          </w:rPr>
          <w:t>.</w:t>
        </w:r>
        <w:r>
          <w:rPr>
            <w:rStyle w:val="pln"/>
            <w:color w:val="000000"/>
            <w:sz w:val="24"/>
            <w:szCs w:val="24"/>
          </w:rPr>
          <w:t>add</w:t>
        </w:r>
        <w:r>
          <w:rPr>
            <w:rStyle w:val="pun"/>
            <w:color w:val="666600"/>
            <w:sz w:val="24"/>
            <w:szCs w:val="24"/>
          </w:rPr>
          <w:t>(</w:t>
        </w:r>
        <w:r>
          <w:rPr>
            <w:rStyle w:val="typ"/>
            <w:color w:val="660066"/>
            <w:sz w:val="24"/>
            <w:szCs w:val="24"/>
          </w:rPr>
          <w:t>Double</w:t>
        </w:r>
        <w:r>
          <w:rPr>
            <w:rStyle w:val="pun"/>
            <w:color w:val="666600"/>
            <w:sz w:val="24"/>
            <w:szCs w:val="24"/>
          </w:rPr>
          <w:t>.</w:t>
        </w:r>
        <w:r>
          <w:rPr>
            <w:rStyle w:val="pln"/>
            <w:color w:val="000000"/>
            <w:sz w:val="24"/>
            <w:szCs w:val="24"/>
          </w:rPr>
          <w:t>valueOf</w:t>
        </w:r>
        <w:r>
          <w:rPr>
            <w:rStyle w:val="pun"/>
            <w:color w:val="666600"/>
            <w:sz w:val="24"/>
            <w:szCs w:val="24"/>
          </w:rPr>
          <w:t>(</w:t>
        </w:r>
        <w:r>
          <w:rPr>
            <w:rStyle w:val="lit"/>
            <w:color w:val="006666"/>
            <w:sz w:val="24"/>
            <w:szCs w:val="24"/>
          </w:rPr>
          <w:t>1.23</w:t>
        </w:r>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600"/>
        <w:rPr>
          <w:ins w:id="1268" w:author="Unknown"/>
          <w:rFonts w:ascii="Arial" w:hAnsi="Arial" w:cs="Arial"/>
          <w:color w:val="666666"/>
        </w:rPr>
      </w:pPr>
      <w:ins w:id="1269" w:author="Unknown">
        <w:r>
          <w:rPr>
            <w:rFonts w:ascii="Arial" w:hAnsi="Arial" w:cs="Arial"/>
            <w:color w:val="666666"/>
          </w:rPr>
          <w:t>As you can see from above code that IF generics would have been supporting sub-typing, we could have easily add a Double to the list of Long that would have caused</w:t>
        </w:r>
        <w:r>
          <w:rPr>
            <w:rStyle w:val="apple-converted-space"/>
            <w:rFonts w:ascii="Arial" w:hAnsi="Arial" w:cs="Arial"/>
            <w:color w:val="666666"/>
          </w:rPr>
          <w:t> </w:t>
        </w:r>
        <w:r>
          <w:rPr>
            <w:rStyle w:val="HTMLCode"/>
            <w:color w:val="666666"/>
            <w:shd w:val="clear" w:color="auto" w:fill="EFE8E5"/>
          </w:rPr>
          <w:t>ClassCastException</w:t>
        </w:r>
        <w:r>
          <w:rPr>
            <w:rStyle w:val="apple-converted-space"/>
            <w:rFonts w:ascii="Arial" w:hAnsi="Arial" w:cs="Arial"/>
            <w:color w:val="666666"/>
          </w:rPr>
          <w:t> </w:t>
        </w:r>
        <w:r>
          <w:rPr>
            <w:rFonts w:ascii="Arial" w:hAnsi="Arial" w:cs="Arial"/>
            <w:color w:val="666666"/>
          </w:rPr>
          <w:t>at runtime while traversing the list of Long.</w:t>
        </w:r>
      </w:ins>
    </w:p>
    <w:p w:rsidR="00384379" w:rsidRDefault="00384379" w:rsidP="00C306AB">
      <w:pPr>
        <w:pStyle w:val="Heading3"/>
        <w:numPr>
          <w:ilvl w:val="0"/>
          <w:numId w:val="60"/>
        </w:numPr>
        <w:shd w:val="clear" w:color="auto" w:fill="FFFFFF"/>
        <w:spacing w:before="0" w:beforeAutospacing="0" w:after="240" w:afterAutospacing="0"/>
        <w:ind w:left="600"/>
        <w:rPr>
          <w:ins w:id="1270" w:author="Unknown"/>
          <w:rFonts w:ascii="Arial" w:hAnsi="Arial" w:cs="Arial"/>
          <w:color w:val="000000"/>
          <w:sz w:val="36"/>
          <w:szCs w:val="36"/>
        </w:rPr>
      </w:pPr>
      <w:bookmarkStart w:id="1271" w:name="generics-array"/>
      <w:bookmarkEnd w:id="1271"/>
      <w:ins w:id="1272" w:author="Unknown">
        <w:r>
          <w:rPr>
            <w:rFonts w:ascii="Arial" w:hAnsi="Arial" w:cs="Arial"/>
            <w:color w:val="000000"/>
            <w:sz w:val="36"/>
            <w:szCs w:val="36"/>
          </w:rPr>
          <w:t>Why can’t we create generic array? or write code as</w:t>
        </w:r>
        <w:r>
          <w:rPr>
            <w:rStyle w:val="HTMLCode"/>
            <w:color w:val="000000"/>
            <w:sz w:val="36"/>
            <w:szCs w:val="36"/>
            <w:shd w:val="clear" w:color="auto" w:fill="EFE8E5"/>
          </w:rPr>
          <w:t>List&lt;Integer&gt;[] array = new ArrayList&lt;Integer&gt;[10];</w:t>
        </w:r>
      </w:ins>
    </w:p>
    <w:p w:rsidR="00384379" w:rsidRDefault="00384379" w:rsidP="00384379">
      <w:pPr>
        <w:pStyle w:val="NormalWeb"/>
        <w:shd w:val="clear" w:color="auto" w:fill="FFFFFF"/>
        <w:spacing w:before="0" w:beforeAutospacing="0" w:after="390" w:afterAutospacing="0" w:line="390" w:lineRule="atLeast"/>
        <w:ind w:left="600"/>
        <w:rPr>
          <w:ins w:id="1273" w:author="Unknown"/>
          <w:rFonts w:ascii="Arial" w:hAnsi="Arial" w:cs="Arial"/>
          <w:color w:val="666666"/>
        </w:rPr>
      </w:pPr>
      <w:ins w:id="1274" w:author="Unknown">
        <w:r>
          <w:rPr>
            <w:rFonts w:ascii="Arial" w:hAnsi="Arial" w:cs="Arial"/>
            <w:color w:val="666666"/>
          </w:rPr>
          <w:t>We are not allowed to create generic arrays because array carry type information of it’s elements at runtime. This information is used at runtime to throw</w:t>
        </w:r>
        <w:r>
          <w:rPr>
            <w:rStyle w:val="apple-converted-space"/>
            <w:rFonts w:ascii="Arial" w:hAnsi="Arial" w:cs="Arial"/>
            <w:color w:val="666666"/>
          </w:rPr>
          <w:t> </w:t>
        </w:r>
        <w:r>
          <w:rPr>
            <w:rStyle w:val="HTMLCode"/>
            <w:color w:val="666666"/>
            <w:shd w:val="clear" w:color="auto" w:fill="EFE8E5"/>
          </w:rPr>
          <w:t>ArrayStoreException</w:t>
        </w:r>
        <w:r>
          <w:rPr>
            <w:rStyle w:val="apple-converted-space"/>
            <w:rFonts w:ascii="Arial" w:hAnsi="Arial" w:cs="Arial"/>
            <w:color w:val="666666"/>
          </w:rPr>
          <w:t> </w:t>
        </w:r>
        <w:r>
          <w:rPr>
            <w:rFonts w:ascii="Arial" w:hAnsi="Arial" w:cs="Arial"/>
            <w:color w:val="666666"/>
          </w:rPr>
          <w:t xml:space="preserve">if elements type doesn’t match to the defined type. Since generics type information gets erased at runtime by Type Erasure, the array </w:t>
        </w:r>
        <w:r>
          <w:rPr>
            <w:rFonts w:ascii="Arial" w:hAnsi="Arial" w:cs="Arial"/>
            <w:color w:val="666666"/>
          </w:rPr>
          <w:lastRenderedPageBreak/>
          <w:t>store check would have been passed where it should have failed. Let’s understand this with a simple example code.</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75" w:author="Unknown"/>
          <w:rStyle w:val="pln"/>
          <w:color w:val="000000"/>
          <w:sz w:val="24"/>
          <w:szCs w:val="24"/>
        </w:rPr>
      </w:pPr>
      <w:ins w:id="1276" w:author="Unknown">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intList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lit"/>
            <w:color w:val="006666"/>
            <w:sz w:val="24"/>
            <w:szCs w:val="24"/>
          </w:rPr>
          <w:t>5</w:t>
        </w:r>
        <w:r>
          <w:rPr>
            <w:rStyle w:val="pun"/>
            <w:color w:val="666600"/>
            <w:sz w:val="24"/>
            <w:szCs w:val="24"/>
          </w:rPr>
          <w:t>];</w:t>
        </w:r>
        <w:r>
          <w:rPr>
            <w:rStyle w:val="pln"/>
            <w:color w:val="000000"/>
            <w:sz w:val="24"/>
            <w:szCs w:val="24"/>
          </w:rPr>
          <w:t xml:space="preserve"> </w:t>
        </w:r>
        <w:r>
          <w:rPr>
            <w:rStyle w:val="com"/>
            <w:color w:val="880000"/>
            <w:sz w:val="24"/>
            <w:szCs w:val="24"/>
          </w:rPr>
          <w:t>// compile error</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77" w:author="Unknown"/>
          <w:rStyle w:val="pln"/>
          <w:color w:val="000000"/>
          <w:sz w:val="24"/>
          <w:szCs w:val="24"/>
        </w:rPr>
      </w:pPr>
      <w:ins w:id="1278" w:author="Unknown">
        <w:r>
          <w:rPr>
            <w:rStyle w:val="typ"/>
            <w:color w:val="660066"/>
            <w:sz w:val="24"/>
            <w:szCs w:val="24"/>
          </w:rPr>
          <w:t>Object</w:t>
        </w:r>
        <w:r>
          <w:rPr>
            <w:rStyle w:val="pun"/>
            <w:color w:val="666600"/>
            <w:sz w:val="24"/>
            <w:szCs w:val="24"/>
          </w:rPr>
          <w:t>[]</w:t>
        </w:r>
        <w:r>
          <w:rPr>
            <w:rStyle w:val="pln"/>
            <w:color w:val="000000"/>
            <w:sz w:val="24"/>
            <w:szCs w:val="24"/>
          </w:rPr>
          <w:t xml:space="preserve"> objArray </w:t>
        </w:r>
        <w:r>
          <w:rPr>
            <w:rStyle w:val="pun"/>
            <w:color w:val="666600"/>
            <w:sz w:val="24"/>
            <w:szCs w:val="24"/>
          </w:rPr>
          <w:t>=</w:t>
        </w:r>
        <w:r>
          <w:rPr>
            <w:rStyle w:val="pln"/>
            <w:color w:val="000000"/>
            <w:sz w:val="24"/>
            <w:szCs w:val="24"/>
          </w:rPr>
          <w:t xml:space="preserve"> intList</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79" w:author="Unknown"/>
          <w:rStyle w:val="pln"/>
          <w:color w:val="000000"/>
          <w:sz w:val="24"/>
          <w:szCs w:val="24"/>
        </w:rPr>
      </w:pPr>
      <w:ins w:id="1280" w:author="Unknown">
        <w:r>
          <w:rPr>
            <w:rStyle w:val="typ"/>
            <w:color w:val="660066"/>
            <w:sz w:val="24"/>
            <w:szCs w:val="24"/>
          </w:rPr>
          <w:t>List</w:t>
        </w:r>
        <w:r>
          <w:rPr>
            <w:rStyle w:val="pun"/>
            <w:color w:val="666600"/>
            <w:sz w:val="24"/>
            <w:szCs w:val="24"/>
          </w:rPr>
          <w:t>&lt;</w:t>
        </w:r>
        <w:r>
          <w:rPr>
            <w:rStyle w:val="typ"/>
            <w:color w:val="660066"/>
            <w:sz w:val="24"/>
            <w:szCs w:val="24"/>
          </w:rPr>
          <w:t>Double</w:t>
        </w:r>
        <w:r>
          <w:rPr>
            <w:rStyle w:val="pun"/>
            <w:color w:val="666600"/>
            <w:sz w:val="24"/>
            <w:szCs w:val="24"/>
          </w:rPr>
          <w:t>&gt;</w:t>
        </w:r>
        <w:r>
          <w:rPr>
            <w:rStyle w:val="pln"/>
            <w:color w:val="000000"/>
            <w:sz w:val="24"/>
            <w:szCs w:val="24"/>
          </w:rPr>
          <w:t xml:space="preserve"> doubleList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ArrayList</w:t>
        </w:r>
        <w:r>
          <w:rPr>
            <w:rStyle w:val="pun"/>
            <w:color w:val="666600"/>
            <w:sz w:val="24"/>
            <w:szCs w:val="24"/>
          </w:rPr>
          <w:t>&lt;</w:t>
        </w:r>
        <w:r>
          <w:rPr>
            <w:rStyle w:val="typ"/>
            <w:color w:val="660066"/>
            <w:sz w:val="24"/>
            <w:szCs w:val="24"/>
          </w:rPr>
          <w:t>Double</w:t>
        </w:r>
        <w:r>
          <w:rPr>
            <w:rStyle w:val="pun"/>
            <w:color w:val="666600"/>
            <w:sz w:val="24"/>
            <w:szCs w:val="24"/>
          </w:rPr>
          <w:t>&gt;();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81" w:author="Unknown"/>
          <w:rStyle w:val="pln"/>
          <w:color w:val="000000"/>
          <w:sz w:val="24"/>
          <w:szCs w:val="24"/>
        </w:rPr>
      </w:pPr>
      <w:ins w:id="1282" w:author="Unknown">
        <w:r>
          <w:rPr>
            <w:rStyle w:val="pln"/>
            <w:color w:val="000000"/>
            <w:sz w:val="24"/>
            <w:szCs w:val="24"/>
          </w:rPr>
          <w:t>doubleList</w:t>
        </w:r>
        <w:r>
          <w:rPr>
            <w:rStyle w:val="pun"/>
            <w:color w:val="666600"/>
            <w:sz w:val="24"/>
            <w:szCs w:val="24"/>
          </w:rPr>
          <w:t>.</w:t>
        </w:r>
        <w:r>
          <w:rPr>
            <w:rStyle w:val="pln"/>
            <w:color w:val="000000"/>
            <w:sz w:val="24"/>
            <w:szCs w:val="24"/>
          </w:rPr>
          <w:t>add</w:t>
        </w:r>
        <w:r>
          <w:rPr>
            <w:rStyle w:val="pun"/>
            <w:color w:val="666600"/>
            <w:sz w:val="24"/>
            <w:szCs w:val="24"/>
          </w:rPr>
          <w:t>(</w:t>
        </w:r>
        <w:r>
          <w:rPr>
            <w:rStyle w:val="typ"/>
            <w:color w:val="660066"/>
            <w:sz w:val="24"/>
            <w:szCs w:val="24"/>
          </w:rPr>
          <w:t>Double</w:t>
        </w:r>
        <w:r>
          <w:rPr>
            <w:rStyle w:val="pun"/>
            <w:color w:val="666600"/>
            <w:sz w:val="24"/>
            <w:szCs w:val="24"/>
          </w:rPr>
          <w:t>.</w:t>
        </w:r>
        <w:r>
          <w:rPr>
            <w:rStyle w:val="pln"/>
            <w:color w:val="000000"/>
            <w:sz w:val="24"/>
            <w:szCs w:val="24"/>
          </w:rPr>
          <w:t>valueOf</w:t>
        </w:r>
        <w:r>
          <w:rPr>
            <w:rStyle w:val="pun"/>
            <w:color w:val="666600"/>
            <w:sz w:val="24"/>
            <w:szCs w:val="24"/>
          </w:rPr>
          <w:t>(</w:t>
        </w:r>
        <w:r>
          <w:rPr>
            <w:rStyle w:val="lit"/>
            <w:color w:val="006666"/>
            <w:sz w:val="24"/>
            <w:szCs w:val="24"/>
          </w:rPr>
          <w:t>1.23</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283" w:author="Unknown"/>
          <w:color w:val="666666"/>
          <w:sz w:val="24"/>
          <w:szCs w:val="24"/>
        </w:rPr>
      </w:pPr>
      <w:ins w:id="1284" w:author="Unknown">
        <w:r>
          <w:rPr>
            <w:rStyle w:val="pln"/>
            <w:color w:val="000000"/>
            <w:sz w:val="24"/>
            <w:szCs w:val="24"/>
          </w:rPr>
          <w:t>objArray</w:t>
        </w:r>
        <w:r>
          <w:rPr>
            <w:rStyle w:val="pun"/>
            <w:color w:val="666600"/>
            <w:sz w:val="24"/>
            <w:szCs w:val="24"/>
          </w:rPr>
          <w:t>[</w:t>
        </w:r>
        <w:r>
          <w:rPr>
            <w:rStyle w:val="lit"/>
            <w:color w:val="006666"/>
            <w:sz w:val="24"/>
            <w:szCs w:val="24"/>
          </w:rPr>
          <w:t>0</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doubleList</w:t>
        </w:r>
        <w:r>
          <w:rPr>
            <w:rStyle w:val="pun"/>
            <w:color w:val="666600"/>
            <w:sz w:val="24"/>
            <w:szCs w:val="24"/>
          </w:rPr>
          <w:t>;</w:t>
        </w:r>
        <w:r>
          <w:rPr>
            <w:rStyle w:val="pln"/>
            <w:color w:val="000000"/>
            <w:sz w:val="24"/>
            <w:szCs w:val="24"/>
          </w:rPr>
          <w:t xml:space="preserve"> </w:t>
        </w:r>
        <w:r>
          <w:rPr>
            <w:rStyle w:val="com"/>
            <w:color w:val="880000"/>
            <w:sz w:val="24"/>
            <w:szCs w:val="24"/>
          </w:rPr>
          <w:t>// this should fail but it would pass because at runtime intList and doubleList both are just List</w:t>
        </w:r>
      </w:ins>
    </w:p>
    <w:p w:rsidR="00384379" w:rsidRDefault="00384379" w:rsidP="00384379">
      <w:pPr>
        <w:pStyle w:val="NormalWeb"/>
        <w:shd w:val="clear" w:color="auto" w:fill="FFFFFF"/>
        <w:spacing w:before="0" w:beforeAutospacing="0" w:after="390" w:afterAutospacing="0" w:line="390" w:lineRule="atLeast"/>
        <w:ind w:left="600"/>
        <w:rPr>
          <w:ins w:id="1285" w:author="Unknown"/>
          <w:rFonts w:ascii="Arial" w:hAnsi="Arial" w:cs="Arial"/>
          <w:color w:val="666666"/>
        </w:rPr>
      </w:pPr>
      <w:ins w:id="1286" w:author="Unknown">
        <w:r>
          <w:rPr>
            <w:rFonts w:ascii="Arial" w:hAnsi="Arial" w:cs="Arial"/>
            <w:color w:val="666666"/>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ins>
    </w:p>
    <w:p w:rsidR="00384379" w:rsidRDefault="00384379" w:rsidP="00384379">
      <w:pPr>
        <w:pStyle w:val="NormalWeb"/>
        <w:shd w:val="clear" w:color="auto" w:fill="FFFFFF"/>
        <w:spacing w:before="0" w:beforeAutospacing="0" w:after="390" w:afterAutospacing="0" w:line="390" w:lineRule="atLeast"/>
        <w:ind w:left="600"/>
        <w:rPr>
          <w:ins w:id="1287" w:author="Unknown"/>
          <w:rFonts w:ascii="Arial" w:hAnsi="Arial" w:cs="Arial"/>
          <w:color w:val="666666"/>
        </w:rPr>
      </w:pPr>
      <w:ins w:id="1288" w:author="Unknown">
        <w:r>
          <w:rPr>
            <w:rFonts w:ascii="Arial" w:hAnsi="Arial" w:cs="Arial"/>
            <w:color w:val="666666"/>
          </w:rPr>
          <w:t>To know more about Generics, read</w:t>
        </w:r>
        <w:r>
          <w:rPr>
            <w:rStyle w:val="apple-converted-space"/>
            <w:rFonts w:ascii="Arial" w:hAnsi="Arial" w:cs="Arial"/>
            <w:color w:val="666666"/>
          </w:rPr>
          <w:t> </w:t>
        </w:r>
        <w:r w:rsidR="000F79BD">
          <w:rPr>
            <w:rStyle w:val="Strong"/>
            <w:rFonts w:ascii="Arial" w:eastAsiaTheme="majorEastAsia" w:hAnsi="Arial" w:cs="Arial"/>
            <w:color w:val="666666"/>
          </w:rPr>
          <w:fldChar w:fldCharType="begin"/>
        </w:r>
        <w:r>
          <w:rPr>
            <w:rStyle w:val="Strong"/>
            <w:rFonts w:ascii="Arial" w:eastAsiaTheme="majorEastAsia" w:hAnsi="Arial" w:cs="Arial"/>
            <w:color w:val="666666"/>
          </w:rPr>
          <w:instrText xml:space="preserve"> HYPERLINK "http://www.journaldev.com/1663/java-generics-example-method-class-interface" </w:instrText>
        </w:r>
        <w:r w:rsidR="000F79BD">
          <w:rPr>
            <w:rStyle w:val="Strong"/>
            <w:rFonts w:ascii="Arial" w:eastAsiaTheme="majorEastAsia" w:hAnsi="Arial" w:cs="Arial"/>
            <w:color w:val="666666"/>
          </w:rPr>
          <w:fldChar w:fldCharType="separate"/>
        </w:r>
        <w:r>
          <w:rPr>
            <w:rStyle w:val="Hyperlink"/>
            <w:rFonts w:ascii="Arial" w:hAnsi="Arial" w:cs="Arial"/>
            <w:b/>
            <w:bCs/>
            <w:color w:val="FF0000"/>
          </w:rPr>
          <w:t>Java Generics Tutorial</w:t>
        </w:r>
        <w:r w:rsidR="000F79BD">
          <w:rPr>
            <w:rStyle w:val="Strong"/>
            <w:rFonts w:ascii="Arial" w:eastAsiaTheme="majorEastAsia" w:hAnsi="Arial" w:cs="Arial"/>
            <w:color w:val="666666"/>
          </w:rPr>
          <w:fldChar w:fldCharType="end"/>
        </w:r>
        <w:r>
          <w:rPr>
            <w:rFonts w:ascii="Arial" w:hAnsi="Arial" w:cs="Arial"/>
            <w:color w:val="666666"/>
          </w:rPr>
          <w:t>.</w:t>
        </w:r>
      </w:ins>
    </w:p>
    <w:p w:rsidR="00384379" w:rsidRDefault="00384379" w:rsidP="00384379">
      <w:pPr>
        <w:pStyle w:val="NormalWeb"/>
        <w:shd w:val="clear" w:color="auto" w:fill="FFFFFF"/>
        <w:spacing w:before="0" w:beforeAutospacing="0" w:after="390" w:afterAutospacing="0" w:line="390" w:lineRule="atLeast"/>
        <w:rPr>
          <w:ins w:id="1289" w:author="Unknown"/>
          <w:rFonts w:ascii="Arial" w:hAnsi="Arial" w:cs="Arial"/>
          <w:color w:val="666666"/>
        </w:rPr>
      </w:pPr>
      <w:ins w:id="1290" w:author="Unknown">
        <w:r>
          <w:rPr>
            <w:rFonts w:ascii="Arial" w:hAnsi="Arial" w:cs="Arial"/>
            <w:color w:val="666666"/>
          </w:rPr>
          <w:t>I will keep on adding more questions on java collections framework as and when I found them, if you found it useful please share it with others too, it motivates me in writing more like these.</w:t>
        </w:r>
        <w:r>
          <w:rPr>
            <w:rStyle w:val="apple-converted-space"/>
            <w:rFonts w:ascii="Arial" w:hAnsi="Arial" w:cs="Arial"/>
            <w:color w:val="666666"/>
          </w:rPr>
          <w:t> </w:t>
        </w:r>
      </w:ins>
      <w:r>
        <w:rPr>
          <w:rFonts w:ascii="Arial" w:hAnsi="Arial" w:cs="Arial"/>
          <w:noProof/>
          <w:color w:val="666666"/>
        </w:rPr>
        <w:drawing>
          <wp:inline distT="0" distB="0" distL="0" distR="0">
            <wp:extent cx="685800" cy="685800"/>
            <wp:effectExtent l="19050" t="0" r="0" b="0"/>
            <wp:docPr id="351"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
                    <pic:cNvPicPr>
                      <a:picLocks noChangeAspect="1" noChangeArrowheads="1"/>
                    </pic:cNvPicPr>
                  </pic:nvPicPr>
                  <pic:blipFill>
                    <a:blip r:embed="rId163"/>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4379" w:rsidRDefault="00384379" w:rsidP="00384379">
      <w:pPr>
        <w:pStyle w:val="NormalWeb"/>
        <w:shd w:val="clear" w:color="auto" w:fill="FFFFFF"/>
        <w:spacing w:before="0" w:beforeAutospacing="0" w:after="390" w:afterAutospacing="0" w:line="390" w:lineRule="atLeast"/>
        <w:rPr>
          <w:ins w:id="1291" w:author="Unknown"/>
          <w:rFonts w:ascii="Arial" w:hAnsi="Arial" w:cs="Arial"/>
          <w:color w:val="666666"/>
        </w:rPr>
      </w:pPr>
      <w:ins w:id="1292" w:author="Unknown">
        <w:r>
          <w:rPr>
            <w:rFonts w:ascii="Arial" w:hAnsi="Arial" w:cs="Arial"/>
            <w:color w:val="666666"/>
          </w:rPr>
          <w:t>Please let me know if I have missed any important question, I will include that to list.</w:t>
        </w:r>
      </w:ins>
    </w:p>
    <w:p w:rsidR="00384379" w:rsidRDefault="00384379" w:rsidP="005C2E57">
      <w:pPr>
        <w:shd w:val="clear" w:color="auto" w:fill="FFFFFF"/>
        <w:spacing w:line="318" w:lineRule="atLeast"/>
        <w:jc w:val="both"/>
        <w:rPr>
          <w:rFonts w:ascii="Verdana" w:hAnsi="Verdana"/>
          <w:color w:val="000000"/>
          <w:sz w:val="18"/>
          <w:szCs w:val="18"/>
        </w:rPr>
      </w:pPr>
    </w:p>
    <w:p w:rsidR="00384379" w:rsidRDefault="00384379"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Source:</w:t>
      </w:r>
      <w:r w:rsidRPr="00384379">
        <w:t xml:space="preserve"> </w:t>
      </w:r>
      <w:hyperlink r:id="rId173" w:history="1">
        <w:r w:rsidRPr="00E17768">
          <w:rPr>
            <w:rStyle w:val="Hyperlink"/>
            <w:rFonts w:ascii="Verdana" w:hAnsi="Verdana"/>
            <w:sz w:val="18"/>
            <w:szCs w:val="18"/>
          </w:rPr>
          <w:t>http://www.journaldev.com/1162/java-multithreading-concurrency-interview-questions-answers</w:t>
        </w:r>
      </w:hyperlink>
    </w:p>
    <w:p w:rsidR="00384379" w:rsidRDefault="00384379" w:rsidP="00384379">
      <w:pPr>
        <w:pStyle w:val="Heading1"/>
        <w:spacing w:before="0" w:after="240"/>
        <w:rPr>
          <w:color w:val="000000"/>
          <w:sz w:val="54"/>
          <w:szCs w:val="54"/>
        </w:rPr>
      </w:pPr>
      <w:r>
        <w:rPr>
          <w:color w:val="000000"/>
          <w:sz w:val="54"/>
          <w:szCs w:val="54"/>
        </w:rPr>
        <w:t>Java Multithreading Concurrency Interview Questions and Answers</w:t>
      </w:r>
    </w:p>
    <w:p w:rsidR="00384379" w:rsidRDefault="00384379" w:rsidP="00384379">
      <w:pPr>
        <w:pStyle w:val="entry-meta"/>
        <w:spacing w:before="0" w:beforeAutospacing="0" w:after="360" w:afterAutospacing="0"/>
        <w:rPr>
          <w:caps/>
          <w:color w:val="999999"/>
          <w:sz w:val="18"/>
          <w:szCs w:val="18"/>
        </w:rPr>
      </w:pPr>
      <w:r>
        <w:rPr>
          <w:caps/>
          <w:color w:val="999999"/>
          <w:sz w:val="18"/>
          <w:szCs w:val="18"/>
        </w:rPr>
        <w:t>JULY 21, 2016</w:t>
      </w:r>
      <w:r>
        <w:rPr>
          <w:rStyle w:val="apple-converted-space"/>
          <w:caps/>
          <w:color w:val="999999"/>
          <w:sz w:val="18"/>
          <w:szCs w:val="18"/>
        </w:rPr>
        <w:t> </w:t>
      </w:r>
      <w:r>
        <w:rPr>
          <w:caps/>
          <w:color w:val="999999"/>
          <w:sz w:val="18"/>
          <w:szCs w:val="18"/>
        </w:rPr>
        <w:t>BY</w:t>
      </w:r>
      <w:r>
        <w:rPr>
          <w:rStyle w:val="apple-converted-space"/>
          <w:caps/>
          <w:color w:val="999999"/>
          <w:sz w:val="18"/>
          <w:szCs w:val="18"/>
        </w:rPr>
        <w:t> </w:t>
      </w:r>
      <w:hyperlink r:id="rId174" w:history="1">
        <w:r>
          <w:rPr>
            <w:rStyle w:val="entry-author-name"/>
            <w:caps/>
            <w:color w:val="FF0000"/>
            <w:sz w:val="18"/>
            <w:szCs w:val="18"/>
          </w:rPr>
          <w:t>PANKAJ</w:t>
        </w:r>
      </w:hyperlink>
      <w:r>
        <w:rPr>
          <w:rStyle w:val="apple-converted-space"/>
          <w:caps/>
          <w:color w:val="999999"/>
          <w:sz w:val="18"/>
          <w:szCs w:val="18"/>
        </w:rPr>
        <w:t> </w:t>
      </w:r>
      <w:hyperlink r:id="rId175" w:anchor="comments" w:history="1">
        <w:r>
          <w:rPr>
            <w:rStyle w:val="Hyperlink"/>
            <w:caps/>
            <w:color w:val="FF0000"/>
            <w:sz w:val="18"/>
            <w:szCs w:val="18"/>
          </w:rPr>
          <w:t>50 COMMENTS</w:t>
        </w:r>
      </w:hyperlink>
    </w:p>
    <w:p w:rsidR="00384379" w:rsidRDefault="00384379" w:rsidP="00384379">
      <w:pPr>
        <w:pStyle w:val="NormalWeb"/>
        <w:spacing w:before="0" w:beforeAutospacing="0" w:after="390" w:afterAutospacing="0"/>
        <w:rPr>
          <w:ins w:id="1293" w:author="Unknown"/>
        </w:rPr>
      </w:pPr>
      <w:ins w:id="1294" w:author="Unknown">
        <w:r>
          <w:t>Today we will go through Java Multithreading Interview Questions and Answers. We will also look into Concurrency interview questions and answers because both multithreading and concurrency go hand in hand. Thread is one of the popular topic in java interview questions. Here I am listing down most of the important java multithreading interview questions from interview perspective, but you should have good knowledge on</w:t>
        </w:r>
        <w:r>
          <w:rPr>
            <w:rStyle w:val="apple-converted-space"/>
          </w:rPr>
          <w:t> </w:t>
        </w:r>
        <w:r w:rsidR="000F79BD">
          <w:fldChar w:fldCharType="begin"/>
        </w:r>
        <w:r>
          <w:instrText xml:space="preserve"> HYPERLINK "http://www.journaldev.com/1079/multithreading-in-java" \o "Java Thread Tutorial" </w:instrText>
        </w:r>
        <w:r w:rsidR="000F79BD">
          <w:fldChar w:fldCharType="separate"/>
        </w:r>
        <w:r>
          <w:rPr>
            <w:rStyle w:val="Hyperlink"/>
            <w:color w:val="FF0000"/>
          </w:rPr>
          <w:t>java threads</w:t>
        </w:r>
        <w:r w:rsidR="000F79BD">
          <w:fldChar w:fldCharType="end"/>
        </w:r>
        <w:r>
          <w:rPr>
            <w:rStyle w:val="apple-converted-space"/>
          </w:rPr>
          <w:t> </w:t>
        </w:r>
        <w:r>
          <w:t>to deal with follow up questions.</w:t>
        </w:r>
      </w:ins>
    </w:p>
    <w:p w:rsidR="00384379" w:rsidRDefault="00384379" w:rsidP="00384379">
      <w:pPr>
        <w:pStyle w:val="Heading2"/>
        <w:spacing w:before="0" w:beforeAutospacing="0" w:after="240" w:afterAutospacing="0"/>
        <w:rPr>
          <w:ins w:id="1295" w:author="Unknown"/>
          <w:color w:val="000000"/>
          <w:sz w:val="45"/>
          <w:szCs w:val="45"/>
        </w:rPr>
      </w:pPr>
      <w:ins w:id="1296" w:author="Unknown">
        <w:r>
          <w:rPr>
            <w:color w:val="000000"/>
            <w:sz w:val="45"/>
            <w:szCs w:val="45"/>
          </w:rPr>
          <w:t>Java Multithreading Interview Questions</w:t>
        </w:r>
      </w:ins>
    </w:p>
    <w:p w:rsidR="00384379" w:rsidRDefault="00384379" w:rsidP="00384379">
      <w:pPr>
        <w:pStyle w:val="NormalWeb"/>
        <w:spacing w:before="0" w:beforeAutospacing="0" w:after="390" w:afterAutospacing="0"/>
        <w:rPr>
          <w:ins w:id="1297" w:author="Unknown"/>
        </w:rPr>
      </w:pPr>
      <w:r>
        <w:rPr>
          <w:noProof/>
          <w:color w:val="FF0000"/>
        </w:rPr>
        <w:drawing>
          <wp:inline distT="0" distB="0" distL="0" distR="0">
            <wp:extent cx="5337175" cy="2998470"/>
            <wp:effectExtent l="19050" t="0" r="0" b="0"/>
            <wp:docPr id="355" name="Picture 355" descr="java multhreading interview questions, java concurrency interview questions and answers">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java multhreading interview questions, java concurrency interview questions and answers">
                      <a:hlinkClick r:id="rId176"/>
                    </pic:cNvPr>
                    <pic:cNvPicPr>
                      <a:picLocks noChangeAspect="1" noChangeArrowheads="1"/>
                    </pic:cNvPicPr>
                  </pic:nvPicPr>
                  <pic:blipFill>
                    <a:blip r:embed="rId177"/>
                    <a:srcRect/>
                    <a:stretch>
                      <a:fillRect/>
                    </a:stretch>
                  </pic:blipFill>
                  <pic:spPr bwMode="auto">
                    <a:xfrm>
                      <a:off x="0" y="0"/>
                      <a:ext cx="5337175" cy="2998470"/>
                    </a:xfrm>
                    <a:prstGeom prst="rect">
                      <a:avLst/>
                    </a:prstGeom>
                    <a:noFill/>
                    <a:ln w="9525">
                      <a:noFill/>
                      <a:miter lim="800000"/>
                      <a:headEnd/>
                      <a:tailEnd/>
                    </a:ln>
                  </pic:spPr>
                </pic:pic>
              </a:graphicData>
            </a:graphic>
          </wp:inline>
        </w:drawing>
      </w:r>
    </w:p>
    <w:p w:rsidR="00384379" w:rsidRDefault="000F79BD" w:rsidP="00C306AB">
      <w:pPr>
        <w:numPr>
          <w:ilvl w:val="0"/>
          <w:numId w:val="61"/>
        </w:numPr>
        <w:spacing w:before="100" w:beforeAutospacing="1" w:after="100" w:afterAutospacing="1"/>
        <w:ind w:left="600"/>
        <w:rPr>
          <w:ins w:id="1298" w:author="Unknown"/>
        </w:rPr>
      </w:pPr>
      <w:ins w:id="1299" w:author="Unknown">
        <w:r>
          <w:fldChar w:fldCharType="begin"/>
        </w:r>
        <w:r w:rsidR="00384379">
          <w:instrText xml:space="preserve"> HYPERLINK "http://www.journaldev.com/1162/java-multithreading-concurrency-interview-questions-answers" \l "process-vs-thread" </w:instrText>
        </w:r>
        <w:r>
          <w:fldChar w:fldCharType="separate"/>
        </w:r>
        <w:r w:rsidR="00384379">
          <w:rPr>
            <w:rStyle w:val="Hyperlink"/>
            <w:color w:val="FF0000"/>
          </w:rPr>
          <w:t>What is the difference between Process and Thread?</w:t>
        </w:r>
        <w:r>
          <w:fldChar w:fldCharType="end"/>
        </w:r>
      </w:ins>
    </w:p>
    <w:p w:rsidR="00384379" w:rsidRDefault="000F79BD" w:rsidP="00C306AB">
      <w:pPr>
        <w:numPr>
          <w:ilvl w:val="0"/>
          <w:numId w:val="61"/>
        </w:numPr>
        <w:spacing w:before="100" w:beforeAutospacing="1" w:after="100" w:afterAutospacing="1"/>
        <w:ind w:left="600"/>
        <w:rPr>
          <w:ins w:id="1300" w:author="Unknown"/>
        </w:rPr>
      </w:pPr>
      <w:ins w:id="1301" w:author="Unknown">
        <w:r>
          <w:fldChar w:fldCharType="begin"/>
        </w:r>
        <w:r w:rsidR="00384379">
          <w:instrText xml:space="preserve"> HYPERLINK "http://www.journaldev.com/1162/java-multithreading-concurrency-interview-questions-answers" \l "benefit-multi-threading" </w:instrText>
        </w:r>
        <w:r>
          <w:fldChar w:fldCharType="separate"/>
        </w:r>
        <w:r w:rsidR="00384379">
          <w:rPr>
            <w:rStyle w:val="Hyperlink"/>
            <w:color w:val="FF0000"/>
          </w:rPr>
          <w:t>What are the benefits of multi-threaded programming?</w:t>
        </w:r>
        <w:r>
          <w:fldChar w:fldCharType="end"/>
        </w:r>
      </w:ins>
    </w:p>
    <w:p w:rsidR="00384379" w:rsidRDefault="000F79BD" w:rsidP="00C306AB">
      <w:pPr>
        <w:numPr>
          <w:ilvl w:val="0"/>
          <w:numId w:val="61"/>
        </w:numPr>
        <w:spacing w:before="100" w:beforeAutospacing="1" w:after="100" w:afterAutospacing="1"/>
        <w:ind w:left="600"/>
        <w:rPr>
          <w:ins w:id="1302" w:author="Unknown"/>
        </w:rPr>
      </w:pPr>
      <w:ins w:id="1303" w:author="Unknown">
        <w:r>
          <w:fldChar w:fldCharType="begin"/>
        </w:r>
        <w:r w:rsidR="00384379">
          <w:instrText xml:space="preserve"> HYPERLINK "http://www.journaldev.com/1162/java-multithreading-concurrency-interview-questions-answers" \l "user-daemon-thread" </w:instrText>
        </w:r>
        <w:r>
          <w:fldChar w:fldCharType="separate"/>
        </w:r>
        <w:r w:rsidR="00384379">
          <w:rPr>
            <w:rStyle w:val="Hyperlink"/>
            <w:color w:val="FF0000"/>
          </w:rPr>
          <w:t>What is difference between user Thread and daemon Thread?</w:t>
        </w:r>
        <w:r>
          <w:fldChar w:fldCharType="end"/>
        </w:r>
      </w:ins>
    </w:p>
    <w:p w:rsidR="00384379" w:rsidRDefault="000F79BD" w:rsidP="00C306AB">
      <w:pPr>
        <w:numPr>
          <w:ilvl w:val="0"/>
          <w:numId w:val="61"/>
        </w:numPr>
        <w:spacing w:before="100" w:beforeAutospacing="1" w:after="100" w:afterAutospacing="1"/>
        <w:ind w:left="600"/>
        <w:rPr>
          <w:ins w:id="1304" w:author="Unknown"/>
        </w:rPr>
      </w:pPr>
      <w:ins w:id="1305" w:author="Unknown">
        <w:r>
          <w:fldChar w:fldCharType="begin"/>
        </w:r>
        <w:r w:rsidR="00384379">
          <w:instrText xml:space="preserve"> HYPERLINK "http://www.journaldev.com/1162/java-multithreading-concurrency-interview-questions-answers" \l "new-thread" </w:instrText>
        </w:r>
        <w:r>
          <w:fldChar w:fldCharType="separate"/>
        </w:r>
        <w:r w:rsidR="00384379">
          <w:rPr>
            <w:rStyle w:val="Hyperlink"/>
            <w:color w:val="FF0000"/>
          </w:rPr>
          <w:t>How can we create a Thread in Java?</w:t>
        </w:r>
        <w:r>
          <w:fldChar w:fldCharType="end"/>
        </w:r>
      </w:ins>
      <w:r w:rsidR="009805F8">
        <w:t>RRR</w:t>
      </w:r>
    </w:p>
    <w:p w:rsidR="00384379" w:rsidRDefault="000F79BD" w:rsidP="00C306AB">
      <w:pPr>
        <w:numPr>
          <w:ilvl w:val="0"/>
          <w:numId w:val="61"/>
        </w:numPr>
        <w:spacing w:before="100" w:beforeAutospacing="1" w:after="100" w:afterAutospacing="1"/>
        <w:ind w:left="600"/>
        <w:rPr>
          <w:ins w:id="1306" w:author="Unknown"/>
        </w:rPr>
      </w:pPr>
      <w:ins w:id="1307" w:author="Unknown">
        <w:r>
          <w:fldChar w:fldCharType="begin"/>
        </w:r>
        <w:r w:rsidR="00384379">
          <w:instrText xml:space="preserve"> HYPERLINK "http://www.journaldev.com/1162/java-multithreading-concurrency-interview-questions-answers" \l "thread-lifecycle" </w:instrText>
        </w:r>
        <w:r>
          <w:fldChar w:fldCharType="separate"/>
        </w:r>
        <w:r w:rsidR="00384379">
          <w:rPr>
            <w:rStyle w:val="Hyperlink"/>
            <w:color w:val="FF0000"/>
          </w:rPr>
          <w:t>What are different states in lifecycle of Thread?</w:t>
        </w:r>
        <w:r>
          <w:fldChar w:fldCharType="end"/>
        </w:r>
      </w:ins>
      <w:r w:rsidR="00536FC5">
        <w:t>RRR</w:t>
      </w:r>
    </w:p>
    <w:p w:rsidR="00384379" w:rsidRDefault="000F79BD" w:rsidP="00C306AB">
      <w:pPr>
        <w:numPr>
          <w:ilvl w:val="0"/>
          <w:numId w:val="61"/>
        </w:numPr>
        <w:spacing w:before="100" w:beforeAutospacing="1" w:after="100" w:afterAutospacing="1"/>
        <w:ind w:left="600"/>
        <w:rPr>
          <w:ins w:id="1308" w:author="Unknown"/>
        </w:rPr>
      </w:pPr>
      <w:ins w:id="1309" w:author="Unknown">
        <w:r>
          <w:fldChar w:fldCharType="begin"/>
        </w:r>
        <w:r w:rsidR="00384379">
          <w:instrText xml:space="preserve"> HYPERLINK "http://www.journaldev.com/1162/java-multithreading-concurrency-interview-questions-answers" \l "thread-run-method" </w:instrText>
        </w:r>
        <w:r>
          <w:fldChar w:fldCharType="separate"/>
        </w:r>
        <w:r w:rsidR="00384379">
          <w:rPr>
            <w:rStyle w:val="Hyperlink"/>
            <w:color w:val="FF0000"/>
          </w:rPr>
          <w:t>Can we call run() method of a Thread class?</w:t>
        </w:r>
        <w:r>
          <w:fldChar w:fldCharType="end"/>
        </w:r>
      </w:ins>
    </w:p>
    <w:p w:rsidR="00384379" w:rsidRDefault="000F79BD" w:rsidP="00C306AB">
      <w:pPr>
        <w:numPr>
          <w:ilvl w:val="0"/>
          <w:numId w:val="61"/>
        </w:numPr>
        <w:spacing w:before="100" w:beforeAutospacing="1" w:after="100" w:afterAutospacing="1"/>
        <w:ind w:left="600"/>
        <w:rPr>
          <w:ins w:id="1310" w:author="Unknown"/>
        </w:rPr>
      </w:pPr>
      <w:ins w:id="1311" w:author="Unknown">
        <w:r>
          <w:fldChar w:fldCharType="begin"/>
        </w:r>
        <w:r w:rsidR="00384379">
          <w:instrText xml:space="preserve"> HYPERLINK "http://www.journaldev.com/1162/java-multithreading-concurrency-interview-questions-answers" \l "thread-sleep" </w:instrText>
        </w:r>
        <w:r>
          <w:fldChar w:fldCharType="separate"/>
        </w:r>
        <w:r w:rsidR="00384379">
          <w:rPr>
            <w:rStyle w:val="Hyperlink"/>
            <w:color w:val="FF0000"/>
          </w:rPr>
          <w:t>How can we pause the execution of a Thread for specific time?</w:t>
        </w:r>
        <w:r>
          <w:fldChar w:fldCharType="end"/>
        </w:r>
      </w:ins>
    </w:p>
    <w:p w:rsidR="00384379" w:rsidRDefault="000F79BD" w:rsidP="00C306AB">
      <w:pPr>
        <w:numPr>
          <w:ilvl w:val="0"/>
          <w:numId w:val="61"/>
        </w:numPr>
        <w:spacing w:before="100" w:beforeAutospacing="1" w:after="100" w:afterAutospacing="1"/>
        <w:ind w:left="600"/>
        <w:rPr>
          <w:ins w:id="1312" w:author="Unknown"/>
        </w:rPr>
      </w:pPr>
      <w:ins w:id="1313" w:author="Unknown">
        <w:r>
          <w:lastRenderedPageBreak/>
          <w:fldChar w:fldCharType="begin"/>
        </w:r>
        <w:r w:rsidR="00384379">
          <w:instrText xml:space="preserve"> HYPERLINK "http://www.journaldev.com/1162/java-multithreading-concurrency-interview-questions-answers" \l "thread-priority" </w:instrText>
        </w:r>
        <w:r>
          <w:fldChar w:fldCharType="separate"/>
        </w:r>
        <w:r w:rsidR="00384379">
          <w:rPr>
            <w:rStyle w:val="Hyperlink"/>
            <w:color w:val="FF0000"/>
          </w:rPr>
          <w:t>What do you understand about Thread Priority?</w:t>
        </w:r>
        <w:r>
          <w:fldChar w:fldCharType="end"/>
        </w:r>
      </w:ins>
    </w:p>
    <w:p w:rsidR="00384379" w:rsidRDefault="000F79BD" w:rsidP="00C306AB">
      <w:pPr>
        <w:numPr>
          <w:ilvl w:val="0"/>
          <w:numId w:val="61"/>
        </w:numPr>
        <w:spacing w:before="100" w:beforeAutospacing="1" w:after="100" w:afterAutospacing="1"/>
        <w:ind w:left="600"/>
        <w:rPr>
          <w:ins w:id="1314" w:author="Unknown"/>
        </w:rPr>
      </w:pPr>
      <w:ins w:id="1315" w:author="Unknown">
        <w:r>
          <w:fldChar w:fldCharType="begin"/>
        </w:r>
        <w:r w:rsidR="00384379">
          <w:instrText xml:space="preserve"> HYPERLINK "http://www.journaldev.com/1162/java-multithreading-concurrency-interview-questions-answers" \l "thread-scheduler" </w:instrText>
        </w:r>
        <w:r>
          <w:fldChar w:fldCharType="separate"/>
        </w:r>
        <w:r w:rsidR="00384379">
          <w:rPr>
            <w:rStyle w:val="Hyperlink"/>
            <w:color w:val="FF0000"/>
          </w:rPr>
          <w:t>What is Thread Scheduler and Time Slicing?</w:t>
        </w:r>
        <w:r>
          <w:fldChar w:fldCharType="end"/>
        </w:r>
      </w:ins>
    </w:p>
    <w:p w:rsidR="00384379" w:rsidRDefault="000F79BD" w:rsidP="00C306AB">
      <w:pPr>
        <w:numPr>
          <w:ilvl w:val="0"/>
          <w:numId w:val="61"/>
        </w:numPr>
        <w:spacing w:before="100" w:beforeAutospacing="1" w:after="100" w:afterAutospacing="1"/>
        <w:ind w:left="600"/>
        <w:rPr>
          <w:ins w:id="1316" w:author="Unknown"/>
        </w:rPr>
      </w:pPr>
      <w:ins w:id="1317" w:author="Unknown">
        <w:r>
          <w:fldChar w:fldCharType="begin"/>
        </w:r>
        <w:r w:rsidR="00384379">
          <w:instrText xml:space="preserve"> HYPERLINK "http://www.journaldev.com/1162/java-multithreading-concurrency-interview-questions-answers" \l "context-switching" </w:instrText>
        </w:r>
        <w:r>
          <w:fldChar w:fldCharType="separate"/>
        </w:r>
        <w:r w:rsidR="00384379">
          <w:rPr>
            <w:rStyle w:val="Hyperlink"/>
            <w:color w:val="FF0000"/>
          </w:rPr>
          <w:t>What is context-switching in multi-threading?</w:t>
        </w:r>
        <w:r>
          <w:fldChar w:fldCharType="end"/>
        </w:r>
      </w:ins>
      <w:r w:rsidR="00536FC5">
        <w:t>RRR</w:t>
      </w:r>
    </w:p>
    <w:p w:rsidR="00384379" w:rsidRDefault="000F79BD" w:rsidP="00C306AB">
      <w:pPr>
        <w:numPr>
          <w:ilvl w:val="0"/>
          <w:numId w:val="61"/>
        </w:numPr>
        <w:spacing w:before="100" w:beforeAutospacing="1" w:after="100" w:afterAutospacing="1"/>
        <w:ind w:left="600"/>
        <w:rPr>
          <w:ins w:id="1318" w:author="Unknown"/>
        </w:rPr>
      </w:pPr>
      <w:ins w:id="1319" w:author="Unknown">
        <w:r>
          <w:fldChar w:fldCharType="begin"/>
        </w:r>
        <w:r w:rsidR="00384379">
          <w:instrText xml:space="preserve"> HYPERLINK "http://www.journaldev.com/1162/java-multithreading-concurrency-interview-questions-answers" \l "thread-join" </w:instrText>
        </w:r>
        <w:r>
          <w:fldChar w:fldCharType="separate"/>
        </w:r>
        <w:r w:rsidR="00384379">
          <w:rPr>
            <w:rStyle w:val="Hyperlink"/>
            <w:color w:val="FF0000"/>
          </w:rPr>
          <w:t>How can we make sure main() is the last thread to finish in Java Program?</w:t>
        </w:r>
        <w:r>
          <w:fldChar w:fldCharType="end"/>
        </w:r>
      </w:ins>
      <w:r w:rsidR="00536FC5">
        <w:t>RRR</w:t>
      </w:r>
    </w:p>
    <w:p w:rsidR="00384379" w:rsidRDefault="000F79BD" w:rsidP="00C306AB">
      <w:pPr>
        <w:numPr>
          <w:ilvl w:val="0"/>
          <w:numId w:val="61"/>
        </w:numPr>
        <w:spacing w:before="100" w:beforeAutospacing="1" w:after="100" w:afterAutospacing="1"/>
        <w:ind w:left="600"/>
        <w:rPr>
          <w:ins w:id="1320" w:author="Unknown"/>
        </w:rPr>
      </w:pPr>
      <w:ins w:id="1321" w:author="Unknown">
        <w:r>
          <w:fldChar w:fldCharType="begin"/>
        </w:r>
        <w:r w:rsidR="00384379">
          <w:instrText xml:space="preserve"> HYPERLINK "http://www.journaldev.com/1162/java-multithreading-concurrency-interview-questions-answers" \l "thread-communication" </w:instrText>
        </w:r>
        <w:r>
          <w:fldChar w:fldCharType="separate"/>
        </w:r>
        <w:r w:rsidR="00384379">
          <w:rPr>
            <w:rStyle w:val="Hyperlink"/>
            <w:color w:val="FF0000"/>
          </w:rPr>
          <w:t>How does thread communicate with each other?</w:t>
        </w:r>
        <w:r>
          <w:fldChar w:fldCharType="end"/>
        </w:r>
      </w:ins>
      <w:r w:rsidR="00536FC5">
        <w:t>RRR</w:t>
      </w:r>
    </w:p>
    <w:p w:rsidR="00384379" w:rsidRDefault="000F79BD" w:rsidP="00C306AB">
      <w:pPr>
        <w:numPr>
          <w:ilvl w:val="0"/>
          <w:numId w:val="61"/>
        </w:numPr>
        <w:spacing w:before="100" w:beforeAutospacing="1" w:after="100" w:afterAutospacing="1"/>
        <w:ind w:left="600"/>
        <w:rPr>
          <w:ins w:id="1322" w:author="Unknown"/>
        </w:rPr>
      </w:pPr>
      <w:ins w:id="1323" w:author="Unknown">
        <w:r>
          <w:fldChar w:fldCharType="begin"/>
        </w:r>
        <w:r w:rsidR="00384379">
          <w:instrText xml:space="preserve"> HYPERLINK "http://www.journaldev.com/1162/java-multithreading-concurrency-interview-questions-answers" \l "object-wait-notify" </w:instrText>
        </w:r>
        <w:r>
          <w:fldChar w:fldCharType="separate"/>
        </w:r>
        <w:r w:rsidR="00384379">
          <w:rPr>
            <w:rStyle w:val="Hyperlink"/>
            <w:color w:val="FF0000"/>
          </w:rPr>
          <w:t>Why thread communication methods wait(), notify() and notifyAll() are in Object class?</w:t>
        </w:r>
        <w:r>
          <w:fldChar w:fldCharType="end"/>
        </w:r>
      </w:ins>
    </w:p>
    <w:p w:rsidR="00384379" w:rsidRDefault="000F79BD" w:rsidP="00C306AB">
      <w:pPr>
        <w:numPr>
          <w:ilvl w:val="0"/>
          <w:numId w:val="61"/>
        </w:numPr>
        <w:spacing w:before="100" w:beforeAutospacing="1" w:after="100" w:afterAutospacing="1"/>
        <w:ind w:left="600"/>
        <w:rPr>
          <w:ins w:id="1324" w:author="Unknown"/>
        </w:rPr>
      </w:pPr>
      <w:ins w:id="1325" w:author="Unknown">
        <w:r>
          <w:fldChar w:fldCharType="begin"/>
        </w:r>
        <w:r w:rsidR="00384379">
          <w:instrText xml:space="preserve"> HYPERLINK "http://www.journaldev.com/1162/java-multithreading-concurrency-interview-questions-answers" \l "synchronized-wait-notify" </w:instrText>
        </w:r>
        <w:r>
          <w:fldChar w:fldCharType="separate"/>
        </w:r>
        <w:r w:rsidR="00384379">
          <w:rPr>
            <w:rStyle w:val="Hyperlink"/>
            <w:color w:val="FF0000"/>
          </w:rPr>
          <w:t>Why wait(), notify() and notifyAll() methods have to be called from synchronized method or block?</w:t>
        </w:r>
        <w:r>
          <w:fldChar w:fldCharType="end"/>
        </w:r>
      </w:ins>
    </w:p>
    <w:p w:rsidR="00384379" w:rsidRDefault="000F79BD" w:rsidP="00C306AB">
      <w:pPr>
        <w:numPr>
          <w:ilvl w:val="0"/>
          <w:numId w:val="61"/>
        </w:numPr>
        <w:spacing w:before="100" w:beforeAutospacing="1" w:after="100" w:afterAutospacing="1"/>
        <w:ind w:left="600"/>
        <w:rPr>
          <w:ins w:id="1326" w:author="Unknown"/>
        </w:rPr>
      </w:pPr>
      <w:ins w:id="1327" w:author="Unknown">
        <w:r>
          <w:fldChar w:fldCharType="begin"/>
        </w:r>
        <w:r w:rsidR="00384379">
          <w:instrText xml:space="preserve"> HYPERLINK "http://www.journaldev.com/1162/java-multithreading-concurrency-interview-questions-answers" \l "thread-sleep-yield-static" </w:instrText>
        </w:r>
        <w:r>
          <w:fldChar w:fldCharType="separate"/>
        </w:r>
        <w:r w:rsidR="00384379">
          <w:rPr>
            <w:rStyle w:val="Hyperlink"/>
            <w:color w:val="FF0000"/>
          </w:rPr>
          <w:t>Why Thread sleep() and yield() methods are static?</w:t>
        </w:r>
        <w:r>
          <w:fldChar w:fldCharType="end"/>
        </w:r>
      </w:ins>
      <w:r w:rsidR="0009129A">
        <w:t>RRR</w:t>
      </w:r>
    </w:p>
    <w:p w:rsidR="00384379" w:rsidRDefault="000F79BD" w:rsidP="00C306AB">
      <w:pPr>
        <w:numPr>
          <w:ilvl w:val="0"/>
          <w:numId w:val="61"/>
        </w:numPr>
        <w:spacing w:before="100" w:beforeAutospacing="1" w:after="100" w:afterAutospacing="1"/>
        <w:ind w:left="600"/>
        <w:rPr>
          <w:ins w:id="1328" w:author="Unknown"/>
        </w:rPr>
      </w:pPr>
      <w:ins w:id="1329" w:author="Unknown">
        <w:r>
          <w:fldChar w:fldCharType="begin"/>
        </w:r>
        <w:r w:rsidR="00384379">
          <w:instrText xml:space="preserve"> HYPERLINK "http://www.journaldev.com/1162/java-multithreading-concurrency-interview-questions-answers" \l "thread-safety" </w:instrText>
        </w:r>
        <w:r>
          <w:fldChar w:fldCharType="separate"/>
        </w:r>
        <w:r w:rsidR="00384379">
          <w:rPr>
            <w:rStyle w:val="Hyperlink"/>
            <w:color w:val="FF0000"/>
          </w:rPr>
          <w:t>How can we achieve thread safety in Java?</w:t>
        </w:r>
        <w:r>
          <w:fldChar w:fldCharType="end"/>
        </w:r>
      </w:ins>
    </w:p>
    <w:p w:rsidR="00384379" w:rsidRDefault="000F79BD" w:rsidP="00C306AB">
      <w:pPr>
        <w:numPr>
          <w:ilvl w:val="0"/>
          <w:numId w:val="61"/>
        </w:numPr>
        <w:spacing w:before="100" w:beforeAutospacing="1" w:after="100" w:afterAutospacing="1"/>
        <w:ind w:left="600"/>
        <w:rPr>
          <w:ins w:id="1330" w:author="Unknown"/>
        </w:rPr>
      </w:pPr>
      <w:ins w:id="1331" w:author="Unknown">
        <w:r>
          <w:fldChar w:fldCharType="begin"/>
        </w:r>
        <w:r w:rsidR="00384379">
          <w:instrText xml:space="preserve"> HYPERLINK "http://www.journaldev.com/1162/java-multithreading-concurrency-interview-questions-answers" \l "volatile-keyword" </w:instrText>
        </w:r>
        <w:r>
          <w:fldChar w:fldCharType="separate"/>
        </w:r>
        <w:r w:rsidR="00384379">
          <w:rPr>
            <w:rStyle w:val="Hyperlink"/>
            <w:color w:val="FF0000"/>
          </w:rPr>
          <w:t>What is volatile keyword in Java</w:t>
        </w:r>
        <w:r>
          <w:fldChar w:fldCharType="end"/>
        </w:r>
      </w:ins>
      <w:r w:rsidR="0009129A">
        <w:t>RRR</w:t>
      </w:r>
    </w:p>
    <w:p w:rsidR="00384379" w:rsidRDefault="000F79BD" w:rsidP="00C306AB">
      <w:pPr>
        <w:numPr>
          <w:ilvl w:val="0"/>
          <w:numId w:val="61"/>
        </w:numPr>
        <w:spacing w:before="100" w:beforeAutospacing="1" w:after="100" w:afterAutospacing="1"/>
        <w:ind w:left="600"/>
        <w:rPr>
          <w:ins w:id="1332" w:author="Unknown"/>
        </w:rPr>
      </w:pPr>
      <w:ins w:id="1333" w:author="Unknown">
        <w:r>
          <w:fldChar w:fldCharType="begin"/>
        </w:r>
        <w:r w:rsidR="00384379">
          <w:instrText xml:space="preserve"> HYPERLINK "http://www.journaldev.com/1162/java-multithreading-concurrency-interview-questions-answers" \l "synchronized-method-vs-block" </w:instrText>
        </w:r>
        <w:r>
          <w:fldChar w:fldCharType="separate"/>
        </w:r>
        <w:r w:rsidR="00384379">
          <w:rPr>
            <w:rStyle w:val="Hyperlink"/>
            <w:color w:val="FF0000"/>
          </w:rPr>
          <w:t>Which is more preferred – Synchronized method or Synchronized block?</w:t>
        </w:r>
        <w:r>
          <w:fldChar w:fldCharType="end"/>
        </w:r>
      </w:ins>
    </w:p>
    <w:p w:rsidR="00384379" w:rsidRDefault="000F79BD" w:rsidP="00C306AB">
      <w:pPr>
        <w:numPr>
          <w:ilvl w:val="0"/>
          <w:numId w:val="61"/>
        </w:numPr>
        <w:spacing w:before="100" w:beforeAutospacing="1" w:after="100" w:afterAutospacing="1"/>
        <w:ind w:left="600"/>
        <w:rPr>
          <w:ins w:id="1334" w:author="Unknown"/>
        </w:rPr>
      </w:pPr>
      <w:ins w:id="1335" w:author="Unknown">
        <w:r>
          <w:fldChar w:fldCharType="begin"/>
        </w:r>
        <w:r w:rsidR="00384379">
          <w:instrText xml:space="preserve"> HYPERLINK "http://www.journaldev.com/1162/java-multithreading-concurrency-interview-questions-answers" \l "daemon-thread" </w:instrText>
        </w:r>
        <w:r>
          <w:fldChar w:fldCharType="separate"/>
        </w:r>
        <w:r w:rsidR="00384379">
          <w:rPr>
            <w:rStyle w:val="Hyperlink"/>
            <w:color w:val="FF0000"/>
          </w:rPr>
          <w:t>How to create daemon thread in Java?</w:t>
        </w:r>
        <w:r>
          <w:fldChar w:fldCharType="end"/>
        </w:r>
      </w:ins>
      <w:r w:rsidR="0009129A">
        <w:t>RRR</w:t>
      </w:r>
    </w:p>
    <w:p w:rsidR="00384379" w:rsidRDefault="000F79BD" w:rsidP="00C306AB">
      <w:pPr>
        <w:numPr>
          <w:ilvl w:val="0"/>
          <w:numId w:val="61"/>
        </w:numPr>
        <w:spacing w:before="100" w:beforeAutospacing="1" w:after="100" w:afterAutospacing="1"/>
        <w:ind w:left="600"/>
        <w:rPr>
          <w:ins w:id="1336" w:author="Unknown"/>
        </w:rPr>
      </w:pPr>
      <w:ins w:id="1337" w:author="Unknown">
        <w:r>
          <w:fldChar w:fldCharType="begin"/>
        </w:r>
        <w:r w:rsidR="00384379">
          <w:instrText xml:space="preserve"> HYPERLINK "http://www.journaldev.com/1162/java-multithreading-concurrency-interview-questions-answers" \l "thread-local" </w:instrText>
        </w:r>
        <w:r>
          <w:fldChar w:fldCharType="separate"/>
        </w:r>
        <w:r w:rsidR="00384379">
          <w:rPr>
            <w:rStyle w:val="Hyperlink"/>
            <w:color w:val="FF0000"/>
          </w:rPr>
          <w:t>What is ThreadLocal?</w:t>
        </w:r>
        <w:r>
          <w:fldChar w:fldCharType="end"/>
        </w:r>
      </w:ins>
      <w:r w:rsidR="0009129A">
        <w:t>RRR</w:t>
      </w:r>
    </w:p>
    <w:p w:rsidR="00384379" w:rsidRDefault="000F79BD" w:rsidP="00C306AB">
      <w:pPr>
        <w:numPr>
          <w:ilvl w:val="0"/>
          <w:numId w:val="61"/>
        </w:numPr>
        <w:spacing w:before="100" w:beforeAutospacing="1" w:after="100" w:afterAutospacing="1"/>
        <w:ind w:left="600"/>
        <w:rPr>
          <w:ins w:id="1338" w:author="Unknown"/>
        </w:rPr>
      </w:pPr>
      <w:ins w:id="1339" w:author="Unknown">
        <w:r>
          <w:fldChar w:fldCharType="begin"/>
        </w:r>
        <w:r w:rsidR="00384379">
          <w:instrText xml:space="preserve"> HYPERLINK "http://www.journaldev.com/1162/java-multithreading-concurrency-interview-questions-answers" \l "thread-group" </w:instrText>
        </w:r>
        <w:r>
          <w:fldChar w:fldCharType="separate"/>
        </w:r>
        <w:r w:rsidR="00384379">
          <w:rPr>
            <w:rStyle w:val="Hyperlink"/>
            <w:color w:val="FF0000"/>
          </w:rPr>
          <w:t xml:space="preserve">What is Thread Group? Why it’s advised not to use </w:t>
        </w:r>
      </w:ins>
      <w:r w:rsidR="0009129A">
        <w:rPr>
          <w:rStyle w:val="Hyperlink"/>
          <w:color w:val="FF0000"/>
        </w:rPr>
        <w:t>i</w:t>
      </w:r>
      <w:ins w:id="1340" w:author="Unknown">
        <w:r w:rsidR="00384379">
          <w:rPr>
            <w:rStyle w:val="Hyperlink"/>
            <w:color w:val="FF0000"/>
          </w:rPr>
          <w:t>t?</w:t>
        </w:r>
        <w:r>
          <w:fldChar w:fldCharType="end"/>
        </w:r>
      </w:ins>
      <w:r w:rsidR="0009129A">
        <w:t>RRR</w:t>
      </w:r>
    </w:p>
    <w:p w:rsidR="00384379" w:rsidRDefault="000F79BD" w:rsidP="00C306AB">
      <w:pPr>
        <w:numPr>
          <w:ilvl w:val="0"/>
          <w:numId w:val="61"/>
        </w:numPr>
        <w:spacing w:before="100" w:beforeAutospacing="1" w:after="100" w:afterAutospacing="1"/>
        <w:ind w:left="600"/>
        <w:rPr>
          <w:ins w:id="1341" w:author="Unknown"/>
        </w:rPr>
      </w:pPr>
      <w:ins w:id="1342" w:author="Unknown">
        <w:r>
          <w:fldChar w:fldCharType="begin"/>
        </w:r>
        <w:r w:rsidR="00384379">
          <w:instrText xml:space="preserve"> HYPERLINK "http://www.journaldev.com/1162/java-multithreading-concurrency-interview-questions-answers" \l "thread-dump" </w:instrText>
        </w:r>
        <w:r>
          <w:fldChar w:fldCharType="separate"/>
        </w:r>
        <w:r w:rsidR="00384379">
          <w:rPr>
            <w:rStyle w:val="Hyperlink"/>
            <w:color w:val="FF0000"/>
          </w:rPr>
          <w:t>What is Java Thread Dump, How can we get Java Thread dump of a Program?</w:t>
        </w:r>
        <w:r>
          <w:fldChar w:fldCharType="end"/>
        </w:r>
      </w:ins>
      <w:r w:rsidR="0009129A">
        <w:t>RRR</w:t>
      </w:r>
    </w:p>
    <w:p w:rsidR="00384379" w:rsidRDefault="000F79BD" w:rsidP="00C306AB">
      <w:pPr>
        <w:numPr>
          <w:ilvl w:val="0"/>
          <w:numId w:val="61"/>
        </w:numPr>
        <w:spacing w:before="100" w:beforeAutospacing="1" w:after="100" w:afterAutospacing="1"/>
        <w:ind w:left="600"/>
        <w:rPr>
          <w:ins w:id="1343" w:author="Unknown"/>
        </w:rPr>
      </w:pPr>
      <w:ins w:id="1344" w:author="Unknown">
        <w:r>
          <w:fldChar w:fldCharType="begin"/>
        </w:r>
        <w:r w:rsidR="00384379">
          <w:instrText xml:space="preserve"> HYPERLINK "http://www.journaldev.com/1162/java-multithreading-concurrency-interview-questions-answers" \l "deadlock" </w:instrText>
        </w:r>
        <w:r>
          <w:fldChar w:fldCharType="separate"/>
        </w:r>
        <w:r w:rsidR="00384379">
          <w:rPr>
            <w:rStyle w:val="Hyperlink"/>
            <w:color w:val="FF0000"/>
          </w:rPr>
          <w:t>What is Deadlock? How to analyze and avoid deadlock situation?</w:t>
        </w:r>
        <w:r>
          <w:fldChar w:fldCharType="end"/>
        </w:r>
      </w:ins>
    </w:p>
    <w:p w:rsidR="00384379" w:rsidRDefault="000F79BD" w:rsidP="00C306AB">
      <w:pPr>
        <w:numPr>
          <w:ilvl w:val="0"/>
          <w:numId w:val="61"/>
        </w:numPr>
        <w:spacing w:before="100" w:beforeAutospacing="1" w:after="100" w:afterAutospacing="1"/>
        <w:ind w:left="600"/>
        <w:rPr>
          <w:ins w:id="1345" w:author="Unknown"/>
        </w:rPr>
      </w:pPr>
      <w:ins w:id="1346" w:author="Unknown">
        <w:r>
          <w:fldChar w:fldCharType="begin"/>
        </w:r>
        <w:r w:rsidR="00384379">
          <w:instrText xml:space="preserve"> HYPERLINK "http://www.journaldev.com/1162/java-multithreading-concurrency-interview-questions-answers" \l "java-timer" </w:instrText>
        </w:r>
        <w:r>
          <w:fldChar w:fldCharType="separate"/>
        </w:r>
        <w:r w:rsidR="00384379">
          <w:rPr>
            <w:rStyle w:val="Hyperlink"/>
            <w:color w:val="FF0000"/>
          </w:rPr>
          <w:t>What is Java Timer Class? How to schedule a task to run after specific interval?</w:t>
        </w:r>
        <w:r>
          <w:fldChar w:fldCharType="end"/>
        </w:r>
      </w:ins>
      <w:r w:rsidR="0009129A">
        <w:t>RRR</w:t>
      </w:r>
    </w:p>
    <w:p w:rsidR="00384379" w:rsidRDefault="000F79BD" w:rsidP="00C306AB">
      <w:pPr>
        <w:numPr>
          <w:ilvl w:val="0"/>
          <w:numId w:val="61"/>
        </w:numPr>
        <w:spacing w:before="100" w:beforeAutospacing="1" w:after="100" w:afterAutospacing="1"/>
        <w:ind w:left="600"/>
        <w:rPr>
          <w:ins w:id="1347" w:author="Unknown"/>
        </w:rPr>
      </w:pPr>
      <w:ins w:id="1348" w:author="Unknown">
        <w:r>
          <w:fldChar w:fldCharType="begin"/>
        </w:r>
        <w:r w:rsidR="00384379">
          <w:instrText xml:space="preserve"> HYPERLINK "http://www.journaldev.com/1162/java-multithreading-concurrency-interview-questions-answers" \l "thread-pool" </w:instrText>
        </w:r>
        <w:r>
          <w:fldChar w:fldCharType="separate"/>
        </w:r>
        <w:r w:rsidR="00384379">
          <w:rPr>
            <w:rStyle w:val="Hyperlink"/>
            <w:color w:val="FF0000"/>
          </w:rPr>
          <w:t>What is Thread Pool? How can we create Thread Pool in Java?</w:t>
        </w:r>
        <w:r>
          <w:fldChar w:fldCharType="end"/>
        </w:r>
      </w:ins>
      <w:r w:rsidR="00CD791F">
        <w:t>RRR</w:t>
      </w:r>
    </w:p>
    <w:p w:rsidR="00384379" w:rsidRDefault="000F79BD" w:rsidP="00C306AB">
      <w:pPr>
        <w:numPr>
          <w:ilvl w:val="0"/>
          <w:numId w:val="61"/>
        </w:numPr>
        <w:spacing w:before="100" w:beforeAutospacing="1" w:after="100" w:afterAutospacing="1"/>
        <w:ind w:left="600"/>
        <w:rPr>
          <w:ins w:id="1349" w:author="Unknown"/>
        </w:rPr>
      </w:pPr>
      <w:ins w:id="1350" w:author="Unknown">
        <w:r>
          <w:fldChar w:fldCharType="begin"/>
        </w:r>
        <w:r w:rsidR="00384379">
          <w:instrText xml:space="preserve"> HYPERLINK "http://www.journaldev.com/1162/java-multithreading-concurrency-interview-questions-answers" \l "thread-run" </w:instrText>
        </w:r>
        <w:r>
          <w:fldChar w:fldCharType="separate"/>
        </w:r>
        <w:r w:rsidR="00384379">
          <w:rPr>
            <w:rStyle w:val="Hyperlink"/>
            <w:color w:val="FF0000"/>
          </w:rPr>
          <w:t>What will happen if we don’t override Thread class run() method?</w:t>
        </w:r>
        <w:r>
          <w:fldChar w:fldCharType="end"/>
        </w:r>
      </w:ins>
    </w:p>
    <w:p w:rsidR="00384379" w:rsidRDefault="00384379" w:rsidP="00384379">
      <w:pPr>
        <w:pStyle w:val="Heading2"/>
        <w:spacing w:before="0" w:beforeAutospacing="0" w:after="240" w:afterAutospacing="0"/>
        <w:rPr>
          <w:ins w:id="1351" w:author="Unknown"/>
          <w:color w:val="000000"/>
          <w:sz w:val="45"/>
          <w:szCs w:val="45"/>
        </w:rPr>
      </w:pPr>
      <w:ins w:id="1352" w:author="Unknown">
        <w:r w:rsidRPr="005C3DA0">
          <w:rPr>
            <w:color w:val="000000"/>
            <w:sz w:val="45"/>
            <w:szCs w:val="45"/>
            <w:highlight w:val="yellow"/>
          </w:rPr>
          <w:t>Java Concurrency Interview Questions</w:t>
        </w:r>
      </w:ins>
    </w:p>
    <w:p w:rsidR="00384379" w:rsidRDefault="000F79BD" w:rsidP="00C306AB">
      <w:pPr>
        <w:numPr>
          <w:ilvl w:val="0"/>
          <w:numId w:val="62"/>
        </w:numPr>
        <w:spacing w:before="100" w:beforeAutospacing="1" w:after="100" w:afterAutospacing="1"/>
        <w:ind w:left="600"/>
        <w:rPr>
          <w:ins w:id="1353" w:author="Unknown"/>
          <w:sz w:val="24"/>
          <w:szCs w:val="24"/>
        </w:rPr>
      </w:pPr>
      <w:ins w:id="1354" w:author="Unknown">
        <w:r>
          <w:fldChar w:fldCharType="begin"/>
        </w:r>
        <w:r w:rsidR="00384379">
          <w:instrText xml:space="preserve"> HYPERLINK "http://www.journaldev.com/1162/java-multithreading-concurrency-interview-questions-answers" \l "atomic-operation" </w:instrText>
        </w:r>
        <w:r>
          <w:fldChar w:fldCharType="separate"/>
        </w:r>
        <w:r w:rsidR="00384379">
          <w:rPr>
            <w:rStyle w:val="Hyperlink"/>
            <w:color w:val="FF0000"/>
          </w:rPr>
          <w:t>What is atomic operation? What are atomic classes in Java Concurrency API?</w:t>
        </w:r>
        <w:r>
          <w:fldChar w:fldCharType="end"/>
        </w:r>
      </w:ins>
    </w:p>
    <w:p w:rsidR="00384379" w:rsidRDefault="000F79BD" w:rsidP="00C306AB">
      <w:pPr>
        <w:numPr>
          <w:ilvl w:val="0"/>
          <w:numId w:val="62"/>
        </w:numPr>
        <w:spacing w:before="100" w:beforeAutospacing="1" w:after="100" w:afterAutospacing="1"/>
        <w:ind w:left="600"/>
        <w:rPr>
          <w:ins w:id="1355" w:author="Unknown"/>
        </w:rPr>
      </w:pPr>
      <w:ins w:id="1356" w:author="Unknown">
        <w:r>
          <w:fldChar w:fldCharType="begin"/>
        </w:r>
        <w:r w:rsidR="00384379">
          <w:instrText xml:space="preserve"> HYPERLINK "http://www.journaldev.com/1162/java-multithreading-concurrency-interview-questions-answers" \l "lock-interface" </w:instrText>
        </w:r>
        <w:r>
          <w:fldChar w:fldCharType="separate"/>
        </w:r>
        <w:r w:rsidR="00384379">
          <w:rPr>
            <w:rStyle w:val="Hyperlink"/>
            <w:color w:val="FF0000"/>
          </w:rPr>
          <w:t>What is Lock interface in Java Concurrency API? What are it’s benefits over synchronization?</w:t>
        </w:r>
        <w:r>
          <w:fldChar w:fldCharType="end"/>
        </w:r>
      </w:ins>
    </w:p>
    <w:p w:rsidR="00384379" w:rsidRDefault="000F79BD" w:rsidP="00C306AB">
      <w:pPr>
        <w:numPr>
          <w:ilvl w:val="0"/>
          <w:numId w:val="62"/>
        </w:numPr>
        <w:spacing w:before="100" w:beforeAutospacing="1" w:after="100" w:afterAutospacing="1"/>
        <w:ind w:left="600"/>
        <w:rPr>
          <w:ins w:id="1357" w:author="Unknown"/>
        </w:rPr>
      </w:pPr>
      <w:ins w:id="1358" w:author="Unknown">
        <w:r>
          <w:fldChar w:fldCharType="begin"/>
        </w:r>
        <w:r w:rsidR="00384379">
          <w:instrText xml:space="preserve"> HYPERLINK "http://www.journaldev.com/1162/java-multithreading-concurrency-interview-questions-answers" \l "executor-framework" </w:instrText>
        </w:r>
        <w:r>
          <w:fldChar w:fldCharType="separate"/>
        </w:r>
        <w:r w:rsidR="00384379">
          <w:rPr>
            <w:rStyle w:val="Hyperlink"/>
            <w:color w:val="FF0000"/>
          </w:rPr>
          <w:t>What is Executors Framework?</w:t>
        </w:r>
        <w:r>
          <w:fldChar w:fldCharType="end"/>
        </w:r>
      </w:ins>
    </w:p>
    <w:p w:rsidR="00384379" w:rsidRDefault="000F79BD" w:rsidP="00C306AB">
      <w:pPr>
        <w:numPr>
          <w:ilvl w:val="0"/>
          <w:numId w:val="62"/>
        </w:numPr>
        <w:spacing w:before="100" w:beforeAutospacing="1" w:after="100" w:afterAutospacing="1"/>
        <w:ind w:left="600"/>
        <w:rPr>
          <w:ins w:id="1359" w:author="Unknown"/>
        </w:rPr>
      </w:pPr>
      <w:ins w:id="1360" w:author="Unknown">
        <w:r>
          <w:fldChar w:fldCharType="begin"/>
        </w:r>
        <w:r w:rsidR="00384379">
          <w:instrText xml:space="preserve"> HYPERLINK "http://www.journaldev.com/1162/java-multithreading-concurrency-interview-questions-answers" \l "blocking-queue" </w:instrText>
        </w:r>
        <w:r>
          <w:fldChar w:fldCharType="separate"/>
        </w:r>
        <w:r w:rsidR="00384379">
          <w:rPr>
            <w:rStyle w:val="Hyperlink"/>
            <w:color w:val="FF0000"/>
          </w:rPr>
          <w:t>What is BlockingQueue? How can we implement Producer-Consumer problem using Blocking Queue?</w:t>
        </w:r>
        <w:r>
          <w:fldChar w:fldCharType="end"/>
        </w:r>
      </w:ins>
    </w:p>
    <w:p w:rsidR="00384379" w:rsidRDefault="000F79BD" w:rsidP="00C306AB">
      <w:pPr>
        <w:numPr>
          <w:ilvl w:val="0"/>
          <w:numId w:val="62"/>
        </w:numPr>
        <w:spacing w:before="100" w:beforeAutospacing="1" w:after="100" w:afterAutospacing="1"/>
        <w:ind w:left="600"/>
        <w:rPr>
          <w:ins w:id="1361" w:author="Unknown"/>
        </w:rPr>
      </w:pPr>
      <w:ins w:id="1362" w:author="Unknown">
        <w:r>
          <w:fldChar w:fldCharType="begin"/>
        </w:r>
        <w:r w:rsidR="00384379">
          <w:instrText xml:space="preserve"> HYPERLINK "http://www.journaldev.com/1162/java-multithreading-concurrency-interview-questions-answers" \l "callable-future" </w:instrText>
        </w:r>
        <w:r>
          <w:fldChar w:fldCharType="separate"/>
        </w:r>
        <w:r w:rsidR="00384379">
          <w:rPr>
            <w:rStyle w:val="Hyperlink"/>
            <w:color w:val="FF0000"/>
          </w:rPr>
          <w:t>What is Callable and Future?</w:t>
        </w:r>
        <w:r>
          <w:fldChar w:fldCharType="end"/>
        </w:r>
      </w:ins>
    </w:p>
    <w:p w:rsidR="00384379" w:rsidRDefault="000F79BD" w:rsidP="00C306AB">
      <w:pPr>
        <w:numPr>
          <w:ilvl w:val="0"/>
          <w:numId w:val="62"/>
        </w:numPr>
        <w:spacing w:before="100" w:beforeAutospacing="1" w:after="100" w:afterAutospacing="1"/>
        <w:ind w:left="600"/>
        <w:rPr>
          <w:ins w:id="1363" w:author="Unknown"/>
        </w:rPr>
      </w:pPr>
      <w:ins w:id="1364" w:author="Unknown">
        <w:r>
          <w:fldChar w:fldCharType="begin"/>
        </w:r>
        <w:r w:rsidR="00384379">
          <w:instrText xml:space="preserve"> HYPERLINK "http://www.journaldev.com/1162/java-multithreading-concurrency-interview-questions-answers" \l "java-futuretask" </w:instrText>
        </w:r>
        <w:r>
          <w:fldChar w:fldCharType="separate"/>
        </w:r>
        <w:r w:rsidR="00384379">
          <w:rPr>
            <w:rStyle w:val="Hyperlink"/>
            <w:color w:val="FF0000"/>
          </w:rPr>
          <w:t>What is FutureTask class?</w:t>
        </w:r>
        <w:r>
          <w:fldChar w:fldCharType="end"/>
        </w:r>
      </w:ins>
    </w:p>
    <w:p w:rsidR="00384379" w:rsidRDefault="000F79BD" w:rsidP="00C306AB">
      <w:pPr>
        <w:numPr>
          <w:ilvl w:val="0"/>
          <w:numId w:val="62"/>
        </w:numPr>
        <w:spacing w:before="100" w:beforeAutospacing="1" w:after="100" w:afterAutospacing="1"/>
        <w:ind w:left="600"/>
        <w:rPr>
          <w:ins w:id="1365" w:author="Unknown"/>
        </w:rPr>
      </w:pPr>
      <w:ins w:id="1366" w:author="Unknown">
        <w:r>
          <w:fldChar w:fldCharType="begin"/>
        </w:r>
        <w:r w:rsidR="00384379">
          <w:instrText xml:space="preserve"> HYPERLINK "http://www.journaldev.com/1162/java-multithreading-concurrency-interview-questions-answers" \l "concurrent-collection-api" </w:instrText>
        </w:r>
        <w:r>
          <w:fldChar w:fldCharType="separate"/>
        </w:r>
        <w:r w:rsidR="00384379">
          <w:rPr>
            <w:rStyle w:val="Hyperlink"/>
            <w:color w:val="FF0000"/>
          </w:rPr>
          <w:t>What are Concurrent Collection Classes?</w:t>
        </w:r>
        <w:r>
          <w:fldChar w:fldCharType="end"/>
        </w:r>
      </w:ins>
    </w:p>
    <w:p w:rsidR="00384379" w:rsidRDefault="000F79BD" w:rsidP="00C306AB">
      <w:pPr>
        <w:numPr>
          <w:ilvl w:val="0"/>
          <w:numId w:val="62"/>
        </w:numPr>
        <w:spacing w:before="100" w:beforeAutospacing="1" w:after="100" w:afterAutospacing="1"/>
        <w:ind w:left="600"/>
        <w:rPr>
          <w:ins w:id="1367" w:author="Unknown"/>
        </w:rPr>
      </w:pPr>
      <w:ins w:id="1368" w:author="Unknown">
        <w:r>
          <w:fldChar w:fldCharType="begin"/>
        </w:r>
        <w:r w:rsidR="00384379">
          <w:instrText xml:space="preserve"> HYPERLINK "http://www.journaldev.com/1162/java-multithreading-concurrency-interview-questions-answers" \l "executors-class" </w:instrText>
        </w:r>
        <w:r>
          <w:fldChar w:fldCharType="separate"/>
        </w:r>
        <w:r w:rsidR="00384379">
          <w:rPr>
            <w:rStyle w:val="Hyperlink"/>
            <w:color w:val="FF0000"/>
          </w:rPr>
          <w:t>What is Executors Class?</w:t>
        </w:r>
        <w:r>
          <w:fldChar w:fldCharType="end"/>
        </w:r>
      </w:ins>
    </w:p>
    <w:p w:rsidR="00384379" w:rsidRDefault="000F79BD" w:rsidP="00C306AB">
      <w:pPr>
        <w:numPr>
          <w:ilvl w:val="0"/>
          <w:numId w:val="62"/>
        </w:numPr>
        <w:spacing w:before="100" w:beforeAutospacing="1" w:after="100" w:afterAutospacing="1"/>
        <w:ind w:left="600"/>
        <w:rPr>
          <w:ins w:id="1369" w:author="Unknown"/>
        </w:rPr>
      </w:pPr>
      <w:ins w:id="1370" w:author="Unknown">
        <w:r>
          <w:fldChar w:fldCharType="begin"/>
        </w:r>
        <w:r w:rsidR="00384379">
          <w:instrText xml:space="preserve"> HYPERLINK "http://www.journaldev.com/1162/java-multithreading-concurrency-interview-questions-answers" \l "java8-concurrency" </w:instrText>
        </w:r>
        <w:r>
          <w:fldChar w:fldCharType="separate"/>
        </w:r>
        <w:r w:rsidR="00384379">
          <w:rPr>
            <w:rStyle w:val="Hyperlink"/>
            <w:color w:val="FF0000"/>
          </w:rPr>
          <w:t>What are some of the improvements in Concurrency API in Java 8?</w:t>
        </w:r>
        <w:r>
          <w:fldChar w:fldCharType="end"/>
        </w:r>
      </w:ins>
    </w:p>
    <w:p w:rsidR="00384379" w:rsidRDefault="00384379" w:rsidP="00384379">
      <w:pPr>
        <w:pStyle w:val="Heading2"/>
        <w:spacing w:before="0" w:beforeAutospacing="0" w:after="240" w:afterAutospacing="0"/>
        <w:rPr>
          <w:ins w:id="1371" w:author="Unknown"/>
          <w:color w:val="000000"/>
          <w:sz w:val="45"/>
          <w:szCs w:val="45"/>
        </w:rPr>
      </w:pPr>
      <w:ins w:id="1372" w:author="Unknown">
        <w:r>
          <w:rPr>
            <w:color w:val="000000"/>
            <w:sz w:val="45"/>
            <w:szCs w:val="45"/>
          </w:rPr>
          <w:t>Java Multithreading Interview Questions and Answers</w:t>
        </w:r>
      </w:ins>
    </w:p>
    <w:p w:rsidR="00384379" w:rsidRDefault="00384379" w:rsidP="00C306AB">
      <w:pPr>
        <w:pStyle w:val="Heading3"/>
        <w:numPr>
          <w:ilvl w:val="0"/>
          <w:numId w:val="63"/>
        </w:numPr>
        <w:spacing w:before="0" w:beforeAutospacing="0" w:after="240" w:afterAutospacing="0"/>
        <w:ind w:left="600"/>
        <w:rPr>
          <w:ins w:id="1373" w:author="Unknown"/>
          <w:color w:val="000000"/>
          <w:sz w:val="36"/>
          <w:szCs w:val="36"/>
        </w:rPr>
      </w:pPr>
      <w:bookmarkStart w:id="1374" w:name="process-vs-thread"/>
      <w:bookmarkEnd w:id="1374"/>
      <w:ins w:id="1375" w:author="Unknown">
        <w:r>
          <w:rPr>
            <w:color w:val="000000"/>
            <w:sz w:val="36"/>
            <w:szCs w:val="36"/>
          </w:rPr>
          <w:t>What is the difference between Process and Thread?</w:t>
        </w:r>
      </w:ins>
    </w:p>
    <w:p w:rsidR="00384379" w:rsidRDefault="00384379" w:rsidP="00384379">
      <w:pPr>
        <w:pStyle w:val="NormalWeb"/>
        <w:spacing w:before="0" w:beforeAutospacing="0" w:after="390" w:afterAutospacing="0"/>
        <w:ind w:left="600"/>
        <w:rPr>
          <w:ins w:id="1376" w:author="Unknown"/>
        </w:rPr>
      </w:pPr>
      <w:ins w:id="1377" w:author="Unknown">
        <w: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ins>
    </w:p>
    <w:p w:rsidR="00384379" w:rsidRDefault="00384379" w:rsidP="00C306AB">
      <w:pPr>
        <w:pStyle w:val="Heading3"/>
        <w:numPr>
          <w:ilvl w:val="0"/>
          <w:numId w:val="63"/>
        </w:numPr>
        <w:spacing w:before="0" w:beforeAutospacing="0" w:after="240" w:afterAutospacing="0"/>
        <w:ind w:left="600"/>
        <w:rPr>
          <w:ins w:id="1378" w:author="Unknown"/>
          <w:color w:val="000000"/>
          <w:sz w:val="36"/>
          <w:szCs w:val="36"/>
        </w:rPr>
      </w:pPr>
      <w:bookmarkStart w:id="1379" w:name="benefit-multi-threading"/>
      <w:bookmarkEnd w:id="1379"/>
      <w:ins w:id="1380" w:author="Unknown">
        <w:r>
          <w:rPr>
            <w:color w:val="000000"/>
            <w:sz w:val="36"/>
            <w:szCs w:val="36"/>
          </w:rPr>
          <w:lastRenderedPageBreak/>
          <w:t>What are the benefits of multi-threaded programming?</w:t>
        </w:r>
      </w:ins>
    </w:p>
    <w:p w:rsidR="00384379" w:rsidRDefault="00384379" w:rsidP="00384379">
      <w:pPr>
        <w:pStyle w:val="NormalWeb"/>
        <w:spacing w:before="0" w:beforeAutospacing="0" w:after="390" w:afterAutospacing="0"/>
        <w:ind w:left="600"/>
        <w:rPr>
          <w:ins w:id="1381" w:author="Unknown"/>
        </w:rPr>
      </w:pPr>
      <w:ins w:id="1382" w:author="Unknown">
        <w: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ins>
    </w:p>
    <w:p w:rsidR="00384379" w:rsidRDefault="00384379" w:rsidP="00C306AB">
      <w:pPr>
        <w:pStyle w:val="Heading3"/>
        <w:numPr>
          <w:ilvl w:val="0"/>
          <w:numId w:val="63"/>
        </w:numPr>
        <w:spacing w:before="0" w:beforeAutospacing="0" w:after="240" w:afterAutospacing="0"/>
        <w:ind w:left="600"/>
        <w:rPr>
          <w:ins w:id="1383" w:author="Unknown"/>
          <w:color w:val="000000"/>
          <w:sz w:val="36"/>
          <w:szCs w:val="36"/>
        </w:rPr>
      </w:pPr>
      <w:bookmarkStart w:id="1384" w:name="user-daemon-thread"/>
      <w:bookmarkEnd w:id="1384"/>
      <w:ins w:id="1385" w:author="Unknown">
        <w:r>
          <w:rPr>
            <w:color w:val="000000"/>
            <w:sz w:val="36"/>
            <w:szCs w:val="36"/>
          </w:rPr>
          <w:t>What is difference between user Thread and daemon Thread?</w:t>
        </w:r>
      </w:ins>
    </w:p>
    <w:p w:rsidR="00384379" w:rsidRDefault="00384379" w:rsidP="00384379">
      <w:pPr>
        <w:pStyle w:val="NormalWeb"/>
        <w:spacing w:before="0" w:beforeAutospacing="0" w:after="390" w:afterAutospacing="0"/>
        <w:ind w:left="600"/>
        <w:rPr>
          <w:ins w:id="1386" w:author="Unknown"/>
        </w:rPr>
      </w:pPr>
      <w:ins w:id="1387" w:author="Unknown">
        <w: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ins>
    </w:p>
    <w:p w:rsidR="00384379" w:rsidRDefault="00384379" w:rsidP="00C306AB">
      <w:pPr>
        <w:pStyle w:val="Heading3"/>
        <w:numPr>
          <w:ilvl w:val="0"/>
          <w:numId w:val="63"/>
        </w:numPr>
        <w:spacing w:before="0" w:beforeAutospacing="0" w:after="240" w:afterAutospacing="0"/>
        <w:ind w:left="600"/>
        <w:rPr>
          <w:ins w:id="1388" w:author="Unknown"/>
          <w:color w:val="000000"/>
          <w:sz w:val="36"/>
          <w:szCs w:val="36"/>
        </w:rPr>
      </w:pPr>
      <w:bookmarkStart w:id="1389" w:name="new-thread"/>
      <w:bookmarkEnd w:id="1389"/>
      <w:ins w:id="1390" w:author="Unknown">
        <w:r>
          <w:rPr>
            <w:color w:val="000000"/>
            <w:sz w:val="36"/>
            <w:szCs w:val="36"/>
          </w:rPr>
          <w:t>How can we create a Thread in Java?</w:t>
        </w:r>
      </w:ins>
    </w:p>
    <w:p w:rsidR="00384379" w:rsidRDefault="00384379" w:rsidP="00384379">
      <w:pPr>
        <w:pStyle w:val="NormalWeb"/>
        <w:spacing w:before="0" w:beforeAutospacing="0" w:after="390" w:afterAutospacing="0"/>
        <w:ind w:left="600"/>
        <w:rPr>
          <w:ins w:id="1391" w:author="Unknown"/>
        </w:rPr>
      </w:pPr>
      <w:ins w:id="1392" w:author="Unknown">
        <w:r>
          <w:t>There are two ways to create Thread in Java – first by implementing Runnable interface and then creating a Thread object from it and second is to extend the Thread Class. Read this post to learn more about</w:t>
        </w:r>
        <w:r>
          <w:rPr>
            <w:rStyle w:val="apple-converted-space"/>
          </w:rPr>
          <w:t> </w:t>
        </w:r>
        <w:r w:rsidR="000F79BD">
          <w:fldChar w:fldCharType="begin"/>
        </w:r>
        <w:r>
          <w:instrText xml:space="preserve"> HYPERLINK "http://www.journaldev.com/1016/java-thread-example" </w:instrText>
        </w:r>
        <w:r w:rsidR="000F79BD">
          <w:fldChar w:fldCharType="separate"/>
        </w:r>
        <w:r>
          <w:rPr>
            <w:rStyle w:val="Hyperlink"/>
            <w:color w:val="FF0000"/>
          </w:rPr>
          <w:t>creating threads in java</w:t>
        </w:r>
        <w:r w:rsidR="000F79BD">
          <w:fldChar w:fldCharType="end"/>
        </w:r>
        <w:r>
          <w:t>.</w:t>
        </w:r>
      </w:ins>
    </w:p>
    <w:p w:rsidR="00384379" w:rsidRDefault="00384379" w:rsidP="00C306AB">
      <w:pPr>
        <w:pStyle w:val="Heading3"/>
        <w:numPr>
          <w:ilvl w:val="0"/>
          <w:numId w:val="63"/>
        </w:numPr>
        <w:spacing w:before="0" w:beforeAutospacing="0" w:after="240" w:afterAutospacing="0"/>
        <w:ind w:left="600"/>
        <w:rPr>
          <w:ins w:id="1393" w:author="Unknown"/>
          <w:color w:val="000000"/>
          <w:sz w:val="36"/>
          <w:szCs w:val="36"/>
        </w:rPr>
      </w:pPr>
      <w:bookmarkStart w:id="1394" w:name="thread-lifecycle"/>
      <w:bookmarkEnd w:id="1394"/>
      <w:ins w:id="1395" w:author="Unknown">
        <w:r>
          <w:rPr>
            <w:color w:val="000000"/>
            <w:sz w:val="36"/>
            <w:szCs w:val="36"/>
          </w:rPr>
          <w:t>What are different states in lifecycle of Thread?</w:t>
        </w:r>
      </w:ins>
    </w:p>
    <w:p w:rsidR="00384379" w:rsidRDefault="00384379" w:rsidP="00384379">
      <w:pPr>
        <w:pStyle w:val="NormalWeb"/>
        <w:spacing w:before="0" w:beforeAutospacing="0" w:after="390" w:afterAutospacing="0"/>
        <w:ind w:left="600"/>
        <w:rPr>
          <w:ins w:id="1396" w:author="Unknown"/>
        </w:rPr>
      </w:pPr>
      <w:ins w:id="1397" w:author="Unknown">
        <w:r>
          <w:t>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w:t>
        </w:r>
        <w:r>
          <w:rPr>
            <w:rStyle w:val="apple-converted-space"/>
          </w:rPr>
          <w:t> </w:t>
        </w:r>
        <w:r w:rsidR="000F79BD">
          <w:fldChar w:fldCharType="begin"/>
        </w:r>
        <w:r>
          <w:instrText xml:space="preserve"> HYPERLINK "http://www.journaldev.com/1044/thread-life-cycle-in-java-thread-states-in-java" </w:instrText>
        </w:r>
        <w:r w:rsidR="000F79BD">
          <w:fldChar w:fldCharType="separate"/>
        </w:r>
        <w:r>
          <w:rPr>
            <w:rStyle w:val="Hyperlink"/>
            <w:color w:val="FF0000"/>
          </w:rPr>
          <w:t>life cycle of thread</w:t>
        </w:r>
        <w:r w:rsidR="000F79BD">
          <w:fldChar w:fldCharType="end"/>
        </w:r>
        <w:r>
          <w:t>.</w:t>
        </w:r>
      </w:ins>
    </w:p>
    <w:p w:rsidR="00384379" w:rsidRDefault="00384379" w:rsidP="00384379">
      <w:pPr>
        <w:pStyle w:val="NormalWeb"/>
        <w:spacing w:before="0" w:beforeAutospacing="0" w:after="390" w:afterAutospacing="0"/>
        <w:ind w:left="600"/>
        <w:rPr>
          <w:ins w:id="1398" w:author="Unknown"/>
        </w:rPr>
      </w:pPr>
      <w:bookmarkStart w:id="1399" w:name="thread-run-method"/>
      <w:bookmarkEnd w:id="1399"/>
      <w:ins w:id="1400" w:author="Unknown">
        <w:r>
          <w:br/>
          <w:t>[sociallocker id=”2713″]</w:t>
        </w:r>
      </w:ins>
    </w:p>
    <w:p w:rsidR="00384379" w:rsidRDefault="00384379" w:rsidP="00C306AB">
      <w:pPr>
        <w:pStyle w:val="Heading3"/>
        <w:numPr>
          <w:ilvl w:val="0"/>
          <w:numId w:val="63"/>
        </w:numPr>
        <w:spacing w:before="0" w:beforeAutospacing="0" w:after="240" w:afterAutospacing="0"/>
        <w:ind w:left="600"/>
        <w:rPr>
          <w:ins w:id="1401" w:author="Unknown"/>
          <w:color w:val="000000"/>
          <w:sz w:val="36"/>
          <w:szCs w:val="36"/>
        </w:rPr>
      </w:pPr>
      <w:ins w:id="1402" w:author="Unknown">
        <w:r>
          <w:rPr>
            <w:color w:val="000000"/>
            <w:sz w:val="36"/>
            <w:szCs w:val="36"/>
          </w:rPr>
          <w:t>Can we call run() method of a Thread class?</w:t>
        </w:r>
      </w:ins>
    </w:p>
    <w:p w:rsidR="00384379" w:rsidRDefault="00384379" w:rsidP="00384379">
      <w:pPr>
        <w:pStyle w:val="NormalWeb"/>
        <w:spacing w:before="0" w:beforeAutospacing="0" w:after="390" w:afterAutospacing="0"/>
        <w:ind w:left="600"/>
        <w:rPr>
          <w:ins w:id="1403" w:author="Unknown"/>
        </w:rPr>
      </w:pPr>
      <w:ins w:id="1404" w:author="Unknown">
        <w:r>
          <w:t>Yes, we can call run() method of a Thread class but then it will behave like a normal method. To actually execute it in a Thread, we need to start it using</w:t>
        </w:r>
        <w:r>
          <w:rPr>
            <w:rStyle w:val="apple-converted-space"/>
          </w:rPr>
          <w:t> </w:t>
        </w:r>
        <w:r>
          <w:rPr>
            <w:rStyle w:val="Strong"/>
          </w:rPr>
          <w:t>Thread.start()</w:t>
        </w:r>
        <w:r>
          <w:rPr>
            <w:rStyle w:val="apple-converted-space"/>
          </w:rPr>
          <w:t> </w:t>
        </w:r>
        <w:r>
          <w:t>method.</w:t>
        </w:r>
      </w:ins>
    </w:p>
    <w:p w:rsidR="00384379" w:rsidRDefault="00384379" w:rsidP="00C306AB">
      <w:pPr>
        <w:pStyle w:val="Heading3"/>
        <w:numPr>
          <w:ilvl w:val="0"/>
          <w:numId w:val="63"/>
        </w:numPr>
        <w:spacing w:before="0" w:beforeAutospacing="0" w:after="240" w:afterAutospacing="0"/>
        <w:ind w:left="600"/>
        <w:rPr>
          <w:ins w:id="1405" w:author="Unknown"/>
          <w:color w:val="000000"/>
          <w:sz w:val="36"/>
          <w:szCs w:val="36"/>
        </w:rPr>
      </w:pPr>
      <w:bookmarkStart w:id="1406" w:name="thread-sleep"/>
      <w:bookmarkEnd w:id="1406"/>
      <w:ins w:id="1407" w:author="Unknown">
        <w:r>
          <w:rPr>
            <w:color w:val="000000"/>
            <w:sz w:val="36"/>
            <w:szCs w:val="36"/>
          </w:rPr>
          <w:t>How can we pause the execution of a Thread for specific time?</w:t>
        </w:r>
      </w:ins>
    </w:p>
    <w:p w:rsidR="00384379" w:rsidRDefault="00384379" w:rsidP="00384379">
      <w:pPr>
        <w:pStyle w:val="NormalWeb"/>
        <w:spacing w:before="0" w:beforeAutospacing="0" w:after="390" w:afterAutospacing="0"/>
        <w:ind w:left="600"/>
        <w:rPr>
          <w:ins w:id="1408" w:author="Unknown"/>
        </w:rPr>
      </w:pPr>
      <w:ins w:id="1409" w:author="Unknown">
        <w:r>
          <w:lastRenderedPageBreak/>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ins>
    </w:p>
    <w:p w:rsidR="00384379" w:rsidRDefault="00384379" w:rsidP="00C306AB">
      <w:pPr>
        <w:pStyle w:val="Heading3"/>
        <w:numPr>
          <w:ilvl w:val="0"/>
          <w:numId w:val="63"/>
        </w:numPr>
        <w:spacing w:before="0" w:beforeAutospacing="0" w:after="240" w:afterAutospacing="0"/>
        <w:ind w:left="600"/>
        <w:rPr>
          <w:ins w:id="1410" w:author="Unknown"/>
          <w:color w:val="000000"/>
          <w:sz w:val="36"/>
          <w:szCs w:val="36"/>
        </w:rPr>
      </w:pPr>
      <w:bookmarkStart w:id="1411" w:name="thread-priority"/>
      <w:bookmarkEnd w:id="1411"/>
      <w:ins w:id="1412" w:author="Unknown">
        <w:r>
          <w:rPr>
            <w:color w:val="000000"/>
            <w:sz w:val="36"/>
            <w:szCs w:val="36"/>
          </w:rPr>
          <w:t>What do you understand about Thread Priority?</w:t>
        </w:r>
      </w:ins>
    </w:p>
    <w:p w:rsidR="00384379" w:rsidRDefault="00384379" w:rsidP="00384379">
      <w:pPr>
        <w:pStyle w:val="NormalWeb"/>
        <w:spacing w:before="0" w:beforeAutospacing="0" w:after="390" w:afterAutospacing="0"/>
        <w:ind w:left="600"/>
        <w:rPr>
          <w:ins w:id="1413" w:author="Unknown"/>
        </w:rPr>
      </w:pPr>
      <w:ins w:id="1414" w:author="Unknown">
        <w: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w:t>
        </w:r>
        <w:r>
          <w:rPr>
            <w:rStyle w:val="apple-converted-space"/>
          </w:rPr>
          <w:t> </w:t>
        </w:r>
        <w:r>
          <w:rPr>
            <w:rStyle w:val="Emphasis"/>
            <w:rFonts w:eastAsiaTheme="majorEastAsia"/>
          </w:rPr>
          <w:t>int</w:t>
        </w:r>
        <w:r>
          <w:rPr>
            <w:rStyle w:val="apple-converted-space"/>
          </w:rPr>
          <w:t> </w:t>
        </w:r>
        <w:r>
          <w:t>whose value varies from 1 to 10 where 1 is the lowest priority thread and 10 is the highest priority thread.</w:t>
        </w:r>
      </w:ins>
    </w:p>
    <w:p w:rsidR="00384379" w:rsidRDefault="00384379" w:rsidP="00C306AB">
      <w:pPr>
        <w:pStyle w:val="Heading3"/>
        <w:numPr>
          <w:ilvl w:val="0"/>
          <w:numId w:val="63"/>
        </w:numPr>
        <w:spacing w:before="0" w:beforeAutospacing="0" w:after="240" w:afterAutospacing="0"/>
        <w:ind w:left="600"/>
        <w:rPr>
          <w:ins w:id="1415" w:author="Unknown"/>
          <w:color w:val="000000"/>
          <w:sz w:val="36"/>
          <w:szCs w:val="36"/>
        </w:rPr>
      </w:pPr>
      <w:bookmarkStart w:id="1416" w:name="thread-scheduler"/>
      <w:bookmarkEnd w:id="1416"/>
      <w:ins w:id="1417" w:author="Unknown">
        <w:r>
          <w:rPr>
            <w:color w:val="000000"/>
            <w:sz w:val="36"/>
            <w:szCs w:val="36"/>
          </w:rPr>
          <w:t>What is Thread Scheduler and Time Slicing?</w:t>
        </w:r>
      </w:ins>
    </w:p>
    <w:p w:rsidR="00384379" w:rsidRDefault="00384379" w:rsidP="00384379">
      <w:pPr>
        <w:pStyle w:val="NormalWeb"/>
        <w:spacing w:before="0" w:beforeAutospacing="0" w:after="390" w:afterAutospacing="0"/>
        <w:ind w:left="600"/>
        <w:rPr>
          <w:ins w:id="1418" w:author="Unknown"/>
        </w:rPr>
      </w:pPr>
      <w:ins w:id="1419" w:author="Unknown">
        <w: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ins>
    </w:p>
    <w:p w:rsidR="00384379" w:rsidRDefault="00384379" w:rsidP="00C306AB">
      <w:pPr>
        <w:pStyle w:val="Heading3"/>
        <w:numPr>
          <w:ilvl w:val="0"/>
          <w:numId w:val="63"/>
        </w:numPr>
        <w:spacing w:before="0" w:beforeAutospacing="0" w:after="240" w:afterAutospacing="0"/>
        <w:ind w:left="600"/>
        <w:rPr>
          <w:ins w:id="1420" w:author="Unknown"/>
          <w:color w:val="000000"/>
          <w:sz w:val="36"/>
          <w:szCs w:val="36"/>
        </w:rPr>
      </w:pPr>
      <w:bookmarkStart w:id="1421" w:name="context-switching"/>
      <w:bookmarkEnd w:id="1421"/>
      <w:ins w:id="1422" w:author="Unknown">
        <w:r>
          <w:rPr>
            <w:color w:val="000000"/>
            <w:sz w:val="36"/>
            <w:szCs w:val="36"/>
          </w:rPr>
          <w:t>What is context-switching in multi-threading?</w:t>
        </w:r>
      </w:ins>
    </w:p>
    <w:p w:rsidR="00384379" w:rsidRDefault="00384379" w:rsidP="00384379">
      <w:pPr>
        <w:pStyle w:val="NormalWeb"/>
        <w:spacing w:before="0" w:beforeAutospacing="0" w:after="390" w:afterAutospacing="0"/>
        <w:ind w:left="600"/>
        <w:rPr>
          <w:ins w:id="1423" w:author="Unknown"/>
        </w:rPr>
      </w:pPr>
      <w:ins w:id="1424" w:author="Unknown">
        <w: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ins>
    </w:p>
    <w:p w:rsidR="00384379" w:rsidRDefault="00384379" w:rsidP="00C306AB">
      <w:pPr>
        <w:pStyle w:val="Heading3"/>
        <w:numPr>
          <w:ilvl w:val="0"/>
          <w:numId w:val="63"/>
        </w:numPr>
        <w:spacing w:before="0" w:beforeAutospacing="0" w:after="240" w:afterAutospacing="0"/>
        <w:ind w:left="600"/>
        <w:rPr>
          <w:ins w:id="1425" w:author="Unknown"/>
          <w:color w:val="000000"/>
          <w:sz w:val="36"/>
          <w:szCs w:val="36"/>
        </w:rPr>
      </w:pPr>
      <w:bookmarkStart w:id="1426" w:name="thread-join"/>
      <w:bookmarkEnd w:id="1426"/>
      <w:ins w:id="1427" w:author="Unknown">
        <w:r>
          <w:rPr>
            <w:color w:val="000000"/>
            <w:sz w:val="36"/>
            <w:szCs w:val="36"/>
          </w:rPr>
          <w:t>How can we make sure main() is the last thread to finish in Java Program?</w:t>
        </w:r>
      </w:ins>
    </w:p>
    <w:p w:rsidR="00384379" w:rsidRDefault="00384379" w:rsidP="00384379">
      <w:pPr>
        <w:pStyle w:val="NormalWeb"/>
        <w:spacing w:before="0" w:beforeAutospacing="0" w:after="390" w:afterAutospacing="0"/>
        <w:ind w:left="600"/>
        <w:rPr>
          <w:ins w:id="1428" w:author="Unknown"/>
        </w:rPr>
      </w:pPr>
      <w:ins w:id="1429" w:author="Unknown">
        <w:r>
          <w:t>We can use Thread join() method to make sure all the threads created by the program is dead before finishing the main function. Here is an article about</w:t>
        </w:r>
        <w:r>
          <w:rPr>
            <w:rStyle w:val="apple-converted-space"/>
          </w:rPr>
          <w:t> </w:t>
        </w:r>
        <w:r w:rsidR="000F79BD">
          <w:fldChar w:fldCharType="begin"/>
        </w:r>
        <w:r>
          <w:instrText xml:space="preserve"> HYPERLINK "http://www.journaldev.com/1024/java-thread-join-example" </w:instrText>
        </w:r>
        <w:r w:rsidR="000F79BD">
          <w:fldChar w:fldCharType="separate"/>
        </w:r>
        <w:r>
          <w:rPr>
            <w:rStyle w:val="Hyperlink"/>
            <w:color w:val="FF0000"/>
          </w:rPr>
          <w:t>Thread join method</w:t>
        </w:r>
        <w:r w:rsidR="000F79BD">
          <w:fldChar w:fldCharType="end"/>
        </w:r>
        <w:r>
          <w:t>.</w:t>
        </w:r>
      </w:ins>
    </w:p>
    <w:p w:rsidR="00384379" w:rsidRDefault="00384379" w:rsidP="00C306AB">
      <w:pPr>
        <w:pStyle w:val="Heading3"/>
        <w:numPr>
          <w:ilvl w:val="0"/>
          <w:numId w:val="63"/>
        </w:numPr>
        <w:spacing w:before="0" w:beforeAutospacing="0" w:after="240" w:afterAutospacing="0"/>
        <w:ind w:left="600"/>
        <w:rPr>
          <w:ins w:id="1430" w:author="Unknown"/>
          <w:color w:val="000000"/>
          <w:sz w:val="36"/>
          <w:szCs w:val="36"/>
        </w:rPr>
      </w:pPr>
      <w:bookmarkStart w:id="1431" w:name="thread-communication"/>
      <w:bookmarkEnd w:id="1431"/>
      <w:ins w:id="1432" w:author="Unknown">
        <w:r>
          <w:rPr>
            <w:color w:val="000000"/>
            <w:sz w:val="36"/>
            <w:szCs w:val="36"/>
          </w:rPr>
          <w:t>How does thread communicate with each other?</w:t>
        </w:r>
      </w:ins>
    </w:p>
    <w:p w:rsidR="00384379" w:rsidRDefault="00384379" w:rsidP="00384379">
      <w:pPr>
        <w:pStyle w:val="NormalWeb"/>
        <w:spacing w:before="0" w:beforeAutospacing="0" w:after="390" w:afterAutospacing="0"/>
        <w:ind w:left="600"/>
        <w:rPr>
          <w:ins w:id="1433" w:author="Unknown"/>
        </w:rPr>
      </w:pPr>
      <w:ins w:id="1434" w:author="Unknown">
        <w:r>
          <w:t>When threads share resources, communication between Threads is important to coordinate their efforts. Object class wait(), notify() and notifyAll() methods allows threads to communicate about the lock status of a resource. Check this post to learn more about</w:t>
        </w:r>
        <w:r>
          <w:rPr>
            <w:rStyle w:val="apple-converted-space"/>
          </w:rPr>
          <w:t> </w:t>
        </w:r>
        <w:r w:rsidR="000F79BD">
          <w:fldChar w:fldCharType="begin"/>
        </w:r>
        <w:r>
          <w:instrText xml:space="preserve"> HYPERLINK "http://www.journaldev.com/1037/java-thread-wait-notify-and-notifyall-example" </w:instrText>
        </w:r>
        <w:r w:rsidR="000F79BD">
          <w:fldChar w:fldCharType="separate"/>
        </w:r>
        <w:r>
          <w:rPr>
            <w:rStyle w:val="Hyperlink"/>
            <w:color w:val="FF0000"/>
          </w:rPr>
          <w:t>thread wait, notify and notifyAll</w:t>
        </w:r>
        <w:r w:rsidR="000F79BD">
          <w:fldChar w:fldCharType="end"/>
        </w:r>
        <w:r>
          <w:t>.</w:t>
        </w:r>
      </w:ins>
    </w:p>
    <w:p w:rsidR="00384379" w:rsidRDefault="00384379" w:rsidP="00C306AB">
      <w:pPr>
        <w:pStyle w:val="Heading3"/>
        <w:numPr>
          <w:ilvl w:val="0"/>
          <w:numId w:val="63"/>
        </w:numPr>
        <w:spacing w:before="0" w:beforeAutospacing="0" w:after="240" w:afterAutospacing="0"/>
        <w:ind w:left="600"/>
        <w:rPr>
          <w:ins w:id="1435" w:author="Unknown"/>
          <w:color w:val="000000"/>
          <w:sz w:val="36"/>
          <w:szCs w:val="36"/>
        </w:rPr>
      </w:pPr>
      <w:bookmarkStart w:id="1436" w:name="object-wait-notify"/>
      <w:bookmarkEnd w:id="1436"/>
      <w:ins w:id="1437" w:author="Unknown">
        <w:r>
          <w:rPr>
            <w:color w:val="000000"/>
            <w:sz w:val="36"/>
            <w:szCs w:val="36"/>
          </w:rPr>
          <w:lastRenderedPageBreak/>
          <w:t>Why thread communication methods wait(), notify() and notifyAll() are in Object class?</w:t>
        </w:r>
      </w:ins>
    </w:p>
    <w:p w:rsidR="00384379" w:rsidRDefault="00384379" w:rsidP="00384379">
      <w:pPr>
        <w:pStyle w:val="NormalWeb"/>
        <w:spacing w:before="0" w:beforeAutospacing="0" w:after="390" w:afterAutospacing="0"/>
        <w:ind w:left="600"/>
        <w:rPr>
          <w:ins w:id="1438" w:author="Unknown"/>
        </w:rPr>
      </w:pPr>
      <w:ins w:id="1439" w:author="Unknown">
        <w: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ins>
    </w:p>
    <w:p w:rsidR="00384379" w:rsidRDefault="00384379" w:rsidP="00C306AB">
      <w:pPr>
        <w:pStyle w:val="Heading3"/>
        <w:numPr>
          <w:ilvl w:val="0"/>
          <w:numId w:val="63"/>
        </w:numPr>
        <w:spacing w:before="0" w:beforeAutospacing="0" w:after="240" w:afterAutospacing="0"/>
        <w:ind w:left="600"/>
        <w:rPr>
          <w:ins w:id="1440" w:author="Unknown"/>
          <w:color w:val="000000"/>
          <w:sz w:val="36"/>
          <w:szCs w:val="36"/>
        </w:rPr>
      </w:pPr>
      <w:bookmarkStart w:id="1441" w:name="synchronized-wait-notify"/>
      <w:bookmarkEnd w:id="1441"/>
      <w:ins w:id="1442" w:author="Unknown">
        <w:r>
          <w:rPr>
            <w:color w:val="000000"/>
            <w:sz w:val="36"/>
            <w:szCs w:val="36"/>
          </w:rPr>
          <w:t>Why wait(), notify() and notifyAll() methods have to be called from synchronized method or block?</w:t>
        </w:r>
      </w:ins>
    </w:p>
    <w:p w:rsidR="00384379" w:rsidRDefault="00384379" w:rsidP="00384379">
      <w:pPr>
        <w:pStyle w:val="NormalWeb"/>
        <w:spacing w:before="0" w:beforeAutospacing="0" w:after="390" w:afterAutospacing="0"/>
        <w:ind w:left="600"/>
        <w:rPr>
          <w:ins w:id="1443" w:author="Unknown"/>
        </w:rPr>
      </w:pPr>
      <w:ins w:id="1444" w:author="Unknown">
        <w: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ins>
    </w:p>
    <w:p w:rsidR="00384379" w:rsidRDefault="00384379" w:rsidP="00C306AB">
      <w:pPr>
        <w:pStyle w:val="Heading3"/>
        <w:numPr>
          <w:ilvl w:val="0"/>
          <w:numId w:val="63"/>
        </w:numPr>
        <w:spacing w:before="0" w:beforeAutospacing="0" w:after="240" w:afterAutospacing="0"/>
        <w:ind w:left="600"/>
        <w:rPr>
          <w:ins w:id="1445" w:author="Unknown"/>
          <w:color w:val="000000"/>
          <w:sz w:val="36"/>
          <w:szCs w:val="36"/>
        </w:rPr>
      </w:pPr>
      <w:bookmarkStart w:id="1446" w:name="thread-sleep-yield-static"/>
      <w:bookmarkEnd w:id="1446"/>
      <w:ins w:id="1447" w:author="Unknown">
        <w:r>
          <w:rPr>
            <w:color w:val="000000"/>
            <w:sz w:val="36"/>
            <w:szCs w:val="36"/>
          </w:rPr>
          <w:t>Why Thread sleep() and yield() methods are static?</w:t>
        </w:r>
      </w:ins>
    </w:p>
    <w:p w:rsidR="00384379" w:rsidRDefault="00384379" w:rsidP="00384379">
      <w:pPr>
        <w:pStyle w:val="NormalWeb"/>
        <w:spacing w:before="0" w:beforeAutospacing="0" w:after="390" w:afterAutospacing="0"/>
        <w:ind w:left="600"/>
      </w:pPr>
      <w:ins w:id="1448" w:author="Unknown">
        <w: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ins>
    </w:p>
    <w:p w:rsidR="00536FC5" w:rsidRPr="00536FC5" w:rsidRDefault="00536FC5" w:rsidP="00384379">
      <w:pPr>
        <w:pStyle w:val="NormalWeb"/>
        <w:spacing w:before="0" w:beforeAutospacing="0" w:after="390" w:afterAutospacing="0"/>
        <w:ind w:left="600"/>
        <w:rPr>
          <w:ins w:id="1449" w:author="Unknown"/>
          <w:i/>
        </w:rPr>
      </w:pPr>
      <w:r w:rsidRPr="0009129A">
        <w:rPr>
          <w:i/>
          <w:highlight w:val="yellow"/>
        </w:rPr>
        <w:t xml:space="preserve">Yield </w:t>
      </w:r>
      <w:r w:rsidR="0009129A" w:rsidRPr="0009129A">
        <w:rPr>
          <w:i/>
          <w:highlight w:val="yellow"/>
        </w:rPr>
        <w:t>method of thread?</w:t>
      </w:r>
    </w:p>
    <w:p w:rsidR="00384379" w:rsidRDefault="00384379" w:rsidP="00C306AB">
      <w:pPr>
        <w:pStyle w:val="Heading3"/>
        <w:numPr>
          <w:ilvl w:val="0"/>
          <w:numId w:val="63"/>
        </w:numPr>
        <w:spacing w:before="0" w:beforeAutospacing="0" w:after="240" w:afterAutospacing="0"/>
        <w:ind w:left="600"/>
        <w:rPr>
          <w:ins w:id="1450" w:author="Unknown"/>
          <w:color w:val="000000"/>
          <w:sz w:val="36"/>
          <w:szCs w:val="36"/>
        </w:rPr>
      </w:pPr>
      <w:bookmarkStart w:id="1451" w:name="thread-safety"/>
      <w:bookmarkEnd w:id="1451"/>
      <w:ins w:id="1452" w:author="Unknown">
        <w:r>
          <w:rPr>
            <w:color w:val="000000"/>
            <w:sz w:val="36"/>
            <w:szCs w:val="36"/>
          </w:rPr>
          <w:t>How can we achieve thread safety in Java?</w:t>
        </w:r>
      </w:ins>
    </w:p>
    <w:p w:rsidR="00384379" w:rsidRDefault="00384379" w:rsidP="00384379">
      <w:pPr>
        <w:pStyle w:val="NormalWeb"/>
        <w:spacing w:before="0" w:beforeAutospacing="0" w:after="390" w:afterAutospacing="0"/>
        <w:ind w:left="600"/>
        <w:rPr>
          <w:ins w:id="1453" w:author="Unknown"/>
        </w:rPr>
      </w:pPr>
      <w:ins w:id="1454" w:author="Unknown">
        <w:r>
          <w:t>There are several ways to achieve thread safety in java – synchronization, atomic concurrent classes, implementing concurrent Lock interface, using volatile keyword, using immutable classes and Thread safe classes. Learn more at</w:t>
        </w:r>
        <w:r>
          <w:rPr>
            <w:rStyle w:val="apple-converted-space"/>
          </w:rPr>
          <w:t> </w:t>
        </w:r>
        <w:r w:rsidR="000F79BD">
          <w:fldChar w:fldCharType="begin"/>
        </w:r>
        <w:r>
          <w:instrText xml:space="preserve"> HYPERLINK "http://www.journaldev.com/1061/thread-safety-in-java" </w:instrText>
        </w:r>
        <w:r w:rsidR="000F79BD">
          <w:fldChar w:fldCharType="separate"/>
        </w:r>
        <w:r>
          <w:rPr>
            <w:rStyle w:val="Hyperlink"/>
            <w:color w:val="FF0000"/>
          </w:rPr>
          <w:t>thread safety tutorial</w:t>
        </w:r>
        <w:r w:rsidR="000F79BD">
          <w:fldChar w:fldCharType="end"/>
        </w:r>
        <w:r>
          <w:t>.</w:t>
        </w:r>
      </w:ins>
    </w:p>
    <w:p w:rsidR="00384379" w:rsidRDefault="00384379" w:rsidP="00C306AB">
      <w:pPr>
        <w:pStyle w:val="Heading3"/>
        <w:numPr>
          <w:ilvl w:val="0"/>
          <w:numId w:val="63"/>
        </w:numPr>
        <w:spacing w:before="0" w:beforeAutospacing="0" w:after="240" w:afterAutospacing="0"/>
        <w:ind w:left="600"/>
        <w:rPr>
          <w:ins w:id="1455" w:author="Unknown"/>
          <w:color w:val="000000"/>
          <w:sz w:val="36"/>
          <w:szCs w:val="36"/>
        </w:rPr>
      </w:pPr>
      <w:bookmarkStart w:id="1456" w:name="volatile-keyword"/>
      <w:bookmarkEnd w:id="1456"/>
      <w:ins w:id="1457" w:author="Unknown">
        <w:r>
          <w:rPr>
            <w:color w:val="000000"/>
            <w:sz w:val="36"/>
            <w:szCs w:val="36"/>
          </w:rPr>
          <w:t>What is volatile keyword in Java</w:t>
        </w:r>
      </w:ins>
    </w:p>
    <w:p w:rsidR="00384379" w:rsidRDefault="00384379" w:rsidP="00384379">
      <w:pPr>
        <w:pStyle w:val="NormalWeb"/>
        <w:spacing w:before="0" w:beforeAutospacing="0" w:after="390" w:afterAutospacing="0"/>
        <w:ind w:left="600"/>
        <w:rPr>
          <w:ins w:id="1458" w:author="Unknown"/>
        </w:rPr>
      </w:pPr>
      <w:ins w:id="1459" w:author="Unknown">
        <w:r>
          <w:t>When we use volatile keyword with a variable, all the threads read it’s value directly from the memory and don’t cache it. This makes sure that the value read is the same as in the memory.</w:t>
        </w:r>
      </w:ins>
    </w:p>
    <w:p w:rsidR="00384379" w:rsidRDefault="00384379" w:rsidP="00C306AB">
      <w:pPr>
        <w:pStyle w:val="Heading3"/>
        <w:numPr>
          <w:ilvl w:val="0"/>
          <w:numId w:val="63"/>
        </w:numPr>
        <w:spacing w:before="0" w:beforeAutospacing="0" w:after="240" w:afterAutospacing="0"/>
        <w:ind w:left="600"/>
        <w:rPr>
          <w:ins w:id="1460" w:author="Unknown"/>
          <w:color w:val="000000"/>
          <w:sz w:val="36"/>
          <w:szCs w:val="36"/>
        </w:rPr>
      </w:pPr>
      <w:bookmarkStart w:id="1461" w:name="synchronized-method-vs-block"/>
      <w:bookmarkEnd w:id="1461"/>
      <w:ins w:id="1462" w:author="Unknown">
        <w:r>
          <w:rPr>
            <w:color w:val="000000"/>
            <w:sz w:val="36"/>
            <w:szCs w:val="36"/>
          </w:rPr>
          <w:lastRenderedPageBreak/>
          <w:t>Which is more preferred – Synchronized method or Synchronized block?</w:t>
        </w:r>
      </w:ins>
    </w:p>
    <w:p w:rsidR="00384379" w:rsidRDefault="00384379" w:rsidP="00384379">
      <w:pPr>
        <w:pStyle w:val="NormalWeb"/>
        <w:spacing w:before="0" w:beforeAutospacing="0" w:after="390" w:afterAutospacing="0"/>
        <w:ind w:left="600"/>
        <w:rPr>
          <w:ins w:id="1463" w:author="Unknown"/>
        </w:rPr>
      </w:pPr>
      <w:ins w:id="1464" w:author="Unknown">
        <w: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ins>
    </w:p>
    <w:p w:rsidR="00384379" w:rsidRDefault="00384379" w:rsidP="00C306AB">
      <w:pPr>
        <w:pStyle w:val="Heading3"/>
        <w:numPr>
          <w:ilvl w:val="0"/>
          <w:numId w:val="63"/>
        </w:numPr>
        <w:spacing w:before="0" w:beforeAutospacing="0" w:after="240" w:afterAutospacing="0"/>
        <w:ind w:left="600"/>
        <w:rPr>
          <w:ins w:id="1465" w:author="Unknown"/>
          <w:color w:val="000000"/>
          <w:sz w:val="36"/>
          <w:szCs w:val="36"/>
        </w:rPr>
      </w:pPr>
      <w:bookmarkStart w:id="1466" w:name="daemon-thread"/>
      <w:bookmarkEnd w:id="1466"/>
      <w:ins w:id="1467" w:author="Unknown">
        <w:r>
          <w:rPr>
            <w:color w:val="000000"/>
            <w:sz w:val="36"/>
            <w:szCs w:val="36"/>
          </w:rPr>
          <w:t>How to create daemon thread in Java?</w:t>
        </w:r>
      </w:ins>
    </w:p>
    <w:p w:rsidR="00384379" w:rsidRDefault="00384379" w:rsidP="00384379">
      <w:pPr>
        <w:pStyle w:val="NormalWeb"/>
        <w:spacing w:before="0" w:beforeAutospacing="0" w:after="390" w:afterAutospacing="0"/>
        <w:ind w:left="600"/>
        <w:rPr>
          <w:ins w:id="1468" w:author="Unknown"/>
        </w:rPr>
      </w:pPr>
      <w:ins w:id="1469" w:author="Unknown">
        <w:r>
          <w:t>Thread class setDaemon(true) can be used to create daemon thread in java. We need to call this method before calling start() method else it will throw IllegalThreadStateException.</w:t>
        </w:r>
      </w:ins>
    </w:p>
    <w:p w:rsidR="00384379" w:rsidRDefault="00384379" w:rsidP="00C306AB">
      <w:pPr>
        <w:pStyle w:val="Heading3"/>
        <w:numPr>
          <w:ilvl w:val="0"/>
          <w:numId w:val="63"/>
        </w:numPr>
        <w:spacing w:before="0" w:beforeAutospacing="0" w:after="240" w:afterAutospacing="0"/>
        <w:ind w:left="600"/>
        <w:rPr>
          <w:ins w:id="1470" w:author="Unknown"/>
          <w:color w:val="000000"/>
          <w:sz w:val="36"/>
          <w:szCs w:val="36"/>
        </w:rPr>
      </w:pPr>
      <w:bookmarkStart w:id="1471" w:name="thread-local"/>
      <w:bookmarkEnd w:id="1471"/>
      <w:ins w:id="1472" w:author="Unknown">
        <w:r>
          <w:rPr>
            <w:color w:val="000000"/>
            <w:sz w:val="36"/>
            <w:szCs w:val="36"/>
          </w:rPr>
          <w:t>What is ThreadLocal?</w:t>
        </w:r>
      </w:ins>
    </w:p>
    <w:p w:rsidR="00384379" w:rsidRDefault="00384379" w:rsidP="00384379">
      <w:pPr>
        <w:pStyle w:val="NormalWeb"/>
        <w:spacing w:before="0" w:beforeAutospacing="0" w:after="390" w:afterAutospacing="0"/>
        <w:ind w:left="600"/>
        <w:rPr>
          <w:ins w:id="1473" w:author="Unknown"/>
        </w:rPr>
      </w:pPr>
      <w:ins w:id="1474" w:author="Unknown">
        <w:r>
          <w:t>Java ThreadLocal is used to create thread-local variables. We know that all threads of an Object share it’s variables, so if the variable is not thread safe, we can use synchronization but if we want to avoid synchronization, we can use ThreadLocal variables.</w:t>
        </w:r>
        <w:r>
          <w:br/>
          <w:t>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w:t>
        </w:r>
        <w:r>
          <w:rPr>
            <w:rStyle w:val="apple-converted-space"/>
          </w:rPr>
          <w:t> </w:t>
        </w:r>
        <w:r w:rsidR="000F79BD">
          <w:fldChar w:fldCharType="begin"/>
        </w:r>
        <w:r>
          <w:instrText xml:space="preserve"> HYPERLINK "http://www.journaldev.com/1076/java-threadlocal-example" </w:instrText>
        </w:r>
        <w:r w:rsidR="000F79BD">
          <w:fldChar w:fldCharType="separate"/>
        </w:r>
        <w:r>
          <w:rPr>
            <w:rStyle w:val="Hyperlink"/>
            <w:color w:val="FF0000"/>
          </w:rPr>
          <w:t>ThreadLocal Example</w:t>
        </w:r>
        <w:r w:rsidR="000F79BD">
          <w:fldChar w:fldCharType="end"/>
        </w:r>
        <w:r>
          <w:t>.</w:t>
        </w:r>
      </w:ins>
    </w:p>
    <w:p w:rsidR="00384379" w:rsidRDefault="00384379" w:rsidP="00C306AB">
      <w:pPr>
        <w:pStyle w:val="Heading3"/>
        <w:numPr>
          <w:ilvl w:val="0"/>
          <w:numId w:val="63"/>
        </w:numPr>
        <w:spacing w:before="0" w:beforeAutospacing="0" w:after="240" w:afterAutospacing="0"/>
        <w:ind w:left="600"/>
        <w:rPr>
          <w:ins w:id="1475" w:author="Unknown"/>
          <w:color w:val="000000"/>
          <w:sz w:val="36"/>
          <w:szCs w:val="36"/>
        </w:rPr>
      </w:pPr>
      <w:bookmarkStart w:id="1476" w:name="thread-group"/>
      <w:bookmarkEnd w:id="1476"/>
      <w:ins w:id="1477" w:author="Unknown">
        <w:r>
          <w:rPr>
            <w:color w:val="000000"/>
            <w:sz w:val="36"/>
            <w:szCs w:val="36"/>
          </w:rPr>
          <w:t>What is Thread Group? Why it’s advised not to use it?</w:t>
        </w:r>
      </w:ins>
    </w:p>
    <w:p w:rsidR="00384379" w:rsidRDefault="00384379" w:rsidP="00384379">
      <w:pPr>
        <w:pStyle w:val="NormalWeb"/>
        <w:spacing w:before="0" w:beforeAutospacing="0" w:after="390" w:afterAutospacing="0"/>
        <w:ind w:left="600"/>
        <w:rPr>
          <w:ins w:id="1478" w:author="Unknown"/>
        </w:rPr>
      </w:pPr>
      <w:ins w:id="1479" w:author="Unknown">
        <w:r>
          <w:t>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w:t>
        </w:r>
        <w:r>
          <w:rPr>
            <w:rStyle w:val="Emphasis"/>
            <w:rFonts w:eastAsiaTheme="majorEastAsia"/>
          </w:rPr>
          <w:t>setUncaughtExceptionHandler(UncaughtExceptionHandler eh)</w:t>
        </w:r>
        <w:r>
          <w:rPr>
            <w:rStyle w:val="apple-converted-space"/>
          </w:rPr>
          <w:t> </w:t>
        </w:r>
        <w:r>
          <w:t>method using which we can add uncaught exception handler to the thread. So ThreadGroup is obsolete and hence not advised to use anymore.</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480" w:author="Unknown"/>
          <w:rStyle w:val="pln"/>
          <w:color w:val="000000"/>
          <w:sz w:val="24"/>
          <w:szCs w:val="24"/>
        </w:rPr>
      </w:pPr>
      <w:ins w:id="1481" w:author="Unknown">
        <w:r>
          <w:rPr>
            <w:rStyle w:val="pln"/>
            <w:color w:val="000000"/>
            <w:sz w:val="24"/>
            <w:szCs w:val="24"/>
          </w:rPr>
          <w:t>t1</w:t>
        </w:r>
        <w:r>
          <w:rPr>
            <w:rStyle w:val="pun"/>
            <w:color w:val="666600"/>
            <w:sz w:val="24"/>
            <w:szCs w:val="24"/>
          </w:rPr>
          <w:t>.</w:t>
        </w:r>
        <w:r>
          <w:rPr>
            <w:rStyle w:val="pln"/>
            <w:color w:val="000000"/>
            <w:sz w:val="24"/>
            <w:szCs w:val="24"/>
          </w:rPr>
          <w:t>setUncaughtExceptionHandler</w:t>
        </w:r>
        <w:r>
          <w:rPr>
            <w:rStyle w:val="pun"/>
            <w:color w:val="666600"/>
            <w:sz w:val="24"/>
            <w:szCs w:val="24"/>
          </w:rPr>
          <w:t>(</w:t>
        </w:r>
        <w:r>
          <w:rPr>
            <w:rStyle w:val="kwd"/>
            <w:color w:val="000088"/>
            <w:sz w:val="24"/>
            <w:szCs w:val="24"/>
          </w:rPr>
          <w:t>new</w:t>
        </w:r>
        <w:r>
          <w:rPr>
            <w:rStyle w:val="pln"/>
            <w:color w:val="000000"/>
            <w:sz w:val="24"/>
            <w:szCs w:val="24"/>
          </w:rPr>
          <w:t xml:space="preserve"> </w:t>
        </w:r>
        <w:r>
          <w:rPr>
            <w:rStyle w:val="typ"/>
            <w:color w:val="660066"/>
            <w:sz w:val="24"/>
            <w:szCs w:val="24"/>
          </w:rPr>
          <w:t>UncaughtExceptionHandler</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482" w:author="Unknown"/>
          <w:rStyle w:val="pln"/>
          <w:color w:val="000000"/>
          <w:sz w:val="24"/>
          <w:szCs w:val="24"/>
        </w:rPr>
      </w:pPr>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483" w:author="Unknown"/>
          <w:rStyle w:val="pln"/>
          <w:color w:val="000000"/>
          <w:sz w:val="24"/>
          <w:szCs w:val="24"/>
        </w:rPr>
      </w:pPr>
      <w:ins w:id="1484" w:author="Unknown">
        <w:r>
          <w:rPr>
            <w:rStyle w:val="lit"/>
            <w:color w:val="006666"/>
            <w:sz w:val="24"/>
            <w:szCs w:val="24"/>
          </w:rPr>
          <w:t>@Override</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485" w:author="Unknown"/>
          <w:rStyle w:val="pln"/>
          <w:color w:val="000000"/>
          <w:sz w:val="24"/>
          <w:szCs w:val="24"/>
        </w:rPr>
      </w:pPr>
      <w:ins w:id="1486" w:author="Unknown">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uncaughtException</w:t>
        </w:r>
        <w:r>
          <w:rPr>
            <w:rStyle w:val="pun"/>
            <w:color w:val="666600"/>
            <w:sz w:val="24"/>
            <w:szCs w:val="24"/>
          </w:rPr>
          <w:t>(</w:t>
        </w:r>
        <w:r>
          <w:rPr>
            <w:rStyle w:val="typ"/>
            <w:color w:val="660066"/>
            <w:sz w:val="24"/>
            <w:szCs w:val="24"/>
          </w:rPr>
          <w:t>Thread</w:t>
        </w:r>
        <w:r>
          <w:rPr>
            <w:rStyle w:val="pln"/>
            <w:color w:val="000000"/>
            <w:sz w:val="24"/>
            <w:szCs w:val="24"/>
          </w:rPr>
          <w:t xml:space="preserve"> t</w:t>
        </w:r>
        <w:r>
          <w:rPr>
            <w:rStyle w:val="pun"/>
            <w:color w:val="666600"/>
            <w:sz w:val="24"/>
            <w:szCs w:val="24"/>
          </w:rPr>
          <w:t>,</w:t>
        </w:r>
        <w:r>
          <w:rPr>
            <w:rStyle w:val="pln"/>
            <w:color w:val="000000"/>
            <w:sz w:val="24"/>
            <w:szCs w:val="24"/>
          </w:rPr>
          <w:t xml:space="preserve"> </w:t>
        </w:r>
        <w:r>
          <w:rPr>
            <w:rStyle w:val="typ"/>
            <w:color w:val="660066"/>
            <w:sz w:val="24"/>
            <w:szCs w:val="24"/>
          </w:rPr>
          <w:t>Throwable</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487" w:author="Unknown"/>
          <w:rStyle w:val="pln"/>
          <w:color w:val="000000"/>
          <w:sz w:val="24"/>
          <w:szCs w:val="24"/>
        </w:rPr>
      </w:pPr>
      <w:ins w:id="1488" w:author="Unknown">
        <w:r>
          <w:rPr>
            <w:rStyle w:val="pln"/>
            <w:color w:val="000000"/>
            <w:sz w:val="24"/>
            <w:szCs w:val="24"/>
          </w:rPr>
          <w:lastRenderedPageBreak/>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"exception occured:"</w:t>
        </w:r>
        <w:r>
          <w:rPr>
            <w:rStyle w:val="pun"/>
            <w:color w:val="666600"/>
            <w:sz w:val="24"/>
            <w:szCs w:val="24"/>
          </w:rPr>
          <w:t>+</w:t>
        </w:r>
        <w:r>
          <w:rPr>
            <w:rStyle w:val="pln"/>
            <w:color w:val="000000"/>
            <w:sz w:val="24"/>
            <w:szCs w:val="24"/>
          </w:rPr>
          <w:t>e</w:t>
        </w:r>
        <w:r>
          <w:rPr>
            <w:rStyle w:val="pun"/>
            <w:color w:val="666600"/>
            <w:sz w:val="24"/>
            <w:szCs w:val="24"/>
          </w:rPr>
          <w:t>.</w:t>
        </w:r>
        <w:r>
          <w:rPr>
            <w:rStyle w:val="pln"/>
            <w:color w:val="000000"/>
            <w:sz w:val="24"/>
            <w:szCs w:val="24"/>
          </w:rPr>
          <w:t>getMessage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489" w:author="Unknown"/>
          <w:rStyle w:val="pln"/>
          <w:color w:val="000000"/>
          <w:sz w:val="24"/>
          <w:szCs w:val="24"/>
        </w:rPr>
      </w:pPr>
      <w:ins w:id="1490" w:author="Unknown">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491" w:author="Unknown"/>
          <w:rStyle w:val="pln"/>
          <w:color w:val="000000"/>
          <w:sz w:val="24"/>
          <w:szCs w:val="24"/>
        </w:rPr>
      </w:pPr>
      <w:ins w:id="1492" w:author="Unknown">
        <w:r>
          <w:rPr>
            <w:rStyle w:val="pln"/>
            <w:color w:val="000000"/>
            <w:sz w:val="24"/>
            <w:szCs w:val="24"/>
          </w:rPr>
          <w:t xml:space="preserve">            </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493" w:author="Unknown"/>
          <w:sz w:val="24"/>
          <w:szCs w:val="24"/>
        </w:rPr>
      </w:pPr>
      <w:ins w:id="1494" w:author="Unknown">
        <w:r>
          <w:rPr>
            <w:rStyle w:val="pun"/>
            <w:color w:val="666600"/>
            <w:sz w:val="24"/>
            <w:szCs w:val="24"/>
          </w:rPr>
          <w:t>});</w:t>
        </w:r>
      </w:ins>
    </w:p>
    <w:p w:rsidR="00384379" w:rsidRDefault="00384379" w:rsidP="00C306AB">
      <w:pPr>
        <w:pStyle w:val="Heading3"/>
        <w:numPr>
          <w:ilvl w:val="0"/>
          <w:numId w:val="63"/>
        </w:numPr>
        <w:spacing w:before="0" w:beforeAutospacing="0" w:after="240" w:afterAutospacing="0"/>
        <w:ind w:left="600"/>
        <w:rPr>
          <w:ins w:id="1495" w:author="Unknown"/>
          <w:color w:val="000000"/>
          <w:sz w:val="36"/>
          <w:szCs w:val="36"/>
        </w:rPr>
      </w:pPr>
      <w:bookmarkStart w:id="1496" w:name="thread-dump"/>
      <w:bookmarkEnd w:id="1496"/>
      <w:ins w:id="1497" w:author="Unknown">
        <w:r>
          <w:rPr>
            <w:color w:val="000000"/>
            <w:sz w:val="36"/>
            <w:szCs w:val="36"/>
          </w:rPr>
          <w:t>What is Java Thread Dump, How can we get Java Thread dump of a Program?</w:t>
        </w:r>
      </w:ins>
    </w:p>
    <w:p w:rsidR="00384379" w:rsidRDefault="00384379" w:rsidP="00384379">
      <w:pPr>
        <w:pStyle w:val="NormalWeb"/>
        <w:spacing w:before="0" w:beforeAutospacing="0" w:after="390" w:afterAutospacing="0"/>
        <w:ind w:left="600"/>
        <w:rPr>
          <w:ins w:id="1498" w:author="Unknown"/>
        </w:rPr>
      </w:pPr>
      <w:ins w:id="1499" w:author="Unknown">
        <w:r>
          <w:t>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w:t>
        </w:r>
        <w:r>
          <w:rPr>
            <w:rStyle w:val="apple-converted-space"/>
          </w:rPr>
          <w:t> </w:t>
        </w:r>
        <w:r w:rsidR="000F79BD">
          <w:fldChar w:fldCharType="begin"/>
        </w:r>
        <w:r>
          <w:instrText xml:space="preserve"> HYPERLINK "http://www.journaldev.com/1053/how-to-generate-thread-dump-in-java" </w:instrText>
        </w:r>
        <w:r w:rsidR="000F79BD">
          <w:fldChar w:fldCharType="separate"/>
        </w:r>
        <w:r>
          <w:rPr>
            <w:rStyle w:val="Hyperlink"/>
            <w:color w:val="FF0000"/>
          </w:rPr>
          <w:t>generating thread dump in java</w:t>
        </w:r>
        <w:r w:rsidR="000F79BD">
          <w:fldChar w:fldCharType="end"/>
        </w:r>
        <w:r>
          <w:t>.</w:t>
        </w:r>
      </w:ins>
    </w:p>
    <w:p w:rsidR="00384379" w:rsidRDefault="00384379" w:rsidP="00C306AB">
      <w:pPr>
        <w:pStyle w:val="Heading3"/>
        <w:numPr>
          <w:ilvl w:val="0"/>
          <w:numId w:val="63"/>
        </w:numPr>
        <w:spacing w:before="0" w:beforeAutospacing="0" w:after="240" w:afterAutospacing="0"/>
        <w:ind w:left="600"/>
        <w:rPr>
          <w:ins w:id="1500" w:author="Unknown"/>
          <w:color w:val="000000"/>
          <w:sz w:val="36"/>
          <w:szCs w:val="36"/>
        </w:rPr>
      </w:pPr>
      <w:bookmarkStart w:id="1501" w:name="deadlock"/>
      <w:bookmarkEnd w:id="1501"/>
      <w:ins w:id="1502" w:author="Unknown">
        <w:r>
          <w:rPr>
            <w:color w:val="000000"/>
            <w:sz w:val="36"/>
            <w:szCs w:val="36"/>
          </w:rPr>
          <w:t>What is Deadlock? How to analyze and avoid deadlock situation?</w:t>
        </w:r>
      </w:ins>
    </w:p>
    <w:p w:rsidR="00384379" w:rsidRDefault="00384379" w:rsidP="00384379">
      <w:pPr>
        <w:pStyle w:val="NormalWeb"/>
        <w:spacing w:before="0" w:beforeAutospacing="0" w:after="390" w:afterAutospacing="0"/>
        <w:ind w:left="600"/>
        <w:rPr>
          <w:ins w:id="1503" w:author="Unknown"/>
        </w:rPr>
      </w:pPr>
      <w:ins w:id="1504" w:author="Unknown">
        <w:r>
          <w:t>Deadlock is a programming situation where two or more threads are blocked forever, this situation arises with at least two threads and two or more resources.</w:t>
        </w:r>
      </w:ins>
    </w:p>
    <w:p w:rsidR="00384379" w:rsidRDefault="00384379" w:rsidP="00384379">
      <w:pPr>
        <w:pStyle w:val="NormalWeb"/>
        <w:spacing w:before="0" w:beforeAutospacing="0" w:after="390" w:afterAutospacing="0"/>
        <w:ind w:left="600"/>
        <w:rPr>
          <w:ins w:id="1505" w:author="Unknown"/>
        </w:rPr>
      </w:pPr>
      <w:ins w:id="1506" w:author="Unknown">
        <w: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ins>
    </w:p>
    <w:p w:rsidR="00384379" w:rsidRDefault="00384379" w:rsidP="00384379">
      <w:pPr>
        <w:pStyle w:val="NormalWeb"/>
        <w:spacing w:before="0" w:beforeAutospacing="0" w:after="390" w:afterAutospacing="0"/>
        <w:ind w:left="600"/>
        <w:rPr>
          <w:ins w:id="1507" w:author="Unknown"/>
        </w:rPr>
      </w:pPr>
      <w:ins w:id="1508" w:author="Unknown">
        <w:r>
          <w:t>Avoid Nested Locks, Lock Only What is Required and Avoid waiting indefinitely are common ways to avoid deadlock situation, read this post to learn how to</w:t>
        </w:r>
        <w:r>
          <w:rPr>
            <w:rStyle w:val="apple-converted-space"/>
          </w:rPr>
          <w:t> </w:t>
        </w:r>
        <w:r w:rsidR="000F79BD">
          <w:fldChar w:fldCharType="begin"/>
        </w:r>
        <w:r>
          <w:instrText xml:space="preserve"> HYPERLINK "http://www.journaldev.com/1058/deadlock-in-java-example" </w:instrText>
        </w:r>
        <w:r w:rsidR="000F79BD">
          <w:fldChar w:fldCharType="separate"/>
        </w:r>
        <w:r>
          <w:rPr>
            <w:rStyle w:val="Hyperlink"/>
            <w:color w:val="FF0000"/>
          </w:rPr>
          <w:t>analyze deadlock in java</w:t>
        </w:r>
        <w:r w:rsidR="000F79BD">
          <w:fldChar w:fldCharType="end"/>
        </w:r>
        <w:r>
          <w:rPr>
            <w:rStyle w:val="apple-converted-space"/>
          </w:rPr>
          <w:t> </w:t>
        </w:r>
        <w:r>
          <w:t>with sample program.</w:t>
        </w:r>
      </w:ins>
    </w:p>
    <w:p w:rsidR="00384379" w:rsidRDefault="00384379" w:rsidP="00C306AB">
      <w:pPr>
        <w:pStyle w:val="Heading3"/>
        <w:numPr>
          <w:ilvl w:val="0"/>
          <w:numId w:val="63"/>
        </w:numPr>
        <w:spacing w:before="0" w:beforeAutospacing="0" w:after="240" w:afterAutospacing="0"/>
        <w:ind w:left="600"/>
        <w:rPr>
          <w:ins w:id="1509" w:author="Unknown"/>
          <w:color w:val="000000"/>
          <w:sz w:val="36"/>
          <w:szCs w:val="36"/>
        </w:rPr>
      </w:pPr>
      <w:bookmarkStart w:id="1510" w:name="java-timer"/>
      <w:bookmarkEnd w:id="1510"/>
      <w:ins w:id="1511" w:author="Unknown">
        <w:r>
          <w:rPr>
            <w:color w:val="000000"/>
            <w:sz w:val="36"/>
            <w:szCs w:val="36"/>
          </w:rPr>
          <w:t>What is Java Timer Class? How to schedule a task to run after specific interval?</w:t>
        </w:r>
      </w:ins>
    </w:p>
    <w:p w:rsidR="00384379" w:rsidRDefault="00384379" w:rsidP="00384379">
      <w:pPr>
        <w:pStyle w:val="NormalWeb"/>
        <w:spacing w:before="0" w:beforeAutospacing="0" w:after="390" w:afterAutospacing="0"/>
        <w:ind w:left="600"/>
        <w:rPr>
          <w:ins w:id="1512" w:author="Unknown"/>
        </w:rPr>
      </w:pPr>
      <w:ins w:id="1513" w:author="Unknown">
        <w:r>
          <w:t>java.util.Timer is a utility class that can be used to schedule a thread to be executed at certain time in future. Java Timer class can be used to schedule a task to be run one-time or to be run at regular intervals.</w:t>
        </w:r>
      </w:ins>
    </w:p>
    <w:p w:rsidR="00384379" w:rsidRDefault="00384379" w:rsidP="00384379">
      <w:pPr>
        <w:pStyle w:val="NormalWeb"/>
        <w:spacing w:before="0" w:beforeAutospacing="0" w:after="390" w:afterAutospacing="0"/>
        <w:ind w:left="600"/>
        <w:rPr>
          <w:ins w:id="1514" w:author="Unknown"/>
        </w:rPr>
      </w:pPr>
      <w:ins w:id="1515" w:author="Unknown">
        <w:r>
          <w:lastRenderedPageBreak/>
          <w:t>java.util.TimerTask is an</w:t>
        </w:r>
        <w:r>
          <w:rPr>
            <w:rStyle w:val="apple-converted-space"/>
          </w:rPr>
          <w:t> </w:t>
        </w:r>
        <w:r w:rsidR="000F79BD">
          <w:rPr>
            <w:rStyle w:val="Strong"/>
          </w:rPr>
          <w:fldChar w:fldCharType="begin"/>
        </w:r>
        <w:r>
          <w:rPr>
            <w:rStyle w:val="Strong"/>
          </w:rPr>
          <w:instrText xml:space="preserve"> HYPERLINK "http://www.journaldev.com/1582/abstract-class-in-java" \o "Abstract Class in Java with Example" </w:instrText>
        </w:r>
        <w:r w:rsidR="000F79BD">
          <w:rPr>
            <w:rStyle w:val="Strong"/>
          </w:rPr>
          <w:fldChar w:fldCharType="separate"/>
        </w:r>
        <w:r>
          <w:rPr>
            <w:rStyle w:val="Hyperlink"/>
            <w:b/>
            <w:bCs/>
            <w:color w:val="FF0000"/>
          </w:rPr>
          <w:t>abstract class</w:t>
        </w:r>
        <w:r w:rsidR="000F79BD">
          <w:rPr>
            <w:rStyle w:val="Strong"/>
          </w:rPr>
          <w:fldChar w:fldCharType="end"/>
        </w:r>
        <w:r>
          <w:rPr>
            <w:rStyle w:val="apple-converted-space"/>
          </w:rPr>
          <w:t> </w:t>
        </w:r>
        <w:r>
          <w:t>that implements Runnable interface and we need to extend this class to create our own TimerTask that can be scheduled using java Timer class.</w:t>
        </w:r>
      </w:ins>
    </w:p>
    <w:p w:rsidR="00384379" w:rsidRDefault="00384379" w:rsidP="00384379">
      <w:pPr>
        <w:pStyle w:val="NormalWeb"/>
        <w:spacing w:before="0" w:beforeAutospacing="0" w:after="390" w:afterAutospacing="0"/>
        <w:ind w:left="600"/>
        <w:rPr>
          <w:ins w:id="1516" w:author="Unknown"/>
        </w:rPr>
      </w:pPr>
      <w:ins w:id="1517" w:author="Unknown">
        <w:r>
          <w:t>Check this post for</w:t>
        </w:r>
        <w:r>
          <w:rPr>
            <w:rStyle w:val="apple-converted-space"/>
          </w:rPr>
          <w:t> </w:t>
        </w:r>
        <w:r w:rsidR="000F79BD">
          <w:fldChar w:fldCharType="begin"/>
        </w:r>
        <w:r>
          <w:instrText xml:space="preserve"> HYPERLINK "http://www.journaldev.com/1050/java-timer-timertask-example" </w:instrText>
        </w:r>
        <w:r w:rsidR="000F79BD">
          <w:fldChar w:fldCharType="separate"/>
        </w:r>
        <w:r>
          <w:rPr>
            <w:rStyle w:val="Hyperlink"/>
            <w:color w:val="FF0000"/>
          </w:rPr>
          <w:t>java Timer example</w:t>
        </w:r>
        <w:r w:rsidR="000F79BD">
          <w:fldChar w:fldCharType="end"/>
        </w:r>
        <w:r>
          <w:t>.</w:t>
        </w:r>
      </w:ins>
    </w:p>
    <w:p w:rsidR="00384379" w:rsidRDefault="00384379" w:rsidP="00C306AB">
      <w:pPr>
        <w:pStyle w:val="Heading3"/>
        <w:numPr>
          <w:ilvl w:val="0"/>
          <w:numId w:val="63"/>
        </w:numPr>
        <w:spacing w:before="0" w:beforeAutospacing="0" w:after="240" w:afterAutospacing="0"/>
        <w:ind w:left="600"/>
        <w:rPr>
          <w:ins w:id="1518" w:author="Unknown"/>
          <w:color w:val="000000"/>
          <w:sz w:val="36"/>
          <w:szCs w:val="36"/>
        </w:rPr>
      </w:pPr>
      <w:bookmarkStart w:id="1519" w:name="thread-pool"/>
      <w:bookmarkEnd w:id="1519"/>
      <w:ins w:id="1520" w:author="Unknown">
        <w:r>
          <w:rPr>
            <w:color w:val="000000"/>
            <w:sz w:val="36"/>
            <w:szCs w:val="36"/>
          </w:rPr>
          <w:t>What is Thread Pool? How can we create Thread Pool in Java?</w:t>
        </w:r>
      </w:ins>
    </w:p>
    <w:p w:rsidR="00384379" w:rsidRDefault="00384379" w:rsidP="00384379">
      <w:pPr>
        <w:pStyle w:val="NormalWeb"/>
        <w:spacing w:before="0" w:beforeAutospacing="0" w:after="390" w:afterAutospacing="0"/>
        <w:ind w:left="600"/>
        <w:rPr>
          <w:ins w:id="1521" w:author="Unknown"/>
        </w:rPr>
      </w:pPr>
      <w:ins w:id="1522" w:author="Unknown">
        <w:r>
          <w:t>A thread pool manages the pool of worker threads, it contains a queue that keeps tasks waiting to get executed.</w:t>
        </w:r>
      </w:ins>
    </w:p>
    <w:p w:rsidR="00384379" w:rsidRDefault="00384379" w:rsidP="00384379">
      <w:pPr>
        <w:pStyle w:val="NormalWeb"/>
        <w:spacing w:before="0" w:beforeAutospacing="0" w:after="390" w:afterAutospacing="0"/>
        <w:ind w:left="600"/>
        <w:rPr>
          <w:ins w:id="1523" w:author="Unknown"/>
        </w:rPr>
      </w:pPr>
      <w:ins w:id="1524" w:author="Unknown">
        <w:r>
          <w:t>A thread pool manages the collection of Runnable threads and worker threads execute Runnable from the queue.</w:t>
        </w:r>
      </w:ins>
    </w:p>
    <w:p w:rsidR="00384379" w:rsidRDefault="00384379" w:rsidP="00384379">
      <w:pPr>
        <w:pStyle w:val="NormalWeb"/>
        <w:spacing w:before="0" w:beforeAutospacing="0" w:after="390" w:afterAutospacing="0"/>
        <w:ind w:left="600"/>
        <w:rPr>
          <w:ins w:id="1525" w:author="Unknown"/>
        </w:rPr>
      </w:pPr>
      <w:ins w:id="1526" w:author="Unknown">
        <w:r>
          <w:t>java.util.concurrent.Executors provide implementation of java.util.concurrent.Executor interface to create the thread pool in java.</w:t>
        </w:r>
        <w:r>
          <w:rPr>
            <w:rStyle w:val="apple-converted-space"/>
          </w:rPr>
          <w:t> </w:t>
        </w:r>
        <w:r w:rsidR="000F79BD">
          <w:fldChar w:fldCharType="begin"/>
        </w:r>
        <w:r>
          <w:instrText xml:space="preserve"> HYPERLINK "http://www.journaldev.com/1069/threadpoolexecutor-java-thread-pool-example-executorservice" </w:instrText>
        </w:r>
        <w:r w:rsidR="000F79BD">
          <w:fldChar w:fldCharType="separate"/>
        </w:r>
        <w:r>
          <w:rPr>
            <w:rStyle w:val="Hyperlink"/>
            <w:color w:val="FF0000"/>
          </w:rPr>
          <w:t>Thread Pool Example</w:t>
        </w:r>
        <w:r w:rsidR="000F79BD">
          <w:fldChar w:fldCharType="end"/>
        </w:r>
        <w:r>
          <w:rPr>
            <w:rStyle w:val="apple-converted-space"/>
          </w:rPr>
          <w:t> </w:t>
        </w:r>
        <w:r>
          <w:t>program shows how to create and use Thread Pool in java. Or read</w:t>
        </w:r>
        <w:r>
          <w:rPr>
            <w:rStyle w:val="apple-converted-space"/>
          </w:rPr>
          <w:t> </w:t>
        </w:r>
        <w:r w:rsidR="000F79BD">
          <w:fldChar w:fldCharType="begin"/>
        </w:r>
        <w:r>
          <w:instrText xml:space="preserve"> HYPERLINK "http://www.journaldev.com/2340/java-scheduler-scheduledexecutorservice-scheduledthreadpoolexecutor-example" </w:instrText>
        </w:r>
        <w:r w:rsidR="000F79BD">
          <w:fldChar w:fldCharType="separate"/>
        </w:r>
        <w:r>
          <w:rPr>
            <w:rStyle w:val="Hyperlink"/>
            <w:color w:val="FF0000"/>
          </w:rPr>
          <w:t>ScheduledThreadPoolExecutor Example</w:t>
        </w:r>
        <w:r w:rsidR="000F79BD">
          <w:fldChar w:fldCharType="end"/>
        </w:r>
        <w:r>
          <w:rPr>
            <w:rStyle w:val="apple-converted-space"/>
          </w:rPr>
          <w:t> </w:t>
        </w:r>
        <w:r>
          <w:t>to know how to schedule tasks after certain delay.</w:t>
        </w:r>
      </w:ins>
    </w:p>
    <w:p w:rsidR="00384379" w:rsidRDefault="00384379" w:rsidP="00C306AB">
      <w:pPr>
        <w:pStyle w:val="Heading3"/>
        <w:numPr>
          <w:ilvl w:val="0"/>
          <w:numId w:val="63"/>
        </w:numPr>
        <w:spacing w:before="0" w:beforeAutospacing="0" w:after="240" w:afterAutospacing="0"/>
        <w:ind w:left="600"/>
        <w:rPr>
          <w:ins w:id="1527" w:author="Unknown"/>
          <w:color w:val="000000"/>
          <w:sz w:val="36"/>
          <w:szCs w:val="36"/>
        </w:rPr>
      </w:pPr>
      <w:bookmarkStart w:id="1528" w:name="thread-run"/>
      <w:bookmarkEnd w:id="1528"/>
      <w:ins w:id="1529" w:author="Unknown">
        <w:r>
          <w:rPr>
            <w:color w:val="000000"/>
            <w:sz w:val="36"/>
            <w:szCs w:val="36"/>
          </w:rPr>
          <w:t>What will happen if we don’t override Thread class run() method?</w:t>
        </w:r>
      </w:ins>
    </w:p>
    <w:p w:rsidR="00384379" w:rsidRDefault="00384379" w:rsidP="00384379">
      <w:pPr>
        <w:pStyle w:val="NormalWeb"/>
        <w:spacing w:before="0" w:beforeAutospacing="0" w:after="390" w:afterAutospacing="0"/>
        <w:ind w:left="600"/>
        <w:rPr>
          <w:ins w:id="1530" w:author="Unknown"/>
        </w:rPr>
      </w:pPr>
      <w:ins w:id="1531" w:author="Unknown">
        <w:r>
          <w:t>Thread class run() method code is as shown below.</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32" w:author="Unknown"/>
          <w:rStyle w:val="pln"/>
          <w:color w:val="000000"/>
          <w:sz w:val="24"/>
          <w:szCs w:val="24"/>
        </w:rPr>
      </w:pPr>
      <w:ins w:id="1533" w:author="Unknown">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34" w:author="Unknown"/>
          <w:rStyle w:val="pln"/>
          <w:color w:val="000000"/>
          <w:sz w:val="24"/>
          <w:szCs w:val="24"/>
        </w:rPr>
      </w:pPr>
      <w:ins w:id="1535" w:author="Unknown">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target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36" w:author="Unknown"/>
          <w:rStyle w:val="pln"/>
          <w:color w:val="000000"/>
          <w:sz w:val="24"/>
          <w:szCs w:val="24"/>
        </w:rPr>
      </w:pPr>
      <w:ins w:id="1537" w:author="Unknown">
        <w:r>
          <w:rPr>
            <w:rStyle w:val="pln"/>
            <w:color w:val="000000"/>
            <w:sz w:val="24"/>
            <w:szCs w:val="24"/>
          </w:rPr>
          <w:t xml:space="preserve">        target</w:t>
        </w:r>
        <w:r>
          <w:rPr>
            <w:rStyle w:val="pun"/>
            <w:color w:val="666600"/>
            <w:sz w:val="24"/>
            <w:szCs w:val="24"/>
          </w:rPr>
          <w:t>.</w:t>
        </w:r>
        <w:r>
          <w:rPr>
            <w:rStyle w:val="pln"/>
            <w:color w:val="000000"/>
            <w:sz w:val="24"/>
            <w:szCs w:val="24"/>
          </w:rPr>
          <w:t>run</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38" w:author="Unknown"/>
          <w:rStyle w:val="pln"/>
          <w:color w:val="000000"/>
          <w:sz w:val="24"/>
          <w:szCs w:val="24"/>
        </w:rPr>
      </w:pPr>
      <w:ins w:id="1539" w:author="Unknown">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40" w:author="Unknown"/>
          <w:sz w:val="24"/>
          <w:szCs w:val="24"/>
        </w:rPr>
      </w:pPr>
      <w:ins w:id="1541" w:author="Unknown">
        <w:r>
          <w:rPr>
            <w:rStyle w:val="pun"/>
            <w:color w:val="666600"/>
            <w:sz w:val="24"/>
            <w:szCs w:val="24"/>
          </w:rPr>
          <w:t>}</w:t>
        </w:r>
      </w:ins>
    </w:p>
    <w:p w:rsidR="00384379" w:rsidRDefault="00384379" w:rsidP="00384379">
      <w:pPr>
        <w:pStyle w:val="NormalWeb"/>
        <w:spacing w:before="0" w:beforeAutospacing="0" w:after="390" w:afterAutospacing="0"/>
        <w:ind w:left="600"/>
        <w:rPr>
          <w:ins w:id="1542" w:author="Unknown"/>
        </w:rPr>
      </w:pPr>
      <w:ins w:id="1543" w:author="Unknown">
        <w:r>
          <w:t>Above target set in the init() method of Thread class and if we create an instance of Thread class as</w:t>
        </w:r>
        <w:r>
          <w:rPr>
            <w:rStyle w:val="HTMLCode"/>
            <w:shd w:val="clear" w:color="auto" w:fill="EFE8E5"/>
          </w:rPr>
          <w:t>new TestThread()</w:t>
        </w:r>
        <w:r>
          <w:t>, it’s set to null. So nothing will happen if we don’t override the run() method. Below is a simple example demonstrating this.</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44" w:author="Unknown"/>
          <w:rStyle w:val="pln"/>
          <w:color w:val="000000"/>
          <w:sz w:val="24"/>
          <w:szCs w:val="24"/>
        </w:rPr>
      </w:pPr>
      <w:ins w:id="1545"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TestThread</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Thread</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46" w:author="Unknown"/>
          <w:rStyle w:val="pln"/>
          <w:color w:val="000000"/>
          <w:sz w:val="24"/>
          <w:szCs w:val="24"/>
        </w:rPr>
      </w:pPr>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47" w:author="Unknown"/>
          <w:rStyle w:val="pln"/>
          <w:color w:val="000000"/>
          <w:sz w:val="24"/>
          <w:szCs w:val="24"/>
        </w:rPr>
      </w:pPr>
      <w:ins w:id="1548" w:author="Unknown">
        <w:r>
          <w:rPr>
            <w:rStyle w:val="pln"/>
            <w:color w:val="000000"/>
            <w:sz w:val="24"/>
            <w:szCs w:val="24"/>
          </w:rPr>
          <w:tab/>
        </w:r>
        <w:r>
          <w:rPr>
            <w:rStyle w:val="com"/>
            <w:color w:val="880000"/>
            <w:sz w:val="24"/>
            <w:szCs w:val="24"/>
          </w:rPr>
          <w:t>//not overriding Thread.run() method</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49" w:author="Unknown"/>
          <w:rStyle w:val="pln"/>
          <w:color w:val="000000"/>
          <w:sz w:val="24"/>
          <w:szCs w:val="24"/>
        </w:rPr>
      </w:pPr>
      <w:ins w:id="1550" w:author="Unknown">
        <w:r>
          <w:rPr>
            <w:rStyle w:val="pln"/>
            <w:color w:val="000000"/>
            <w:sz w:val="24"/>
            <w:szCs w:val="24"/>
          </w:rPr>
          <w:tab/>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51" w:author="Unknown"/>
          <w:rStyle w:val="pln"/>
          <w:color w:val="000000"/>
          <w:sz w:val="24"/>
          <w:szCs w:val="24"/>
        </w:rPr>
      </w:pPr>
      <w:ins w:id="1552" w:author="Unknown">
        <w:r>
          <w:rPr>
            <w:rStyle w:val="pln"/>
            <w:color w:val="000000"/>
            <w:sz w:val="24"/>
            <w:szCs w:val="24"/>
          </w:rPr>
          <w:tab/>
        </w:r>
        <w:r>
          <w:rPr>
            <w:rStyle w:val="com"/>
            <w:color w:val="880000"/>
            <w:sz w:val="24"/>
            <w:szCs w:val="24"/>
          </w:rPr>
          <w:t>//main method, can be in other class too</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53" w:author="Unknown"/>
          <w:rStyle w:val="pln"/>
          <w:color w:val="000000"/>
          <w:sz w:val="24"/>
          <w:szCs w:val="24"/>
        </w:rPr>
      </w:pPr>
      <w:ins w:id="1554"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args</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55" w:author="Unknown"/>
          <w:rStyle w:val="pln"/>
          <w:color w:val="000000"/>
          <w:sz w:val="24"/>
          <w:szCs w:val="24"/>
        </w:rPr>
      </w:pPr>
      <w:ins w:id="1556" w:author="Unknown">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TestThread</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57" w:author="Unknown"/>
          <w:rStyle w:val="pln"/>
          <w:color w:val="000000"/>
          <w:sz w:val="24"/>
          <w:szCs w:val="24"/>
        </w:rPr>
      </w:pPr>
      <w:ins w:id="1558" w:author="Unknown">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"Before starting thread"</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59" w:author="Unknown"/>
          <w:rStyle w:val="pln"/>
          <w:color w:val="000000"/>
          <w:sz w:val="24"/>
          <w:szCs w:val="24"/>
        </w:rPr>
      </w:pPr>
      <w:ins w:id="1560" w:author="Unknown">
        <w:r>
          <w:rPr>
            <w:rStyle w:val="pln"/>
            <w:color w:val="000000"/>
            <w:sz w:val="24"/>
            <w:szCs w:val="24"/>
          </w:rPr>
          <w:tab/>
        </w:r>
        <w:r>
          <w:rPr>
            <w:rStyle w:val="pln"/>
            <w:color w:val="000000"/>
            <w:sz w:val="24"/>
            <w:szCs w:val="24"/>
          </w:rPr>
          <w:tab/>
          <w:t>t</w:t>
        </w:r>
        <w:r>
          <w:rPr>
            <w:rStyle w:val="pun"/>
            <w:color w:val="666600"/>
            <w:sz w:val="24"/>
            <w:szCs w:val="24"/>
          </w:rPr>
          <w:t>.</w:t>
        </w:r>
        <w:r>
          <w:rPr>
            <w:rStyle w:val="pln"/>
            <w:color w:val="000000"/>
            <w:sz w:val="24"/>
            <w:szCs w:val="24"/>
          </w:rPr>
          <w:t>start</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61" w:author="Unknown"/>
          <w:rStyle w:val="pln"/>
          <w:color w:val="000000"/>
          <w:sz w:val="24"/>
          <w:szCs w:val="24"/>
        </w:rPr>
      </w:pPr>
      <w:ins w:id="1562" w:author="Unknown">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"After starting thread"</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63" w:author="Unknown"/>
          <w:rStyle w:val="pln"/>
          <w:color w:val="000000"/>
          <w:sz w:val="24"/>
          <w:szCs w:val="24"/>
        </w:rPr>
      </w:pPr>
      <w:ins w:id="1564"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65" w:author="Unknown"/>
          <w:sz w:val="24"/>
          <w:szCs w:val="24"/>
        </w:rPr>
      </w:pPr>
      <w:ins w:id="1566" w:author="Unknown">
        <w:r>
          <w:rPr>
            <w:rStyle w:val="pun"/>
            <w:color w:val="666600"/>
            <w:sz w:val="24"/>
            <w:szCs w:val="24"/>
          </w:rPr>
          <w:t>}</w:t>
        </w:r>
      </w:ins>
    </w:p>
    <w:p w:rsidR="00384379" w:rsidRDefault="00384379" w:rsidP="00384379">
      <w:pPr>
        <w:pStyle w:val="NormalWeb"/>
        <w:spacing w:before="0" w:beforeAutospacing="0" w:after="390" w:afterAutospacing="0"/>
        <w:ind w:left="600"/>
        <w:rPr>
          <w:ins w:id="1567" w:author="Unknown"/>
        </w:rPr>
      </w:pPr>
      <w:ins w:id="1568" w:author="Unknown">
        <w:r>
          <w:t>It will print only below output and terminate.</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69" w:author="Unknown"/>
          <w:rStyle w:val="pln"/>
          <w:color w:val="000000"/>
          <w:sz w:val="24"/>
          <w:szCs w:val="24"/>
        </w:rPr>
      </w:pPr>
      <w:ins w:id="1570" w:author="Unknown">
        <w:r>
          <w:rPr>
            <w:rStyle w:val="typ"/>
            <w:color w:val="660066"/>
            <w:sz w:val="24"/>
            <w:szCs w:val="24"/>
          </w:rPr>
          <w:t>Before</w:t>
        </w:r>
        <w:r>
          <w:rPr>
            <w:rStyle w:val="pln"/>
            <w:color w:val="000000"/>
            <w:sz w:val="24"/>
            <w:szCs w:val="24"/>
          </w:rPr>
          <w:t xml:space="preserve"> starting thread</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571" w:author="Unknown"/>
          <w:sz w:val="24"/>
          <w:szCs w:val="24"/>
        </w:rPr>
      </w:pPr>
      <w:ins w:id="1572" w:author="Unknown">
        <w:r>
          <w:rPr>
            <w:rStyle w:val="typ"/>
            <w:color w:val="660066"/>
            <w:sz w:val="24"/>
            <w:szCs w:val="24"/>
          </w:rPr>
          <w:t>After</w:t>
        </w:r>
        <w:r>
          <w:rPr>
            <w:rStyle w:val="pln"/>
            <w:color w:val="000000"/>
            <w:sz w:val="24"/>
            <w:szCs w:val="24"/>
          </w:rPr>
          <w:t xml:space="preserve"> starting thread</w:t>
        </w:r>
      </w:ins>
    </w:p>
    <w:p w:rsidR="00384379" w:rsidRDefault="00384379" w:rsidP="00384379">
      <w:pPr>
        <w:pStyle w:val="Heading2"/>
        <w:spacing w:before="0" w:beforeAutospacing="0" w:after="240" w:afterAutospacing="0"/>
        <w:rPr>
          <w:ins w:id="1573" w:author="Unknown"/>
          <w:color w:val="000000"/>
          <w:sz w:val="45"/>
          <w:szCs w:val="45"/>
        </w:rPr>
      </w:pPr>
      <w:ins w:id="1574" w:author="Unknown">
        <w:r>
          <w:rPr>
            <w:color w:val="000000"/>
            <w:sz w:val="45"/>
            <w:szCs w:val="45"/>
          </w:rPr>
          <w:t>Java Concurrency Interview Questions and Answers</w:t>
        </w:r>
      </w:ins>
    </w:p>
    <w:p w:rsidR="00384379" w:rsidRDefault="00384379" w:rsidP="00C306AB">
      <w:pPr>
        <w:pStyle w:val="Heading3"/>
        <w:numPr>
          <w:ilvl w:val="0"/>
          <w:numId w:val="64"/>
        </w:numPr>
        <w:spacing w:before="0" w:beforeAutospacing="0" w:after="240" w:afterAutospacing="0"/>
        <w:ind w:left="600"/>
        <w:rPr>
          <w:ins w:id="1575" w:author="Unknown"/>
          <w:color w:val="000000"/>
          <w:sz w:val="36"/>
          <w:szCs w:val="36"/>
        </w:rPr>
      </w:pPr>
      <w:bookmarkStart w:id="1576" w:name="atomic-operation"/>
      <w:bookmarkEnd w:id="1576"/>
      <w:ins w:id="1577" w:author="Unknown">
        <w:r>
          <w:rPr>
            <w:color w:val="000000"/>
            <w:sz w:val="36"/>
            <w:szCs w:val="36"/>
          </w:rPr>
          <w:t>What is atomic operation? What are atomic classes in Java Concurrency API?</w:t>
        </w:r>
      </w:ins>
    </w:p>
    <w:p w:rsidR="00384379" w:rsidRDefault="00384379" w:rsidP="00384379">
      <w:pPr>
        <w:pStyle w:val="NormalWeb"/>
        <w:spacing w:before="0" w:beforeAutospacing="0" w:after="390" w:afterAutospacing="0"/>
        <w:ind w:left="600"/>
        <w:rPr>
          <w:ins w:id="1578" w:author="Unknown"/>
        </w:rPr>
      </w:pPr>
      <w:ins w:id="1579" w:author="Unknown">
        <w:r>
          <w:t>Atomic operations are performed in a single unit of task without interference from other operations. Atomic operations are necessity in multi-threaded environment to avoid data inconsistency.</w:t>
        </w:r>
      </w:ins>
    </w:p>
    <w:p w:rsidR="00384379" w:rsidRDefault="00384379" w:rsidP="00384379">
      <w:pPr>
        <w:pStyle w:val="NormalWeb"/>
        <w:spacing w:before="0" w:beforeAutospacing="0" w:after="390" w:afterAutospacing="0"/>
        <w:ind w:left="600"/>
        <w:rPr>
          <w:ins w:id="1580" w:author="Unknown"/>
        </w:rPr>
      </w:pPr>
      <w:ins w:id="1581" w:author="Unknown">
        <w:r>
          <w:t>int++ is not an atomic operation. So by the time one threads read it’s value and increment it by one, other thread has read the older value leading to wrong result.</w:t>
        </w:r>
      </w:ins>
    </w:p>
    <w:p w:rsidR="00384379" w:rsidRDefault="00384379" w:rsidP="00384379">
      <w:pPr>
        <w:pStyle w:val="NormalWeb"/>
        <w:spacing w:before="0" w:beforeAutospacing="0" w:after="390" w:afterAutospacing="0"/>
        <w:ind w:left="600"/>
        <w:rPr>
          <w:ins w:id="1582" w:author="Unknown"/>
        </w:rPr>
      </w:pPr>
      <w:ins w:id="1583" w:author="Unknown">
        <w:r>
          <w:t xml:space="preserve">To solve this issue, we will have to make sure that increment operation on count is atomic, we can do that using Synchronization but Java 5 java.util.concurrent.atomic provides </w:t>
        </w:r>
        <w:r>
          <w:lastRenderedPageBreak/>
          <w:t>wrapper classes for int and long that can be used to achieve this atomically without usage of Synchronization. Go to this article to learn more about</w:t>
        </w:r>
        <w:r>
          <w:rPr>
            <w:rStyle w:val="apple-converted-space"/>
          </w:rPr>
          <w:t> </w:t>
        </w:r>
        <w:r w:rsidR="000F79BD">
          <w:fldChar w:fldCharType="begin"/>
        </w:r>
        <w:r>
          <w:instrText xml:space="preserve"> HYPERLINK "http://www.journaldev.com/1095/java-atomic-operations-atomicinteger-example" </w:instrText>
        </w:r>
        <w:r w:rsidR="000F79BD">
          <w:fldChar w:fldCharType="separate"/>
        </w:r>
        <w:r>
          <w:rPr>
            <w:rStyle w:val="Hyperlink"/>
            <w:color w:val="FF0000"/>
          </w:rPr>
          <w:t>atomic concurrent classes</w:t>
        </w:r>
        <w:r w:rsidR="000F79BD">
          <w:fldChar w:fldCharType="end"/>
        </w:r>
        <w:r>
          <w:t>.</w:t>
        </w:r>
      </w:ins>
    </w:p>
    <w:p w:rsidR="00384379" w:rsidRDefault="00384379" w:rsidP="00C306AB">
      <w:pPr>
        <w:pStyle w:val="Heading3"/>
        <w:numPr>
          <w:ilvl w:val="0"/>
          <w:numId w:val="64"/>
        </w:numPr>
        <w:spacing w:before="0" w:beforeAutospacing="0" w:after="240" w:afterAutospacing="0"/>
        <w:ind w:left="600"/>
        <w:rPr>
          <w:ins w:id="1584" w:author="Unknown"/>
          <w:color w:val="000000"/>
          <w:sz w:val="36"/>
          <w:szCs w:val="36"/>
        </w:rPr>
      </w:pPr>
      <w:bookmarkStart w:id="1585" w:name="lock-interface"/>
      <w:bookmarkEnd w:id="1585"/>
      <w:ins w:id="1586" w:author="Unknown">
        <w:r>
          <w:rPr>
            <w:color w:val="000000"/>
            <w:sz w:val="36"/>
            <w:szCs w:val="36"/>
          </w:rPr>
          <w:t>What is Lock interface in Java Concurrency API? What are it’s benefits over synchronization?</w:t>
        </w:r>
      </w:ins>
    </w:p>
    <w:p w:rsidR="00384379" w:rsidRDefault="00384379" w:rsidP="00384379">
      <w:pPr>
        <w:pStyle w:val="NormalWeb"/>
        <w:spacing w:before="0" w:beforeAutospacing="0" w:after="390" w:afterAutospacing="0"/>
        <w:ind w:left="600"/>
        <w:rPr>
          <w:ins w:id="1587" w:author="Unknown"/>
        </w:rPr>
      </w:pPr>
      <w:ins w:id="1588" w:author="Unknown">
        <w:r>
          <w:t>Lock interface provide more extensive locking operations than can be obtained using synchronized methods and statements. They allow more flexible structuring, may have quite different properties, and may support multiple associated Condition objects.</w:t>
        </w:r>
        <w:r>
          <w:br/>
          <w:t>The advantages of a lock are</w:t>
        </w:r>
      </w:ins>
    </w:p>
    <w:p w:rsidR="00384379" w:rsidRDefault="00384379" w:rsidP="00C306AB">
      <w:pPr>
        <w:numPr>
          <w:ilvl w:val="1"/>
          <w:numId w:val="65"/>
        </w:numPr>
        <w:spacing w:before="100" w:beforeAutospacing="1" w:after="100" w:afterAutospacing="1"/>
        <w:ind w:left="1200"/>
        <w:rPr>
          <w:ins w:id="1589" w:author="Unknown"/>
        </w:rPr>
      </w:pPr>
      <w:ins w:id="1590" w:author="Unknown">
        <w:r>
          <w:t>it’s possible to make them fair</w:t>
        </w:r>
      </w:ins>
    </w:p>
    <w:p w:rsidR="00384379" w:rsidRDefault="00384379" w:rsidP="00C306AB">
      <w:pPr>
        <w:numPr>
          <w:ilvl w:val="1"/>
          <w:numId w:val="65"/>
        </w:numPr>
        <w:spacing w:before="100" w:beforeAutospacing="1" w:after="100" w:afterAutospacing="1"/>
        <w:ind w:left="1200"/>
        <w:rPr>
          <w:ins w:id="1591" w:author="Unknown"/>
        </w:rPr>
      </w:pPr>
      <w:ins w:id="1592" w:author="Unknown">
        <w:r>
          <w:t>it’s possible to make a thread responsive to interruption while waiting on a Lock object.</w:t>
        </w:r>
      </w:ins>
    </w:p>
    <w:p w:rsidR="00384379" w:rsidRDefault="00384379" w:rsidP="00C306AB">
      <w:pPr>
        <w:numPr>
          <w:ilvl w:val="1"/>
          <w:numId w:val="65"/>
        </w:numPr>
        <w:spacing w:before="100" w:beforeAutospacing="1" w:after="100" w:afterAutospacing="1"/>
        <w:ind w:left="1200"/>
        <w:rPr>
          <w:ins w:id="1593" w:author="Unknown"/>
        </w:rPr>
      </w:pPr>
      <w:ins w:id="1594" w:author="Unknown">
        <w:r>
          <w:t>it’s possible to try to acquire the lock, but return immediately or after a timeout if the lock can’t be acquired</w:t>
        </w:r>
      </w:ins>
    </w:p>
    <w:p w:rsidR="00384379" w:rsidRDefault="00384379" w:rsidP="00C306AB">
      <w:pPr>
        <w:numPr>
          <w:ilvl w:val="1"/>
          <w:numId w:val="65"/>
        </w:numPr>
        <w:spacing w:before="100" w:beforeAutospacing="1" w:after="100" w:afterAutospacing="1"/>
        <w:ind w:left="1200"/>
        <w:rPr>
          <w:ins w:id="1595" w:author="Unknown"/>
        </w:rPr>
      </w:pPr>
      <w:ins w:id="1596" w:author="Unknown">
        <w:r>
          <w:t>it’s possible to acquire and release locks in different scopes, and in different orders</w:t>
        </w:r>
      </w:ins>
    </w:p>
    <w:p w:rsidR="00384379" w:rsidRDefault="00384379" w:rsidP="00384379">
      <w:pPr>
        <w:pStyle w:val="NormalWeb"/>
        <w:spacing w:before="0" w:beforeAutospacing="0" w:after="390" w:afterAutospacing="0"/>
        <w:ind w:left="600"/>
        <w:rPr>
          <w:ins w:id="1597" w:author="Unknown"/>
        </w:rPr>
      </w:pPr>
      <w:ins w:id="1598" w:author="Unknown">
        <w:r>
          <w:t>Read more at</w:t>
        </w:r>
        <w:r>
          <w:rPr>
            <w:rStyle w:val="apple-converted-space"/>
          </w:rPr>
          <w:t> </w:t>
        </w:r>
        <w:r w:rsidR="000F79BD">
          <w:fldChar w:fldCharType="begin"/>
        </w:r>
        <w:r>
          <w:instrText xml:space="preserve"> HYPERLINK "http://www.journaldev.com/2377/java-lock-example-reentrantlock" </w:instrText>
        </w:r>
        <w:r w:rsidR="000F79BD">
          <w:fldChar w:fldCharType="separate"/>
        </w:r>
        <w:r>
          <w:rPr>
            <w:rStyle w:val="Strong"/>
            <w:color w:val="FF0000"/>
          </w:rPr>
          <w:t>Java Lock Example</w:t>
        </w:r>
        <w:r w:rsidR="000F79BD">
          <w:fldChar w:fldCharType="end"/>
        </w:r>
        <w:r>
          <w:t>.</w:t>
        </w:r>
      </w:ins>
    </w:p>
    <w:p w:rsidR="00384379" w:rsidRDefault="00384379" w:rsidP="00C306AB">
      <w:pPr>
        <w:pStyle w:val="Heading3"/>
        <w:numPr>
          <w:ilvl w:val="0"/>
          <w:numId w:val="65"/>
        </w:numPr>
        <w:spacing w:before="0" w:beforeAutospacing="0" w:after="240" w:afterAutospacing="0"/>
        <w:ind w:left="600"/>
        <w:rPr>
          <w:ins w:id="1599" w:author="Unknown"/>
          <w:color w:val="000000"/>
          <w:sz w:val="36"/>
          <w:szCs w:val="36"/>
        </w:rPr>
      </w:pPr>
      <w:bookmarkStart w:id="1600" w:name="executor-framework"/>
      <w:bookmarkEnd w:id="1600"/>
      <w:ins w:id="1601" w:author="Unknown">
        <w:r>
          <w:rPr>
            <w:color w:val="000000"/>
            <w:sz w:val="36"/>
            <w:szCs w:val="36"/>
          </w:rPr>
          <w:t>What is Executors Framework?</w:t>
        </w:r>
      </w:ins>
    </w:p>
    <w:p w:rsidR="00384379" w:rsidRDefault="00384379" w:rsidP="00384379">
      <w:pPr>
        <w:pStyle w:val="NormalWeb"/>
        <w:spacing w:before="0" w:beforeAutospacing="0" w:after="390" w:afterAutospacing="0"/>
        <w:ind w:left="600"/>
        <w:rPr>
          <w:ins w:id="1602" w:author="Unknown"/>
        </w:rPr>
      </w:pPr>
      <w:ins w:id="1603" w:author="Unknown">
        <w:r>
          <w:t>In Java 5, Executor framework was introduced with the java.util.concurrent.Executor interface.</w:t>
        </w:r>
      </w:ins>
    </w:p>
    <w:p w:rsidR="00384379" w:rsidRDefault="00384379" w:rsidP="00384379">
      <w:pPr>
        <w:pStyle w:val="NormalWeb"/>
        <w:spacing w:before="0" w:beforeAutospacing="0" w:after="390" w:afterAutospacing="0"/>
        <w:ind w:left="600"/>
        <w:rPr>
          <w:ins w:id="1604" w:author="Unknown"/>
        </w:rPr>
      </w:pPr>
      <w:ins w:id="1605" w:author="Unknown">
        <w:r>
          <w:t>The Executor framework is a framework for standardizing invocation, scheduling, execution, and control of asynchronous tasks according to a set of execution policies.</w:t>
        </w:r>
      </w:ins>
    </w:p>
    <w:p w:rsidR="00384379" w:rsidRDefault="00384379" w:rsidP="00384379">
      <w:pPr>
        <w:pStyle w:val="NormalWeb"/>
        <w:spacing w:before="0" w:beforeAutospacing="0" w:after="390" w:afterAutospacing="0"/>
        <w:ind w:left="600"/>
        <w:rPr>
          <w:ins w:id="1606" w:author="Unknown"/>
        </w:rPr>
      </w:pPr>
      <w:ins w:id="1607" w:author="Unknown">
        <w:r>
          <w:t>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w:t>
        </w:r>
        <w:r>
          <w:rPr>
            <w:rStyle w:val="apple-converted-space"/>
          </w:rPr>
          <w:t> </w:t>
        </w:r>
        <w:r w:rsidR="000F79BD">
          <w:fldChar w:fldCharType="begin"/>
        </w:r>
        <w:r>
          <w:instrText xml:space="preserve"> HYPERLINK "http://www.journaldev.com/1069/threadpoolexecutor-java-thread-pool-example-executorservice" </w:instrText>
        </w:r>
        <w:r w:rsidR="000F79BD">
          <w:fldChar w:fldCharType="separate"/>
        </w:r>
        <w:r>
          <w:rPr>
            <w:rStyle w:val="Hyperlink"/>
            <w:color w:val="FF0000"/>
          </w:rPr>
          <w:t>create thread pool using Executors framework</w:t>
        </w:r>
        <w:r w:rsidR="000F79BD">
          <w:fldChar w:fldCharType="end"/>
        </w:r>
        <w:r>
          <w:t>.</w:t>
        </w:r>
      </w:ins>
    </w:p>
    <w:p w:rsidR="00384379" w:rsidRDefault="00384379" w:rsidP="00C306AB">
      <w:pPr>
        <w:pStyle w:val="Heading3"/>
        <w:numPr>
          <w:ilvl w:val="0"/>
          <w:numId w:val="65"/>
        </w:numPr>
        <w:spacing w:before="0" w:beforeAutospacing="0" w:after="240" w:afterAutospacing="0"/>
        <w:ind w:left="600"/>
        <w:rPr>
          <w:ins w:id="1608" w:author="Unknown"/>
          <w:color w:val="000000"/>
          <w:sz w:val="36"/>
          <w:szCs w:val="36"/>
        </w:rPr>
      </w:pPr>
      <w:ins w:id="1609" w:author="Unknown">
        <w:r>
          <w:rPr>
            <w:color w:val="000000"/>
            <w:sz w:val="36"/>
            <w:szCs w:val="36"/>
          </w:rPr>
          <w:t>What is BlockingQueue? How can we implement Producer-Consumer problem using Blocking Queue?</w:t>
        </w:r>
      </w:ins>
    </w:p>
    <w:p w:rsidR="00384379" w:rsidRDefault="00384379" w:rsidP="00384379">
      <w:pPr>
        <w:pStyle w:val="NormalWeb"/>
        <w:spacing w:before="0" w:beforeAutospacing="0" w:after="390" w:afterAutospacing="0"/>
        <w:ind w:left="600"/>
        <w:rPr>
          <w:ins w:id="1610" w:author="Unknown"/>
        </w:rPr>
      </w:pPr>
      <w:ins w:id="1611" w:author="Unknown">
        <w:r>
          <w:t>java.util.concurrent.BlockingQueue is a Queue that supports operations that wait for the queue to become non-empty when retrieving and removing an element, and wait for space to become available in the queue when adding an element.</w:t>
        </w:r>
      </w:ins>
    </w:p>
    <w:p w:rsidR="00384379" w:rsidRDefault="00384379" w:rsidP="00384379">
      <w:pPr>
        <w:pStyle w:val="NormalWeb"/>
        <w:spacing w:before="0" w:beforeAutospacing="0" w:after="390" w:afterAutospacing="0"/>
        <w:ind w:left="600"/>
        <w:rPr>
          <w:ins w:id="1612" w:author="Unknown"/>
        </w:rPr>
      </w:pPr>
      <w:ins w:id="1613" w:author="Unknown">
        <w:r>
          <w:t>BlockingQueue doesn’t accept null values and throw NullPointerException if you try to store null value in the queue.</w:t>
        </w:r>
      </w:ins>
    </w:p>
    <w:p w:rsidR="00384379" w:rsidRDefault="00384379" w:rsidP="00384379">
      <w:pPr>
        <w:pStyle w:val="NormalWeb"/>
        <w:spacing w:before="0" w:beforeAutospacing="0" w:after="390" w:afterAutospacing="0"/>
        <w:ind w:left="600"/>
        <w:rPr>
          <w:ins w:id="1614" w:author="Unknown"/>
        </w:rPr>
      </w:pPr>
      <w:ins w:id="1615" w:author="Unknown">
        <w:r>
          <w:lastRenderedPageBreak/>
          <w:t>BlockingQueue implementations are thread-safe. All queuing methods are atomic in nature and use internal locks or other forms of concurrency control.</w:t>
        </w:r>
      </w:ins>
    </w:p>
    <w:p w:rsidR="00384379" w:rsidRDefault="00384379" w:rsidP="00384379">
      <w:pPr>
        <w:pStyle w:val="NormalWeb"/>
        <w:spacing w:before="0" w:beforeAutospacing="0" w:after="390" w:afterAutospacing="0"/>
        <w:ind w:left="600"/>
        <w:rPr>
          <w:ins w:id="1616" w:author="Unknown"/>
        </w:rPr>
      </w:pPr>
      <w:ins w:id="1617" w:author="Unknown">
        <w:r>
          <w:t>BlockingQueue interface is part of java collections framework and it’s primarily used for implementing producer consumer problem.</w:t>
        </w:r>
        <w:r>
          <w:br/>
          <w:t>Check this post for</w:t>
        </w:r>
        <w:r>
          <w:rPr>
            <w:rStyle w:val="apple-converted-space"/>
          </w:rPr>
          <w:t> </w:t>
        </w:r>
        <w:r w:rsidR="000F79BD">
          <w:fldChar w:fldCharType="begin"/>
        </w:r>
        <w:r>
          <w:instrText xml:space="preserve"> HYPERLINK "http://www.journaldev.com/1034/java-blockingqueue-example" </w:instrText>
        </w:r>
        <w:r w:rsidR="000F79BD">
          <w:fldChar w:fldCharType="separate"/>
        </w:r>
        <w:r>
          <w:rPr>
            <w:rStyle w:val="Hyperlink"/>
            <w:color w:val="FF0000"/>
          </w:rPr>
          <w:t>producer-consumer problem implementation using BlockingQueue</w:t>
        </w:r>
        <w:r w:rsidR="000F79BD">
          <w:fldChar w:fldCharType="end"/>
        </w:r>
        <w:r>
          <w:t>.</w:t>
        </w:r>
      </w:ins>
    </w:p>
    <w:p w:rsidR="00384379" w:rsidRDefault="00384379" w:rsidP="00C306AB">
      <w:pPr>
        <w:pStyle w:val="Heading3"/>
        <w:numPr>
          <w:ilvl w:val="0"/>
          <w:numId w:val="65"/>
        </w:numPr>
        <w:spacing w:before="0" w:beforeAutospacing="0" w:after="240" w:afterAutospacing="0"/>
        <w:ind w:left="600"/>
        <w:rPr>
          <w:ins w:id="1618" w:author="Unknown"/>
          <w:color w:val="000000"/>
          <w:sz w:val="36"/>
          <w:szCs w:val="36"/>
        </w:rPr>
      </w:pPr>
      <w:bookmarkStart w:id="1619" w:name="callable-future"/>
      <w:bookmarkEnd w:id="1619"/>
      <w:ins w:id="1620" w:author="Unknown">
        <w:r>
          <w:rPr>
            <w:color w:val="000000"/>
            <w:sz w:val="36"/>
            <w:szCs w:val="36"/>
          </w:rPr>
          <w:t>What is Callable and Future?</w:t>
        </w:r>
      </w:ins>
    </w:p>
    <w:p w:rsidR="00384379" w:rsidRDefault="00384379" w:rsidP="00384379">
      <w:pPr>
        <w:pStyle w:val="NormalWeb"/>
        <w:spacing w:before="0" w:beforeAutospacing="0" w:after="390" w:afterAutospacing="0"/>
        <w:ind w:left="600"/>
        <w:rPr>
          <w:ins w:id="1621" w:author="Unknown"/>
        </w:rPr>
      </w:pPr>
      <w:ins w:id="1622" w:author="Unknown">
        <w:r>
          <w:t>Java 5 introduced java.util.concurrent.Callable interface in concurrency package that is similar to Runnable interface but it can return any Object and able to throw Exception.</w:t>
        </w:r>
      </w:ins>
    </w:p>
    <w:p w:rsidR="00384379" w:rsidRDefault="00384379" w:rsidP="00384379">
      <w:pPr>
        <w:pStyle w:val="NormalWeb"/>
        <w:spacing w:before="0" w:beforeAutospacing="0" w:after="390" w:afterAutospacing="0"/>
        <w:ind w:left="600"/>
        <w:rPr>
          <w:ins w:id="1623" w:author="Unknown"/>
        </w:rPr>
      </w:pPr>
      <w:ins w:id="1624" w:author="Unknown">
        <w: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br/>
          <w:t>Check this post for</w:t>
        </w:r>
        <w:r>
          <w:rPr>
            <w:rStyle w:val="apple-converted-space"/>
          </w:rPr>
          <w:t> </w:t>
        </w:r>
        <w:r w:rsidR="000F79BD">
          <w:fldChar w:fldCharType="begin"/>
        </w:r>
        <w:r>
          <w:instrText xml:space="preserve"> HYPERLINK "http://www.journaldev.com/1090/java-callable-future-example" </w:instrText>
        </w:r>
        <w:r w:rsidR="000F79BD">
          <w:fldChar w:fldCharType="separate"/>
        </w:r>
        <w:r>
          <w:rPr>
            <w:rStyle w:val="Hyperlink"/>
            <w:color w:val="FF0000"/>
          </w:rPr>
          <w:t>Callable Future Example</w:t>
        </w:r>
        <w:r w:rsidR="000F79BD">
          <w:fldChar w:fldCharType="end"/>
        </w:r>
        <w:r>
          <w:t>.</w:t>
        </w:r>
      </w:ins>
    </w:p>
    <w:p w:rsidR="00384379" w:rsidRDefault="00384379" w:rsidP="00C306AB">
      <w:pPr>
        <w:pStyle w:val="Heading3"/>
        <w:numPr>
          <w:ilvl w:val="0"/>
          <w:numId w:val="65"/>
        </w:numPr>
        <w:spacing w:before="0" w:beforeAutospacing="0" w:after="240" w:afterAutospacing="0"/>
        <w:ind w:left="600"/>
        <w:rPr>
          <w:ins w:id="1625" w:author="Unknown"/>
          <w:color w:val="000000"/>
          <w:sz w:val="36"/>
          <w:szCs w:val="36"/>
        </w:rPr>
      </w:pPr>
      <w:bookmarkStart w:id="1626" w:name="java-futuretask"/>
      <w:bookmarkEnd w:id="1626"/>
      <w:ins w:id="1627" w:author="Unknown">
        <w:r>
          <w:rPr>
            <w:color w:val="000000"/>
            <w:sz w:val="36"/>
            <w:szCs w:val="36"/>
          </w:rPr>
          <w:t>What is FutureTask Class?</w:t>
        </w:r>
      </w:ins>
    </w:p>
    <w:p w:rsidR="00384379" w:rsidRDefault="00384379" w:rsidP="00384379">
      <w:pPr>
        <w:pStyle w:val="NormalWeb"/>
        <w:spacing w:before="0" w:beforeAutospacing="0" w:after="390" w:afterAutospacing="0"/>
        <w:ind w:left="600"/>
        <w:rPr>
          <w:ins w:id="1628" w:author="Unknown"/>
        </w:rPr>
      </w:pPr>
      <w:ins w:id="1629" w:author="Unknown">
        <w:r>
          <w:t>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w:t>
        </w:r>
        <w:r>
          <w:rPr>
            <w:rStyle w:val="apple-converted-space"/>
          </w:rPr>
          <w:t> </w:t>
        </w:r>
        <w:r w:rsidR="000F79BD">
          <w:rPr>
            <w:rStyle w:val="Strong"/>
          </w:rPr>
          <w:fldChar w:fldCharType="begin"/>
        </w:r>
        <w:r>
          <w:rPr>
            <w:rStyle w:val="Strong"/>
          </w:rPr>
          <w:instrText xml:space="preserve"> HYPERLINK "http://www.journaldev.com/1650/java-futuretask-example-program" \o "Java FutureTask Example Program" </w:instrText>
        </w:r>
        <w:r w:rsidR="000F79BD">
          <w:rPr>
            <w:rStyle w:val="Strong"/>
          </w:rPr>
          <w:fldChar w:fldCharType="separate"/>
        </w:r>
        <w:r>
          <w:rPr>
            <w:rStyle w:val="Hyperlink"/>
            <w:b/>
            <w:bCs/>
            <w:color w:val="FF0000"/>
          </w:rPr>
          <w:t>Java FutureTask Example</w:t>
        </w:r>
        <w:r w:rsidR="000F79BD">
          <w:rPr>
            <w:rStyle w:val="Strong"/>
          </w:rPr>
          <w:fldChar w:fldCharType="end"/>
        </w:r>
        <w:r>
          <w:rPr>
            <w:rStyle w:val="apple-converted-space"/>
          </w:rPr>
          <w:t> </w:t>
        </w:r>
        <w:r>
          <w:t>post to learn how to use it and what are different methods it has.</w:t>
        </w:r>
      </w:ins>
    </w:p>
    <w:p w:rsidR="00384379" w:rsidRDefault="00384379" w:rsidP="00C306AB">
      <w:pPr>
        <w:pStyle w:val="Heading3"/>
        <w:numPr>
          <w:ilvl w:val="0"/>
          <w:numId w:val="65"/>
        </w:numPr>
        <w:spacing w:before="0" w:beforeAutospacing="0" w:after="240" w:afterAutospacing="0"/>
        <w:ind w:left="600"/>
        <w:rPr>
          <w:ins w:id="1630" w:author="Unknown"/>
          <w:color w:val="000000"/>
          <w:sz w:val="36"/>
          <w:szCs w:val="36"/>
        </w:rPr>
      </w:pPr>
      <w:bookmarkStart w:id="1631" w:name="concurrent-collection-api"/>
      <w:bookmarkEnd w:id="1631"/>
      <w:ins w:id="1632" w:author="Unknown">
        <w:r>
          <w:rPr>
            <w:color w:val="000000"/>
            <w:sz w:val="36"/>
            <w:szCs w:val="36"/>
          </w:rPr>
          <w:t>What are Concurrent Collection Classes?</w:t>
        </w:r>
      </w:ins>
    </w:p>
    <w:p w:rsidR="00384379" w:rsidRDefault="00384379" w:rsidP="00384379">
      <w:pPr>
        <w:pStyle w:val="NormalWeb"/>
        <w:spacing w:before="0" w:beforeAutospacing="0" w:after="390" w:afterAutospacing="0"/>
        <w:ind w:left="600"/>
        <w:rPr>
          <w:ins w:id="1633" w:author="Unknown"/>
        </w:rPr>
      </w:pPr>
      <w:ins w:id="1634" w:author="Unknown">
        <w:r>
          <w:t>Java Collection classes are fail-fast which means that if the Collection will be changed while some thread is traversing over it using iterator, the iterator.next() will throw ConcurrentModificationException.</w:t>
        </w:r>
      </w:ins>
    </w:p>
    <w:p w:rsidR="00384379" w:rsidRDefault="00384379" w:rsidP="00384379">
      <w:pPr>
        <w:pStyle w:val="NormalWeb"/>
        <w:spacing w:before="0" w:beforeAutospacing="0" w:after="390" w:afterAutospacing="0"/>
        <w:ind w:left="600"/>
        <w:rPr>
          <w:ins w:id="1635" w:author="Unknown"/>
        </w:rPr>
      </w:pPr>
      <w:ins w:id="1636" w:author="Unknown">
        <w:r>
          <w:t>Concurrent Collection classes support full concurrency of retrievals and adjustable expected concurrency for updates.</w:t>
        </w:r>
        <w:r>
          <w:br/>
          <w:t>Major classes are ConcurrentHashMap, CopyOnWriteArrayList and CopyOnWriteArraySet, check this post to learn</w:t>
        </w:r>
        <w:r>
          <w:rPr>
            <w:rStyle w:val="apple-converted-space"/>
          </w:rPr>
          <w:t> </w:t>
        </w:r>
        <w:r w:rsidR="000F79BD">
          <w:fldChar w:fldCharType="begin"/>
        </w:r>
        <w:r>
          <w:instrText xml:space="preserve"> HYPERLINK "http://www.journaldev.com/378/java-util-concurrentmodificationexception" </w:instrText>
        </w:r>
        <w:r w:rsidR="000F79BD">
          <w:fldChar w:fldCharType="separate"/>
        </w:r>
        <w:r>
          <w:rPr>
            <w:rStyle w:val="Hyperlink"/>
            <w:color w:val="FF0000"/>
          </w:rPr>
          <w:t>how to avoid ConcurrentModificationException when using iterator</w:t>
        </w:r>
        <w:r w:rsidR="000F79BD">
          <w:fldChar w:fldCharType="end"/>
        </w:r>
        <w:r>
          <w:t>.</w:t>
        </w:r>
      </w:ins>
    </w:p>
    <w:p w:rsidR="00384379" w:rsidRDefault="00384379" w:rsidP="00C306AB">
      <w:pPr>
        <w:pStyle w:val="Heading3"/>
        <w:numPr>
          <w:ilvl w:val="0"/>
          <w:numId w:val="65"/>
        </w:numPr>
        <w:spacing w:before="0" w:beforeAutospacing="0" w:after="240" w:afterAutospacing="0"/>
        <w:ind w:left="600"/>
        <w:rPr>
          <w:ins w:id="1637" w:author="Unknown"/>
          <w:color w:val="000000"/>
          <w:sz w:val="36"/>
          <w:szCs w:val="36"/>
        </w:rPr>
      </w:pPr>
      <w:bookmarkStart w:id="1638" w:name="executors-class"/>
      <w:bookmarkEnd w:id="1638"/>
      <w:ins w:id="1639" w:author="Unknown">
        <w:r>
          <w:rPr>
            <w:color w:val="000000"/>
            <w:sz w:val="36"/>
            <w:szCs w:val="36"/>
          </w:rPr>
          <w:t>What is Executors Class?</w:t>
        </w:r>
      </w:ins>
    </w:p>
    <w:p w:rsidR="00384379" w:rsidRDefault="00384379" w:rsidP="00384379">
      <w:pPr>
        <w:pStyle w:val="NormalWeb"/>
        <w:spacing w:before="0" w:beforeAutospacing="0" w:after="390" w:afterAutospacing="0"/>
        <w:ind w:left="600"/>
        <w:rPr>
          <w:ins w:id="1640" w:author="Unknown"/>
        </w:rPr>
      </w:pPr>
      <w:ins w:id="1641" w:author="Unknown">
        <w:r>
          <w:lastRenderedPageBreak/>
          <w:t>Executors class provide utility methods for Executor, ExecutorService, ScheduledExecutorService, ThreadFactory, and Callable classes.</w:t>
        </w:r>
      </w:ins>
    </w:p>
    <w:p w:rsidR="00384379" w:rsidRDefault="00384379" w:rsidP="00384379">
      <w:pPr>
        <w:pStyle w:val="NormalWeb"/>
        <w:spacing w:before="0" w:beforeAutospacing="0" w:after="390" w:afterAutospacing="0"/>
        <w:ind w:left="600"/>
        <w:rPr>
          <w:ins w:id="1642" w:author="Unknown"/>
        </w:rPr>
      </w:pPr>
      <w:ins w:id="1643" w:author="Unknown">
        <w:r>
          <w:t>Executors class can be used to easily create Thread Pool in java, also this is the only class supporting execution of Callable implementations.</w:t>
        </w:r>
      </w:ins>
    </w:p>
    <w:p w:rsidR="00384379" w:rsidRDefault="00384379" w:rsidP="00C306AB">
      <w:pPr>
        <w:pStyle w:val="Heading3"/>
        <w:numPr>
          <w:ilvl w:val="0"/>
          <w:numId w:val="65"/>
        </w:numPr>
        <w:shd w:val="clear" w:color="auto" w:fill="FFFFFF"/>
        <w:spacing w:before="0" w:beforeAutospacing="0" w:after="240" w:afterAutospacing="0"/>
        <w:ind w:left="600"/>
        <w:rPr>
          <w:ins w:id="1644" w:author="Unknown"/>
          <w:rFonts w:ascii="Arial" w:hAnsi="Arial" w:cs="Arial"/>
          <w:color w:val="000000"/>
          <w:sz w:val="36"/>
          <w:szCs w:val="36"/>
        </w:rPr>
      </w:pPr>
      <w:bookmarkStart w:id="1645" w:name="java8-concurrency"/>
      <w:bookmarkEnd w:id="1645"/>
      <w:ins w:id="1646" w:author="Unknown">
        <w:r>
          <w:rPr>
            <w:rFonts w:ascii="Arial" w:hAnsi="Arial" w:cs="Arial"/>
            <w:color w:val="000000"/>
            <w:sz w:val="36"/>
            <w:szCs w:val="36"/>
          </w:rPr>
          <w:t>What are some of the improvements in Concurrency API in Java 8?</w:t>
        </w:r>
      </w:ins>
    </w:p>
    <w:p w:rsidR="00384379" w:rsidRDefault="00384379" w:rsidP="00384379">
      <w:pPr>
        <w:pStyle w:val="NormalWeb"/>
        <w:shd w:val="clear" w:color="auto" w:fill="FFFFFF"/>
        <w:spacing w:before="0" w:beforeAutospacing="0" w:after="390" w:afterAutospacing="0" w:line="390" w:lineRule="atLeast"/>
        <w:ind w:left="600"/>
        <w:rPr>
          <w:ins w:id="1647" w:author="Unknown"/>
          <w:rFonts w:ascii="Arial" w:hAnsi="Arial" w:cs="Arial"/>
          <w:color w:val="666666"/>
        </w:rPr>
      </w:pPr>
      <w:ins w:id="1648" w:author="Unknown">
        <w:r>
          <w:rPr>
            <w:rFonts w:ascii="Arial" w:hAnsi="Arial" w:cs="Arial"/>
            <w:color w:val="666666"/>
          </w:rPr>
          <w:t>Some important concurrent API enhancements are:</w:t>
        </w:r>
      </w:ins>
    </w:p>
    <w:p w:rsidR="00384379" w:rsidRDefault="00384379" w:rsidP="00C306AB">
      <w:pPr>
        <w:numPr>
          <w:ilvl w:val="1"/>
          <w:numId w:val="65"/>
        </w:numPr>
        <w:shd w:val="clear" w:color="auto" w:fill="FFFFFF"/>
        <w:spacing w:before="100" w:beforeAutospacing="1" w:after="100" w:afterAutospacing="1" w:line="390" w:lineRule="atLeast"/>
        <w:ind w:left="1200"/>
        <w:rPr>
          <w:ins w:id="1649" w:author="Unknown"/>
          <w:rFonts w:ascii="Arial" w:hAnsi="Arial" w:cs="Arial"/>
          <w:color w:val="666666"/>
        </w:rPr>
      </w:pPr>
      <w:ins w:id="1650" w:author="Unknown">
        <w:r>
          <w:rPr>
            <w:rFonts w:ascii="Arial" w:hAnsi="Arial" w:cs="Arial"/>
            <w:color w:val="666666"/>
          </w:rPr>
          <w:t>ConcurrentHashMap compute(), forEach(), forEachEntry(), forEachKey(), forEachValue(), merge(), reduce() and search() methods.</w:t>
        </w:r>
      </w:ins>
    </w:p>
    <w:p w:rsidR="00384379" w:rsidRDefault="00384379" w:rsidP="00C306AB">
      <w:pPr>
        <w:numPr>
          <w:ilvl w:val="1"/>
          <w:numId w:val="65"/>
        </w:numPr>
        <w:shd w:val="clear" w:color="auto" w:fill="FFFFFF"/>
        <w:spacing w:before="100" w:beforeAutospacing="1" w:after="100" w:afterAutospacing="1" w:line="390" w:lineRule="atLeast"/>
        <w:ind w:left="1200"/>
        <w:rPr>
          <w:ins w:id="1651" w:author="Unknown"/>
          <w:rFonts w:ascii="Arial" w:hAnsi="Arial" w:cs="Arial"/>
          <w:color w:val="666666"/>
        </w:rPr>
      </w:pPr>
      <w:ins w:id="1652" w:author="Unknown">
        <w:r>
          <w:rPr>
            <w:rFonts w:ascii="Arial" w:hAnsi="Arial" w:cs="Arial"/>
            <w:color w:val="666666"/>
          </w:rPr>
          <w:t>CompletableFuture that may be explicitly completed (setting its value and status).</w:t>
        </w:r>
      </w:ins>
    </w:p>
    <w:p w:rsidR="00384379" w:rsidRDefault="00384379" w:rsidP="00C306AB">
      <w:pPr>
        <w:numPr>
          <w:ilvl w:val="1"/>
          <w:numId w:val="65"/>
        </w:numPr>
        <w:shd w:val="clear" w:color="auto" w:fill="FFFFFF"/>
        <w:spacing w:before="100" w:beforeAutospacing="1" w:after="100" w:afterAutospacing="1" w:line="390" w:lineRule="atLeast"/>
        <w:ind w:left="1200"/>
        <w:rPr>
          <w:ins w:id="1653" w:author="Unknown"/>
          <w:rFonts w:ascii="Arial" w:hAnsi="Arial" w:cs="Arial"/>
          <w:color w:val="666666"/>
        </w:rPr>
      </w:pPr>
      <w:ins w:id="1654" w:author="Unknown">
        <w:r>
          <w:rPr>
            <w:rFonts w:ascii="Arial" w:hAnsi="Arial" w:cs="Arial"/>
            <w:color w:val="666666"/>
          </w:rPr>
          <w:t>Executors newWorkStealingPool() method to create a work-stealing thread pool using all available processors as its target parallelism level.</w:t>
        </w:r>
      </w:ins>
    </w:p>
    <w:p w:rsidR="00384379" w:rsidRDefault="00384379" w:rsidP="005C2E57">
      <w:pPr>
        <w:shd w:val="clear" w:color="auto" w:fill="FFFFFF"/>
        <w:spacing w:line="318" w:lineRule="atLeast"/>
        <w:jc w:val="both"/>
        <w:rPr>
          <w:rFonts w:ascii="Verdana" w:hAnsi="Verdana"/>
          <w:color w:val="000000"/>
          <w:sz w:val="18"/>
          <w:szCs w:val="18"/>
        </w:rPr>
      </w:pPr>
    </w:p>
    <w:p w:rsidR="00384379" w:rsidRDefault="00384379"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384379">
        <w:t xml:space="preserve"> </w:t>
      </w:r>
      <w:hyperlink r:id="rId178" w:history="1">
        <w:r w:rsidRPr="00E17768">
          <w:rPr>
            <w:rStyle w:val="Hyperlink"/>
            <w:rFonts w:ascii="Verdana" w:hAnsi="Verdana"/>
            <w:sz w:val="18"/>
            <w:szCs w:val="18"/>
          </w:rPr>
          <w:t>http://www.journaldev.com/2167/java-exception-interview-questions-and-answers</w:t>
        </w:r>
      </w:hyperlink>
    </w:p>
    <w:p w:rsidR="00384379" w:rsidRDefault="00384379" w:rsidP="00384379">
      <w:pPr>
        <w:pStyle w:val="Heading1"/>
        <w:spacing w:before="0" w:after="240"/>
        <w:rPr>
          <w:color w:val="000000"/>
          <w:sz w:val="54"/>
          <w:szCs w:val="54"/>
        </w:rPr>
      </w:pPr>
      <w:r>
        <w:rPr>
          <w:color w:val="000000"/>
          <w:sz w:val="54"/>
          <w:szCs w:val="54"/>
        </w:rPr>
        <w:t>Java Exception Interview Questions and Answers</w:t>
      </w:r>
    </w:p>
    <w:p w:rsidR="00384379" w:rsidRDefault="00384379" w:rsidP="00384379">
      <w:pPr>
        <w:pStyle w:val="entry-meta"/>
        <w:spacing w:before="0" w:beforeAutospacing="0" w:after="360" w:afterAutospacing="0"/>
        <w:rPr>
          <w:caps/>
          <w:color w:val="999999"/>
          <w:sz w:val="18"/>
          <w:szCs w:val="18"/>
        </w:rPr>
      </w:pPr>
      <w:r>
        <w:rPr>
          <w:caps/>
          <w:color w:val="999999"/>
          <w:sz w:val="18"/>
          <w:szCs w:val="18"/>
        </w:rPr>
        <w:t>JULY 19, 2016</w:t>
      </w:r>
      <w:r>
        <w:rPr>
          <w:rStyle w:val="apple-converted-space"/>
          <w:caps/>
          <w:color w:val="999999"/>
          <w:sz w:val="18"/>
          <w:szCs w:val="18"/>
        </w:rPr>
        <w:t> </w:t>
      </w:r>
      <w:r>
        <w:rPr>
          <w:caps/>
          <w:color w:val="999999"/>
          <w:sz w:val="18"/>
          <w:szCs w:val="18"/>
        </w:rPr>
        <w:t>BY</w:t>
      </w:r>
      <w:r>
        <w:rPr>
          <w:rStyle w:val="apple-converted-space"/>
          <w:caps/>
          <w:color w:val="999999"/>
          <w:sz w:val="18"/>
          <w:szCs w:val="18"/>
        </w:rPr>
        <w:t> </w:t>
      </w:r>
      <w:hyperlink r:id="rId179" w:history="1">
        <w:r>
          <w:rPr>
            <w:rStyle w:val="entry-author-name"/>
            <w:caps/>
            <w:color w:val="FF0000"/>
            <w:sz w:val="18"/>
            <w:szCs w:val="18"/>
          </w:rPr>
          <w:t>PANKAJ</w:t>
        </w:r>
      </w:hyperlink>
      <w:r>
        <w:rPr>
          <w:rStyle w:val="apple-converted-space"/>
          <w:caps/>
          <w:color w:val="999999"/>
          <w:sz w:val="18"/>
          <w:szCs w:val="18"/>
        </w:rPr>
        <w:t> </w:t>
      </w:r>
      <w:hyperlink r:id="rId180" w:anchor="comments" w:history="1">
        <w:r>
          <w:rPr>
            <w:rStyle w:val="Hyperlink"/>
            <w:caps/>
            <w:color w:val="FF0000"/>
            <w:sz w:val="18"/>
            <w:szCs w:val="18"/>
          </w:rPr>
          <w:t>32 COMMENTS</w:t>
        </w:r>
      </w:hyperlink>
    </w:p>
    <w:p w:rsidR="00384379" w:rsidRDefault="00384379" w:rsidP="00384379">
      <w:pPr>
        <w:pStyle w:val="NormalWeb"/>
        <w:shd w:val="clear" w:color="auto" w:fill="FFFFFF"/>
        <w:spacing w:before="0" w:beforeAutospacing="0" w:after="390" w:afterAutospacing="0" w:line="390" w:lineRule="atLeast"/>
        <w:rPr>
          <w:ins w:id="1655" w:author="Unknown"/>
          <w:rFonts w:ascii="Arial" w:hAnsi="Arial" w:cs="Arial"/>
          <w:color w:val="666666"/>
        </w:rPr>
      </w:pPr>
      <w:ins w:id="1656" w:author="Unknown">
        <w:r>
          <w:rPr>
            <w:rFonts w:ascii="Arial" w:hAnsi="Arial" w:cs="Arial"/>
            <w:color w:val="666666"/>
          </w:rPr>
          <w:t>Java provides a robust and object-oriented approach to handle exception scenarios known as</w:t>
        </w:r>
        <w:r>
          <w:rPr>
            <w:rStyle w:val="apple-converted-space"/>
            <w:rFonts w:ascii="Arial" w:hAnsi="Arial" w:cs="Arial"/>
            <w:color w:val="666666"/>
          </w:rPr>
          <w:t> </w:t>
        </w:r>
        <w:r>
          <w:rPr>
            <w:rStyle w:val="Strong"/>
            <w:rFonts w:ascii="Arial" w:hAnsi="Arial" w:cs="Arial"/>
            <w:color w:val="666666"/>
          </w:rPr>
          <w:t>Java Exception Handling</w:t>
        </w:r>
        <w:r>
          <w:rPr>
            <w:rFonts w:ascii="Arial" w:hAnsi="Arial" w:cs="Arial"/>
            <w:color w:val="666666"/>
          </w:rPr>
          <w:t>.</w:t>
        </w:r>
      </w:ins>
    </w:p>
    <w:p w:rsidR="00384379" w:rsidRDefault="00384379" w:rsidP="00384379">
      <w:pPr>
        <w:pStyle w:val="NormalWeb"/>
        <w:shd w:val="clear" w:color="auto" w:fill="FFFFFF"/>
        <w:spacing w:before="0" w:beforeAutospacing="0" w:after="390" w:afterAutospacing="0" w:line="390" w:lineRule="atLeast"/>
        <w:rPr>
          <w:ins w:id="1657" w:author="Unknown"/>
          <w:rFonts w:ascii="Arial" w:hAnsi="Arial" w:cs="Arial"/>
          <w:color w:val="666666"/>
        </w:rPr>
      </w:pPr>
      <w:ins w:id="1658" w:author="Unknown">
        <w:r>
          <w:rPr>
            <w:rFonts w:ascii="Arial" w:hAnsi="Arial" w:cs="Arial"/>
            <w:color w:val="666666"/>
          </w:rPr>
          <w:t>Sometime back I wrote a long post on</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"http://www.journaldev.com/1696/exception-handling-in-java" </w:instrText>
        </w:r>
        <w:r w:rsidR="000F79BD">
          <w:rPr>
            <w:rFonts w:ascii="Arial" w:hAnsi="Arial" w:cs="Arial"/>
            <w:color w:val="666666"/>
          </w:rPr>
          <w:fldChar w:fldCharType="separate"/>
        </w:r>
        <w:r>
          <w:rPr>
            <w:rStyle w:val="Hyperlink"/>
            <w:rFonts w:ascii="Arial" w:hAnsi="Arial" w:cs="Arial"/>
            <w:color w:val="FF0000"/>
          </w:rPr>
          <w:t>Java Exception Handling</w:t>
        </w:r>
        <w:r w:rsidR="000F79BD">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and today I am listing some important</w:t>
        </w:r>
        <w:r>
          <w:rPr>
            <w:rStyle w:val="apple-converted-space"/>
            <w:rFonts w:ascii="Arial" w:hAnsi="Arial" w:cs="Arial"/>
            <w:color w:val="666666"/>
          </w:rPr>
          <w:t> </w:t>
        </w:r>
        <w:r>
          <w:rPr>
            <w:rStyle w:val="Strong"/>
            <w:rFonts w:ascii="Arial" w:hAnsi="Arial" w:cs="Arial"/>
            <w:color w:val="666666"/>
          </w:rPr>
          <w:t>Java Exceptions Questions with Answers</w:t>
        </w:r>
        <w:r>
          <w:rPr>
            <w:rStyle w:val="apple-converted-space"/>
            <w:rFonts w:ascii="Arial" w:hAnsi="Arial" w:cs="Arial"/>
            <w:color w:val="666666"/>
          </w:rPr>
          <w:t> </w:t>
        </w:r>
        <w:r>
          <w:rPr>
            <w:rFonts w:ascii="Arial" w:hAnsi="Arial" w:cs="Arial"/>
            <w:color w:val="666666"/>
          </w:rPr>
          <w:t>to help you in interviews.</w:t>
        </w:r>
      </w:ins>
    </w:p>
    <w:p w:rsidR="00384379" w:rsidRDefault="000F79BD" w:rsidP="00C306AB">
      <w:pPr>
        <w:numPr>
          <w:ilvl w:val="0"/>
          <w:numId w:val="66"/>
        </w:numPr>
        <w:shd w:val="clear" w:color="auto" w:fill="FFFFFF"/>
        <w:spacing w:before="100" w:beforeAutospacing="1" w:after="100" w:afterAutospacing="1" w:line="390" w:lineRule="atLeast"/>
        <w:ind w:left="600"/>
        <w:rPr>
          <w:ins w:id="1659" w:author="Unknown"/>
          <w:rFonts w:ascii="Arial" w:hAnsi="Arial" w:cs="Arial"/>
          <w:color w:val="666666"/>
        </w:rPr>
      </w:pPr>
      <w:ins w:id="1660"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"java-exception" </w:instrText>
        </w:r>
        <w:r>
          <w:rPr>
            <w:rFonts w:ascii="Arial" w:hAnsi="Arial" w:cs="Arial"/>
            <w:color w:val="666666"/>
          </w:rPr>
          <w:fldChar w:fldCharType="separate"/>
        </w:r>
        <w:r w:rsidR="00384379">
          <w:rPr>
            <w:rStyle w:val="Hyperlink"/>
            <w:rFonts w:ascii="Arial" w:hAnsi="Arial" w:cs="Arial"/>
            <w:color w:val="FF0000"/>
          </w:rPr>
          <w:t>What is Exception in Java?</w:t>
        </w:r>
        <w:r>
          <w:rPr>
            <w:rFonts w:ascii="Arial" w:hAnsi="Arial" w:cs="Arial"/>
            <w:color w:val="666666"/>
          </w:rPr>
          <w:fldChar w:fldCharType="end"/>
        </w:r>
      </w:ins>
    </w:p>
    <w:p w:rsidR="00384379" w:rsidRDefault="000F79BD" w:rsidP="00C306AB">
      <w:pPr>
        <w:numPr>
          <w:ilvl w:val="0"/>
          <w:numId w:val="66"/>
        </w:numPr>
        <w:shd w:val="clear" w:color="auto" w:fill="FFFFFF"/>
        <w:spacing w:before="100" w:beforeAutospacing="1" w:after="100" w:afterAutospacing="1" w:line="390" w:lineRule="atLeast"/>
        <w:ind w:left="600"/>
        <w:rPr>
          <w:ins w:id="1661" w:author="Unknown"/>
          <w:rFonts w:ascii="Arial" w:hAnsi="Arial" w:cs="Arial"/>
          <w:color w:val="666666"/>
        </w:rPr>
      </w:pPr>
      <w:ins w:id="1662"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"java-exception-keywords" </w:instrText>
        </w:r>
        <w:r>
          <w:rPr>
            <w:rFonts w:ascii="Arial" w:hAnsi="Arial" w:cs="Arial"/>
            <w:color w:val="666666"/>
          </w:rPr>
          <w:fldChar w:fldCharType="separate"/>
        </w:r>
        <w:r w:rsidR="00384379">
          <w:rPr>
            <w:rStyle w:val="Hyperlink"/>
            <w:rFonts w:ascii="Arial" w:hAnsi="Arial" w:cs="Arial"/>
            <w:color w:val="FF0000"/>
          </w:rPr>
          <w:t>What are the Exception Handling Keywords in Java?</w:t>
        </w:r>
        <w:r>
          <w:rPr>
            <w:rFonts w:ascii="Arial" w:hAnsi="Arial" w:cs="Arial"/>
            <w:color w:val="666666"/>
          </w:rPr>
          <w:fldChar w:fldCharType="end"/>
        </w:r>
      </w:ins>
    </w:p>
    <w:p w:rsidR="00384379" w:rsidRDefault="000F79BD" w:rsidP="00C306AB">
      <w:pPr>
        <w:numPr>
          <w:ilvl w:val="0"/>
          <w:numId w:val="66"/>
        </w:numPr>
        <w:shd w:val="clear" w:color="auto" w:fill="FFFFFF"/>
        <w:spacing w:before="100" w:beforeAutospacing="1" w:after="100" w:afterAutospacing="1" w:line="390" w:lineRule="atLeast"/>
        <w:ind w:left="600"/>
        <w:rPr>
          <w:ins w:id="1663" w:author="Unknown"/>
          <w:rFonts w:ascii="Arial" w:hAnsi="Arial" w:cs="Arial"/>
          <w:color w:val="666666"/>
        </w:rPr>
      </w:pPr>
      <w:ins w:id="1664"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"java-exception-hierarchy" </w:instrText>
        </w:r>
        <w:r>
          <w:rPr>
            <w:rFonts w:ascii="Arial" w:hAnsi="Arial" w:cs="Arial"/>
            <w:color w:val="666666"/>
          </w:rPr>
          <w:fldChar w:fldCharType="separate"/>
        </w:r>
        <w:r w:rsidR="00384379">
          <w:rPr>
            <w:rStyle w:val="Hyperlink"/>
            <w:rFonts w:ascii="Arial" w:hAnsi="Arial" w:cs="Arial"/>
            <w:color w:val="FF0000"/>
          </w:rPr>
          <w:t>Explain Java Exception Hierarchy?</w:t>
        </w:r>
        <w:r>
          <w:rPr>
            <w:rFonts w:ascii="Arial" w:hAnsi="Arial" w:cs="Arial"/>
            <w:color w:val="666666"/>
          </w:rPr>
          <w:fldChar w:fldCharType="end"/>
        </w:r>
      </w:ins>
    </w:p>
    <w:p w:rsidR="00384379" w:rsidRDefault="000F79BD" w:rsidP="00C306AB">
      <w:pPr>
        <w:numPr>
          <w:ilvl w:val="0"/>
          <w:numId w:val="66"/>
        </w:numPr>
        <w:shd w:val="clear" w:color="auto" w:fill="FFFFFF"/>
        <w:spacing w:before="100" w:beforeAutospacing="1" w:after="100" w:afterAutospacing="1" w:line="390" w:lineRule="atLeast"/>
        <w:ind w:left="600"/>
        <w:rPr>
          <w:ins w:id="1665" w:author="Unknown"/>
          <w:rFonts w:ascii="Arial" w:hAnsi="Arial" w:cs="Arial"/>
          <w:color w:val="666666"/>
        </w:rPr>
      </w:pPr>
      <w:ins w:id="1666" w:author="Unknown">
        <w:r>
          <w:rPr>
            <w:rFonts w:ascii="Arial" w:hAnsi="Arial" w:cs="Arial"/>
            <w:color w:val="666666"/>
          </w:rPr>
          <w:lastRenderedPageBreak/>
          <w:fldChar w:fldCharType="begin"/>
        </w:r>
        <w:r w:rsidR="00384379">
          <w:rPr>
            <w:rFonts w:ascii="Arial" w:hAnsi="Arial" w:cs="Arial"/>
            <w:color w:val="666666"/>
          </w:rPr>
          <w:instrText xml:space="preserve"> HYPERLINK "http://www.journaldev.com/2167/java-exception-interview-questions-and-answers" \l "java-exception-methods" </w:instrText>
        </w:r>
        <w:r>
          <w:rPr>
            <w:rFonts w:ascii="Arial" w:hAnsi="Arial" w:cs="Arial"/>
            <w:color w:val="666666"/>
          </w:rPr>
          <w:fldChar w:fldCharType="separate"/>
        </w:r>
        <w:r w:rsidR="00384379">
          <w:rPr>
            <w:rStyle w:val="Hyperlink"/>
            <w:rFonts w:ascii="Arial" w:hAnsi="Arial" w:cs="Arial"/>
            <w:color w:val="FF0000"/>
          </w:rPr>
          <w:t>What are important methods of Java Exception Class?</w:t>
        </w:r>
        <w:r>
          <w:rPr>
            <w:rFonts w:ascii="Arial" w:hAnsi="Arial" w:cs="Arial"/>
            <w:color w:val="666666"/>
          </w:rPr>
          <w:fldChar w:fldCharType="end"/>
        </w:r>
      </w:ins>
      <w:r w:rsidR="005C3DA0">
        <w:rPr>
          <w:rFonts w:ascii="Arial" w:hAnsi="Arial" w:cs="Arial"/>
          <w:color w:val="666666"/>
        </w:rPr>
        <w:t>RRR</w:t>
      </w:r>
    </w:p>
    <w:p w:rsidR="00384379" w:rsidRDefault="000F79BD" w:rsidP="00C306AB">
      <w:pPr>
        <w:numPr>
          <w:ilvl w:val="0"/>
          <w:numId w:val="66"/>
        </w:numPr>
        <w:shd w:val="clear" w:color="auto" w:fill="FFFFFF"/>
        <w:spacing w:before="100" w:beforeAutospacing="1" w:after="100" w:afterAutospacing="1" w:line="390" w:lineRule="atLeast"/>
        <w:ind w:left="600"/>
        <w:rPr>
          <w:ins w:id="1667" w:author="Unknown"/>
          <w:rFonts w:ascii="Arial" w:hAnsi="Arial" w:cs="Arial"/>
          <w:color w:val="666666"/>
        </w:rPr>
      </w:pPr>
      <w:ins w:id="1668"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"java-7-arm-multi-catch" </w:instrText>
        </w:r>
        <w:r>
          <w:rPr>
            <w:rFonts w:ascii="Arial" w:hAnsi="Arial" w:cs="Arial"/>
            <w:color w:val="666666"/>
          </w:rPr>
          <w:fldChar w:fldCharType="separate"/>
        </w:r>
        <w:r w:rsidR="00384379">
          <w:rPr>
            <w:rStyle w:val="Hyperlink"/>
            <w:rFonts w:ascii="Arial" w:hAnsi="Arial" w:cs="Arial"/>
            <w:color w:val="FF0000"/>
          </w:rPr>
          <w:t>Explain Java 7 ARM Feature and multi-catch block?</w:t>
        </w:r>
        <w:r>
          <w:rPr>
            <w:rFonts w:ascii="Arial" w:hAnsi="Arial" w:cs="Arial"/>
            <w:color w:val="666666"/>
          </w:rPr>
          <w:fldChar w:fldCharType="end"/>
        </w:r>
      </w:ins>
      <w:r w:rsidR="005C3DA0">
        <w:rPr>
          <w:rFonts w:ascii="Arial" w:hAnsi="Arial" w:cs="Arial"/>
          <w:color w:val="666666"/>
        </w:rPr>
        <w:t>RRR</w:t>
      </w:r>
    </w:p>
    <w:p w:rsidR="00384379" w:rsidRDefault="000F79BD" w:rsidP="00C306AB">
      <w:pPr>
        <w:numPr>
          <w:ilvl w:val="0"/>
          <w:numId w:val="66"/>
        </w:numPr>
        <w:shd w:val="clear" w:color="auto" w:fill="FFFFFF"/>
        <w:spacing w:before="100" w:beforeAutospacing="1" w:after="100" w:afterAutospacing="1" w:line="390" w:lineRule="atLeast"/>
        <w:ind w:left="600"/>
        <w:rPr>
          <w:ins w:id="1669" w:author="Unknown"/>
          <w:rFonts w:ascii="Arial" w:hAnsi="Arial" w:cs="Arial"/>
          <w:color w:val="666666"/>
        </w:rPr>
      </w:pPr>
      <w:ins w:id="1670"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"checked-vs-unchecked-excepion" </w:instrText>
        </w:r>
        <w:r>
          <w:rPr>
            <w:rFonts w:ascii="Arial" w:hAnsi="Arial" w:cs="Arial"/>
            <w:color w:val="666666"/>
          </w:rPr>
          <w:fldChar w:fldCharType="separate"/>
        </w:r>
        <w:r w:rsidR="00384379">
          <w:rPr>
            <w:rStyle w:val="Hyperlink"/>
            <w:rFonts w:ascii="Arial" w:hAnsi="Arial" w:cs="Arial"/>
            <w:color w:val="FF0000"/>
          </w:rPr>
          <w:t>What is difference between Checked and Unchecked Exception in Java?</w:t>
        </w:r>
        <w:r>
          <w:rPr>
            <w:rFonts w:ascii="Arial" w:hAnsi="Arial" w:cs="Arial"/>
            <w:color w:val="666666"/>
          </w:rPr>
          <w:fldChar w:fldCharType="end"/>
        </w:r>
      </w:ins>
    </w:p>
    <w:p w:rsidR="00384379" w:rsidRDefault="000F79BD" w:rsidP="00C306AB">
      <w:pPr>
        <w:numPr>
          <w:ilvl w:val="0"/>
          <w:numId w:val="66"/>
        </w:numPr>
        <w:shd w:val="clear" w:color="auto" w:fill="FFFFFF"/>
        <w:spacing w:before="100" w:beforeAutospacing="1" w:after="100" w:afterAutospacing="1" w:line="390" w:lineRule="atLeast"/>
        <w:ind w:left="600"/>
        <w:rPr>
          <w:ins w:id="1671" w:author="Unknown"/>
          <w:rFonts w:ascii="Arial" w:hAnsi="Arial" w:cs="Arial"/>
          <w:color w:val="666666"/>
        </w:rPr>
      </w:pPr>
      <w:ins w:id="1672"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"throw-vs-throws" </w:instrText>
        </w:r>
        <w:r>
          <w:rPr>
            <w:rFonts w:ascii="Arial" w:hAnsi="Arial" w:cs="Arial"/>
            <w:color w:val="666666"/>
          </w:rPr>
          <w:fldChar w:fldCharType="separate"/>
        </w:r>
        <w:r w:rsidR="00384379">
          <w:rPr>
            <w:rStyle w:val="Hyperlink"/>
            <w:rFonts w:ascii="Arial" w:hAnsi="Arial" w:cs="Arial"/>
            <w:color w:val="FF0000"/>
          </w:rPr>
          <w:t>What is difference between throw and throws keyword in Java?</w:t>
        </w:r>
        <w:r>
          <w:rPr>
            <w:rFonts w:ascii="Arial" w:hAnsi="Arial" w:cs="Arial"/>
            <w:color w:val="666666"/>
          </w:rPr>
          <w:fldChar w:fldCharType="end"/>
        </w:r>
      </w:ins>
    </w:p>
    <w:p w:rsidR="00384379" w:rsidRDefault="000F79BD" w:rsidP="00C306AB">
      <w:pPr>
        <w:numPr>
          <w:ilvl w:val="0"/>
          <w:numId w:val="66"/>
        </w:numPr>
        <w:shd w:val="clear" w:color="auto" w:fill="FFFFFF"/>
        <w:spacing w:before="100" w:beforeAutospacing="1" w:after="100" w:afterAutospacing="1" w:line="390" w:lineRule="atLeast"/>
        <w:ind w:left="600"/>
        <w:rPr>
          <w:ins w:id="1673" w:author="Unknown"/>
          <w:rFonts w:ascii="Arial" w:hAnsi="Arial" w:cs="Arial"/>
          <w:color w:val="666666"/>
        </w:rPr>
      </w:pPr>
      <w:ins w:id="1674"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"java-custom-exception" </w:instrText>
        </w:r>
        <w:r>
          <w:rPr>
            <w:rFonts w:ascii="Arial" w:hAnsi="Arial" w:cs="Arial"/>
            <w:color w:val="666666"/>
          </w:rPr>
          <w:fldChar w:fldCharType="separate"/>
        </w:r>
        <w:r w:rsidR="00384379">
          <w:rPr>
            <w:rStyle w:val="Hyperlink"/>
            <w:rFonts w:ascii="Arial" w:hAnsi="Arial" w:cs="Arial"/>
            <w:color w:val="FF0000"/>
          </w:rPr>
          <w:t>How to write custom exception in Java?</w:t>
        </w:r>
        <w:r>
          <w:rPr>
            <w:rFonts w:ascii="Arial" w:hAnsi="Arial" w:cs="Arial"/>
            <w:color w:val="666666"/>
          </w:rPr>
          <w:fldChar w:fldCharType="end"/>
        </w:r>
      </w:ins>
    </w:p>
    <w:p w:rsidR="00384379" w:rsidRDefault="000F79BD" w:rsidP="00C306AB">
      <w:pPr>
        <w:numPr>
          <w:ilvl w:val="0"/>
          <w:numId w:val="66"/>
        </w:numPr>
        <w:shd w:val="clear" w:color="auto" w:fill="FFFFFF"/>
        <w:spacing w:before="100" w:beforeAutospacing="1" w:after="100" w:afterAutospacing="1" w:line="390" w:lineRule="atLeast"/>
        <w:ind w:left="600"/>
        <w:rPr>
          <w:ins w:id="1675" w:author="Unknown"/>
          <w:rFonts w:ascii="Arial" w:hAnsi="Arial" w:cs="Arial"/>
          <w:color w:val="666666"/>
        </w:rPr>
      </w:pPr>
      <w:ins w:id="1676"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"java-outofmemoryerror" </w:instrText>
        </w:r>
        <w:r>
          <w:rPr>
            <w:rFonts w:ascii="Arial" w:hAnsi="Arial" w:cs="Arial"/>
            <w:color w:val="666666"/>
          </w:rPr>
          <w:fldChar w:fldCharType="separate"/>
        </w:r>
        <w:r w:rsidR="00384379">
          <w:rPr>
            <w:rStyle w:val="Hyperlink"/>
            <w:rFonts w:ascii="Arial" w:hAnsi="Arial" w:cs="Arial"/>
            <w:color w:val="FF0000"/>
          </w:rPr>
          <w:t>What is OutOfMemoryError in Java?</w:t>
        </w:r>
        <w:r>
          <w:rPr>
            <w:rFonts w:ascii="Arial" w:hAnsi="Arial" w:cs="Arial"/>
            <w:color w:val="666666"/>
          </w:rPr>
          <w:fldChar w:fldCharType="end"/>
        </w:r>
      </w:ins>
    </w:p>
    <w:p w:rsidR="00384379" w:rsidRDefault="000F79BD" w:rsidP="00C306AB">
      <w:pPr>
        <w:numPr>
          <w:ilvl w:val="0"/>
          <w:numId w:val="66"/>
        </w:numPr>
        <w:shd w:val="clear" w:color="auto" w:fill="FFFFFF"/>
        <w:spacing w:before="100" w:beforeAutospacing="1" w:after="100" w:afterAutospacing="1" w:line="390" w:lineRule="atLeast"/>
        <w:ind w:left="600"/>
        <w:rPr>
          <w:ins w:id="1677" w:author="Unknown"/>
          <w:rFonts w:ascii="Arial" w:hAnsi="Arial" w:cs="Arial"/>
          <w:color w:val="666666"/>
        </w:rPr>
      </w:pPr>
      <w:ins w:id="1678"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"java-exception-in-thread-main" </w:instrText>
        </w:r>
        <w:r>
          <w:rPr>
            <w:rFonts w:ascii="Arial" w:hAnsi="Arial" w:cs="Arial"/>
            <w:color w:val="666666"/>
          </w:rPr>
          <w:fldChar w:fldCharType="separate"/>
        </w:r>
        <w:r w:rsidR="00384379">
          <w:rPr>
            <w:rStyle w:val="Hyperlink"/>
            <w:rFonts w:ascii="Arial" w:hAnsi="Arial" w:cs="Arial"/>
            <w:color w:val="FF0000"/>
          </w:rPr>
          <w:t>What are different scenarios causing “Exception in thread main”?</w:t>
        </w:r>
        <w:r>
          <w:rPr>
            <w:rFonts w:ascii="Arial" w:hAnsi="Arial" w:cs="Arial"/>
            <w:color w:val="666666"/>
          </w:rPr>
          <w:fldChar w:fldCharType="end"/>
        </w:r>
      </w:ins>
      <w:r w:rsidR="005C3DA0">
        <w:rPr>
          <w:rFonts w:ascii="Arial" w:hAnsi="Arial" w:cs="Arial"/>
          <w:color w:val="666666"/>
        </w:rPr>
        <w:t>RRR</w:t>
      </w:r>
    </w:p>
    <w:p w:rsidR="00384379" w:rsidRDefault="000F79BD" w:rsidP="00C306AB">
      <w:pPr>
        <w:numPr>
          <w:ilvl w:val="0"/>
          <w:numId w:val="66"/>
        </w:numPr>
        <w:shd w:val="clear" w:color="auto" w:fill="FFFFFF"/>
        <w:spacing w:before="100" w:beforeAutospacing="1" w:after="100" w:afterAutospacing="1" w:line="390" w:lineRule="atLeast"/>
        <w:ind w:left="600"/>
        <w:rPr>
          <w:ins w:id="1679" w:author="Unknown"/>
          <w:rFonts w:ascii="Arial" w:hAnsi="Arial" w:cs="Arial"/>
          <w:color w:val="666666"/>
        </w:rPr>
      </w:pPr>
      <w:ins w:id="1680"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"java-final-finally-finalize" </w:instrText>
        </w:r>
        <w:r>
          <w:rPr>
            <w:rFonts w:ascii="Arial" w:hAnsi="Arial" w:cs="Arial"/>
            <w:color w:val="666666"/>
          </w:rPr>
          <w:fldChar w:fldCharType="separate"/>
        </w:r>
        <w:r w:rsidR="00384379">
          <w:rPr>
            <w:rStyle w:val="Hyperlink"/>
            <w:rFonts w:ascii="Arial" w:hAnsi="Arial" w:cs="Arial"/>
            <w:color w:val="FF0000"/>
          </w:rPr>
          <w:t>What is difference between final, finally and finalize in Java?</w:t>
        </w:r>
        <w:r>
          <w:rPr>
            <w:rFonts w:ascii="Arial" w:hAnsi="Arial" w:cs="Arial"/>
            <w:color w:val="666666"/>
          </w:rPr>
          <w:fldChar w:fldCharType="end"/>
        </w:r>
      </w:ins>
    </w:p>
    <w:p w:rsidR="00384379" w:rsidRDefault="000F79BD" w:rsidP="00C306AB">
      <w:pPr>
        <w:numPr>
          <w:ilvl w:val="0"/>
          <w:numId w:val="66"/>
        </w:numPr>
        <w:shd w:val="clear" w:color="auto" w:fill="FFFFFF"/>
        <w:spacing w:before="100" w:beforeAutospacing="1" w:after="100" w:afterAutospacing="1" w:line="390" w:lineRule="atLeast"/>
        <w:ind w:left="600"/>
        <w:rPr>
          <w:ins w:id="1681" w:author="Unknown"/>
          <w:rFonts w:ascii="Arial" w:hAnsi="Arial" w:cs="Arial"/>
          <w:color w:val="666666"/>
        </w:rPr>
      </w:pPr>
      <w:ins w:id="1682"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"exception-main-method" </w:instrText>
        </w:r>
        <w:r>
          <w:rPr>
            <w:rFonts w:ascii="Arial" w:hAnsi="Arial" w:cs="Arial"/>
            <w:color w:val="666666"/>
          </w:rPr>
          <w:fldChar w:fldCharType="separate"/>
        </w:r>
        <w:r w:rsidR="00384379">
          <w:rPr>
            <w:rStyle w:val="Hyperlink"/>
            <w:rFonts w:ascii="Arial" w:hAnsi="Arial" w:cs="Arial"/>
            <w:color w:val="FF0000"/>
          </w:rPr>
          <w:t>What happens when exception is thrown by main method?</w:t>
        </w:r>
        <w:r>
          <w:rPr>
            <w:rFonts w:ascii="Arial" w:hAnsi="Arial" w:cs="Arial"/>
            <w:color w:val="666666"/>
          </w:rPr>
          <w:fldChar w:fldCharType="end"/>
        </w:r>
      </w:ins>
      <w:r w:rsidR="005C3DA0">
        <w:rPr>
          <w:rFonts w:ascii="Arial" w:hAnsi="Arial" w:cs="Arial"/>
          <w:color w:val="666666"/>
        </w:rPr>
        <w:t>RRR</w:t>
      </w:r>
    </w:p>
    <w:p w:rsidR="00384379" w:rsidRDefault="000F79BD" w:rsidP="00C306AB">
      <w:pPr>
        <w:numPr>
          <w:ilvl w:val="0"/>
          <w:numId w:val="66"/>
        </w:numPr>
        <w:shd w:val="clear" w:color="auto" w:fill="FFFFFF"/>
        <w:spacing w:before="100" w:beforeAutospacing="1" w:after="100" w:afterAutospacing="1" w:line="390" w:lineRule="atLeast"/>
        <w:ind w:left="600"/>
        <w:rPr>
          <w:ins w:id="1683" w:author="Unknown"/>
          <w:rFonts w:ascii="Arial" w:hAnsi="Arial" w:cs="Arial"/>
          <w:color w:val="666666"/>
        </w:rPr>
      </w:pPr>
      <w:ins w:id="1684"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"empty-catch-block" </w:instrText>
        </w:r>
        <w:r>
          <w:rPr>
            <w:rFonts w:ascii="Arial" w:hAnsi="Arial" w:cs="Arial"/>
            <w:color w:val="666666"/>
          </w:rPr>
          <w:fldChar w:fldCharType="separate"/>
        </w:r>
        <w:r w:rsidR="00384379">
          <w:rPr>
            <w:rStyle w:val="Hyperlink"/>
            <w:rFonts w:ascii="Arial" w:hAnsi="Arial" w:cs="Arial"/>
            <w:color w:val="FF0000"/>
          </w:rPr>
          <w:t>Can we have an empty catch block?</w:t>
        </w:r>
        <w:r>
          <w:rPr>
            <w:rFonts w:ascii="Arial" w:hAnsi="Arial" w:cs="Arial"/>
            <w:color w:val="666666"/>
          </w:rPr>
          <w:fldChar w:fldCharType="end"/>
        </w:r>
      </w:ins>
      <w:r w:rsidR="005C3DA0">
        <w:rPr>
          <w:rFonts w:ascii="Arial" w:hAnsi="Arial" w:cs="Arial"/>
          <w:color w:val="666666"/>
        </w:rPr>
        <w:t>RRR</w:t>
      </w:r>
    </w:p>
    <w:p w:rsidR="00384379" w:rsidRDefault="000F79BD" w:rsidP="00C306AB">
      <w:pPr>
        <w:numPr>
          <w:ilvl w:val="0"/>
          <w:numId w:val="66"/>
        </w:numPr>
        <w:shd w:val="clear" w:color="auto" w:fill="FFFFFF"/>
        <w:spacing w:before="100" w:beforeAutospacing="1" w:after="100" w:afterAutospacing="1" w:line="390" w:lineRule="atLeast"/>
        <w:ind w:left="600"/>
        <w:rPr>
          <w:ins w:id="1685" w:author="Unknown"/>
          <w:rFonts w:ascii="Arial" w:hAnsi="Arial" w:cs="Arial"/>
          <w:color w:val="666666"/>
        </w:rPr>
      </w:pPr>
      <w:ins w:id="1686"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"java-exception-handling-best-practices" </w:instrText>
        </w:r>
        <w:r>
          <w:rPr>
            <w:rFonts w:ascii="Arial" w:hAnsi="Arial" w:cs="Arial"/>
            <w:color w:val="666666"/>
          </w:rPr>
          <w:fldChar w:fldCharType="separate"/>
        </w:r>
        <w:r w:rsidR="00384379">
          <w:rPr>
            <w:rStyle w:val="Hyperlink"/>
            <w:rFonts w:ascii="Arial" w:hAnsi="Arial" w:cs="Arial"/>
            <w:color w:val="FF0000"/>
          </w:rPr>
          <w:t>Provide some Java Exception Handling Best Practices?</w:t>
        </w:r>
        <w:r>
          <w:rPr>
            <w:rFonts w:ascii="Arial" w:hAnsi="Arial" w:cs="Arial"/>
            <w:color w:val="666666"/>
          </w:rPr>
          <w:fldChar w:fldCharType="end"/>
        </w:r>
      </w:ins>
      <w:r w:rsidR="005C3DA0">
        <w:rPr>
          <w:rFonts w:ascii="Arial" w:hAnsi="Arial" w:cs="Arial"/>
          <w:color w:val="666666"/>
        </w:rPr>
        <w:t>RRR</w:t>
      </w:r>
    </w:p>
    <w:p w:rsidR="00384379" w:rsidRDefault="000F79BD" w:rsidP="00C306AB">
      <w:pPr>
        <w:numPr>
          <w:ilvl w:val="0"/>
          <w:numId w:val="66"/>
        </w:numPr>
        <w:shd w:val="clear" w:color="auto" w:fill="FFFFFF"/>
        <w:spacing w:before="100" w:beforeAutospacing="1" w:after="100" w:afterAutospacing="1" w:line="390" w:lineRule="atLeast"/>
        <w:ind w:left="600"/>
        <w:rPr>
          <w:ins w:id="1687" w:author="Unknown"/>
          <w:rFonts w:ascii="Arial" w:hAnsi="Arial" w:cs="Arial"/>
          <w:color w:val="666666"/>
        </w:rPr>
      </w:pPr>
      <w:ins w:id="1688" w:author="Unknown">
        <w:r>
          <w:rPr>
            <w:rFonts w:ascii="Arial" w:hAnsi="Arial" w:cs="Arial"/>
            <w:color w:val="666666"/>
          </w:rPr>
          <w:fldChar w:fldCharType="begin"/>
        </w:r>
        <w:r w:rsidR="00384379">
          <w:rPr>
            <w:rFonts w:ascii="Arial" w:hAnsi="Arial" w:cs="Arial"/>
            <w:color w:val="666666"/>
          </w:rPr>
          <w:instrText xml:space="preserve"> HYPERLINK "http://www.journaldev.com/2167/java-exception-interview-questions-and-answers" \l "java-exception-programming-questions" </w:instrText>
        </w:r>
        <w:r>
          <w:rPr>
            <w:rFonts w:ascii="Arial" w:hAnsi="Arial" w:cs="Arial"/>
            <w:color w:val="666666"/>
          </w:rPr>
          <w:fldChar w:fldCharType="separate"/>
        </w:r>
        <w:r w:rsidR="00384379">
          <w:rPr>
            <w:rStyle w:val="Hyperlink"/>
            <w:rFonts w:ascii="Arial" w:hAnsi="Arial" w:cs="Arial"/>
            <w:color w:val="FF0000"/>
          </w:rPr>
          <w:t>What is the problem with below programs and how do we fix it?</w:t>
        </w:r>
        <w:r>
          <w:rPr>
            <w:rFonts w:ascii="Arial" w:hAnsi="Arial" w:cs="Arial"/>
            <w:color w:val="666666"/>
          </w:rPr>
          <w:fldChar w:fldCharType="end"/>
        </w:r>
      </w:ins>
    </w:p>
    <w:p w:rsidR="00384379" w:rsidRDefault="00384379" w:rsidP="00C306AB">
      <w:pPr>
        <w:pStyle w:val="Heading3"/>
        <w:numPr>
          <w:ilvl w:val="0"/>
          <w:numId w:val="67"/>
        </w:numPr>
        <w:shd w:val="clear" w:color="auto" w:fill="FFFFFF"/>
        <w:spacing w:before="0" w:beforeAutospacing="0" w:after="240" w:afterAutospacing="0"/>
        <w:ind w:left="600"/>
        <w:rPr>
          <w:ins w:id="1689" w:author="Unknown"/>
          <w:rFonts w:ascii="Arial" w:hAnsi="Arial" w:cs="Arial"/>
          <w:color w:val="000000"/>
          <w:sz w:val="36"/>
          <w:szCs w:val="36"/>
        </w:rPr>
      </w:pPr>
      <w:bookmarkStart w:id="1690" w:name="java-exception"/>
      <w:bookmarkEnd w:id="1690"/>
      <w:ins w:id="1691" w:author="Unknown">
        <w:r>
          <w:rPr>
            <w:rFonts w:ascii="Arial" w:hAnsi="Arial" w:cs="Arial"/>
            <w:color w:val="000000"/>
            <w:sz w:val="36"/>
            <w:szCs w:val="36"/>
          </w:rPr>
          <w:t>What is Exception in Java?</w:t>
        </w:r>
      </w:ins>
    </w:p>
    <w:p w:rsidR="00384379" w:rsidRDefault="00384379" w:rsidP="00384379">
      <w:pPr>
        <w:pStyle w:val="NormalWeb"/>
        <w:shd w:val="clear" w:color="auto" w:fill="FFFFFF"/>
        <w:spacing w:before="0" w:beforeAutospacing="0" w:after="390" w:afterAutospacing="0" w:line="390" w:lineRule="atLeast"/>
        <w:ind w:left="600"/>
        <w:rPr>
          <w:ins w:id="1692" w:author="Unknown"/>
          <w:rFonts w:ascii="Arial" w:hAnsi="Arial" w:cs="Arial"/>
          <w:color w:val="666666"/>
        </w:rPr>
      </w:pPr>
      <w:ins w:id="1693" w:author="Unknown">
        <w:r>
          <w:rPr>
            <w:rFonts w:ascii="Arial" w:hAnsi="Arial" w:cs="Arial"/>
            <w:color w:val="666666"/>
          </w:rPr>
          <w:t>Exception is an error event that can happen during the execution of a program and disrupts it’s normal flow. Exception can arise from different kind of situations such as wrong data entered by user, hardware failure, network connection failure etc.</w:t>
        </w:r>
      </w:ins>
    </w:p>
    <w:p w:rsidR="00384379" w:rsidRDefault="00384379" w:rsidP="00384379">
      <w:pPr>
        <w:pStyle w:val="NormalWeb"/>
        <w:shd w:val="clear" w:color="auto" w:fill="FFFFFF"/>
        <w:spacing w:before="0" w:beforeAutospacing="0" w:after="390" w:afterAutospacing="0" w:line="390" w:lineRule="atLeast"/>
        <w:ind w:left="600"/>
        <w:rPr>
          <w:ins w:id="1694" w:author="Unknown"/>
          <w:rFonts w:ascii="Arial" w:hAnsi="Arial" w:cs="Arial"/>
          <w:color w:val="666666"/>
        </w:rPr>
      </w:pPr>
      <w:ins w:id="1695" w:author="Unknown">
        <w:r>
          <w:rPr>
            <w:rFonts w:ascii="Arial" w:hAnsi="Arial" w:cs="Arial"/>
            <w:color w:val="666666"/>
          </w:rPr>
          <w:t>Whenever any error occurs while executing a java statement, an exception object is created and then</w:t>
        </w:r>
        <w:r w:rsidR="000F79BD">
          <w:rPr>
            <w:rStyle w:val="Strong"/>
            <w:rFonts w:ascii="Arial" w:hAnsi="Arial" w:cs="Arial"/>
            <w:color w:val="666666"/>
          </w:rPr>
          <w:fldChar w:fldCharType="begin"/>
        </w:r>
        <w:r>
          <w:rPr>
            <w:rStyle w:val="Strong"/>
            <w:rFonts w:ascii="Arial" w:hAnsi="Arial" w:cs="Arial"/>
            <w:color w:val="666666"/>
          </w:rPr>
          <w:instrText xml:space="preserve"> HYPERLINK "http://www.journaldev.com/546/difference-between-jdk-jre-and-jvm-in-java" </w:instrText>
        </w:r>
        <w:r w:rsidR="000F79BD">
          <w:rPr>
            <w:rStyle w:val="Strong"/>
            <w:rFonts w:ascii="Arial" w:hAnsi="Arial" w:cs="Arial"/>
            <w:color w:val="666666"/>
          </w:rPr>
          <w:fldChar w:fldCharType="separate"/>
        </w:r>
        <w:r>
          <w:rPr>
            <w:rStyle w:val="Hyperlink"/>
            <w:rFonts w:ascii="Arial" w:hAnsi="Arial" w:cs="Arial"/>
            <w:b/>
            <w:bCs/>
            <w:color w:val="FF0000"/>
          </w:rPr>
          <w:t>JRE</w:t>
        </w:r>
        <w:r w:rsidR="000F79BD">
          <w:rPr>
            <w:rStyle w:val="Strong"/>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tries to find exception handler to handle the exception. If suitable exception handler is found then the exception object is passed to the handler code to process the exception, known as</w:t>
        </w:r>
        <w:r>
          <w:rPr>
            <w:rStyle w:val="apple-converted-space"/>
            <w:rFonts w:ascii="Arial" w:hAnsi="Arial" w:cs="Arial"/>
            <w:color w:val="666666"/>
          </w:rPr>
          <w:t> </w:t>
        </w:r>
        <w:r>
          <w:rPr>
            <w:rStyle w:val="Strong"/>
            <w:rFonts w:ascii="Arial" w:hAnsi="Arial" w:cs="Arial"/>
            <w:color w:val="666666"/>
          </w:rPr>
          <w:t>catching the exception</w:t>
        </w:r>
        <w:r>
          <w:rPr>
            <w:rFonts w:ascii="Arial" w:hAnsi="Arial" w:cs="Arial"/>
            <w:color w:val="666666"/>
          </w:rPr>
          <w:t>. If no handler is found then application throws the exception to runtime environment and JRE terminates the program.</w:t>
        </w:r>
      </w:ins>
    </w:p>
    <w:p w:rsidR="00384379" w:rsidRDefault="00384379" w:rsidP="00384379">
      <w:pPr>
        <w:pStyle w:val="NormalWeb"/>
        <w:shd w:val="clear" w:color="auto" w:fill="FFFFFF"/>
        <w:spacing w:before="0" w:beforeAutospacing="0" w:after="390" w:afterAutospacing="0" w:line="390" w:lineRule="atLeast"/>
        <w:ind w:left="600"/>
        <w:rPr>
          <w:ins w:id="1696" w:author="Unknown"/>
          <w:rFonts w:ascii="Arial" w:hAnsi="Arial" w:cs="Arial"/>
          <w:color w:val="666666"/>
        </w:rPr>
      </w:pPr>
      <w:ins w:id="1697" w:author="Unknown">
        <w:r>
          <w:rPr>
            <w:rStyle w:val="Strong"/>
            <w:rFonts w:ascii="Arial" w:hAnsi="Arial" w:cs="Arial"/>
            <w:color w:val="666666"/>
          </w:rPr>
          <w:t>Java Exception handling</w:t>
        </w:r>
        <w:r>
          <w:rPr>
            <w:rStyle w:val="apple-converted-space"/>
            <w:rFonts w:ascii="Arial" w:hAnsi="Arial" w:cs="Arial"/>
            <w:color w:val="666666"/>
          </w:rPr>
          <w:t> </w:t>
        </w:r>
        <w:r>
          <w:rPr>
            <w:rFonts w:ascii="Arial" w:hAnsi="Arial" w:cs="Arial"/>
            <w:color w:val="666666"/>
          </w:rPr>
          <w:t>framework is used to handle runtime errors only, compile time errors are not handled by exception handling framework.</w:t>
        </w:r>
      </w:ins>
    </w:p>
    <w:p w:rsidR="00384379" w:rsidRDefault="00384379" w:rsidP="00C306AB">
      <w:pPr>
        <w:pStyle w:val="Heading3"/>
        <w:numPr>
          <w:ilvl w:val="0"/>
          <w:numId w:val="67"/>
        </w:numPr>
        <w:shd w:val="clear" w:color="auto" w:fill="FFFFFF"/>
        <w:spacing w:before="0" w:beforeAutospacing="0" w:after="240" w:afterAutospacing="0"/>
        <w:ind w:left="600"/>
        <w:rPr>
          <w:ins w:id="1698" w:author="Unknown"/>
          <w:rFonts w:ascii="Arial" w:hAnsi="Arial" w:cs="Arial"/>
          <w:color w:val="000000"/>
          <w:sz w:val="36"/>
          <w:szCs w:val="36"/>
        </w:rPr>
      </w:pPr>
      <w:bookmarkStart w:id="1699" w:name="java-exception-keywords"/>
      <w:bookmarkEnd w:id="1699"/>
      <w:ins w:id="1700" w:author="Unknown">
        <w:r>
          <w:rPr>
            <w:rFonts w:ascii="Arial" w:hAnsi="Arial" w:cs="Arial"/>
            <w:color w:val="000000"/>
            <w:sz w:val="36"/>
            <w:szCs w:val="36"/>
          </w:rPr>
          <w:t>What are the Exception Handling Keywords in Java?</w:t>
        </w:r>
      </w:ins>
    </w:p>
    <w:p w:rsidR="00384379" w:rsidRDefault="00384379" w:rsidP="00384379">
      <w:pPr>
        <w:pStyle w:val="NormalWeb"/>
        <w:shd w:val="clear" w:color="auto" w:fill="FFFFFF"/>
        <w:spacing w:before="0" w:beforeAutospacing="0" w:after="390" w:afterAutospacing="0" w:line="390" w:lineRule="atLeast"/>
        <w:ind w:left="600"/>
        <w:rPr>
          <w:ins w:id="1701" w:author="Unknown"/>
          <w:rFonts w:ascii="Arial" w:hAnsi="Arial" w:cs="Arial"/>
          <w:color w:val="666666"/>
        </w:rPr>
      </w:pPr>
      <w:ins w:id="1702" w:author="Unknown">
        <w:r>
          <w:rPr>
            <w:rFonts w:ascii="Arial" w:hAnsi="Arial" w:cs="Arial"/>
            <w:color w:val="666666"/>
          </w:rPr>
          <w:t>There are four keywords used in java exception handling.</w:t>
        </w:r>
      </w:ins>
    </w:p>
    <w:p w:rsidR="00384379" w:rsidRDefault="00384379" w:rsidP="00C306AB">
      <w:pPr>
        <w:numPr>
          <w:ilvl w:val="1"/>
          <w:numId w:val="67"/>
        </w:numPr>
        <w:shd w:val="clear" w:color="auto" w:fill="FFFFFF"/>
        <w:spacing w:before="100" w:beforeAutospacing="1" w:after="100" w:afterAutospacing="1" w:line="390" w:lineRule="atLeast"/>
        <w:ind w:left="1200"/>
        <w:rPr>
          <w:ins w:id="1703" w:author="Unknown"/>
          <w:rFonts w:ascii="Arial" w:hAnsi="Arial" w:cs="Arial"/>
          <w:color w:val="666666"/>
        </w:rPr>
      </w:pPr>
      <w:ins w:id="1704" w:author="Unknown">
        <w:r>
          <w:rPr>
            <w:rStyle w:val="Strong"/>
            <w:rFonts w:ascii="Arial" w:hAnsi="Arial" w:cs="Arial"/>
            <w:color w:val="666666"/>
          </w:rPr>
          <w:lastRenderedPageBreak/>
          <w:t>throw</w:t>
        </w:r>
        <w:r>
          <w:rPr>
            <w:rFonts w:ascii="Arial" w:hAnsi="Arial" w:cs="Arial"/>
            <w:color w:val="666666"/>
          </w:rPr>
          <w:t>: Sometimes we explicitly want to create exception object and then throw it to halt the normal processing of the program.</w:t>
        </w:r>
        <w:r>
          <w:rPr>
            <w:rStyle w:val="apple-converted-space"/>
            <w:rFonts w:ascii="Arial" w:hAnsi="Arial" w:cs="Arial"/>
            <w:color w:val="666666"/>
          </w:rPr>
          <w:t> </w:t>
        </w:r>
        <w:r>
          <w:rPr>
            <w:rStyle w:val="Strong"/>
            <w:rFonts w:ascii="Arial" w:hAnsi="Arial" w:cs="Arial"/>
            <w:color w:val="666666"/>
          </w:rPr>
          <w:t>throw</w:t>
        </w:r>
        <w:r>
          <w:rPr>
            <w:rStyle w:val="apple-converted-space"/>
            <w:rFonts w:ascii="Arial" w:hAnsi="Arial" w:cs="Arial"/>
            <w:color w:val="666666"/>
          </w:rPr>
          <w:t> </w:t>
        </w:r>
        <w:r>
          <w:rPr>
            <w:rFonts w:ascii="Arial" w:hAnsi="Arial" w:cs="Arial"/>
            <w:color w:val="666666"/>
          </w:rPr>
          <w:t>keyword is used to throw exception to the runtime to handle it.</w:t>
        </w:r>
      </w:ins>
    </w:p>
    <w:p w:rsidR="00384379" w:rsidRDefault="00384379" w:rsidP="00C306AB">
      <w:pPr>
        <w:numPr>
          <w:ilvl w:val="1"/>
          <w:numId w:val="67"/>
        </w:numPr>
        <w:shd w:val="clear" w:color="auto" w:fill="FFFFFF"/>
        <w:spacing w:before="100" w:beforeAutospacing="1" w:after="100" w:afterAutospacing="1" w:line="390" w:lineRule="atLeast"/>
        <w:ind w:left="1200"/>
        <w:rPr>
          <w:ins w:id="1705" w:author="Unknown"/>
          <w:rFonts w:ascii="Arial" w:hAnsi="Arial" w:cs="Arial"/>
          <w:color w:val="666666"/>
        </w:rPr>
      </w:pPr>
      <w:ins w:id="1706" w:author="Unknown">
        <w:r>
          <w:rPr>
            <w:rStyle w:val="Strong"/>
            <w:rFonts w:ascii="Arial" w:hAnsi="Arial" w:cs="Arial"/>
            <w:color w:val="666666"/>
          </w:rPr>
          <w:t>throws</w:t>
        </w:r>
        <w:r>
          <w:rPr>
            <w:rFonts w:ascii="Arial" w:hAnsi="Arial" w:cs="Arial"/>
            <w:color w:val="666666"/>
          </w:rPr>
          <w:t>: When we are throwing any checked exception in a method and not handling it, then we need to use throws keyword in method signature to let caller program know the exceptions that might be thrown by the method. The caller method might handle these exceptions or propagate it to it’s caller method using</w:t>
        </w:r>
        <w:r>
          <w:rPr>
            <w:rStyle w:val="apple-converted-space"/>
            <w:rFonts w:ascii="Arial" w:hAnsi="Arial" w:cs="Arial"/>
            <w:color w:val="666666"/>
          </w:rPr>
          <w:t> </w:t>
        </w:r>
        <w:r>
          <w:rPr>
            <w:rStyle w:val="HTMLCode"/>
            <w:rFonts w:eastAsiaTheme="minorHAnsi"/>
            <w:color w:val="666666"/>
            <w:sz w:val="24"/>
            <w:szCs w:val="24"/>
            <w:shd w:val="clear" w:color="auto" w:fill="EFE8E5"/>
          </w:rPr>
          <w:t>throws</w:t>
        </w:r>
        <w:r>
          <w:rPr>
            <w:rStyle w:val="apple-converted-space"/>
            <w:rFonts w:ascii="Arial" w:hAnsi="Arial" w:cs="Arial"/>
            <w:color w:val="666666"/>
          </w:rPr>
          <w:t> </w:t>
        </w:r>
        <w:r>
          <w:rPr>
            <w:rFonts w:ascii="Arial" w:hAnsi="Arial" w:cs="Arial"/>
            <w:color w:val="666666"/>
          </w:rPr>
          <w:t>keyword. We can provide multiple exceptions in the throws clause and it can be used with</w:t>
        </w:r>
        <w:r>
          <w:rPr>
            <w:rStyle w:val="apple-converted-space"/>
            <w:rFonts w:ascii="Arial" w:hAnsi="Arial" w:cs="Arial"/>
            <w:color w:val="666666"/>
          </w:rPr>
          <w:t> </w:t>
        </w:r>
        <w:r>
          <w:rPr>
            <w:rStyle w:val="Strong"/>
            <w:rFonts w:ascii="Arial" w:hAnsi="Arial" w:cs="Arial"/>
            <w:color w:val="666666"/>
          </w:rPr>
          <w:t>main()</w:t>
        </w:r>
        <w:r>
          <w:rPr>
            <w:rStyle w:val="apple-converted-space"/>
            <w:rFonts w:ascii="Arial" w:hAnsi="Arial" w:cs="Arial"/>
            <w:color w:val="666666"/>
          </w:rPr>
          <w:t> </w:t>
        </w:r>
        <w:r>
          <w:rPr>
            <w:rFonts w:ascii="Arial" w:hAnsi="Arial" w:cs="Arial"/>
            <w:color w:val="666666"/>
          </w:rPr>
          <w:t>method also.</w:t>
        </w:r>
      </w:ins>
    </w:p>
    <w:p w:rsidR="00384379" w:rsidRDefault="00384379" w:rsidP="00C306AB">
      <w:pPr>
        <w:numPr>
          <w:ilvl w:val="1"/>
          <w:numId w:val="67"/>
        </w:numPr>
        <w:shd w:val="clear" w:color="auto" w:fill="FFFFFF"/>
        <w:spacing w:before="100" w:beforeAutospacing="1" w:after="100" w:afterAutospacing="1" w:line="390" w:lineRule="atLeast"/>
        <w:ind w:left="1200"/>
        <w:rPr>
          <w:ins w:id="1707" w:author="Unknown"/>
          <w:rFonts w:ascii="Arial" w:hAnsi="Arial" w:cs="Arial"/>
          <w:color w:val="666666"/>
        </w:rPr>
      </w:pPr>
      <w:ins w:id="1708" w:author="Unknown">
        <w:r>
          <w:rPr>
            <w:rStyle w:val="Strong"/>
            <w:rFonts w:ascii="Arial" w:hAnsi="Arial" w:cs="Arial"/>
            <w:color w:val="666666"/>
          </w:rPr>
          <w:t>try-catch</w:t>
        </w:r>
        <w:r>
          <w:rPr>
            <w:rFonts w:ascii="Arial" w:hAnsi="Arial" w:cs="Arial"/>
            <w:color w:val="666666"/>
          </w:rPr>
          <w:t>: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ins>
    </w:p>
    <w:p w:rsidR="00384379" w:rsidRDefault="00384379" w:rsidP="00C306AB">
      <w:pPr>
        <w:numPr>
          <w:ilvl w:val="1"/>
          <w:numId w:val="67"/>
        </w:numPr>
        <w:shd w:val="clear" w:color="auto" w:fill="FFFFFF"/>
        <w:spacing w:before="100" w:beforeAutospacing="1" w:after="100" w:afterAutospacing="1" w:line="390" w:lineRule="atLeast"/>
        <w:ind w:left="1200"/>
        <w:rPr>
          <w:ins w:id="1709" w:author="Unknown"/>
          <w:rFonts w:ascii="Arial" w:hAnsi="Arial" w:cs="Arial"/>
          <w:color w:val="666666"/>
        </w:rPr>
      </w:pPr>
      <w:ins w:id="1710" w:author="Unknown">
        <w:r>
          <w:rPr>
            <w:rStyle w:val="Strong"/>
            <w:rFonts w:ascii="Arial" w:hAnsi="Arial" w:cs="Arial"/>
            <w:color w:val="666666"/>
          </w:rPr>
          <w:t>finally</w:t>
        </w:r>
        <w:r>
          <w:rPr>
            <w:rFonts w:ascii="Arial" w:hAnsi="Arial" w:cs="Arial"/>
            <w:color w:val="666666"/>
          </w:rPr>
          <w:t>: finally block is optional and can be used only with try-catch block. Since exception halts the process of execution, we might have some resources open that will not get closed, so we can use finally block. finally block gets executed always, whether exception occurrs or not.</w:t>
        </w:r>
      </w:ins>
    </w:p>
    <w:p w:rsidR="00384379" w:rsidRDefault="00384379" w:rsidP="00C306AB">
      <w:pPr>
        <w:pStyle w:val="Heading3"/>
        <w:numPr>
          <w:ilvl w:val="0"/>
          <w:numId w:val="67"/>
        </w:numPr>
        <w:shd w:val="clear" w:color="auto" w:fill="FFFFFF"/>
        <w:spacing w:before="0" w:beforeAutospacing="0" w:after="240" w:afterAutospacing="0"/>
        <w:ind w:left="600"/>
        <w:rPr>
          <w:ins w:id="1711" w:author="Unknown"/>
          <w:rFonts w:ascii="Arial" w:hAnsi="Arial" w:cs="Arial"/>
          <w:color w:val="000000"/>
          <w:sz w:val="36"/>
          <w:szCs w:val="36"/>
        </w:rPr>
      </w:pPr>
      <w:bookmarkStart w:id="1712" w:name="java-exception-hierarchy"/>
      <w:bookmarkEnd w:id="1712"/>
      <w:ins w:id="1713" w:author="Unknown">
        <w:r>
          <w:rPr>
            <w:rFonts w:ascii="Arial" w:hAnsi="Arial" w:cs="Arial"/>
            <w:color w:val="000000"/>
            <w:sz w:val="36"/>
            <w:szCs w:val="36"/>
          </w:rPr>
          <w:t>Explain Java Exception Hierarchy?</w:t>
        </w:r>
      </w:ins>
    </w:p>
    <w:p w:rsidR="00384379" w:rsidRDefault="00384379" w:rsidP="00384379">
      <w:pPr>
        <w:pStyle w:val="NormalWeb"/>
        <w:shd w:val="clear" w:color="auto" w:fill="FFFFFF"/>
        <w:spacing w:before="0" w:beforeAutospacing="0" w:after="390" w:afterAutospacing="0" w:line="390" w:lineRule="atLeast"/>
        <w:ind w:left="600"/>
        <w:rPr>
          <w:ins w:id="1714" w:author="Unknown"/>
          <w:rFonts w:ascii="Arial" w:hAnsi="Arial" w:cs="Arial"/>
          <w:color w:val="666666"/>
        </w:rPr>
      </w:pPr>
      <w:ins w:id="1715" w:author="Unknown">
        <w:r>
          <w:rPr>
            <w:rFonts w:ascii="Arial" w:hAnsi="Arial" w:cs="Arial"/>
            <w:color w:val="666666"/>
          </w:rPr>
          <w:t>Java Exceptions are hierarchical and</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"http://www.journaldev.com/644/inheritance-in-java-example" </w:instrText>
        </w:r>
        <w:r w:rsidR="000F79BD">
          <w:rPr>
            <w:rFonts w:ascii="Arial" w:hAnsi="Arial" w:cs="Arial"/>
            <w:color w:val="666666"/>
          </w:rPr>
          <w:fldChar w:fldCharType="separate"/>
        </w:r>
        <w:r>
          <w:rPr>
            <w:rStyle w:val="Hyperlink"/>
            <w:rFonts w:ascii="Arial" w:hAnsi="Arial" w:cs="Arial"/>
            <w:color w:val="FF0000"/>
          </w:rPr>
          <w:t>inheritance</w:t>
        </w:r>
        <w:r w:rsidR="000F79BD">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is used to categorize different types of exceptions.</w:t>
        </w:r>
        <w:r>
          <w:rPr>
            <w:rStyle w:val="HTMLCode"/>
            <w:color w:val="666666"/>
            <w:sz w:val="24"/>
            <w:szCs w:val="24"/>
            <w:shd w:val="clear" w:color="auto" w:fill="EFE8E5"/>
          </w:rPr>
          <w:t>Throwable</w:t>
        </w:r>
        <w:r>
          <w:rPr>
            <w:rStyle w:val="apple-converted-space"/>
            <w:rFonts w:ascii="Arial" w:hAnsi="Arial" w:cs="Arial"/>
            <w:color w:val="666666"/>
          </w:rPr>
          <w:t> </w:t>
        </w:r>
        <w:r>
          <w:rPr>
            <w:rFonts w:ascii="Arial" w:hAnsi="Arial" w:cs="Arial"/>
            <w:color w:val="666666"/>
          </w:rPr>
          <w:t>is the parent class of Java Exceptions Hierarchy and it has two child objects –</w:t>
        </w:r>
        <w:r>
          <w:rPr>
            <w:rStyle w:val="apple-converted-space"/>
            <w:rFonts w:ascii="Arial" w:hAnsi="Arial" w:cs="Arial"/>
            <w:color w:val="666666"/>
          </w:rPr>
          <w:t> </w:t>
        </w:r>
        <w:r>
          <w:rPr>
            <w:rStyle w:val="HTMLCode"/>
            <w:color w:val="666666"/>
            <w:sz w:val="24"/>
            <w:szCs w:val="24"/>
            <w:shd w:val="clear" w:color="auto" w:fill="EFE8E5"/>
          </w:rPr>
          <w:t>Error</w:t>
        </w:r>
        <w:r>
          <w:rPr>
            <w:rStyle w:val="apple-converted-space"/>
            <w:rFonts w:ascii="Arial" w:hAnsi="Arial" w:cs="Arial"/>
            <w:color w:val="666666"/>
          </w:rPr>
          <w:t> </w:t>
        </w:r>
        <w:r>
          <w:rPr>
            <w:rFonts w:ascii="Arial" w:hAnsi="Arial" w:cs="Arial"/>
            <w:color w:val="666666"/>
          </w:rPr>
          <w:t>and</w:t>
        </w:r>
        <w:r>
          <w:rPr>
            <w:rStyle w:val="HTMLCode"/>
            <w:color w:val="666666"/>
            <w:sz w:val="24"/>
            <w:szCs w:val="24"/>
            <w:shd w:val="clear" w:color="auto" w:fill="EFE8E5"/>
          </w:rPr>
          <w:t>Exception</w:t>
        </w:r>
        <w:r>
          <w:rPr>
            <w:rFonts w:ascii="Arial" w:hAnsi="Arial" w:cs="Arial"/>
            <w:color w:val="666666"/>
          </w:rPr>
          <w:t>. Exceptions are further divided into checked exceptions and runtime exception.</w:t>
        </w:r>
      </w:ins>
    </w:p>
    <w:p w:rsidR="00384379" w:rsidRDefault="00384379" w:rsidP="00384379">
      <w:pPr>
        <w:pStyle w:val="NormalWeb"/>
        <w:shd w:val="clear" w:color="auto" w:fill="FFFFFF"/>
        <w:spacing w:before="0" w:beforeAutospacing="0" w:after="390" w:afterAutospacing="0" w:line="390" w:lineRule="atLeast"/>
        <w:ind w:left="600"/>
        <w:rPr>
          <w:ins w:id="1716" w:author="Unknown"/>
          <w:rFonts w:ascii="Arial" w:hAnsi="Arial" w:cs="Arial"/>
          <w:color w:val="666666"/>
        </w:rPr>
      </w:pPr>
      <w:ins w:id="1717" w:author="Unknown">
        <w:r>
          <w:rPr>
            <w:rStyle w:val="Strong"/>
            <w:rFonts w:ascii="Arial" w:hAnsi="Arial" w:cs="Arial"/>
            <w:color w:val="666666"/>
          </w:rPr>
          <w:t>Errors</w:t>
        </w:r>
        <w:r>
          <w:rPr>
            <w:rStyle w:val="apple-converted-space"/>
            <w:rFonts w:ascii="Arial" w:hAnsi="Arial" w:cs="Arial"/>
            <w:color w:val="666666"/>
          </w:rPr>
          <w:t> </w:t>
        </w:r>
        <w:r>
          <w:rPr>
            <w:rFonts w:ascii="Arial" w:hAnsi="Arial" w:cs="Arial"/>
            <w:color w:val="666666"/>
          </w:rPr>
          <w:t>are exceptional scenarios that are out of scope of application and it’s not possible to anticipate and recover from them, for example hardware failure, JVM crash or out of memory error.</w:t>
        </w:r>
      </w:ins>
    </w:p>
    <w:p w:rsidR="00384379" w:rsidRDefault="00384379" w:rsidP="00384379">
      <w:pPr>
        <w:pStyle w:val="NormalWeb"/>
        <w:shd w:val="clear" w:color="auto" w:fill="FFFFFF"/>
        <w:spacing w:before="0" w:beforeAutospacing="0" w:after="390" w:afterAutospacing="0" w:line="390" w:lineRule="atLeast"/>
        <w:ind w:left="600"/>
        <w:rPr>
          <w:ins w:id="1718" w:author="Unknown"/>
          <w:rFonts w:ascii="Arial" w:hAnsi="Arial" w:cs="Arial"/>
          <w:color w:val="666666"/>
        </w:rPr>
      </w:pPr>
      <w:ins w:id="1719" w:author="Unknown">
        <w:r>
          <w:rPr>
            <w:rStyle w:val="Strong"/>
            <w:rFonts w:ascii="Arial" w:hAnsi="Arial" w:cs="Arial"/>
            <w:color w:val="666666"/>
          </w:rPr>
          <w:t>Checked Exceptions</w:t>
        </w:r>
        <w:r>
          <w:rPr>
            <w:rStyle w:val="apple-converted-space"/>
            <w:rFonts w:ascii="Arial" w:hAnsi="Arial" w:cs="Arial"/>
            <w:color w:val="666666"/>
          </w:rPr>
          <w:t> </w:t>
        </w:r>
        <w:r>
          <w:rPr>
            <w:rFonts w:ascii="Arial" w:hAnsi="Arial" w:cs="Arial"/>
            <w:color w:val="666666"/>
          </w:rPr>
          <w:t>are exceptional scenarios that we can anticipate in a program and try to recover from it, for example FileNotFoundException. We should catch this exception and provide useful message to user and log it properly for debugging purpose.</w:t>
        </w:r>
        <w:r>
          <w:rPr>
            <w:rStyle w:val="apple-converted-space"/>
            <w:rFonts w:ascii="Arial" w:hAnsi="Arial" w:cs="Arial"/>
            <w:color w:val="666666"/>
          </w:rPr>
          <w:t> </w:t>
        </w:r>
        <w:r>
          <w:rPr>
            <w:rStyle w:val="HTMLCode"/>
            <w:color w:val="666666"/>
            <w:sz w:val="24"/>
            <w:szCs w:val="24"/>
            <w:shd w:val="clear" w:color="auto" w:fill="EFE8E5"/>
          </w:rPr>
          <w:t>Exception</w:t>
        </w:r>
        <w:r>
          <w:rPr>
            <w:rStyle w:val="apple-converted-space"/>
            <w:rFonts w:ascii="Arial" w:hAnsi="Arial" w:cs="Arial"/>
            <w:color w:val="666666"/>
          </w:rPr>
          <w:t> </w:t>
        </w:r>
        <w:r>
          <w:rPr>
            <w:rFonts w:ascii="Arial" w:hAnsi="Arial" w:cs="Arial"/>
            <w:color w:val="666666"/>
          </w:rPr>
          <w:t>is the parent class of all Checked Exceptions.</w:t>
        </w:r>
      </w:ins>
    </w:p>
    <w:p w:rsidR="00384379" w:rsidRDefault="00384379" w:rsidP="00384379">
      <w:pPr>
        <w:pStyle w:val="NormalWeb"/>
        <w:shd w:val="clear" w:color="auto" w:fill="FFFFFF"/>
        <w:spacing w:before="0" w:beforeAutospacing="0" w:after="390" w:afterAutospacing="0" w:line="390" w:lineRule="atLeast"/>
        <w:ind w:left="600"/>
        <w:rPr>
          <w:ins w:id="1720" w:author="Unknown"/>
          <w:rFonts w:ascii="Arial" w:hAnsi="Arial" w:cs="Arial"/>
          <w:color w:val="666666"/>
        </w:rPr>
      </w:pPr>
      <w:ins w:id="1721" w:author="Unknown">
        <w:r>
          <w:rPr>
            <w:rStyle w:val="Strong"/>
            <w:rFonts w:ascii="Arial" w:hAnsi="Arial" w:cs="Arial"/>
            <w:color w:val="666666"/>
          </w:rPr>
          <w:lastRenderedPageBreak/>
          <w:t>Runtime Exceptions</w:t>
        </w:r>
        <w:r>
          <w:rPr>
            <w:rStyle w:val="apple-converted-space"/>
            <w:rFonts w:ascii="Arial" w:hAnsi="Arial" w:cs="Arial"/>
            <w:color w:val="666666"/>
          </w:rPr>
          <w:t> </w:t>
        </w:r>
        <w:r>
          <w:rPr>
            <w:rFonts w:ascii="Arial" w:hAnsi="Arial" w:cs="Arial"/>
            <w:color w:val="666666"/>
          </w:rPr>
          <w:t>are caused by bad programming, for example trying to retrieve an element from the Array. We should check the length of array first before trying to retrieve the element otherwise it might throw</w:t>
        </w:r>
        <w:r>
          <w:rPr>
            <w:rStyle w:val="apple-converted-space"/>
            <w:rFonts w:ascii="Arial" w:hAnsi="Arial" w:cs="Arial"/>
            <w:color w:val="666666"/>
          </w:rPr>
          <w:t> </w:t>
        </w:r>
        <w:r>
          <w:rPr>
            <w:rStyle w:val="HTMLCode"/>
            <w:color w:val="666666"/>
            <w:sz w:val="24"/>
            <w:szCs w:val="24"/>
            <w:shd w:val="clear" w:color="auto" w:fill="EFE8E5"/>
          </w:rPr>
          <w:t>ArrayIndexOutOfBoundException</w:t>
        </w:r>
        <w:r>
          <w:rPr>
            <w:rStyle w:val="apple-converted-space"/>
            <w:rFonts w:ascii="Arial" w:hAnsi="Arial" w:cs="Arial"/>
            <w:color w:val="666666"/>
          </w:rPr>
          <w:t> </w:t>
        </w:r>
        <w:r>
          <w:rPr>
            <w:rFonts w:ascii="Arial" w:hAnsi="Arial" w:cs="Arial"/>
            <w:color w:val="666666"/>
          </w:rPr>
          <w:t>at runtime.</w:t>
        </w:r>
        <w:r>
          <w:rPr>
            <w:rStyle w:val="apple-converted-space"/>
            <w:rFonts w:ascii="Arial" w:hAnsi="Arial" w:cs="Arial"/>
            <w:color w:val="666666"/>
          </w:rPr>
          <w:t> </w:t>
        </w:r>
        <w:r>
          <w:rPr>
            <w:rStyle w:val="HTMLCode"/>
            <w:color w:val="666666"/>
            <w:sz w:val="24"/>
            <w:szCs w:val="24"/>
            <w:shd w:val="clear" w:color="auto" w:fill="EFE8E5"/>
          </w:rPr>
          <w:t>RuntimeException</w:t>
        </w:r>
        <w:r>
          <w:rPr>
            <w:rStyle w:val="apple-converted-space"/>
            <w:rFonts w:ascii="Arial" w:hAnsi="Arial" w:cs="Arial"/>
            <w:color w:val="666666"/>
          </w:rPr>
          <w:t> </w:t>
        </w:r>
        <w:r>
          <w:rPr>
            <w:rFonts w:ascii="Arial" w:hAnsi="Arial" w:cs="Arial"/>
            <w:color w:val="666666"/>
          </w:rPr>
          <w:t>is the parent class of all runtime exceptions.</w:t>
        </w:r>
      </w:ins>
    </w:p>
    <w:p w:rsidR="00384379" w:rsidRDefault="00384379" w:rsidP="00384379">
      <w:pPr>
        <w:pStyle w:val="NormalWeb"/>
        <w:shd w:val="clear" w:color="auto" w:fill="FFFFFF"/>
        <w:spacing w:before="0" w:beforeAutospacing="0" w:after="390" w:afterAutospacing="0" w:line="390" w:lineRule="atLeast"/>
        <w:ind w:left="600"/>
        <w:rPr>
          <w:ins w:id="1722" w:author="Unknown"/>
          <w:rFonts w:ascii="Arial" w:hAnsi="Arial" w:cs="Arial"/>
          <w:color w:val="666666"/>
        </w:rPr>
      </w:pPr>
      <w:r>
        <w:rPr>
          <w:rFonts w:ascii="Arial" w:hAnsi="Arial" w:cs="Arial"/>
          <w:noProof/>
          <w:color w:val="FF0000"/>
        </w:rPr>
        <w:drawing>
          <wp:inline distT="0" distB="0" distL="0" distR="0">
            <wp:extent cx="4286250" cy="2066925"/>
            <wp:effectExtent l="19050" t="0" r="0" b="0"/>
            <wp:docPr id="357" name="Picture 357" descr="exception handling in java interview questions, exception handling interview questions, java exception interview questions">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exception handling in java interview questions, exception handling interview questions, java exception interview questions">
                      <a:hlinkClick r:id="rId181"/>
                    </pic:cNvPr>
                    <pic:cNvPicPr>
                      <a:picLocks noChangeAspect="1" noChangeArrowheads="1"/>
                    </pic:cNvPicPr>
                  </pic:nvPicPr>
                  <pic:blipFill>
                    <a:blip r:embed="rId182"/>
                    <a:srcRect/>
                    <a:stretch>
                      <a:fillRect/>
                    </a:stretch>
                  </pic:blipFill>
                  <pic:spPr bwMode="auto">
                    <a:xfrm>
                      <a:off x="0" y="0"/>
                      <a:ext cx="4286250" cy="2066925"/>
                    </a:xfrm>
                    <a:prstGeom prst="rect">
                      <a:avLst/>
                    </a:prstGeom>
                    <a:noFill/>
                    <a:ln w="9525">
                      <a:noFill/>
                      <a:miter lim="800000"/>
                      <a:headEnd/>
                      <a:tailEnd/>
                    </a:ln>
                  </pic:spPr>
                </pic:pic>
              </a:graphicData>
            </a:graphic>
          </wp:inline>
        </w:drawing>
      </w:r>
    </w:p>
    <w:p w:rsidR="00384379" w:rsidRDefault="00384379" w:rsidP="00C306AB">
      <w:pPr>
        <w:pStyle w:val="Heading3"/>
        <w:numPr>
          <w:ilvl w:val="0"/>
          <w:numId w:val="67"/>
        </w:numPr>
        <w:shd w:val="clear" w:color="auto" w:fill="FFFFFF"/>
        <w:spacing w:before="0" w:beforeAutospacing="0" w:after="240" w:afterAutospacing="0"/>
        <w:ind w:left="600"/>
        <w:rPr>
          <w:ins w:id="1723" w:author="Unknown"/>
          <w:rFonts w:ascii="Arial" w:hAnsi="Arial" w:cs="Arial"/>
          <w:color w:val="000000"/>
          <w:sz w:val="36"/>
          <w:szCs w:val="36"/>
        </w:rPr>
      </w:pPr>
      <w:bookmarkStart w:id="1724" w:name="java-exception-methods"/>
      <w:bookmarkEnd w:id="1724"/>
      <w:ins w:id="1725" w:author="Unknown">
        <w:r>
          <w:rPr>
            <w:rFonts w:ascii="Arial" w:hAnsi="Arial" w:cs="Arial"/>
            <w:color w:val="000000"/>
            <w:sz w:val="36"/>
            <w:szCs w:val="36"/>
          </w:rPr>
          <w:t>What are important methods of Java Exception Class?</w:t>
        </w:r>
      </w:ins>
    </w:p>
    <w:p w:rsidR="00384379" w:rsidRDefault="00384379" w:rsidP="00384379">
      <w:pPr>
        <w:pStyle w:val="NormalWeb"/>
        <w:shd w:val="clear" w:color="auto" w:fill="FFFFFF"/>
        <w:spacing w:before="0" w:beforeAutospacing="0" w:after="390" w:afterAutospacing="0" w:line="390" w:lineRule="atLeast"/>
        <w:ind w:left="600"/>
        <w:rPr>
          <w:ins w:id="1726" w:author="Unknown"/>
          <w:rFonts w:ascii="Arial" w:hAnsi="Arial" w:cs="Arial"/>
          <w:color w:val="666666"/>
        </w:rPr>
      </w:pPr>
      <w:ins w:id="1727" w:author="Unknown">
        <w:r>
          <w:rPr>
            <w:rFonts w:ascii="Arial" w:hAnsi="Arial" w:cs="Arial"/>
            <w:color w:val="666666"/>
          </w:rPr>
          <w:t>Exception and all of it’s subclasses doesn’t provide any specific methods and all of the methods are defined in the base class Throwable.</w:t>
        </w:r>
      </w:ins>
    </w:p>
    <w:p w:rsidR="00384379" w:rsidRDefault="00384379" w:rsidP="00C306AB">
      <w:pPr>
        <w:numPr>
          <w:ilvl w:val="1"/>
          <w:numId w:val="67"/>
        </w:numPr>
        <w:shd w:val="clear" w:color="auto" w:fill="FFFFFF"/>
        <w:spacing w:before="100" w:beforeAutospacing="1" w:after="100" w:afterAutospacing="1" w:line="390" w:lineRule="atLeast"/>
        <w:ind w:left="1200"/>
        <w:rPr>
          <w:ins w:id="1728" w:author="Unknown"/>
          <w:rFonts w:ascii="Arial" w:hAnsi="Arial" w:cs="Arial"/>
          <w:color w:val="666666"/>
        </w:rPr>
      </w:pPr>
      <w:ins w:id="1729" w:author="Unknown">
        <w:r>
          <w:rPr>
            <w:rStyle w:val="Strong"/>
            <w:rFonts w:ascii="Arial" w:hAnsi="Arial" w:cs="Arial"/>
            <w:color w:val="666666"/>
          </w:rPr>
          <w:t>String getMessage()</w:t>
        </w:r>
        <w:r>
          <w:rPr>
            <w:rStyle w:val="apple-converted-space"/>
            <w:rFonts w:ascii="Arial" w:hAnsi="Arial" w:cs="Arial"/>
            <w:color w:val="666666"/>
          </w:rPr>
          <w:t> </w:t>
        </w:r>
        <w:r>
          <w:rPr>
            <w:rFonts w:ascii="Arial" w:hAnsi="Arial" w:cs="Arial"/>
            <w:color w:val="666666"/>
          </w:rPr>
          <w:t>– This method returns the message String of Throwable and the message can be provided while creating the exception through it’s constructor.</w:t>
        </w:r>
      </w:ins>
    </w:p>
    <w:p w:rsidR="00384379" w:rsidRDefault="00384379" w:rsidP="00C306AB">
      <w:pPr>
        <w:numPr>
          <w:ilvl w:val="1"/>
          <w:numId w:val="67"/>
        </w:numPr>
        <w:shd w:val="clear" w:color="auto" w:fill="FFFFFF"/>
        <w:spacing w:before="100" w:beforeAutospacing="1" w:after="100" w:afterAutospacing="1" w:line="390" w:lineRule="atLeast"/>
        <w:ind w:left="1200"/>
        <w:rPr>
          <w:ins w:id="1730" w:author="Unknown"/>
          <w:rFonts w:ascii="Arial" w:hAnsi="Arial" w:cs="Arial"/>
          <w:color w:val="666666"/>
        </w:rPr>
      </w:pPr>
      <w:ins w:id="1731" w:author="Unknown">
        <w:r>
          <w:rPr>
            <w:rStyle w:val="Strong"/>
            <w:rFonts w:ascii="Arial" w:hAnsi="Arial" w:cs="Arial"/>
            <w:color w:val="666666"/>
          </w:rPr>
          <w:t>String getLocalizedMessage()</w:t>
        </w:r>
        <w:r>
          <w:rPr>
            <w:rStyle w:val="apple-converted-space"/>
            <w:rFonts w:ascii="Arial" w:hAnsi="Arial" w:cs="Arial"/>
            <w:color w:val="666666"/>
          </w:rPr>
          <w:t> </w:t>
        </w:r>
        <w:r>
          <w:rPr>
            <w:rFonts w:ascii="Arial" w:hAnsi="Arial" w:cs="Arial"/>
            <w:color w:val="666666"/>
          </w:rPr>
          <w:t>– This method is provided so that subclasses can override it to provide locale specific message to the calling program. Throwable class implementation of this method simply use</w:t>
        </w:r>
        <w:r>
          <w:rPr>
            <w:rStyle w:val="apple-converted-space"/>
            <w:rFonts w:ascii="Arial" w:hAnsi="Arial" w:cs="Arial"/>
            <w:color w:val="666666"/>
          </w:rPr>
          <w:t> </w:t>
        </w:r>
        <w:r>
          <w:rPr>
            <w:rStyle w:val="HTMLCode"/>
            <w:rFonts w:eastAsiaTheme="minorHAnsi"/>
            <w:color w:val="666666"/>
            <w:sz w:val="24"/>
            <w:szCs w:val="24"/>
            <w:shd w:val="clear" w:color="auto" w:fill="EFE8E5"/>
          </w:rPr>
          <w:t>getMessage()</w:t>
        </w:r>
        <w:r>
          <w:rPr>
            <w:rStyle w:val="apple-converted-space"/>
            <w:rFonts w:ascii="Arial" w:hAnsi="Arial" w:cs="Arial"/>
            <w:color w:val="666666"/>
          </w:rPr>
          <w:t> </w:t>
        </w:r>
        <w:r>
          <w:rPr>
            <w:rFonts w:ascii="Arial" w:hAnsi="Arial" w:cs="Arial"/>
            <w:color w:val="666666"/>
          </w:rPr>
          <w:t>method to return the exception message.</w:t>
        </w:r>
      </w:ins>
    </w:p>
    <w:p w:rsidR="00384379" w:rsidRDefault="00384379" w:rsidP="00C306AB">
      <w:pPr>
        <w:numPr>
          <w:ilvl w:val="1"/>
          <w:numId w:val="67"/>
        </w:numPr>
        <w:shd w:val="clear" w:color="auto" w:fill="FFFFFF"/>
        <w:spacing w:before="100" w:beforeAutospacing="1" w:after="100" w:afterAutospacing="1" w:line="390" w:lineRule="atLeast"/>
        <w:ind w:left="1200"/>
        <w:rPr>
          <w:ins w:id="1732" w:author="Unknown"/>
          <w:rFonts w:ascii="Arial" w:hAnsi="Arial" w:cs="Arial"/>
          <w:color w:val="666666"/>
        </w:rPr>
      </w:pPr>
      <w:ins w:id="1733" w:author="Unknown">
        <w:r>
          <w:rPr>
            <w:rStyle w:val="Strong"/>
            <w:rFonts w:ascii="Arial" w:hAnsi="Arial" w:cs="Arial"/>
            <w:color w:val="666666"/>
          </w:rPr>
          <w:t>synchronized Throwable getCause()</w:t>
        </w:r>
        <w:r>
          <w:rPr>
            <w:rStyle w:val="apple-converted-space"/>
            <w:rFonts w:ascii="Arial" w:hAnsi="Arial" w:cs="Arial"/>
            <w:color w:val="666666"/>
          </w:rPr>
          <w:t> </w:t>
        </w:r>
        <w:r>
          <w:rPr>
            <w:rFonts w:ascii="Arial" w:hAnsi="Arial" w:cs="Arial"/>
            <w:color w:val="666666"/>
          </w:rPr>
          <w:t>– This method returns the cause of the exception or null id the cause is unknown.</w:t>
        </w:r>
      </w:ins>
    </w:p>
    <w:p w:rsidR="00384379" w:rsidRDefault="00384379" w:rsidP="00C306AB">
      <w:pPr>
        <w:numPr>
          <w:ilvl w:val="1"/>
          <w:numId w:val="67"/>
        </w:numPr>
        <w:shd w:val="clear" w:color="auto" w:fill="FFFFFF"/>
        <w:spacing w:before="100" w:beforeAutospacing="1" w:after="100" w:afterAutospacing="1" w:line="390" w:lineRule="atLeast"/>
        <w:ind w:left="1200"/>
        <w:rPr>
          <w:ins w:id="1734" w:author="Unknown"/>
          <w:rFonts w:ascii="Arial" w:hAnsi="Arial" w:cs="Arial"/>
          <w:color w:val="666666"/>
        </w:rPr>
      </w:pPr>
      <w:ins w:id="1735" w:author="Unknown">
        <w:r>
          <w:rPr>
            <w:rStyle w:val="Strong"/>
            <w:rFonts w:ascii="Arial" w:hAnsi="Arial" w:cs="Arial"/>
            <w:color w:val="666666"/>
          </w:rPr>
          <w:t>String toString()</w:t>
        </w:r>
        <w:r>
          <w:rPr>
            <w:rStyle w:val="apple-converted-space"/>
            <w:rFonts w:ascii="Arial" w:hAnsi="Arial" w:cs="Arial"/>
            <w:color w:val="666666"/>
          </w:rPr>
          <w:t> </w:t>
        </w:r>
        <w:r>
          <w:rPr>
            <w:rFonts w:ascii="Arial" w:hAnsi="Arial" w:cs="Arial"/>
            <w:color w:val="666666"/>
          </w:rPr>
          <w:t>– This method returns the information about Throwable in String format, the returned String contains the name of Throwable class and localized message.</w:t>
        </w:r>
      </w:ins>
    </w:p>
    <w:p w:rsidR="00384379" w:rsidRDefault="00384379" w:rsidP="00C306AB">
      <w:pPr>
        <w:numPr>
          <w:ilvl w:val="1"/>
          <w:numId w:val="67"/>
        </w:numPr>
        <w:shd w:val="clear" w:color="auto" w:fill="FFFFFF"/>
        <w:spacing w:before="100" w:beforeAutospacing="1" w:after="100" w:afterAutospacing="1" w:line="390" w:lineRule="atLeast"/>
        <w:ind w:left="1200"/>
        <w:rPr>
          <w:ins w:id="1736" w:author="Unknown"/>
          <w:rFonts w:ascii="Arial" w:hAnsi="Arial" w:cs="Arial"/>
          <w:color w:val="666666"/>
        </w:rPr>
      </w:pPr>
      <w:ins w:id="1737" w:author="Unknown">
        <w:r>
          <w:rPr>
            <w:rStyle w:val="Strong"/>
            <w:rFonts w:ascii="Arial" w:hAnsi="Arial" w:cs="Arial"/>
            <w:color w:val="666666"/>
          </w:rPr>
          <w:lastRenderedPageBreak/>
          <w:t>void printStackTrace()</w:t>
        </w:r>
        <w:r>
          <w:rPr>
            <w:rStyle w:val="apple-converted-space"/>
            <w:rFonts w:ascii="Arial" w:hAnsi="Arial" w:cs="Arial"/>
            <w:color w:val="666666"/>
          </w:rPr>
          <w:t> </w:t>
        </w:r>
        <w:r>
          <w:rPr>
            <w:rFonts w:ascii="Arial" w:hAnsi="Arial" w:cs="Arial"/>
            <w:color w:val="666666"/>
          </w:rPr>
          <w:t>– This method prints the stack trace information to the standard error stream, this method is overloaded and we can pass PrintStream or PrintWriter as argument to write the stack trace information to the file or stream.</w:t>
        </w:r>
      </w:ins>
    </w:p>
    <w:p w:rsidR="00384379" w:rsidRDefault="00384379" w:rsidP="00C306AB">
      <w:pPr>
        <w:pStyle w:val="Heading3"/>
        <w:numPr>
          <w:ilvl w:val="0"/>
          <w:numId w:val="67"/>
        </w:numPr>
        <w:shd w:val="clear" w:color="auto" w:fill="FFFFFF"/>
        <w:spacing w:before="0" w:beforeAutospacing="0" w:after="240" w:afterAutospacing="0"/>
        <w:ind w:left="600"/>
        <w:rPr>
          <w:ins w:id="1738" w:author="Unknown"/>
          <w:rFonts w:ascii="Arial" w:hAnsi="Arial" w:cs="Arial"/>
          <w:color w:val="000000"/>
          <w:sz w:val="36"/>
          <w:szCs w:val="36"/>
        </w:rPr>
      </w:pPr>
      <w:bookmarkStart w:id="1739" w:name="java-7-arm-multi-catch"/>
      <w:bookmarkEnd w:id="1739"/>
      <w:ins w:id="1740" w:author="Unknown">
        <w:r>
          <w:rPr>
            <w:rFonts w:ascii="Arial" w:hAnsi="Arial" w:cs="Arial"/>
            <w:color w:val="000000"/>
            <w:sz w:val="36"/>
            <w:szCs w:val="36"/>
          </w:rPr>
          <w:t>Explain Java 7 ARM Feature and multi-catch block?</w:t>
        </w:r>
      </w:ins>
    </w:p>
    <w:p w:rsidR="00384379" w:rsidRDefault="00384379" w:rsidP="00384379">
      <w:pPr>
        <w:pStyle w:val="NormalWeb"/>
        <w:shd w:val="clear" w:color="auto" w:fill="FFFFFF"/>
        <w:spacing w:before="0" w:beforeAutospacing="0" w:after="390" w:afterAutospacing="0" w:line="390" w:lineRule="atLeast"/>
        <w:ind w:left="600"/>
        <w:rPr>
          <w:ins w:id="1741" w:author="Unknown"/>
          <w:rFonts w:ascii="Arial" w:hAnsi="Arial" w:cs="Arial"/>
          <w:color w:val="666666"/>
        </w:rPr>
      </w:pPr>
      <w:ins w:id="1742" w:author="Unknown">
        <w:r>
          <w:rPr>
            <w:rFonts w:ascii="Arial" w:hAnsi="Arial" w:cs="Arial"/>
            <w:color w:val="666666"/>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43" w:author="Unknown"/>
          <w:rStyle w:val="pln"/>
          <w:color w:val="000000"/>
          <w:sz w:val="24"/>
          <w:szCs w:val="24"/>
        </w:rPr>
      </w:pPr>
      <w:ins w:id="1744" w:author="Unknown">
        <w:r>
          <w:rPr>
            <w:rStyle w:val="kwd"/>
            <w:color w:val="000088"/>
            <w:sz w:val="24"/>
            <w:szCs w:val="24"/>
          </w:rPr>
          <w:t>catch</w:t>
        </w:r>
        <w:r>
          <w:rPr>
            <w:rStyle w:val="pun"/>
            <w:color w:val="666600"/>
            <w:sz w:val="24"/>
            <w:szCs w:val="24"/>
          </w:rPr>
          <w:t>(</w:t>
        </w:r>
        <w:r>
          <w:rPr>
            <w:rStyle w:val="typ"/>
            <w:color w:val="660066"/>
            <w:sz w:val="24"/>
            <w:szCs w:val="24"/>
          </w:rPr>
          <w:t>IOException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SQLException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Exception</w:t>
        </w:r>
        <w:r>
          <w:rPr>
            <w:rStyle w:val="pln"/>
            <w:color w:val="000000"/>
            <w:sz w:val="24"/>
            <w:szCs w:val="24"/>
          </w:rPr>
          <w:t xml:space="preserve"> ex</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45" w:author="Unknown"/>
          <w:rStyle w:val="pln"/>
          <w:color w:val="000000"/>
          <w:sz w:val="24"/>
          <w:szCs w:val="24"/>
        </w:rPr>
      </w:pPr>
      <w:ins w:id="1746" w:author="Unknown">
        <w:r>
          <w:rPr>
            <w:rStyle w:val="pln"/>
            <w:color w:val="000000"/>
            <w:sz w:val="24"/>
            <w:szCs w:val="24"/>
          </w:rPr>
          <w:t xml:space="preserve">     logger</w:t>
        </w:r>
        <w:r>
          <w:rPr>
            <w:rStyle w:val="pun"/>
            <w:color w:val="666600"/>
            <w:sz w:val="24"/>
            <w:szCs w:val="24"/>
          </w:rPr>
          <w:t>.</w:t>
        </w:r>
        <w:r>
          <w:rPr>
            <w:rStyle w:val="pln"/>
            <w:color w:val="000000"/>
            <w:sz w:val="24"/>
            <w:szCs w:val="24"/>
          </w:rPr>
          <w:t>error</w:t>
        </w:r>
        <w:r>
          <w:rPr>
            <w:rStyle w:val="pun"/>
            <w:color w:val="666600"/>
            <w:sz w:val="24"/>
            <w:szCs w:val="24"/>
          </w:rPr>
          <w:t>(</w:t>
        </w:r>
        <w:r>
          <w:rPr>
            <w:rStyle w:val="pln"/>
            <w:color w:val="000000"/>
            <w:sz w:val="24"/>
            <w:szCs w:val="24"/>
          </w:rPr>
          <w:t>ex</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47" w:author="Unknown"/>
          <w:rStyle w:val="pln"/>
          <w:color w:val="000000"/>
          <w:sz w:val="24"/>
          <w:szCs w:val="24"/>
        </w:rPr>
      </w:pPr>
      <w:ins w:id="1748" w:author="Unknown">
        <w:r>
          <w:rPr>
            <w:rStyle w:val="pln"/>
            <w:color w:val="000000"/>
            <w:sz w:val="24"/>
            <w:szCs w:val="24"/>
          </w:rPr>
          <w:t xml:space="preserve">     </w:t>
        </w:r>
        <w:r>
          <w:rPr>
            <w:rStyle w:val="kwd"/>
            <w:color w:val="000088"/>
            <w:sz w:val="24"/>
            <w:szCs w:val="24"/>
          </w:rPr>
          <w:t>throw</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MyException</w:t>
        </w:r>
        <w:r>
          <w:rPr>
            <w:rStyle w:val="pun"/>
            <w:color w:val="666600"/>
            <w:sz w:val="24"/>
            <w:szCs w:val="24"/>
          </w:rPr>
          <w:t>(</w:t>
        </w:r>
        <w:r>
          <w:rPr>
            <w:rStyle w:val="pln"/>
            <w:color w:val="000000"/>
            <w:sz w:val="24"/>
            <w:szCs w:val="24"/>
          </w:rPr>
          <w:t>ex</w:t>
        </w:r>
        <w:r>
          <w:rPr>
            <w:rStyle w:val="pun"/>
            <w:color w:val="666600"/>
            <w:sz w:val="24"/>
            <w:szCs w:val="24"/>
          </w:rPr>
          <w:t>.</w:t>
        </w:r>
        <w:r>
          <w:rPr>
            <w:rStyle w:val="pln"/>
            <w:color w:val="000000"/>
            <w:sz w:val="24"/>
            <w:szCs w:val="24"/>
          </w:rPr>
          <w:t>getMessage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49" w:author="Unknown"/>
          <w:color w:val="666666"/>
          <w:sz w:val="24"/>
          <w:szCs w:val="24"/>
        </w:rPr>
      </w:pPr>
      <w:ins w:id="1750" w:author="Unknown">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600"/>
        <w:rPr>
          <w:ins w:id="1751" w:author="Unknown"/>
          <w:rFonts w:ascii="Arial" w:hAnsi="Arial" w:cs="Arial"/>
          <w:color w:val="666666"/>
        </w:rPr>
      </w:pPr>
      <w:ins w:id="1752" w:author="Unknown">
        <w:r>
          <w:rPr>
            <w:rFonts w:ascii="Arial" w:hAnsi="Arial" w:cs="Arial"/>
            <w:color w:val="666666"/>
          </w:rPr>
          <w:t>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w:t>
        </w:r>
        <w:r>
          <w:rPr>
            <w:rStyle w:val="apple-converted-space"/>
            <w:rFonts w:ascii="Arial" w:hAnsi="Arial" w:cs="Arial"/>
            <w:color w:val="666666"/>
          </w:rPr>
          <w:t> </w:t>
        </w:r>
        <w:r>
          <w:rPr>
            <w:rStyle w:val="Strong"/>
            <w:rFonts w:ascii="Arial" w:hAnsi="Arial" w:cs="Arial"/>
            <w:color w:val="666666"/>
          </w:rPr>
          <w:t>try-with-resources</w:t>
        </w:r>
        <w:r>
          <w:rPr>
            <w:rStyle w:val="apple-converted-space"/>
            <w:rFonts w:ascii="Arial" w:hAnsi="Arial" w:cs="Arial"/>
            <w:color w:val="666666"/>
          </w:rPr>
          <w:t> </w:t>
        </w:r>
        <w:r>
          <w:rPr>
            <w:rFonts w:ascii="Arial" w:hAnsi="Arial" w:cs="Arial"/>
            <w:color w:val="666666"/>
          </w:rPr>
          <w:t>where we can create a resource in the try statement itself and use it inside the try-catch block. When the execution comes out of try-catch block, runtime environment automatically close these resources. Sample of try-catch block with this improvement is:</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53" w:author="Unknown"/>
          <w:rStyle w:val="pln"/>
          <w:color w:val="000000"/>
          <w:sz w:val="24"/>
          <w:szCs w:val="24"/>
        </w:rPr>
      </w:pPr>
      <w:ins w:id="1754" w:author="Unknown">
        <w:r>
          <w:rPr>
            <w:rStyle w:val="kwd"/>
            <w:color w:val="000088"/>
            <w:sz w:val="24"/>
            <w:szCs w:val="24"/>
          </w:rPr>
          <w:t>try</w:t>
        </w:r>
        <w:r>
          <w:rPr>
            <w:rStyle w:val="pln"/>
            <w:color w:val="000000"/>
            <w:sz w:val="24"/>
            <w:szCs w:val="24"/>
          </w:rPr>
          <w:t xml:space="preserve"> </w:t>
        </w:r>
        <w:r>
          <w:rPr>
            <w:rStyle w:val="pun"/>
            <w:color w:val="666600"/>
            <w:sz w:val="24"/>
            <w:szCs w:val="24"/>
          </w:rPr>
          <w:t>(</w:t>
        </w:r>
        <w:r>
          <w:rPr>
            <w:rStyle w:val="typ"/>
            <w:color w:val="660066"/>
            <w:sz w:val="24"/>
            <w:szCs w:val="24"/>
          </w:rPr>
          <w:t>MyResource</w:t>
        </w:r>
        <w:r>
          <w:rPr>
            <w:rStyle w:val="pln"/>
            <w:color w:val="000000"/>
            <w:sz w:val="24"/>
            <w:szCs w:val="24"/>
          </w:rPr>
          <w:t xml:space="preserve"> mr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MyResource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55" w:author="Unknown"/>
          <w:rStyle w:val="pln"/>
          <w:color w:val="000000"/>
          <w:sz w:val="24"/>
          <w:szCs w:val="24"/>
        </w:rPr>
      </w:pPr>
      <w:ins w:id="1756" w:author="Unknown">
        <w:r>
          <w:rPr>
            <w:rStyle w:val="pln"/>
            <w:color w:val="000000"/>
            <w:sz w:val="24"/>
            <w:szCs w:val="24"/>
          </w:rPr>
          <w:lastRenderedPageBreak/>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"MyResource created in try-with-resources"</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57" w:author="Unknown"/>
          <w:rStyle w:val="pln"/>
          <w:color w:val="000000"/>
          <w:sz w:val="24"/>
          <w:szCs w:val="24"/>
        </w:rPr>
      </w:pPr>
      <w:ins w:id="1758" w:author="Unknown">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59" w:author="Unknown"/>
          <w:rStyle w:val="pln"/>
          <w:color w:val="000000"/>
          <w:sz w:val="24"/>
          <w:szCs w:val="24"/>
        </w:rPr>
      </w:pPr>
      <w:ins w:id="1760" w:author="Unknown">
        <w:r>
          <w:rPr>
            <w:rStyle w:val="pln"/>
            <w:color w:val="000000"/>
            <w:sz w:val="24"/>
            <w:szCs w:val="24"/>
          </w:rPr>
          <w:t xml:space="preserve">            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61" w:author="Unknown"/>
          <w:color w:val="666666"/>
          <w:sz w:val="24"/>
          <w:szCs w:val="24"/>
        </w:rPr>
      </w:pPr>
      <w:ins w:id="1762" w:author="Unknown">
        <w:r>
          <w:rPr>
            <w:rStyle w:val="pln"/>
            <w:color w:val="000000"/>
            <w:sz w:val="24"/>
            <w:szCs w:val="24"/>
          </w:rPr>
          <w:t xml:space="preserve">        </w:t>
        </w:r>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600"/>
        <w:rPr>
          <w:ins w:id="1763" w:author="Unknown"/>
          <w:rFonts w:ascii="Arial" w:hAnsi="Arial" w:cs="Arial"/>
          <w:color w:val="666666"/>
        </w:rPr>
      </w:pPr>
      <w:ins w:id="1764" w:author="Unknown">
        <w:r>
          <w:rPr>
            <w:rFonts w:ascii="Arial" w:hAnsi="Arial" w:cs="Arial"/>
            <w:color w:val="666666"/>
          </w:rPr>
          <w:t>Read more about this at</w:t>
        </w:r>
        <w:r>
          <w:rPr>
            <w:rStyle w:val="apple-converted-space"/>
            <w:rFonts w:ascii="Arial" w:hAnsi="Arial" w:cs="Arial"/>
            <w:color w:val="666666"/>
          </w:rPr>
          <w:t> </w:t>
        </w:r>
        <w:r w:rsidR="000F79BD">
          <w:rPr>
            <w:rStyle w:val="Strong"/>
            <w:rFonts w:ascii="Arial" w:hAnsi="Arial" w:cs="Arial"/>
            <w:color w:val="666666"/>
          </w:rPr>
          <w:fldChar w:fldCharType="begin"/>
        </w:r>
        <w:r>
          <w:rPr>
            <w:rStyle w:val="Strong"/>
            <w:rFonts w:ascii="Arial" w:hAnsi="Arial" w:cs="Arial"/>
            <w:color w:val="666666"/>
          </w:rPr>
          <w:instrText xml:space="preserve"> HYPERLINK "http://www.journaldev.com/592/java-try-with-resources" </w:instrText>
        </w:r>
        <w:r w:rsidR="000F79BD">
          <w:rPr>
            <w:rStyle w:val="Strong"/>
            <w:rFonts w:ascii="Arial" w:hAnsi="Arial" w:cs="Arial"/>
            <w:color w:val="666666"/>
          </w:rPr>
          <w:fldChar w:fldCharType="separate"/>
        </w:r>
        <w:r>
          <w:rPr>
            <w:rStyle w:val="Hyperlink"/>
            <w:rFonts w:ascii="Arial" w:hAnsi="Arial" w:cs="Arial"/>
            <w:b/>
            <w:bCs/>
            <w:color w:val="FF0000"/>
          </w:rPr>
          <w:t>Java 7 ARM</w:t>
        </w:r>
        <w:r w:rsidR="000F79BD">
          <w:rPr>
            <w:rStyle w:val="Strong"/>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67"/>
        </w:numPr>
        <w:shd w:val="clear" w:color="auto" w:fill="FFFFFF"/>
        <w:spacing w:before="0" w:beforeAutospacing="0" w:after="240" w:afterAutospacing="0"/>
        <w:ind w:left="600"/>
        <w:rPr>
          <w:ins w:id="1765" w:author="Unknown"/>
          <w:rFonts w:ascii="Arial" w:hAnsi="Arial" w:cs="Arial"/>
          <w:color w:val="000000"/>
          <w:sz w:val="36"/>
          <w:szCs w:val="36"/>
        </w:rPr>
      </w:pPr>
      <w:bookmarkStart w:id="1766" w:name="checked-vs-unchecked-excepion"/>
      <w:bookmarkEnd w:id="1766"/>
      <w:ins w:id="1767" w:author="Unknown">
        <w:r>
          <w:rPr>
            <w:rFonts w:ascii="Arial" w:hAnsi="Arial" w:cs="Arial"/>
            <w:color w:val="000000"/>
            <w:sz w:val="36"/>
            <w:szCs w:val="36"/>
          </w:rPr>
          <w:t>What is difference between Checked and Unchecked Exception in Java?</w:t>
        </w:r>
      </w:ins>
    </w:p>
    <w:p w:rsidR="00384379" w:rsidRDefault="00384379" w:rsidP="00C306AB">
      <w:pPr>
        <w:numPr>
          <w:ilvl w:val="1"/>
          <w:numId w:val="67"/>
        </w:numPr>
        <w:shd w:val="clear" w:color="auto" w:fill="FFFFFF"/>
        <w:spacing w:before="100" w:beforeAutospacing="1" w:after="100" w:afterAutospacing="1" w:line="390" w:lineRule="atLeast"/>
        <w:ind w:left="1200"/>
        <w:rPr>
          <w:ins w:id="1768" w:author="Unknown"/>
          <w:rFonts w:ascii="Arial" w:hAnsi="Arial" w:cs="Arial"/>
          <w:color w:val="666666"/>
          <w:sz w:val="24"/>
          <w:szCs w:val="24"/>
        </w:rPr>
      </w:pPr>
      <w:ins w:id="1769" w:author="Unknown">
        <w:r>
          <w:rPr>
            <w:rFonts w:ascii="Arial" w:hAnsi="Arial" w:cs="Arial"/>
            <w:color w:val="666666"/>
          </w:rPr>
          <w:t>Checked Exceptions should be handled in the code using try-catch block or else main() method should use throws keyword to let JRE know about these exception that might be thrown from the program. Unchecked Exceptions are not required to be handled in the program or to mention them in throws clause.</w:t>
        </w:r>
      </w:ins>
    </w:p>
    <w:p w:rsidR="00384379" w:rsidRDefault="00384379" w:rsidP="00C306AB">
      <w:pPr>
        <w:numPr>
          <w:ilvl w:val="1"/>
          <w:numId w:val="67"/>
        </w:numPr>
        <w:shd w:val="clear" w:color="auto" w:fill="FFFFFF"/>
        <w:spacing w:before="100" w:beforeAutospacing="1" w:after="100" w:afterAutospacing="1" w:line="390" w:lineRule="atLeast"/>
        <w:ind w:left="1200"/>
        <w:rPr>
          <w:ins w:id="1770" w:author="Unknown"/>
          <w:rFonts w:ascii="Arial" w:hAnsi="Arial" w:cs="Arial"/>
          <w:color w:val="666666"/>
        </w:rPr>
      </w:pPr>
      <w:ins w:id="1771" w:author="Unknown">
        <w:r>
          <w:rPr>
            <w:rStyle w:val="HTMLCode"/>
            <w:rFonts w:eastAsiaTheme="minorHAnsi"/>
            <w:color w:val="666666"/>
            <w:sz w:val="24"/>
            <w:szCs w:val="24"/>
            <w:shd w:val="clear" w:color="auto" w:fill="EFE8E5"/>
          </w:rPr>
          <w:t>Exception</w:t>
        </w:r>
        <w:r>
          <w:rPr>
            <w:rStyle w:val="apple-converted-space"/>
            <w:rFonts w:ascii="Arial" w:hAnsi="Arial" w:cs="Arial"/>
            <w:color w:val="666666"/>
          </w:rPr>
          <w:t> </w:t>
        </w:r>
        <w:r>
          <w:rPr>
            <w:rFonts w:ascii="Arial" w:hAnsi="Arial" w:cs="Arial"/>
            <w:color w:val="666666"/>
          </w:rPr>
          <w:t>is the super class of all checked exceptions whereas</w:t>
        </w:r>
        <w:r>
          <w:rPr>
            <w:rStyle w:val="apple-converted-space"/>
            <w:rFonts w:ascii="Arial" w:hAnsi="Arial" w:cs="Arial"/>
            <w:color w:val="666666"/>
          </w:rPr>
          <w:t> </w:t>
        </w:r>
        <w:r>
          <w:rPr>
            <w:rStyle w:val="HTMLCode"/>
            <w:rFonts w:eastAsiaTheme="minorHAnsi"/>
            <w:color w:val="666666"/>
            <w:sz w:val="24"/>
            <w:szCs w:val="24"/>
            <w:shd w:val="clear" w:color="auto" w:fill="EFE8E5"/>
          </w:rPr>
          <w:t>RuntimeException</w:t>
        </w:r>
        <w:r>
          <w:rPr>
            <w:rStyle w:val="apple-converted-space"/>
            <w:rFonts w:ascii="Arial" w:hAnsi="Arial" w:cs="Arial"/>
            <w:color w:val="666666"/>
          </w:rPr>
          <w:t> </w:t>
        </w:r>
        <w:r>
          <w:rPr>
            <w:rFonts w:ascii="Arial" w:hAnsi="Arial" w:cs="Arial"/>
            <w:color w:val="666666"/>
          </w:rPr>
          <w:t>is the super class of all unchecked exceptions.</w:t>
        </w:r>
      </w:ins>
    </w:p>
    <w:p w:rsidR="00384379" w:rsidRDefault="00384379" w:rsidP="00C306AB">
      <w:pPr>
        <w:numPr>
          <w:ilvl w:val="1"/>
          <w:numId w:val="67"/>
        </w:numPr>
        <w:shd w:val="clear" w:color="auto" w:fill="FFFFFF"/>
        <w:spacing w:before="100" w:beforeAutospacing="1" w:after="100" w:afterAutospacing="1" w:line="390" w:lineRule="atLeast"/>
        <w:ind w:left="1200"/>
        <w:rPr>
          <w:ins w:id="1772" w:author="Unknown"/>
          <w:rFonts w:ascii="Arial" w:hAnsi="Arial" w:cs="Arial"/>
          <w:color w:val="666666"/>
        </w:rPr>
      </w:pPr>
      <w:ins w:id="1773" w:author="Unknown">
        <w:r>
          <w:rPr>
            <w:rFonts w:ascii="Arial" w:hAnsi="Arial" w:cs="Arial"/>
            <w:color w:val="666666"/>
          </w:rPr>
          <w:t>Checked exceptions are error scenarios that are not caused by program, for example FileNotFoundException in reading a file that is not present, whereas Unchecked exceptions are mostly caused by poor programming, for example NullPointerException when invoking a method on an object reference without making sure that it’s not null.</w:t>
        </w:r>
      </w:ins>
    </w:p>
    <w:p w:rsidR="00384379" w:rsidRDefault="00384379" w:rsidP="00C306AB">
      <w:pPr>
        <w:pStyle w:val="Heading3"/>
        <w:numPr>
          <w:ilvl w:val="0"/>
          <w:numId w:val="67"/>
        </w:numPr>
        <w:shd w:val="clear" w:color="auto" w:fill="FFFFFF"/>
        <w:spacing w:before="0" w:beforeAutospacing="0" w:after="240" w:afterAutospacing="0"/>
        <w:ind w:left="600"/>
        <w:rPr>
          <w:ins w:id="1774" w:author="Unknown"/>
          <w:rFonts w:ascii="Arial" w:hAnsi="Arial" w:cs="Arial"/>
          <w:color w:val="000000"/>
          <w:sz w:val="36"/>
          <w:szCs w:val="36"/>
        </w:rPr>
      </w:pPr>
      <w:bookmarkStart w:id="1775" w:name="throw-vs-throws"/>
      <w:bookmarkEnd w:id="1775"/>
      <w:ins w:id="1776" w:author="Unknown">
        <w:r>
          <w:rPr>
            <w:rFonts w:ascii="Arial" w:hAnsi="Arial" w:cs="Arial"/>
            <w:color w:val="000000"/>
            <w:sz w:val="36"/>
            <w:szCs w:val="36"/>
          </w:rPr>
          <w:t>What is difference between throw and throws keyword in Java?</w:t>
        </w:r>
      </w:ins>
    </w:p>
    <w:p w:rsidR="00384379" w:rsidRDefault="00384379" w:rsidP="00384379">
      <w:pPr>
        <w:pStyle w:val="NormalWeb"/>
        <w:shd w:val="clear" w:color="auto" w:fill="FFFFFF"/>
        <w:spacing w:before="0" w:beforeAutospacing="0" w:after="390" w:afterAutospacing="0" w:line="390" w:lineRule="atLeast"/>
        <w:ind w:left="600"/>
        <w:rPr>
          <w:ins w:id="1777" w:author="Unknown"/>
          <w:rFonts w:ascii="Arial" w:hAnsi="Arial" w:cs="Arial"/>
          <w:color w:val="666666"/>
        </w:rPr>
      </w:pPr>
      <w:ins w:id="1778" w:author="Unknown">
        <w:r>
          <w:rPr>
            <w:rFonts w:ascii="Arial" w:hAnsi="Arial" w:cs="Arial"/>
            <w:color w:val="666666"/>
          </w:rPr>
          <w:t>throws keyword is used with method signature to declare the exceptions that the method might throw whereas throw keyword is used to disrupt the flow of program and handing over the exception object to runtime to handle it.</w:t>
        </w:r>
      </w:ins>
    </w:p>
    <w:p w:rsidR="00384379" w:rsidRDefault="00384379" w:rsidP="00C306AB">
      <w:pPr>
        <w:pStyle w:val="Heading3"/>
        <w:numPr>
          <w:ilvl w:val="0"/>
          <w:numId w:val="67"/>
        </w:numPr>
        <w:shd w:val="clear" w:color="auto" w:fill="FFFFFF"/>
        <w:spacing w:before="0" w:beforeAutospacing="0" w:after="240" w:afterAutospacing="0"/>
        <w:ind w:left="600"/>
        <w:rPr>
          <w:ins w:id="1779" w:author="Unknown"/>
          <w:rFonts w:ascii="Arial" w:hAnsi="Arial" w:cs="Arial"/>
          <w:color w:val="000000"/>
          <w:sz w:val="36"/>
          <w:szCs w:val="36"/>
        </w:rPr>
      </w:pPr>
      <w:bookmarkStart w:id="1780" w:name="java-custom-exception"/>
      <w:bookmarkEnd w:id="1780"/>
      <w:ins w:id="1781" w:author="Unknown">
        <w:r>
          <w:rPr>
            <w:rFonts w:ascii="Arial" w:hAnsi="Arial" w:cs="Arial"/>
            <w:color w:val="000000"/>
            <w:sz w:val="36"/>
            <w:szCs w:val="36"/>
          </w:rPr>
          <w:t>How to write custom exception in Java?</w:t>
        </w:r>
      </w:ins>
    </w:p>
    <w:p w:rsidR="00384379" w:rsidRDefault="00384379" w:rsidP="00384379">
      <w:pPr>
        <w:pStyle w:val="NormalWeb"/>
        <w:shd w:val="clear" w:color="auto" w:fill="FFFFFF"/>
        <w:spacing w:before="0" w:beforeAutospacing="0" w:after="390" w:afterAutospacing="0" w:line="390" w:lineRule="atLeast"/>
        <w:ind w:left="600"/>
        <w:rPr>
          <w:ins w:id="1782" w:author="Unknown"/>
          <w:rFonts w:ascii="Arial" w:hAnsi="Arial" w:cs="Arial"/>
          <w:color w:val="666666"/>
        </w:rPr>
      </w:pPr>
      <w:ins w:id="1783" w:author="Unknown">
        <w:r>
          <w:rPr>
            <w:rFonts w:ascii="Arial" w:hAnsi="Arial" w:cs="Arial"/>
            <w:color w:val="666666"/>
          </w:rPr>
          <w:lastRenderedPageBreak/>
          <w:t>We can extend</w:t>
        </w:r>
        <w:r>
          <w:rPr>
            <w:rStyle w:val="apple-converted-space"/>
            <w:rFonts w:ascii="Arial" w:hAnsi="Arial" w:cs="Arial"/>
            <w:color w:val="666666"/>
          </w:rPr>
          <w:t> </w:t>
        </w:r>
        <w:r>
          <w:rPr>
            <w:rStyle w:val="HTMLCode"/>
            <w:color w:val="666666"/>
            <w:sz w:val="24"/>
            <w:szCs w:val="24"/>
            <w:shd w:val="clear" w:color="auto" w:fill="EFE8E5"/>
          </w:rPr>
          <w:t>Exception</w:t>
        </w:r>
        <w:r>
          <w:rPr>
            <w:rStyle w:val="apple-converted-space"/>
            <w:rFonts w:ascii="Arial" w:hAnsi="Arial" w:cs="Arial"/>
            <w:color w:val="666666"/>
          </w:rPr>
          <w:t> </w:t>
        </w:r>
        <w:r>
          <w:rPr>
            <w:rFonts w:ascii="Arial" w:hAnsi="Arial" w:cs="Arial"/>
            <w:color w:val="666666"/>
          </w:rPr>
          <w:t>class or any of it’s subclasses to create our custom exception class. The custom exception class can have it’s own variables and methods that we can use to pass error codes or other exception related information to the exception handler.</w:t>
        </w:r>
      </w:ins>
    </w:p>
    <w:p w:rsidR="00384379" w:rsidRDefault="00384379" w:rsidP="00384379">
      <w:pPr>
        <w:pStyle w:val="NormalWeb"/>
        <w:shd w:val="clear" w:color="auto" w:fill="FFFFFF"/>
        <w:spacing w:before="0" w:beforeAutospacing="0" w:after="390" w:afterAutospacing="0" w:line="390" w:lineRule="atLeast"/>
        <w:ind w:left="600"/>
        <w:rPr>
          <w:ins w:id="1784" w:author="Unknown"/>
          <w:rFonts w:ascii="Arial" w:hAnsi="Arial" w:cs="Arial"/>
          <w:color w:val="666666"/>
        </w:rPr>
      </w:pPr>
      <w:ins w:id="1785" w:author="Unknown">
        <w:r>
          <w:rPr>
            <w:rFonts w:ascii="Arial" w:hAnsi="Arial" w:cs="Arial"/>
            <w:color w:val="666666"/>
          </w:rPr>
          <w:t>A simple example of custom exception is shown below.</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86" w:author="Unknown"/>
          <w:rStyle w:val="pln"/>
          <w:color w:val="000000"/>
          <w:sz w:val="24"/>
          <w:szCs w:val="24"/>
        </w:rPr>
      </w:pPr>
      <w:ins w:id="1787"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exceptions</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88" w:author="Unknown"/>
          <w:rStyle w:val="pln"/>
          <w:color w:val="000000"/>
          <w:sz w:val="24"/>
          <w:szCs w:val="24"/>
        </w:rPr>
      </w:pPr>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89" w:author="Unknown"/>
          <w:rStyle w:val="pln"/>
          <w:color w:val="000000"/>
          <w:sz w:val="24"/>
          <w:szCs w:val="24"/>
        </w:rPr>
      </w:pPr>
      <w:ins w:id="1790"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IOException</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91" w:author="Unknown"/>
          <w:rStyle w:val="pln"/>
          <w:color w:val="000000"/>
          <w:sz w:val="24"/>
          <w:szCs w:val="24"/>
        </w:rPr>
      </w:pPr>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92" w:author="Unknown"/>
          <w:rStyle w:val="pln"/>
          <w:color w:val="000000"/>
          <w:sz w:val="24"/>
          <w:szCs w:val="24"/>
        </w:rPr>
      </w:pPr>
      <w:ins w:id="1793"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MyException</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IOException</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94" w:author="Unknown"/>
          <w:rStyle w:val="pln"/>
          <w:color w:val="000000"/>
          <w:sz w:val="24"/>
          <w:szCs w:val="24"/>
        </w:rPr>
      </w:pPr>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95" w:author="Unknown"/>
          <w:rStyle w:val="pln"/>
          <w:color w:val="000000"/>
          <w:sz w:val="24"/>
          <w:szCs w:val="24"/>
        </w:rPr>
      </w:pPr>
      <w:ins w:id="1796" w:author="Unknown">
        <w:r>
          <w:rPr>
            <w:rStyle w:val="pln"/>
            <w:color w:val="000000"/>
            <w:sz w:val="24"/>
            <w:szCs w:val="24"/>
          </w:rPr>
          <w:tab/>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final</w:t>
        </w:r>
        <w:r>
          <w:rPr>
            <w:rStyle w:val="pln"/>
            <w:color w:val="000000"/>
            <w:sz w:val="24"/>
            <w:szCs w:val="24"/>
          </w:rPr>
          <w:t xml:space="preserve"> </w:t>
        </w:r>
        <w:r>
          <w:rPr>
            <w:rStyle w:val="kwd"/>
            <w:color w:val="000088"/>
            <w:sz w:val="24"/>
            <w:szCs w:val="24"/>
          </w:rPr>
          <w:t>long</w:t>
        </w:r>
        <w:r>
          <w:rPr>
            <w:rStyle w:val="pln"/>
            <w:color w:val="000000"/>
            <w:sz w:val="24"/>
            <w:szCs w:val="24"/>
          </w:rPr>
          <w:t xml:space="preserve"> serialVersionUID </w:t>
        </w:r>
        <w:r>
          <w:rPr>
            <w:rStyle w:val="pun"/>
            <w:color w:val="666600"/>
            <w:sz w:val="24"/>
            <w:szCs w:val="24"/>
          </w:rPr>
          <w:t>=</w:t>
        </w:r>
        <w:r>
          <w:rPr>
            <w:rStyle w:val="pln"/>
            <w:color w:val="000000"/>
            <w:sz w:val="24"/>
            <w:szCs w:val="24"/>
          </w:rPr>
          <w:t xml:space="preserve"> </w:t>
        </w:r>
        <w:r>
          <w:rPr>
            <w:rStyle w:val="lit"/>
            <w:color w:val="006666"/>
            <w:sz w:val="24"/>
            <w:szCs w:val="24"/>
          </w:rPr>
          <w:t>4664456874499611218L</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97" w:author="Unknown"/>
          <w:rStyle w:val="pln"/>
          <w:color w:val="000000"/>
          <w:sz w:val="24"/>
          <w:szCs w:val="24"/>
        </w:rPr>
      </w:pPr>
      <w:ins w:id="1798" w:author="Unknown">
        <w:r>
          <w:rPr>
            <w:rStyle w:val="pln"/>
            <w:color w:val="000000"/>
            <w:sz w:val="24"/>
            <w:szCs w:val="24"/>
          </w:rPr>
          <w:tab/>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799" w:author="Unknown"/>
          <w:rStyle w:val="pln"/>
          <w:color w:val="000000"/>
          <w:sz w:val="24"/>
          <w:szCs w:val="24"/>
        </w:rPr>
      </w:pPr>
      <w:ins w:id="1800" w:author="Unknown">
        <w:r>
          <w:rPr>
            <w:rStyle w:val="pln"/>
            <w:color w:val="000000"/>
            <w:sz w:val="24"/>
            <w:szCs w:val="24"/>
          </w:rPr>
          <w:tab/>
        </w:r>
        <w:r>
          <w:rPr>
            <w:rStyle w:val="kwd"/>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errorCode</w:t>
        </w:r>
        <w:r>
          <w:rPr>
            <w:rStyle w:val="pun"/>
            <w:color w:val="666600"/>
            <w:sz w:val="24"/>
            <w:szCs w:val="24"/>
          </w:rPr>
          <w:t>=</w:t>
        </w:r>
        <w:r>
          <w:rPr>
            <w:rStyle w:val="str"/>
            <w:color w:val="008800"/>
            <w:sz w:val="24"/>
            <w:szCs w:val="24"/>
          </w:rPr>
          <w:t>"Unknown_Exception"</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01" w:author="Unknown"/>
          <w:rStyle w:val="pln"/>
          <w:color w:val="000000"/>
          <w:sz w:val="24"/>
          <w:szCs w:val="24"/>
        </w:rPr>
      </w:pPr>
      <w:ins w:id="1802" w:author="Unknown">
        <w:r>
          <w:rPr>
            <w:rStyle w:val="pln"/>
            <w:color w:val="000000"/>
            <w:sz w:val="24"/>
            <w:szCs w:val="24"/>
          </w:rPr>
          <w:tab/>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03" w:author="Unknown"/>
          <w:rStyle w:val="pln"/>
          <w:color w:val="000000"/>
          <w:sz w:val="24"/>
          <w:szCs w:val="24"/>
        </w:rPr>
      </w:pPr>
      <w:ins w:id="1804"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typ"/>
            <w:color w:val="660066"/>
            <w:sz w:val="24"/>
            <w:szCs w:val="24"/>
          </w:rPr>
          <w:t>MyException</w:t>
        </w:r>
        <w:r>
          <w:rPr>
            <w:rStyle w:val="pun"/>
            <w:color w:val="666600"/>
            <w:sz w:val="24"/>
            <w:szCs w:val="24"/>
          </w:rPr>
          <w:t>(</w:t>
        </w:r>
        <w:r>
          <w:rPr>
            <w:rStyle w:val="typ"/>
            <w:color w:val="660066"/>
            <w:sz w:val="24"/>
            <w:szCs w:val="24"/>
          </w:rPr>
          <w:t>String</w:t>
        </w:r>
        <w:r>
          <w:rPr>
            <w:rStyle w:val="pln"/>
            <w:color w:val="000000"/>
            <w:sz w:val="24"/>
            <w:szCs w:val="24"/>
          </w:rPr>
          <w:t xml:space="preserve"> message</w:t>
        </w:r>
        <w:r>
          <w:rPr>
            <w:rStyle w:val="pun"/>
            <w:color w:val="666600"/>
            <w:sz w:val="24"/>
            <w:szCs w:val="24"/>
          </w:rPr>
          <w:t>,</w:t>
        </w:r>
        <w:r>
          <w:rPr>
            <w:rStyle w:val="pln"/>
            <w:color w:val="000000"/>
            <w:sz w:val="24"/>
            <w:szCs w:val="24"/>
          </w:rPr>
          <w:t xml:space="preserve"> </w:t>
        </w:r>
        <w:r>
          <w:rPr>
            <w:rStyle w:val="typ"/>
            <w:color w:val="660066"/>
            <w:sz w:val="24"/>
            <w:szCs w:val="24"/>
          </w:rPr>
          <w:t>String</w:t>
        </w:r>
        <w:r>
          <w:rPr>
            <w:rStyle w:val="pln"/>
            <w:color w:val="000000"/>
            <w:sz w:val="24"/>
            <w:szCs w:val="24"/>
          </w:rPr>
          <w:t xml:space="preserve"> errorCode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05" w:author="Unknown"/>
          <w:rStyle w:val="pln"/>
          <w:color w:val="000000"/>
          <w:sz w:val="24"/>
          <w:szCs w:val="24"/>
        </w:rPr>
      </w:pPr>
      <w:ins w:id="1806" w:author="Unknown">
        <w:r>
          <w:rPr>
            <w:rStyle w:val="pln"/>
            <w:color w:val="000000"/>
            <w:sz w:val="24"/>
            <w:szCs w:val="24"/>
          </w:rPr>
          <w:tab/>
        </w:r>
        <w:r>
          <w:rPr>
            <w:rStyle w:val="pln"/>
            <w:color w:val="000000"/>
            <w:sz w:val="24"/>
            <w:szCs w:val="24"/>
          </w:rPr>
          <w:tab/>
        </w:r>
        <w:r>
          <w:rPr>
            <w:rStyle w:val="kwd"/>
            <w:color w:val="000088"/>
            <w:sz w:val="24"/>
            <w:szCs w:val="24"/>
          </w:rPr>
          <w:t>super</w:t>
        </w:r>
        <w:r>
          <w:rPr>
            <w:rStyle w:val="pun"/>
            <w:color w:val="666600"/>
            <w:sz w:val="24"/>
            <w:szCs w:val="24"/>
          </w:rPr>
          <w:t>(</w:t>
        </w:r>
        <w:r>
          <w:rPr>
            <w:rStyle w:val="pln"/>
            <w:color w:val="000000"/>
            <w:sz w:val="24"/>
            <w:szCs w:val="24"/>
          </w:rPr>
          <w:t>message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07" w:author="Unknown"/>
          <w:rStyle w:val="pln"/>
          <w:color w:val="000000"/>
          <w:sz w:val="24"/>
          <w:szCs w:val="24"/>
        </w:rPr>
      </w:pPr>
      <w:ins w:id="1808" w:author="Unknown">
        <w:r>
          <w:rPr>
            <w:rStyle w:val="pln"/>
            <w:color w:val="000000"/>
            <w:sz w:val="24"/>
            <w:szCs w:val="24"/>
          </w:rPr>
          <w:tab/>
        </w:r>
        <w:r>
          <w:rPr>
            <w:rStyle w:val="pln"/>
            <w:color w:val="000000"/>
            <w:sz w:val="24"/>
            <w:szCs w:val="24"/>
          </w:rPr>
          <w:tab/>
        </w:r>
        <w:r>
          <w:rPr>
            <w:rStyle w:val="kwd"/>
            <w:color w:val="000088"/>
            <w:sz w:val="24"/>
            <w:szCs w:val="24"/>
          </w:rPr>
          <w:t>this</w:t>
        </w:r>
        <w:r>
          <w:rPr>
            <w:rStyle w:val="pun"/>
            <w:color w:val="666600"/>
            <w:sz w:val="24"/>
            <w:szCs w:val="24"/>
          </w:rPr>
          <w:t>.</w:t>
        </w:r>
        <w:r>
          <w:rPr>
            <w:rStyle w:val="pln"/>
            <w:color w:val="000000"/>
            <w:sz w:val="24"/>
            <w:szCs w:val="24"/>
          </w:rPr>
          <w:t>errorCode</w:t>
        </w:r>
        <w:r>
          <w:rPr>
            <w:rStyle w:val="pun"/>
            <w:color w:val="666600"/>
            <w:sz w:val="24"/>
            <w:szCs w:val="24"/>
          </w:rPr>
          <w:t>=</w:t>
        </w:r>
        <w:r>
          <w:rPr>
            <w:rStyle w:val="pln"/>
            <w:color w:val="000000"/>
            <w:sz w:val="24"/>
            <w:szCs w:val="24"/>
          </w:rPr>
          <w:t>errorCode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09" w:author="Unknown"/>
          <w:rStyle w:val="pln"/>
          <w:color w:val="000000"/>
          <w:sz w:val="24"/>
          <w:szCs w:val="24"/>
        </w:rPr>
      </w:pPr>
      <w:ins w:id="1810"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11" w:author="Unknown"/>
          <w:rStyle w:val="pln"/>
          <w:color w:val="000000"/>
          <w:sz w:val="24"/>
          <w:szCs w:val="24"/>
        </w:rPr>
      </w:pPr>
      <w:ins w:id="1812" w:author="Unknown">
        <w:r>
          <w:rPr>
            <w:rStyle w:val="pln"/>
            <w:color w:val="000000"/>
            <w:sz w:val="24"/>
            <w:szCs w:val="24"/>
          </w:rPr>
          <w:tab/>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13" w:author="Unknown"/>
          <w:rStyle w:val="pln"/>
          <w:color w:val="000000"/>
          <w:sz w:val="24"/>
          <w:szCs w:val="24"/>
        </w:rPr>
      </w:pPr>
      <w:ins w:id="1814"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getErrorCode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15" w:author="Unknown"/>
          <w:rStyle w:val="pln"/>
          <w:color w:val="000000"/>
          <w:sz w:val="24"/>
          <w:szCs w:val="24"/>
        </w:rPr>
      </w:pPr>
      <w:ins w:id="1816" w:author="Unknown">
        <w:r>
          <w:rPr>
            <w:rStyle w:val="pln"/>
            <w:color w:val="000000"/>
            <w:sz w:val="24"/>
            <w:szCs w:val="24"/>
          </w:rPr>
          <w:lastRenderedPageBreak/>
          <w:tab/>
        </w:r>
        <w:r>
          <w:rPr>
            <w:rStyle w:val="pln"/>
            <w:color w:val="000000"/>
            <w:sz w:val="24"/>
            <w:szCs w:val="24"/>
          </w:rPr>
          <w:tab/>
        </w:r>
        <w:r>
          <w:rPr>
            <w:rStyle w:val="kwd"/>
            <w:color w:val="000088"/>
            <w:sz w:val="24"/>
            <w:szCs w:val="24"/>
          </w:rPr>
          <w:t>return</w:t>
        </w:r>
        <w:r>
          <w:rPr>
            <w:rStyle w:val="pln"/>
            <w:color w:val="000000"/>
            <w:sz w:val="24"/>
            <w:szCs w:val="24"/>
          </w:rPr>
          <w:t xml:space="preserve"> </w:t>
        </w:r>
        <w:r>
          <w:rPr>
            <w:rStyle w:val="kwd"/>
            <w:color w:val="000088"/>
            <w:sz w:val="24"/>
            <w:szCs w:val="24"/>
          </w:rPr>
          <w:t>this</w:t>
        </w:r>
        <w:r>
          <w:rPr>
            <w:rStyle w:val="pun"/>
            <w:color w:val="666600"/>
            <w:sz w:val="24"/>
            <w:szCs w:val="24"/>
          </w:rPr>
          <w:t>.</w:t>
        </w:r>
        <w:r>
          <w:rPr>
            <w:rStyle w:val="pln"/>
            <w:color w:val="000000"/>
            <w:sz w:val="24"/>
            <w:szCs w:val="24"/>
          </w:rPr>
          <w:t>errorCode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17" w:author="Unknown"/>
          <w:rStyle w:val="pln"/>
          <w:color w:val="000000"/>
          <w:sz w:val="24"/>
          <w:szCs w:val="24"/>
        </w:rPr>
      </w:pPr>
      <w:ins w:id="1818"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19" w:author="Unknown"/>
          <w:rStyle w:val="pln"/>
          <w:color w:val="000000"/>
          <w:sz w:val="24"/>
          <w:szCs w:val="24"/>
        </w:rPr>
      </w:pPr>
      <w:ins w:id="1820" w:author="Unknown">
        <w:r>
          <w:rPr>
            <w:rStyle w:val="pln"/>
            <w:color w:val="000000"/>
            <w:sz w:val="24"/>
            <w:szCs w:val="24"/>
          </w:rPr>
          <w:tab/>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21" w:author="Unknown"/>
          <w:rStyle w:val="pln"/>
          <w:color w:val="000000"/>
          <w:sz w:val="24"/>
          <w:szCs w:val="24"/>
        </w:rPr>
      </w:pPr>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1822" w:author="Unknown"/>
          <w:color w:val="666666"/>
          <w:sz w:val="24"/>
          <w:szCs w:val="24"/>
        </w:rPr>
      </w:pPr>
      <w:ins w:id="1823" w:author="Unknown">
        <w:r>
          <w:rPr>
            <w:rStyle w:val="pun"/>
            <w:color w:val="666600"/>
            <w:sz w:val="24"/>
            <w:szCs w:val="24"/>
          </w:rPr>
          <w:t>}</w:t>
        </w:r>
      </w:ins>
    </w:p>
    <w:p w:rsidR="00384379" w:rsidRDefault="00384379" w:rsidP="00C306AB">
      <w:pPr>
        <w:pStyle w:val="Heading3"/>
        <w:numPr>
          <w:ilvl w:val="0"/>
          <w:numId w:val="67"/>
        </w:numPr>
        <w:shd w:val="clear" w:color="auto" w:fill="FFFFFF"/>
        <w:spacing w:before="0" w:beforeAutospacing="0" w:after="240" w:afterAutospacing="0"/>
        <w:ind w:left="600"/>
        <w:rPr>
          <w:ins w:id="1824" w:author="Unknown"/>
          <w:rFonts w:ascii="Arial" w:hAnsi="Arial" w:cs="Arial"/>
          <w:color w:val="000000"/>
          <w:sz w:val="36"/>
          <w:szCs w:val="36"/>
        </w:rPr>
      </w:pPr>
      <w:bookmarkStart w:id="1825" w:name="java-outofmemoryerror"/>
      <w:bookmarkEnd w:id="1825"/>
      <w:ins w:id="1826" w:author="Unknown">
        <w:r>
          <w:rPr>
            <w:rFonts w:ascii="Arial" w:hAnsi="Arial" w:cs="Arial"/>
            <w:color w:val="000000"/>
            <w:sz w:val="36"/>
            <w:szCs w:val="36"/>
          </w:rPr>
          <w:t>What is OutOfMemoryError in Java?</w:t>
        </w:r>
      </w:ins>
    </w:p>
    <w:p w:rsidR="00384379" w:rsidRDefault="00384379" w:rsidP="00384379">
      <w:pPr>
        <w:pStyle w:val="NormalWeb"/>
        <w:shd w:val="clear" w:color="auto" w:fill="FFFFFF"/>
        <w:spacing w:before="0" w:beforeAutospacing="0" w:after="390" w:afterAutospacing="0" w:line="390" w:lineRule="atLeast"/>
        <w:ind w:left="600"/>
        <w:rPr>
          <w:ins w:id="1827" w:author="Unknown"/>
          <w:rFonts w:ascii="Arial" w:hAnsi="Arial" w:cs="Arial"/>
          <w:color w:val="666666"/>
        </w:rPr>
      </w:pPr>
      <w:ins w:id="1828" w:author="Unknown">
        <w:r>
          <w:rPr>
            <w:rFonts w:ascii="Arial" w:hAnsi="Arial" w:cs="Arial"/>
            <w:color w:val="666666"/>
          </w:rPr>
          <w:t>OutOfMemoryError in Java is a subclass of java.lang.VirtualMachineError and it’s thrown by JVM when it ran out of heap memory. We can fix this error by providing more memory to run the java application through java options.</w:t>
        </w:r>
      </w:ins>
    </w:p>
    <w:p w:rsidR="00384379" w:rsidRDefault="00384379" w:rsidP="00384379">
      <w:pPr>
        <w:pStyle w:val="NormalWeb"/>
        <w:shd w:val="clear" w:color="auto" w:fill="FFFFFF"/>
        <w:spacing w:before="0" w:beforeAutospacing="0" w:after="390" w:afterAutospacing="0" w:line="390" w:lineRule="atLeast"/>
        <w:ind w:left="600"/>
        <w:rPr>
          <w:ins w:id="1829" w:author="Unknown"/>
          <w:rFonts w:ascii="Arial" w:hAnsi="Arial" w:cs="Arial"/>
          <w:color w:val="666666"/>
        </w:rPr>
      </w:pPr>
      <w:ins w:id="1830" w:author="Unknown">
        <w:r>
          <w:rPr>
            <w:rStyle w:val="HTMLCode"/>
            <w:color w:val="666666"/>
            <w:sz w:val="24"/>
            <w:szCs w:val="24"/>
            <w:shd w:val="clear" w:color="auto" w:fill="EFE8E5"/>
          </w:rPr>
          <w:t>$&gt;java MyProgram -Xms1024m -Xmx1024m -XX:PermSize=64M -XX:MaxPermSize=256m</w:t>
        </w:r>
      </w:ins>
    </w:p>
    <w:p w:rsidR="00384379" w:rsidRDefault="00384379" w:rsidP="00C306AB">
      <w:pPr>
        <w:pStyle w:val="Heading3"/>
        <w:numPr>
          <w:ilvl w:val="0"/>
          <w:numId w:val="67"/>
        </w:numPr>
        <w:shd w:val="clear" w:color="auto" w:fill="FFFFFF"/>
        <w:spacing w:before="0" w:beforeAutospacing="0" w:after="240" w:afterAutospacing="0"/>
        <w:ind w:left="600"/>
        <w:rPr>
          <w:ins w:id="1831" w:author="Unknown"/>
          <w:rFonts w:ascii="Arial" w:hAnsi="Arial" w:cs="Arial"/>
          <w:color w:val="000000"/>
          <w:sz w:val="36"/>
          <w:szCs w:val="36"/>
        </w:rPr>
      </w:pPr>
      <w:bookmarkStart w:id="1832" w:name="java-exception-in-thread-main"/>
      <w:bookmarkEnd w:id="1832"/>
      <w:ins w:id="1833" w:author="Unknown">
        <w:r>
          <w:rPr>
            <w:rFonts w:ascii="Arial" w:hAnsi="Arial" w:cs="Arial"/>
            <w:color w:val="000000"/>
            <w:sz w:val="36"/>
            <w:szCs w:val="36"/>
          </w:rPr>
          <w:t>What are different scenarios causing “Exception in thread main”?</w:t>
        </w:r>
      </w:ins>
    </w:p>
    <w:p w:rsidR="00384379" w:rsidRDefault="00384379" w:rsidP="00384379">
      <w:pPr>
        <w:pStyle w:val="NormalWeb"/>
        <w:shd w:val="clear" w:color="auto" w:fill="FFFFFF"/>
        <w:spacing w:before="0" w:beforeAutospacing="0" w:after="390" w:afterAutospacing="0" w:line="390" w:lineRule="atLeast"/>
        <w:ind w:left="600"/>
        <w:rPr>
          <w:ins w:id="1834" w:author="Unknown"/>
          <w:rFonts w:ascii="Arial" w:hAnsi="Arial" w:cs="Arial"/>
          <w:color w:val="666666"/>
        </w:rPr>
      </w:pPr>
      <w:ins w:id="1835" w:author="Unknown">
        <w:r>
          <w:rPr>
            <w:rFonts w:ascii="Arial" w:hAnsi="Arial" w:cs="Arial"/>
            <w:color w:val="666666"/>
          </w:rPr>
          <w:t>Some of the common main thread exception scenarios are:</w:t>
        </w:r>
      </w:ins>
    </w:p>
    <w:p w:rsidR="00384379" w:rsidRDefault="00384379" w:rsidP="00C306AB">
      <w:pPr>
        <w:numPr>
          <w:ilvl w:val="1"/>
          <w:numId w:val="68"/>
        </w:numPr>
        <w:shd w:val="clear" w:color="auto" w:fill="FFFFFF"/>
        <w:spacing w:before="100" w:beforeAutospacing="1" w:after="100" w:afterAutospacing="1" w:line="390" w:lineRule="atLeast"/>
        <w:ind w:left="1200"/>
        <w:rPr>
          <w:ins w:id="1836" w:author="Unknown"/>
          <w:rFonts w:ascii="Arial" w:hAnsi="Arial" w:cs="Arial"/>
          <w:color w:val="666666"/>
        </w:rPr>
      </w:pPr>
      <w:ins w:id="1837" w:author="Unknown">
        <w:r>
          <w:rPr>
            <w:rStyle w:val="Strong"/>
            <w:rFonts w:ascii="Arial" w:hAnsi="Arial" w:cs="Arial"/>
            <w:color w:val="666666"/>
          </w:rPr>
          <w:t>Exception in thread main java.lang.UnsupportedClassVersionError</w:t>
        </w:r>
        <w:r>
          <w:rPr>
            <w:rFonts w:ascii="Arial" w:hAnsi="Arial" w:cs="Arial"/>
            <w:color w:val="666666"/>
          </w:rPr>
          <w:t>: This exception comes when your java class is compiled from another JDK version and you are trying to run it from another java version.</w:t>
        </w:r>
      </w:ins>
    </w:p>
    <w:p w:rsidR="00384379" w:rsidRDefault="00384379" w:rsidP="00C306AB">
      <w:pPr>
        <w:numPr>
          <w:ilvl w:val="1"/>
          <w:numId w:val="68"/>
        </w:numPr>
        <w:shd w:val="clear" w:color="auto" w:fill="FFFFFF"/>
        <w:spacing w:before="100" w:beforeAutospacing="1" w:after="100" w:afterAutospacing="1" w:line="390" w:lineRule="atLeast"/>
        <w:ind w:left="1200"/>
        <w:rPr>
          <w:ins w:id="1838" w:author="Unknown"/>
          <w:rFonts w:ascii="Arial" w:hAnsi="Arial" w:cs="Arial"/>
          <w:color w:val="666666"/>
        </w:rPr>
      </w:pPr>
      <w:ins w:id="1839" w:author="Unknown">
        <w:r>
          <w:rPr>
            <w:rStyle w:val="Strong"/>
            <w:rFonts w:ascii="Arial" w:hAnsi="Arial" w:cs="Arial"/>
            <w:color w:val="666666"/>
          </w:rPr>
          <w:t>Exception in thread main java.lang.NoClassDefFoundError</w:t>
        </w:r>
        <w:r>
          <w:rPr>
            <w:rFonts w:ascii="Arial" w:hAnsi="Arial" w:cs="Arial"/>
            <w:color w:val="666666"/>
          </w:rPr>
          <w:t>: There are two variants of this exception. The first one is where you provide the class full name with .class extension. The second scenario is when Class is not found.</w:t>
        </w:r>
      </w:ins>
    </w:p>
    <w:p w:rsidR="00384379" w:rsidRDefault="00384379" w:rsidP="00C306AB">
      <w:pPr>
        <w:numPr>
          <w:ilvl w:val="1"/>
          <w:numId w:val="68"/>
        </w:numPr>
        <w:shd w:val="clear" w:color="auto" w:fill="FFFFFF"/>
        <w:spacing w:before="100" w:beforeAutospacing="1" w:after="100" w:afterAutospacing="1" w:line="390" w:lineRule="atLeast"/>
        <w:ind w:left="1200"/>
        <w:rPr>
          <w:ins w:id="1840" w:author="Unknown"/>
          <w:rFonts w:ascii="Arial" w:hAnsi="Arial" w:cs="Arial"/>
          <w:color w:val="666666"/>
        </w:rPr>
      </w:pPr>
      <w:ins w:id="1841" w:author="Unknown">
        <w:r>
          <w:rPr>
            <w:rStyle w:val="Strong"/>
            <w:rFonts w:ascii="Arial" w:hAnsi="Arial" w:cs="Arial"/>
            <w:color w:val="666666"/>
          </w:rPr>
          <w:t>Exception in thread main java.lang.NoSuchMethodError: main</w:t>
        </w:r>
        <w:r>
          <w:rPr>
            <w:rFonts w:ascii="Arial" w:hAnsi="Arial" w:cs="Arial"/>
            <w:color w:val="666666"/>
          </w:rPr>
          <w:t>: This exception comes when you are trying to run a class that doesn’t have main method.</w:t>
        </w:r>
      </w:ins>
    </w:p>
    <w:p w:rsidR="00384379" w:rsidRDefault="00384379" w:rsidP="00C306AB">
      <w:pPr>
        <w:numPr>
          <w:ilvl w:val="1"/>
          <w:numId w:val="68"/>
        </w:numPr>
        <w:shd w:val="clear" w:color="auto" w:fill="FFFFFF"/>
        <w:spacing w:before="100" w:beforeAutospacing="1" w:after="100" w:afterAutospacing="1" w:line="390" w:lineRule="atLeast"/>
        <w:ind w:left="1200"/>
        <w:rPr>
          <w:ins w:id="1842" w:author="Unknown"/>
          <w:rFonts w:ascii="Arial" w:hAnsi="Arial" w:cs="Arial"/>
          <w:color w:val="666666"/>
        </w:rPr>
      </w:pPr>
      <w:ins w:id="1843" w:author="Unknown">
        <w:r>
          <w:rPr>
            <w:rStyle w:val="Strong"/>
            <w:rFonts w:ascii="Arial" w:hAnsi="Arial" w:cs="Arial"/>
            <w:color w:val="666666"/>
          </w:rPr>
          <w:t>Exception in thread “main” java.lang.ArithmeticException</w:t>
        </w:r>
        <w:r>
          <w:rPr>
            <w:rFonts w:ascii="Arial" w:hAnsi="Arial" w:cs="Arial"/>
            <w:color w:val="666666"/>
          </w:rPr>
          <w:t xml:space="preserve">: Whenever any exception is thrown from main method, it prints the exception is console. The first </w:t>
        </w:r>
        <w:r>
          <w:rPr>
            <w:rFonts w:ascii="Arial" w:hAnsi="Arial" w:cs="Arial"/>
            <w:color w:val="666666"/>
          </w:rPr>
          <w:lastRenderedPageBreak/>
          <w:t>part explains that exception is thrown from main method, second part prints the exception class name and then after a colon, it prints the exception message.</w:t>
        </w:r>
      </w:ins>
    </w:p>
    <w:p w:rsidR="00384379" w:rsidRDefault="00384379" w:rsidP="00384379">
      <w:pPr>
        <w:pStyle w:val="NormalWeb"/>
        <w:shd w:val="clear" w:color="auto" w:fill="FFFFFF"/>
        <w:spacing w:before="0" w:beforeAutospacing="0" w:after="390" w:afterAutospacing="0" w:line="390" w:lineRule="atLeast"/>
        <w:ind w:left="600"/>
        <w:rPr>
          <w:ins w:id="1844" w:author="Unknown"/>
          <w:rFonts w:ascii="Arial" w:hAnsi="Arial" w:cs="Arial"/>
          <w:color w:val="666666"/>
        </w:rPr>
      </w:pPr>
      <w:ins w:id="1845" w:author="Unknown">
        <w:r>
          <w:rPr>
            <w:rFonts w:ascii="Arial" w:hAnsi="Arial" w:cs="Arial"/>
            <w:color w:val="666666"/>
          </w:rPr>
          <w:t>Read more about these at</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"http://www.journaldev.com/611/java-exception-in-thread-main-understanding-with-examples" </w:instrText>
        </w:r>
        <w:r w:rsidR="000F79BD">
          <w:rPr>
            <w:rFonts w:ascii="Arial" w:hAnsi="Arial" w:cs="Arial"/>
            <w:color w:val="666666"/>
          </w:rPr>
          <w:fldChar w:fldCharType="separate"/>
        </w:r>
        <w:r>
          <w:rPr>
            <w:rStyle w:val="Hyperlink"/>
            <w:rFonts w:ascii="Arial" w:hAnsi="Arial" w:cs="Arial"/>
            <w:color w:val="FF0000"/>
          </w:rPr>
          <w:t>Java Exception in Thread main</w:t>
        </w:r>
        <w:r w:rsidR="000F79BD">
          <w:rPr>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68"/>
        </w:numPr>
        <w:shd w:val="clear" w:color="auto" w:fill="FFFFFF"/>
        <w:spacing w:before="0" w:beforeAutospacing="0" w:after="240" w:afterAutospacing="0"/>
        <w:ind w:left="600"/>
        <w:rPr>
          <w:ins w:id="1846" w:author="Unknown"/>
          <w:rFonts w:ascii="Arial" w:hAnsi="Arial" w:cs="Arial"/>
          <w:color w:val="000000"/>
          <w:sz w:val="36"/>
          <w:szCs w:val="36"/>
        </w:rPr>
      </w:pPr>
      <w:bookmarkStart w:id="1847" w:name="java-final-finally-finalize"/>
      <w:bookmarkEnd w:id="1847"/>
      <w:ins w:id="1848" w:author="Unknown">
        <w:r>
          <w:rPr>
            <w:rFonts w:ascii="Arial" w:hAnsi="Arial" w:cs="Arial"/>
            <w:color w:val="000000"/>
            <w:sz w:val="36"/>
            <w:szCs w:val="36"/>
          </w:rPr>
          <w:t>What is difference between final, finally and finalize in Java?</w:t>
        </w:r>
      </w:ins>
    </w:p>
    <w:p w:rsidR="00384379" w:rsidRDefault="00384379" w:rsidP="00384379">
      <w:pPr>
        <w:pStyle w:val="NormalWeb"/>
        <w:shd w:val="clear" w:color="auto" w:fill="FFFFFF"/>
        <w:spacing w:before="0" w:beforeAutospacing="0" w:after="390" w:afterAutospacing="0" w:line="390" w:lineRule="atLeast"/>
        <w:ind w:left="600"/>
        <w:rPr>
          <w:ins w:id="1849" w:author="Unknown"/>
          <w:rFonts w:ascii="Arial" w:hAnsi="Arial" w:cs="Arial"/>
          <w:color w:val="666666"/>
        </w:rPr>
      </w:pPr>
      <w:ins w:id="1850" w:author="Unknown">
        <w:r>
          <w:rPr>
            <w:rFonts w:ascii="Arial" w:hAnsi="Arial" w:cs="Arial"/>
            <w:color w:val="666666"/>
          </w:rPr>
          <w:t>final and finally are keywords in java whereas finalize is a method.</w:t>
        </w:r>
      </w:ins>
    </w:p>
    <w:p w:rsidR="00384379" w:rsidRDefault="00384379" w:rsidP="00384379">
      <w:pPr>
        <w:pStyle w:val="NormalWeb"/>
        <w:shd w:val="clear" w:color="auto" w:fill="FFFFFF"/>
        <w:spacing w:before="0" w:beforeAutospacing="0" w:after="390" w:afterAutospacing="0" w:line="390" w:lineRule="atLeast"/>
        <w:ind w:left="600"/>
        <w:rPr>
          <w:ins w:id="1851" w:author="Unknown"/>
          <w:rFonts w:ascii="Arial" w:hAnsi="Arial" w:cs="Arial"/>
          <w:color w:val="666666"/>
        </w:rPr>
      </w:pPr>
      <w:ins w:id="1852" w:author="Unknown">
        <w:r>
          <w:rPr>
            <w:rFonts w:ascii="Arial" w:hAnsi="Arial" w:cs="Arial"/>
            <w:color w:val="666666"/>
          </w:rPr>
          <w:t>final keyword can be used with class variables so that they can’t be reassigned, with class to avoid extending by classes and with methods to avoid overriding by subclasses, finally keyword is used with try-catch block to provide statements that will always gets executed even if some exception arises, usually finally is used to close resources. finalize() method is executed by Garbage Collector before the object is destroyed, it’s great way to make sure all the global resources are closed.</w:t>
        </w:r>
      </w:ins>
    </w:p>
    <w:p w:rsidR="00384379" w:rsidRDefault="00384379" w:rsidP="00384379">
      <w:pPr>
        <w:pStyle w:val="NormalWeb"/>
        <w:shd w:val="clear" w:color="auto" w:fill="FFFFFF"/>
        <w:spacing w:before="0" w:beforeAutospacing="0" w:after="390" w:afterAutospacing="0" w:line="390" w:lineRule="atLeast"/>
        <w:ind w:left="600"/>
        <w:rPr>
          <w:ins w:id="1853" w:author="Unknown"/>
          <w:rFonts w:ascii="Arial" w:hAnsi="Arial" w:cs="Arial"/>
          <w:color w:val="666666"/>
        </w:rPr>
      </w:pPr>
      <w:ins w:id="1854" w:author="Unknown">
        <w:r>
          <w:rPr>
            <w:rFonts w:ascii="Arial" w:hAnsi="Arial" w:cs="Arial"/>
            <w:color w:val="666666"/>
          </w:rPr>
          <w:t>Out of the three, only finally is related to java exception handling.</w:t>
        </w:r>
      </w:ins>
    </w:p>
    <w:p w:rsidR="00384379" w:rsidRDefault="00384379" w:rsidP="00C306AB">
      <w:pPr>
        <w:pStyle w:val="Heading3"/>
        <w:numPr>
          <w:ilvl w:val="0"/>
          <w:numId w:val="68"/>
        </w:numPr>
        <w:shd w:val="clear" w:color="auto" w:fill="FFFFFF"/>
        <w:spacing w:before="0" w:beforeAutospacing="0" w:after="240" w:afterAutospacing="0"/>
        <w:ind w:left="600"/>
        <w:rPr>
          <w:ins w:id="1855" w:author="Unknown"/>
          <w:rFonts w:ascii="Arial" w:hAnsi="Arial" w:cs="Arial"/>
          <w:color w:val="000000"/>
          <w:sz w:val="36"/>
          <w:szCs w:val="36"/>
        </w:rPr>
      </w:pPr>
      <w:bookmarkStart w:id="1856" w:name="exception-main-method"/>
      <w:bookmarkEnd w:id="1856"/>
      <w:ins w:id="1857" w:author="Unknown">
        <w:r>
          <w:rPr>
            <w:rFonts w:ascii="Arial" w:hAnsi="Arial" w:cs="Arial"/>
            <w:color w:val="000000"/>
            <w:sz w:val="36"/>
            <w:szCs w:val="36"/>
          </w:rPr>
          <w:t>What happens when exception is thrown by main method?</w:t>
        </w:r>
      </w:ins>
    </w:p>
    <w:p w:rsidR="00384379" w:rsidRDefault="00384379" w:rsidP="00384379">
      <w:pPr>
        <w:pStyle w:val="NormalWeb"/>
        <w:shd w:val="clear" w:color="auto" w:fill="FFFFFF"/>
        <w:spacing w:before="0" w:beforeAutospacing="0" w:after="390" w:afterAutospacing="0" w:line="390" w:lineRule="atLeast"/>
        <w:ind w:left="600"/>
        <w:rPr>
          <w:ins w:id="1858" w:author="Unknown"/>
          <w:rFonts w:ascii="Arial" w:hAnsi="Arial" w:cs="Arial"/>
          <w:color w:val="666666"/>
        </w:rPr>
      </w:pPr>
      <w:ins w:id="1859" w:author="Unknown">
        <w:r>
          <w:rPr>
            <w:rFonts w:ascii="Arial" w:hAnsi="Arial" w:cs="Arial"/>
            <w:color w:val="666666"/>
          </w:rPr>
          <w:t>When exception is thrown by main() method, Java Runtime terminates the program and print the exception message and stack trace in system console.</w:t>
        </w:r>
      </w:ins>
    </w:p>
    <w:p w:rsidR="00384379" w:rsidRDefault="00384379" w:rsidP="00C306AB">
      <w:pPr>
        <w:pStyle w:val="Heading3"/>
        <w:numPr>
          <w:ilvl w:val="0"/>
          <w:numId w:val="68"/>
        </w:numPr>
        <w:shd w:val="clear" w:color="auto" w:fill="FFFFFF"/>
        <w:spacing w:before="0" w:beforeAutospacing="0" w:after="240" w:afterAutospacing="0"/>
        <w:ind w:left="600"/>
        <w:rPr>
          <w:ins w:id="1860" w:author="Unknown"/>
          <w:rFonts w:ascii="Arial" w:hAnsi="Arial" w:cs="Arial"/>
          <w:color w:val="000000"/>
          <w:sz w:val="36"/>
          <w:szCs w:val="36"/>
        </w:rPr>
      </w:pPr>
      <w:bookmarkStart w:id="1861" w:name="empty-catch-block"/>
      <w:bookmarkEnd w:id="1861"/>
      <w:ins w:id="1862" w:author="Unknown">
        <w:r>
          <w:rPr>
            <w:rFonts w:ascii="Arial" w:hAnsi="Arial" w:cs="Arial"/>
            <w:color w:val="000000"/>
            <w:sz w:val="36"/>
            <w:szCs w:val="36"/>
          </w:rPr>
          <w:t>Can we have an empty catch block?</w:t>
        </w:r>
      </w:ins>
    </w:p>
    <w:p w:rsidR="00384379" w:rsidRDefault="00384379" w:rsidP="00384379">
      <w:pPr>
        <w:pStyle w:val="NormalWeb"/>
        <w:shd w:val="clear" w:color="auto" w:fill="FFFFFF"/>
        <w:spacing w:before="0" w:beforeAutospacing="0" w:after="390" w:afterAutospacing="0" w:line="390" w:lineRule="atLeast"/>
        <w:ind w:left="600"/>
        <w:rPr>
          <w:ins w:id="1863" w:author="Unknown"/>
          <w:rFonts w:ascii="Arial" w:hAnsi="Arial" w:cs="Arial"/>
          <w:color w:val="666666"/>
        </w:rPr>
      </w:pPr>
      <w:ins w:id="1864" w:author="Unknown">
        <w:r>
          <w:rPr>
            <w:rFonts w:ascii="Arial" w:hAnsi="Arial" w:cs="Arial"/>
            <w:color w:val="666666"/>
          </w:rPr>
          <w:t>We can have an empty catch block but it’s the example of worst programming. We should never have empty catch block because if the exception is caught by that block, we will have no information about the exception and it wil be a nightmare to debug it. There should be at least a logging statement to log the exception details in console or log files.</w:t>
        </w:r>
      </w:ins>
    </w:p>
    <w:p w:rsidR="00384379" w:rsidRDefault="00384379" w:rsidP="00C306AB">
      <w:pPr>
        <w:pStyle w:val="Heading3"/>
        <w:numPr>
          <w:ilvl w:val="0"/>
          <w:numId w:val="68"/>
        </w:numPr>
        <w:shd w:val="clear" w:color="auto" w:fill="FFFFFF"/>
        <w:spacing w:before="0" w:beforeAutospacing="0" w:after="240" w:afterAutospacing="0"/>
        <w:ind w:left="600"/>
        <w:rPr>
          <w:ins w:id="1865" w:author="Unknown"/>
          <w:rFonts w:ascii="Arial" w:hAnsi="Arial" w:cs="Arial"/>
          <w:color w:val="000000"/>
          <w:sz w:val="36"/>
          <w:szCs w:val="36"/>
        </w:rPr>
      </w:pPr>
      <w:bookmarkStart w:id="1866" w:name="java-exception-handling-best-practices"/>
      <w:bookmarkEnd w:id="1866"/>
      <w:ins w:id="1867" w:author="Unknown">
        <w:r>
          <w:rPr>
            <w:rFonts w:ascii="Arial" w:hAnsi="Arial" w:cs="Arial"/>
            <w:color w:val="000000"/>
            <w:sz w:val="36"/>
            <w:szCs w:val="36"/>
          </w:rPr>
          <w:lastRenderedPageBreak/>
          <w:t>Provide some Java Exception Handling Best Practices?</w:t>
        </w:r>
      </w:ins>
    </w:p>
    <w:p w:rsidR="00384379" w:rsidRDefault="00384379" w:rsidP="00384379">
      <w:pPr>
        <w:pStyle w:val="NormalWeb"/>
        <w:shd w:val="clear" w:color="auto" w:fill="FFFFFF"/>
        <w:spacing w:before="0" w:beforeAutospacing="0" w:after="390" w:afterAutospacing="0" w:line="390" w:lineRule="atLeast"/>
        <w:ind w:left="600"/>
        <w:rPr>
          <w:ins w:id="1868" w:author="Unknown"/>
          <w:rFonts w:ascii="Arial" w:hAnsi="Arial" w:cs="Arial"/>
          <w:color w:val="666666"/>
        </w:rPr>
      </w:pPr>
      <w:ins w:id="1869" w:author="Unknown">
        <w:r>
          <w:rPr>
            <w:rFonts w:ascii="Arial" w:hAnsi="Arial" w:cs="Arial"/>
            <w:color w:val="666666"/>
          </w:rPr>
          <w:t>Some of the best practices related to Java Exception Handling are:</w:t>
        </w:r>
      </w:ins>
    </w:p>
    <w:p w:rsidR="00384379" w:rsidRDefault="00384379" w:rsidP="00C306AB">
      <w:pPr>
        <w:numPr>
          <w:ilvl w:val="1"/>
          <w:numId w:val="68"/>
        </w:numPr>
        <w:shd w:val="clear" w:color="auto" w:fill="FFFFFF"/>
        <w:spacing w:before="100" w:beforeAutospacing="1" w:after="100" w:afterAutospacing="1" w:line="390" w:lineRule="atLeast"/>
        <w:ind w:left="1200"/>
        <w:rPr>
          <w:ins w:id="1870" w:author="Unknown"/>
          <w:rFonts w:ascii="Arial" w:hAnsi="Arial" w:cs="Arial"/>
          <w:color w:val="666666"/>
        </w:rPr>
      </w:pPr>
      <w:ins w:id="1871" w:author="Unknown">
        <w:r>
          <w:rPr>
            <w:rFonts w:ascii="Arial" w:hAnsi="Arial" w:cs="Arial"/>
            <w:color w:val="666666"/>
          </w:rPr>
          <w:t>Use Specific Exceptions for ease of debugging.</w:t>
        </w:r>
      </w:ins>
    </w:p>
    <w:p w:rsidR="00384379" w:rsidRDefault="00384379" w:rsidP="00C306AB">
      <w:pPr>
        <w:numPr>
          <w:ilvl w:val="1"/>
          <w:numId w:val="68"/>
        </w:numPr>
        <w:shd w:val="clear" w:color="auto" w:fill="FFFFFF"/>
        <w:spacing w:before="100" w:beforeAutospacing="1" w:after="100" w:afterAutospacing="1" w:line="390" w:lineRule="atLeast"/>
        <w:ind w:left="1200"/>
        <w:rPr>
          <w:ins w:id="1872" w:author="Unknown"/>
          <w:rFonts w:ascii="Arial" w:hAnsi="Arial" w:cs="Arial"/>
          <w:color w:val="666666"/>
        </w:rPr>
      </w:pPr>
      <w:ins w:id="1873" w:author="Unknown">
        <w:r>
          <w:rPr>
            <w:rFonts w:ascii="Arial" w:hAnsi="Arial" w:cs="Arial"/>
            <w:color w:val="666666"/>
          </w:rPr>
          <w:t>Throw Exceptions Early (Fail-Fast) in the program.</w:t>
        </w:r>
      </w:ins>
    </w:p>
    <w:p w:rsidR="00384379" w:rsidRDefault="00384379" w:rsidP="00C306AB">
      <w:pPr>
        <w:numPr>
          <w:ilvl w:val="1"/>
          <w:numId w:val="68"/>
        </w:numPr>
        <w:shd w:val="clear" w:color="auto" w:fill="FFFFFF"/>
        <w:spacing w:before="100" w:beforeAutospacing="1" w:after="100" w:afterAutospacing="1" w:line="390" w:lineRule="atLeast"/>
        <w:ind w:left="1200"/>
        <w:rPr>
          <w:ins w:id="1874" w:author="Unknown"/>
          <w:rFonts w:ascii="Arial" w:hAnsi="Arial" w:cs="Arial"/>
          <w:color w:val="666666"/>
        </w:rPr>
      </w:pPr>
      <w:ins w:id="1875" w:author="Unknown">
        <w:r>
          <w:rPr>
            <w:rFonts w:ascii="Arial" w:hAnsi="Arial" w:cs="Arial"/>
            <w:color w:val="666666"/>
          </w:rPr>
          <w:t>Catch Exceptions late in the program, let the caller handle the exception.</w:t>
        </w:r>
      </w:ins>
    </w:p>
    <w:p w:rsidR="00384379" w:rsidRDefault="00384379" w:rsidP="00C306AB">
      <w:pPr>
        <w:numPr>
          <w:ilvl w:val="1"/>
          <w:numId w:val="68"/>
        </w:numPr>
        <w:shd w:val="clear" w:color="auto" w:fill="FFFFFF"/>
        <w:spacing w:before="100" w:beforeAutospacing="1" w:after="100" w:afterAutospacing="1" w:line="390" w:lineRule="atLeast"/>
        <w:ind w:left="1200"/>
        <w:rPr>
          <w:ins w:id="1876" w:author="Unknown"/>
          <w:rFonts w:ascii="Arial" w:hAnsi="Arial" w:cs="Arial"/>
          <w:color w:val="666666"/>
        </w:rPr>
      </w:pPr>
      <w:ins w:id="1877" w:author="Unknown">
        <w:r>
          <w:rPr>
            <w:rFonts w:ascii="Arial" w:hAnsi="Arial" w:cs="Arial"/>
            <w:color w:val="666666"/>
          </w:rPr>
          <w:t>Use Java 7 ARM feature to make sure resources are closed or use finally block to close them properly.</w:t>
        </w:r>
      </w:ins>
    </w:p>
    <w:p w:rsidR="00384379" w:rsidRDefault="00384379" w:rsidP="00C306AB">
      <w:pPr>
        <w:numPr>
          <w:ilvl w:val="1"/>
          <w:numId w:val="68"/>
        </w:numPr>
        <w:shd w:val="clear" w:color="auto" w:fill="FFFFFF"/>
        <w:spacing w:before="100" w:beforeAutospacing="1" w:after="100" w:afterAutospacing="1" w:line="390" w:lineRule="atLeast"/>
        <w:ind w:left="1200"/>
        <w:rPr>
          <w:ins w:id="1878" w:author="Unknown"/>
          <w:rFonts w:ascii="Arial" w:hAnsi="Arial" w:cs="Arial"/>
          <w:color w:val="666666"/>
        </w:rPr>
      </w:pPr>
      <w:ins w:id="1879" w:author="Unknown">
        <w:r>
          <w:rPr>
            <w:rFonts w:ascii="Arial" w:hAnsi="Arial" w:cs="Arial"/>
            <w:color w:val="666666"/>
          </w:rPr>
          <w:t>Always log exception messages for debugging purposes.</w:t>
        </w:r>
      </w:ins>
    </w:p>
    <w:p w:rsidR="00384379" w:rsidRDefault="00384379" w:rsidP="00C306AB">
      <w:pPr>
        <w:numPr>
          <w:ilvl w:val="1"/>
          <w:numId w:val="68"/>
        </w:numPr>
        <w:shd w:val="clear" w:color="auto" w:fill="FFFFFF"/>
        <w:spacing w:before="100" w:beforeAutospacing="1" w:after="100" w:afterAutospacing="1" w:line="390" w:lineRule="atLeast"/>
        <w:ind w:left="1200"/>
        <w:rPr>
          <w:ins w:id="1880" w:author="Unknown"/>
          <w:rFonts w:ascii="Arial" w:hAnsi="Arial" w:cs="Arial"/>
          <w:color w:val="666666"/>
        </w:rPr>
      </w:pPr>
      <w:ins w:id="1881" w:author="Unknown">
        <w:r>
          <w:rPr>
            <w:rFonts w:ascii="Arial" w:hAnsi="Arial" w:cs="Arial"/>
            <w:color w:val="666666"/>
          </w:rPr>
          <w:t>Use multi-catch block for cleaner close.</w:t>
        </w:r>
      </w:ins>
    </w:p>
    <w:p w:rsidR="00384379" w:rsidRDefault="00384379" w:rsidP="00C306AB">
      <w:pPr>
        <w:numPr>
          <w:ilvl w:val="1"/>
          <w:numId w:val="68"/>
        </w:numPr>
        <w:shd w:val="clear" w:color="auto" w:fill="FFFFFF"/>
        <w:spacing w:before="100" w:beforeAutospacing="1" w:after="100" w:afterAutospacing="1" w:line="390" w:lineRule="atLeast"/>
        <w:ind w:left="1200"/>
        <w:rPr>
          <w:ins w:id="1882" w:author="Unknown"/>
          <w:rFonts w:ascii="Arial" w:hAnsi="Arial" w:cs="Arial"/>
          <w:color w:val="666666"/>
        </w:rPr>
      </w:pPr>
      <w:ins w:id="1883" w:author="Unknown">
        <w:r>
          <w:rPr>
            <w:rFonts w:ascii="Arial" w:hAnsi="Arial" w:cs="Arial"/>
            <w:color w:val="666666"/>
          </w:rPr>
          <w:t>Use custom exceptions to throw single type of exception from your application API.</w:t>
        </w:r>
      </w:ins>
    </w:p>
    <w:p w:rsidR="00384379" w:rsidRDefault="00384379" w:rsidP="00C306AB">
      <w:pPr>
        <w:numPr>
          <w:ilvl w:val="1"/>
          <w:numId w:val="68"/>
        </w:numPr>
        <w:shd w:val="clear" w:color="auto" w:fill="FFFFFF"/>
        <w:spacing w:before="100" w:beforeAutospacing="1" w:after="100" w:afterAutospacing="1" w:line="390" w:lineRule="atLeast"/>
        <w:ind w:left="1200"/>
        <w:rPr>
          <w:ins w:id="1884" w:author="Unknown"/>
          <w:rFonts w:ascii="Arial" w:hAnsi="Arial" w:cs="Arial"/>
          <w:color w:val="666666"/>
        </w:rPr>
      </w:pPr>
      <w:ins w:id="1885" w:author="Unknown">
        <w:r>
          <w:rPr>
            <w:rFonts w:ascii="Arial" w:hAnsi="Arial" w:cs="Arial"/>
            <w:color w:val="666666"/>
          </w:rPr>
          <w:t>Follow naming convention, always end with Exception.</w:t>
        </w:r>
      </w:ins>
    </w:p>
    <w:p w:rsidR="00384379" w:rsidRDefault="00384379" w:rsidP="00C306AB">
      <w:pPr>
        <w:numPr>
          <w:ilvl w:val="1"/>
          <w:numId w:val="68"/>
        </w:numPr>
        <w:shd w:val="clear" w:color="auto" w:fill="FFFFFF"/>
        <w:spacing w:before="100" w:beforeAutospacing="1" w:after="100" w:afterAutospacing="1" w:line="390" w:lineRule="atLeast"/>
        <w:ind w:left="1200"/>
        <w:rPr>
          <w:ins w:id="1886" w:author="Unknown"/>
          <w:rFonts w:ascii="Arial" w:hAnsi="Arial" w:cs="Arial"/>
          <w:color w:val="666666"/>
        </w:rPr>
      </w:pPr>
      <w:ins w:id="1887" w:author="Unknown">
        <w:r>
          <w:rPr>
            <w:rFonts w:ascii="Arial" w:hAnsi="Arial" w:cs="Arial"/>
            <w:color w:val="666666"/>
          </w:rPr>
          <w:t>Document the Exceptions Thrown by a method using @throws in javadoc.</w:t>
        </w:r>
      </w:ins>
    </w:p>
    <w:p w:rsidR="00384379" w:rsidRDefault="00384379" w:rsidP="00C306AB">
      <w:pPr>
        <w:numPr>
          <w:ilvl w:val="1"/>
          <w:numId w:val="68"/>
        </w:numPr>
        <w:shd w:val="clear" w:color="auto" w:fill="FFFFFF"/>
        <w:spacing w:before="100" w:beforeAutospacing="1" w:after="100" w:afterAutospacing="1" w:line="390" w:lineRule="atLeast"/>
        <w:ind w:left="1200"/>
        <w:rPr>
          <w:ins w:id="1888" w:author="Unknown"/>
          <w:rFonts w:ascii="Arial" w:hAnsi="Arial" w:cs="Arial"/>
          <w:color w:val="666666"/>
        </w:rPr>
      </w:pPr>
      <w:ins w:id="1889" w:author="Unknown">
        <w:r>
          <w:rPr>
            <w:rFonts w:ascii="Arial" w:hAnsi="Arial" w:cs="Arial"/>
            <w:color w:val="666666"/>
          </w:rPr>
          <w:t>Exceptions are costly, so throw it only when it makes sense. Else you can catch them and provide null or empty response.</w:t>
        </w:r>
      </w:ins>
    </w:p>
    <w:p w:rsidR="00384379" w:rsidRDefault="00384379" w:rsidP="00384379">
      <w:pPr>
        <w:pStyle w:val="NormalWeb"/>
        <w:shd w:val="clear" w:color="auto" w:fill="FFFFFF"/>
        <w:spacing w:before="0" w:beforeAutospacing="0" w:after="390" w:afterAutospacing="0" w:line="390" w:lineRule="atLeast"/>
        <w:ind w:left="600"/>
        <w:rPr>
          <w:ins w:id="1890" w:author="Unknown"/>
          <w:rFonts w:ascii="Arial" w:hAnsi="Arial" w:cs="Arial"/>
          <w:color w:val="666666"/>
        </w:rPr>
      </w:pPr>
      <w:ins w:id="1891" w:author="Unknown">
        <w:r>
          <w:rPr>
            <w:rFonts w:ascii="Arial" w:hAnsi="Arial" w:cs="Arial"/>
            <w:color w:val="666666"/>
          </w:rPr>
          <w:t>Read more about them in detail at</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"http://www.journaldev.com/1696/exception-handling-in-java" \l "exception-best-practices" </w:instrText>
        </w:r>
        <w:r w:rsidR="000F79BD">
          <w:rPr>
            <w:rFonts w:ascii="Arial" w:hAnsi="Arial" w:cs="Arial"/>
            <w:color w:val="666666"/>
          </w:rPr>
          <w:fldChar w:fldCharType="separate"/>
        </w:r>
        <w:r>
          <w:rPr>
            <w:rStyle w:val="Hyperlink"/>
            <w:rFonts w:ascii="Arial" w:hAnsi="Arial" w:cs="Arial"/>
            <w:color w:val="FF0000"/>
          </w:rPr>
          <w:t>Java Exception Handling Best Practices</w:t>
        </w:r>
        <w:r w:rsidR="000F79BD">
          <w:rPr>
            <w:rFonts w:ascii="Arial" w:hAnsi="Arial" w:cs="Arial"/>
            <w:color w:val="666666"/>
          </w:rPr>
          <w:fldChar w:fldCharType="end"/>
        </w:r>
        <w:r>
          <w:rPr>
            <w:rFonts w:ascii="Arial" w:hAnsi="Arial" w:cs="Arial"/>
            <w:color w:val="666666"/>
          </w:rPr>
          <w:t>.</w:t>
        </w:r>
      </w:ins>
    </w:p>
    <w:p w:rsidR="00384379" w:rsidRDefault="00384379" w:rsidP="00C306AB">
      <w:pPr>
        <w:pStyle w:val="Heading3"/>
        <w:numPr>
          <w:ilvl w:val="0"/>
          <w:numId w:val="68"/>
        </w:numPr>
        <w:shd w:val="clear" w:color="auto" w:fill="FFFFFF"/>
        <w:spacing w:before="0" w:beforeAutospacing="0" w:after="240" w:afterAutospacing="0"/>
        <w:ind w:left="600"/>
        <w:rPr>
          <w:ins w:id="1892" w:author="Unknown"/>
          <w:rFonts w:ascii="Arial" w:hAnsi="Arial" w:cs="Arial"/>
          <w:color w:val="000000"/>
          <w:sz w:val="36"/>
          <w:szCs w:val="36"/>
        </w:rPr>
      </w:pPr>
      <w:bookmarkStart w:id="1893" w:name="java-exception-programming-questions"/>
      <w:bookmarkEnd w:id="1893"/>
      <w:ins w:id="1894" w:author="Unknown">
        <w:r>
          <w:rPr>
            <w:rFonts w:ascii="Arial" w:hAnsi="Arial" w:cs="Arial"/>
            <w:color w:val="000000"/>
            <w:sz w:val="36"/>
            <w:szCs w:val="36"/>
          </w:rPr>
          <w:t>What is the problem with below programs and how do we fix it?</w:t>
        </w:r>
      </w:ins>
    </w:p>
    <w:p w:rsidR="00384379" w:rsidRDefault="00384379" w:rsidP="00384379">
      <w:pPr>
        <w:pStyle w:val="NormalWeb"/>
        <w:shd w:val="clear" w:color="auto" w:fill="FFFFFF"/>
        <w:spacing w:before="0" w:beforeAutospacing="0" w:after="390" w:afterAutospacing="0" w:line="390" w:lineRule="atLeast"/>
        <w:ind w:left="600"/>
        <w:rPr>
          <w:ins w:id="1895" w:author="Unknown"/>
          <w:rFonts w:ascii="Arial" w:hAnsi="Arial" w:cs="Arial"/>
          <w:color w:val="666666"/>
        </w:rPr>
      </w:pPr>
      <w:ins w:id="1896" w:author="Unknown">
        <w:r>
          <w:rPr>
            <w:rFonts w:ascii="Arial" w:hAnsi="Arial" w:cs="Arial"/>
            <w:color w:val="666666"/>
          </w:rPr>
          <w:t>In this section, we will look into some programming questions related to java exceptions.</w:t>
        </w:r>
      </w:ins>
    </w:p>
    <w:p w:rsidR="00384379" w:rsidRDefault="00384379" w:rsidP="00C306AB">
      <w:pPr>
        <w:numPr>
          <w:ilvl w:val="1"/>
          <w:numId w:val="69"/>
        </w:numPr>
        <w:shd w:val="clear" w:color="auto" w:fill="FFFFFF"/>
        <w:spacing w:before="100" w:beforeAutospacing="1" w:after="100" w:afterAutospacing="1" w:line="390" w:lineRule="atLeast"/>
        <w:ind w:left="1200"/>
        <w:rPr>
          <w:ins w:id="1897" w:author="Unknown"/>
          <w:rFonts w:ascii="Arial" w:hAnsi="Arial" w:cs="Arial"/>
          <w:color w:val="666666"/>
        </w:rPr>
      </w:pPr>
      <w:ins w:id="1898" w:author="Unknown">
        <w:r>
          <w:rPr>
            <w:rStyle w:val="Strong"/>
            <w:rFonts w:ascii="Arial" w:hAnsi="Arial" w:cs="Arial"/>
            <w:color w:val="666666"/>
          </w:rPr>
          <w:t>What is the problem with below program?</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899" w:author="Unknown"/>
          <w:rStyle w:val="pln"/>
          <w:color w:val="000000"/>
          <w:sz w:val="24"/>
          <w:szCs w:val="24"/>
        </w:rPr>
      </w:pPr>
      <w:ins w:id="1900"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exceptions</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01"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02" w:author="Unknown"/>
          <w:rStyle w:val="pln"/>
          <w:color w:val="000000"/>
          <w:sz w:val="24"/>
          <w:szCs w:val="24"/>
        </w:rPr>
      </w:pPr>
      <w:ins w:id="1903"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FileNotFoundException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04" w:author="Unknown"/>
          <w:rStyle w:val="pln"/>
          <w:color w:val="000000"/>
          <w:sz w:val="24"/>
          <w:szCs w:val="24"/>
        </w:rPr>
      </w:pPr>
      <w:ins w:id="1905"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IOException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06"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07" w:author="Unknown"/>
          <w:rStyle w:val="pln"/>
          <w:color w:val="000000"/>
          <w:sz w:val="24"/>
          <w:szCs w:val="24"/>
        </w:rPr>
      </w:pPr>
      <w:ins w:id="1908"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TestException</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09"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10" w:author="Unknown"/>
          <w:rStyle w:val="pln"/>
          <w:color w:val="000000"/>
          <w:sz w:val="24"/>
          <w:szCs w:val="24"/>
        </w:rPr>
      </w:pPr>
      <w:ins w:id="1911"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12" w:author="Unknown"/>
          <w:rStyle w:val="pln"/>
          <w:color w:val="000000"/>
          <w:sz w:val="24"/>
          <w:szCs w:val="24"/>
        </w:rPr>
      </w:pPr>
      <w:ins w:id="1913" w:author="Unknown">
        <w:r>
          <w:rPr>
            <w:rStyle w:val="pln"/>
            <w:color w:val="000000"/>
            <w:sz w:val="24"/>
            <w:szCs w:val="24"/>
          </w:rPr>
          <w:tab/>
        </w:r>
        <w:r>
          <w:rPr>
            <w:rStyle w:val="pln"/>
            <w:color w:val="000000"/>
            <w:sz w:val="24"/>
            <w:szCs w:val="24"/>
          </w:rPr>
          <w:tab/>
        </w:r>
        <w:r>
          <w:rPr>
            <w:rStyle w:val="kwd"/>
            <w:color w:val="000088"/>
            <w:sz w:val="24"/>
            <w:szCs w:val="24"/>
          </w:rPr>
          <w:t>try</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14" w:author="Unknown"/>
          <w:rStyle w:val="pln"/>
          <w:color w:val="000000"/>
          <w:sz w:val="24"/>
          <w:szCs w:val="24"/>
        </w:rPr>
      </w:pPr>
      <w:ins w:id="1915" w:author="Unknown">
        <w:r>
          <w:rPr>
            <w:rStyle w:val="pln"/>
            <w:color w:val="000000"/>
            <w:sz w:val="24"/>
            <w:szCs w:val="24"/>
          </w:rPr>
          <w:tab/>
        </w:r>
        <w:r>
          <w:rPr>
            <w:rStyle w:val="pln"/>
            <w:color w:val="000000"/>
            <w:sz w:val="24"/>
            <w:szCs w:val="24"/>
          </w:rPr>
          <w:tab/>
        </w:r>
        <w:r>
          <w:rPr>
            <w:rStyle w:val="pln"/>
            <w:color w:val="000000"/>
            <w:sz w:val="24"/>
            <w:szCs w:val="24"/>
          </w:rPr>
          <w:tab/>
          <w:t>testExceptions</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16" w:author="Unknown"/>
          <w:rStyle w:val="pln"/>
          <w:color w:val="000000"/>
          <w:sz w:val="24"/>
          <w:szCs w:val="24"/>
        </w:rPr>
      </w:pPr>
      <w:ins w:id="1917" w:author="Unknown">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FileNotFoundException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IOException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18" w:author="Unknown"/>
          <w:rStyle w:val="pln"/>
          <w:color w:val="000000"/>
          <w:sz w:val="24"/>
          <w:szCs w:val="24"/>
        </w:rPr>
      </w:pPr>
      <w:ins w:id="1919"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20" w:author="Unknown"/>
          <w:rStyle w:val="pln"/>
          <w:color w:val="000000"/>
          <w:sz w:val="24"/>
          <w:szCs w:val="24"/>
        </w:rPr>
      </w:pPr>
      <w:ins w:id="1921" w:author="Unknown">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22" w:author="Unknown"/>
          <w:rStyle w:val="pln"/>
          <w:color w:val="000000"/>
          <w:sz w:val="24"/>
          <w:szCs w:val="24"/>
        </w:rPr>
      </w:pPr>
      <w:ins w:id="1923"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24" w:author="Unknown"/>
          <w:rStyle w:val="pln"/>
          <w:color w:val="000000"/>
          <w:sz w:val="24"/>
          <w:szCs w:val="24"/>
        </w:rPr>
      </w:pPr>
      <w:ins w:id="1925" w:author="Unknown">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26" w:author="Unknown"/>
          <w:rStyle w:val="pln"/>
          <w:color w:val="000000"/>
          <w:sz w:val="24"/>
          <w:szCs w:val="24"/>
        </w:rPr>
      </w:pPr>
      <w:ins w:id="1927" w:author="Unknown">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28" w:author="Unknown"/>
          <w:rStyle w:val="pln"/>
          <w:color w:val="000000"/>
          <w:sz w:val="24"/>
          <w:szCs w:val="24"/>
        </w:rPr>
      </w:pPr>
      <w:ins w:id="1929" w:author="Unknown">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30" w:author="Unknown"/>
          <w:rStyle w:val="pln"/>
          <w:color w:val="000000"/>
          <w:sz w:val="24"/>
          <w:szCs w:val="24"/>
        </w:rPr>
      </w:pPr>
      <w:ins w:id="1931"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testExceptions</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IOException</w:t>
        </w:r>
        <w:r>
          <w:rPr>
            <w:rStyle w:val="pun"/>
            <w:color w:val="666600"/>
            <w:sz w:val="24"/>
            <w:szCs w:val="24"/>
          </w:rPr>
          <w:t>,</w:t>
        </w:r>
        <w:r>
          <w:rPr>
            <w:rStyle w:val="pln"/>
            <w:color w:val="000000"/>
            <w:sz w:val="24"/>
            <w:szCs w:val="24"/>
          </w:rPr>
          <w:t xml:space="preserve"> </w:t>
        </w:r>
        <w:r>
          <w:rPr>
            <w:rStyle w:val="typ"/>
            <w:color w:val="660066"/>
            <w:sz w:val="24"/>
            <w:szCs w:val="24"/>
          </w:rPr>
          <w:t>FileNotFoundException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32" w:author="Unknown"/>
          <w:rStyle w:val="pln"/>
          <w:color w:val="000000"/>
          <w:sz w:val="24"/>
          <w:szCs w:val="24"/>
        </w:rPr>
      </w:pPr>
      <w:ins w:id="1933" w:author="Unknown">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34" w:author="Unknown"/>
          <w:rStyle w:val="pln"/>
          <w:color w:val="000000"/>
          <w:sz w:val="24"/>
          <w:szCs w:val="24"/>
        </w:rPr>
      </w:pPr>
      <w:ins w:id="1935"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36" w:author="Unknown"/>
          <w:color w:val="666666"/>
          <w:sz w:val="24"/>
          <w:szCs w:val="24"/>
        </w:rPr>
      </w:pPr>
      <w:ins w:id="1937" w:author="Unknown">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1200"/>
        <w:rPr>
          <w:ins w:id="1938" w:author="Unknown"/>
          <w:rFonts w:ascii="Arial" w:hAnsi="Arial" w:cs="Arial"/>
          <w:color w:val="666666"/>
        </w:rPr>
      </w:pPr>
      <w:ins w:id="1939" w:author="Unknown">
        <w:r>
          <w:rPr>
            <w:rFonts w:ascii="Arial" w:hAnsi="Arial" w:cs="Arial"/>
            <w:color w:val="666666"/>
          </w:rPr>
          <w:t xml:space="preserve">Above program won’t compile and you will get error message as “The exception FileNotFoundException is already caught by the alternative </w:t>
        </w:r>
        <w:r>
          <w:rPr>
            <w:rFonts w:ascii="Arial" w:hAnsi="Arial" w:cs="Arial"/>
            <w:color w:val="666666"/>
          </w:rPr>
          <w:lastRenderedPageBreak/>
          <w:t>IOException”. This is because FileNotFoundException is subclass of IOException, there are two ways to solve this problem.</w:t>
        </w:r>
      </w:ins>
    </w:p>
    <w:p w:rsidR="00384379" w:rsidRDefault="00384379" w:rsidP="00384379">
      <w:pPr>
        <w:pStyle w:val="NormalWeb"/>
        <w:shd w:val="clear" w:color="auto" w:fill="FFFFFF"/>
        <w:spacing w:before="0" w:beforeAutospacing="0" w:after="390" w:afterAutospacing="0" w:line="390" w:lineRule="atLeast"/>
        <w:ind w:left="1200"/>
        <w:rPr>
          <w:ins w:id="1940" w:author="Unknown"/>
          <w:rFonts w:ascii="Arial" w:hAnsi="Arial" w:cs="Arial"/>
          <w:color w:val="666666"/>
        </w:rPr>
      </w:pPr>
      <w:ins w:id="1941" w:author="Unknown">
        <w:r>
          <w:rPr>
            <w:rFonts w:ascii="Arial" w:hAnsi="Arial" w:cs="Arial"/>
            <w:color w:val="666666"/>
          </w:rPr>
          <w:t>First way is to use single catch block for both the exceptions.</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42" w:author="Unknown"/>
          <w:rStyle w:val="pln"/>
          <w:color w:val="000000"/>
          <w:sz w:val="24"/>
          <w:szCs w:val="24"/>
        </w:rPr>
      </w:pPr>
      <w:ins w:id="1943" w:author="Unknown">
        <w:r>
          <w:rPr>
            <w:rStyle w:val="pln"/>
            <w:color w:val="000000"/>
            <w:sz w:val="24"/>
            <w:szCs w:val="24"/>
          </w:rPr>
          <w:tab/>
        </w:r>
        <w:r>
          <w:rPr>
            <w:rStyle w:val="pln"/>
            <w:color w:val="000000"/>
            <w:sz w:val="24"/>
            <w:szCs w:val="24"/>
          </w:rPr>
          <w:tab/>
        </w:r>
        <w:r>
          <w:rPr>
            <w:rStyle w:val="kwd"/>
            <w:color w:val="000088"/>
            <w:sz w:val="24"/>
            <w:szCs w:val="24"/>
          </w:rPr>
          <w:t>try</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44" w:author="Unknown"/>
          <w:rStyle w:val="pln"/>
          <w:color w:val="000000"/>
          <w:sz w:val="24"/>
          <w:szCs w:val="24"/>
        </w:rPr>
      </w:pPr>
      <w:ins w:id="1945" w:author="Unknown">
        <w:r>
          <w:rPr>
            <w:rStyle w:val="pln"/>
            <w:color w:val="000000"/>
            <w:sz w:val="24"/>
            <w:szCs w:val="24"/>
          </w:rPr>
          <w:tab/>
        </w:r>
        <w:r>
          <w:rPr>
            <w:rStyle w:val="pln"/>
            <w:color w:val="000000"/>
            <w:sz w:val="24"/>
            <w:szCs w:val="24"/>
          </w:rPr>
          <w:tab/>
        </w:r>
        <w:r>
          <w:rPr>
            <w:rStyle w:val="pln"/>
            <w:color w:val="000000"/>
            <w:sz w:val="24"/>
            <w:szCs w:val="24"/>
          </w:rPr>
          <w:tab/>
          <w:t>testExceptions</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46" w:author="Unknown"/>
          <w:rStyle w:val="pln"/>
          <w:color w:val="000000"/>
          <w:sz w:val="24"/>
          <w:szCs w:val="24"/>
        </w:rPr>
      </w:pPr>
      <w:ins w:id="1947" w:author="Unknown">
        <w:r>
          <w:rPr>
            <w:rStyle w:val="pln"/>
            <w:color w:val="000000"/>
            <w:sz w:val="24"/>
            <w:szCs w:val="24"/>
          </w:rPr>
          <w:tab/>
        </w:r>
        <w:r>
          <w:rPr>
            <w:rStyle w:val="pln"/>
            <w:color w:val="000000"/>
            <w:sz w:val="24"/>
            <w:szCs w:val="24"/>
          </w:rPr>
          <w:tab/>
        </w:r>
        <w:r>
          <w:rPr>
            <w:rStyle w:val="pun"/>
            <w:color w:val="666600"/>
            <w:sz w:val="24"/>
            <w:szCs w:val="24"/>
          </w:rPr>
          <w:t>}</w:t>
        </w:r>
        <w:r>
          <w:rPr>
            <w:rStyle w:val="kwd"/>
            <w:color w:val="000088"/>
            <w:sz w:val="24"/>
            <w:szCs w:val="24"/>
          </w:rPr>
          <w:t>catch</w:t>
        </w:r>
        <w:r>
          <w:rPr>
            <w:rStyle w:val="pun"/>
            <w:color w:val="666600"/>
            <w:sz w:val="24"/>
            <w:szCs w:val="24"/>
          </w:rPr>
          <w:t>(</w:t>
        </w:r>
        <w:r>
          <w:rPr>
            <w:rStyle w:val="typ"/>
            <w:color w:val="660066"/>
            <w:sz w:val="24"/>
            <w:szCs w:val="24"/>
          </w:rPr>
          <w:t>FileNotFoundException</w:t>
        </w:r>
        <w:r>
          <w:rPr>
            <w:rStyle w:val="pln"/>
            <w:color w:val="000000"/>
            <w:sz w:val="24"/>
            <w:szCs w:val="24"/>
          </w:rPr>
          <w:t xml:space="preserve"> 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48" w:author="Unknown"/>
          <w:rStyle w:val="pln"/>
          <w:color w:val="000000"/>
          <w:sz w:val="24"/>
          <w:szCs w:val="24"/>
        </w:rPr>
      </w:pPr>
      <w:ins w:id="1949"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50" w:author="Unknown"/>
          <w:rStyle w:val="pln"/>
          <w:color w:val="000000"/>
          <w:sz w:val="24"/>
          <w:szCs w:val="24"/>
        </w:rPr>
      </w:pPr>
      <w:ins w:id="1951" w:author="Unknown">
        <w:r>
          <w:rPr>
            <w:rStyle w:val="pln"/>
            <w:color w:val="000000"/>
            <w:sz w:val="24"/>
            <w:szCs w:val="24"/>
          </w:rPr>
          <w:tab/>
        </w:r>
        <w:r>
          <w:rPr>
            <w:rStyle w:val="pln"/>
            <w:color w:val="000000"/>
            <w:sz w:val="24"/>
            <w:szCs w:val="24"/>
          </w:rPr>
          <w:tab/>
        </w:r>
        <w:r>
          <w:rPr>
            <w:rStyle w:val="pun"/>
            <w:color w:val="666600"/>
            <w:sz w:val="24"/>
            <w:szCs w:val="24"/>
          </w:rPr>
          <w:t>}</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IOException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52" w:author="Unknown"/>
          <w:rStyle w:val="pln"/>
          <w:color w:val="000000"/>
          <w:sz w:val="24"/>
          <w:szCs w:val="24"/>
        </w:rPr>
      </w:pPr>
      <w:ins w:id="1953"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54" w:author="Unknown"/>
          <w:color w:val="666666"/>
          <w:sz w:val="24"/>
          <w:szCs w:val="24"/>
        </w:rPr>
      </w:pPr>
      <w:ins w:id="1955" w:author="Unknown">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1200"/>
        <w:rPr>
          <w:ins w:id="1956" w:author="Unknown"/>
          <w:rFonts w:ascii="Arial" w:hAnsi="Arial" w:cs="Arial"/>
          <w:color w:val="666666"/>
        </w:rPr>
      </w:pPr>
      <w:ins w:id="1957" w:author="Unknown">
        <w:r>
          <w:rPr>
            <w:rFonts w:ascii="Arial" w:hAnsi="Arial" w:cs="Arial"/>
            <w:color w:val="666666"/>
          </w:rPr>
          <w:t>Another way is to remove the FileNotFoundException from multi-catch block.</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58" w:author="Unknown"/>
          <w:rStyle w:val="pln"/>
          <w:color w:val="000000"/>
          <w:sz w:val="24"/>
          <w:szCs w:val="24"/>
        </w:rPr>
      </w:pPr>
      <w:ins w:id="1959" w:author="Unknown">
        <w:r>
          <w:rPr>
            <w:rStyle w:val="pln"/>
            <w:color w:val="000000"/>
            <w:sz w:val="24"/>
            <w:szCs w:val="24"/>
          </w:rPr>
          <w:tab/>
        </w:r>
        <w:r>
          <w:rPr>
            <w:rStyle w:val="pln"/>
            <w:color w:val="000000"/>
            <w:sz w:val="24"/>
            <w:szCs w:val="24"/>
          </w:rPr>
          <w:tab/>
        </w:r>
        <w:r>
          <w:rPr>
            <w:rStyle w:val="kwd"/>
            <w:color w:val="000088"/>
            <w:sz w:val="24"/>
            <w:szCs w:val="24"/>
          </w:rPr>
          <w:t>try</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60" w:author="Unknown"/>
          <w:rStyle w:val="pln"/>
          <w:color w:val="000000"/>
          <w:sz w:val="24"/>
          <w:szCs w:val="24"/>
        </w:rPr>
      </w:pPr>
      <w:ins w:id="1961" w:author="Unknown">
        <w:r>
          <w:rPr>
            <w:rStyle w:val="pln"/>
            <w:color w:val="000000"/>
            <w:sz w:val="24"/>
            <w:szCs w:val="24"/>
          </w:rPr>
          <w:tab/>
        </w:r>
        <w:r>
          <w:rPr>
            <w:rStyle w:val="pln"/>
            <w:color w:val="000000"/>
            <w:sz w:val="24"/>
            <w:szCs w:val="24"/>
          </w:rPr>
          <w:tab/>
        </w:r>
        <w:r>
          <w:rPr>
            <w:rStyle w:val="pln"/>
            <w:color w:val="000000"/>
            <w:sz w:val="24"/>
            <w:szCs w:val="24"/>
          </w:rPr>
          <w:tab/>
          <w:t>testExceptions</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62" w:author="Unknown"/>
          <w:rStyle w:val="pln"/>
          <w:color w:val="000000"/>
          <w:sz w:val="24"/>
          <w:szCs w:val="24"/>
        </w:rPr>
      </w:pPr>
      <w:ins w:id="1963" w:author="Unknown">
        <w:r>
          <w:rPr>
            <w:rStyle w:val="pln"/>
            <w:color w:val="000000"/>
            <w:sz w:val="24"/>
            <w:szCs w:val="24"/>
          </w:rPr>
          <w:tab/>
        </w:r>
        <w:r>
          <w:rPr>
            <w:rStyle w:val="pln"/>
            <w:color w:val="000000"/>
            <w:sz w:val="24"/>
            <w:szCs w:val="24"/>
          </w:rPr>
          <w:tab/>
        </w:r>
        <w:r>
          <w:rPr>
            <w:rStyle w:val="pun"/>
            <w:color w:val="666600"/>
            <w:sz w:val="24"/>
            <w:szCs w:val="24"/>
          </w:rPr>
          <w:t>}</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IOException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64" w:author="Unknown"/>
          <w:rStyle w:val="pln"/>
          <w:color w:val="000000"/>
          <w:sz w:val="24"/>
          <w:szCs w:val="24"/>
        </w:rPr>
      </w:pPr>
      <w:ins w:id="1965"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1966" w:author="Unknown"/>
          <w:color w:val="666666"/>
          <w:sz w:val="24"/>
          <w:szCs w:val="24"/>
        </w:rPr>
      </w:pPr>
      <w:ins w:id="1967" w:author="Unknown">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1200"/>
        <w:rPr>
          <w:ins w:id="1968" w:author="Unknown"/>
          <w:rFonts w:ascii="Arial" w:hAnsi="Arial" w:cs="Arial"/>
          <w:color w:val="666666"/>
        </w:rPr>
      </w:pPr>
      <w:ins w:id="1969" w:author="Unknown">
        <w:r>
          <w:rPr>
            <w:rFonts w:ascii="Arial" w:hAnsi="Arial" w:cs="Arial"/>
            <w:color w:val="666666"/>
          </w:rPr>
          <w:t>You can chose any of these approach based on your catch block code.</w:t>
        </w:r>
      </w:ins>
    </w:p>
    <w:p w:rsidR="00384379" w:rsidRDefault="00384379" w:rsidP="00C306AB">
      <w:pPr>
        <w:numPr>
          <w:ilvl w:val="1"/>
          <w:numId w:val="69"/>
        </w:numPr>
        <w:shd w:val="clear" w:color="auto" w:fill="FFFFFF"/>
        <w:spacing w:before="100" w:beforeAutospacing="1" w:after="100" w:afterAutospacing="1" w:line="390" w:lineRule="atLeast"/>
        <w:ind w:left="1200"/>
        <w:rPr>
          <w:ins w:id="1970" w:author="Unknown"/>
          <w:rFonts w:ascii="Arial" w:hAnsi="Arial" w:cs="Arial"/>
          <w:color w:val="666666"/>
        </w:rPr>
      </w:pPr>
      <w:ins w:id="1971" w:author="Unknown">
        <w:r>
          <w:rPr>
            <w:rStyle w:val="Strong"/>
            <w:rFonts w:ascii="Arial" w:hAnsi="Arial" w:cs="Arial"/>
            <w:color w:val="666666"/>
          </w:rPr>
          <w:t>What is the problem with below program?</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72" w:author="Unknown"/>
          <w:rStyle w:val="pln"/>
          <w:color w:val="000000"/>
          <w:sz w:val="24"/>
          <w:szCs w:val="24"/>
        </w:rPr>
      </w:pPr>
      <w:ins w:id="1973"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exceptions</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74"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75" w:author="Unknown"/>
          <w:rStyle w:val="pln"/>
          <w:color w:val="000000"/>
          <w:sz w:val="24"/>
          <w:szCs w:val="24"/>
        </w:rPr>
      </w:pPr>
      <w:ins w:id="1976"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FileNotFoundException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77" w:author="Unknown"/>
          <w:rStyle w:val="pln"/>
          <w:color w:val="000000"/>
          <w:sz w:val="24"/>
          <w:szCs w:val="24"/>
        </w:rPr>
      </w:pPr>
      <w:ins w:id="1978"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IOException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79"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80" w:author="Unknown"/>
          <w:rStyle w:val="pln"/>
          <w:color w:val="000000"/>
          <w:sz w:val="24"/>
          <w:szCs w:val="24"/>
        </w:rPr>
      </w:pPr>
      <w:ins w:id="1981" w:author="Unknown">
        <w:r>
          <w:rPr>
            <w:rStyle w:val="kwd"/>
            <w:color w:val="000088"/>
            <w:sz w:val="24"/>
            <w:szCs w:val="24"/>
          </w:rPr>
          <w:t>import</w:t>
        </w:r>
        <w:r>
          <w:rPr>
            <w:rStyle w:val="pln"/>
            <w:color w:val="000000"/>
            <w:sz w:val="24"/>
            <w:szCs w:val="24"/>
          </w:rPr>
          <w:t xml:space="preserve"> javax</w:t>
        </w:r>
        <w:r>
          <w:rPr>
            <w:rStyle w:val="pun"/>
            <w:color w:val="666600"/>
            <w:sz w:val="24"/>
            <w:szCs w:val="24"/>
          </w:rPr>
          <w:t>.</w:t>
        </w:r>
        <w:r>
          <w:rPr>
            <w:rStyle w:val="pln"/>
            <w:color w:val="000000"/>
            <w:sz w:val="24"/>
            <w:szCs w:val="24"/>
          </w:rPr>
          <w:t>xml</w:t>
        </w:r>
        <w:r>
          <w:rPr>
            <w:rStyle w:val="pun"/>
            <w:color w:val="666600"/>
            <w:sz w:val="24"/>
            <w:szCs w:val="24"/>
          </w:rPr>
          <w:t>.</w:t>
        </w:r>
        <w:r>
          <w:rPr>
            <w:rStyle w:val="pln"/>
            <w:color w:val="000000"/>
            <w:sz w:val="24"/>
            <w:szCs w:val="24"/>
          </w:rPr>
          <w:t>bind</w:t>
        </w:r>
        <w:r>
          <w:rPr>
            <w:rStyle w:val="pun"/>
            <w:color w:val="666600"/>
            <w:sz w:val="24"/>
            <w:szCs w:val="24"/>
          </w:rPr>
          <w:t>.</w:t>
        </w:r>
        <w:r>
          <w:rPr>
            <w:rStyle w:val="typ"/>
            <w:color w:val="660066"/>
            <w:sz w:val="24"/>
            <w:szCs w:val="24"/>
          </w:rPr>
          <w:t>JAXBException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82"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83" w:author="Unknown"/>
          <w:rStyle w:val="pln"/>
          <w:color w:val="000000"/>
          <w:sz w:val="24"/>
          <w:szCs w:val="24"/>
        </w:rPr>
      </w:pPr>
      <w:ins w:id="1984"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TestException1</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85"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86" w:author="Unknown"/>
          <w:rStyle w:val="pln"/>
          <w:color w:val="000000"/>
          <w:sz w:val="24"/>
          <w:szCs w:val="24"/>
        </w:rPr>
      </w:pPr>
      <w:ins w:id="1987"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88" w:author="Unknown"/>
          <w:rStyle w:val="pln"/>
          <w:color w:val="000000"/>
          <w:sz w:val="24"/>
          <w:szCs w:val="24"/>
        </w:rPr>
      </w:pPr>
      <w:ins w:id="1989" w:author="Unknown">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try</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90" w:author="Unknown"/>
          <w:rStyle w:val="pln"/>
          <w:color w:val="000000"/>
          <w:sz w:val="24"/>
          <w:szCs w:val="24"/>
        </w:rPr>
      </w:pPr>
      <w:ins w:id="1991" w:author="Unknown">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go</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92" w:author="Unknown"/>
          <w:rStyle w:val="pln"/>
          <w:color w:val="000000"/>
          <w:sz w:val="24"/>
          <w:szCs w:val="24"/>
        </w:rPr>
      </w:pPr>
      <w:ins w:id="1993" w:author="Unknown">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IOException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94" w:author="Unknown"/>
          <w:rStyle w:val="pln"/>
          <w:color w:val="000000"/>
          <w:sz w:val="24"/>
          <w:szCs w:val="24"/>
        </w:rPr>
      </w:pPr>
      <w:ins w:id="1995" w:author="Unknown">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96" w:author="Unknown"/>
          <w:rStyle w:val="pln"/>
          <w:color w:val="000000"/>
          <w:sz w:val="24"/>
          <w:szCs w:val="24"/>
        </w:rPr>
      </w:pPr>
      <w:ins w:id="1997" w:author="Unknown">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FileNotFoundException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1998" w:author="Unknown"/>
          <w:rStyle w:val="pln"/>
          <w:color w:val="000000"/>
          <w:sz w:val="24"/>
          <w:szCs w:val="24"/>
        </w:rPr>
      </w:pPr>
      <w:ins w:id="1999" w:author="Unknown">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00" w:author="Unknown"/>
          <w:rStyle w:val="pln"/>
          <w:color w:val="000000"/>
          <w:sz w:val="24"/>
          <w:szCs w:val="24"/>
        </w:rPr>
      </w:pPr>
      <w:ins w:id="2001" w:author="Unknown">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JAXBException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02" w:author="Unknown"/>
          <w:rStyle w:val="pln"/>
          <w:color w:val="000000"/>
          <w:sz w:val="24"/>
          <w:szCs w:val="24"/>
        </w:rPr>
      </w:pPr>
      <w:ins w:id="2003" w:author="Unknown">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04" w:author="Unknown"/>
          <w:rStyle w:val="pln"/>
          <w:color w:val="000000"/>
          <w:sz w:val="24"/>
          <w:szCs w:val="24"/>
        </w:rPr>
      </w:pPr>
      <w:ins w:id="2005" w:author="Unknown">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06" w:author="Unknown"/>
          <w:rStyle w:val="pln"/>
          <w:color w:val="000000"/>
          <w:sz w:val="24"/>
          <w:szCs w:val="24"/>
        </w:rPr>
      </w:pPr>
      <w:ins w:id="2007"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08"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09" w:author="Unknown"/>
          <w:rStyle w:val="pln"/>
          <w:color w:val="000000"/>
          <w:sz w:val="24"/>
          <w:szCs w:val="24"/>
        </w:rPr>
      </w:pPr>
      <w:ins w:id="2010" w:author="Unknown">
        <w:r>
          <w:rPr>
            <w:rStyle w:val="pln"/>
            <w:color w:val="000000"/>
            <w:sz w:val="24"/>
            <w:szCs w:val="24"/>
          </w:rPr>
          <w:lastRenderedPageBreak/>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go</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IOException</w:t>
        </w:r>
        <w:r>
          <w:rPr>
            <w:rStyle w:val="pun"/>
            <w:color w:val="666600"/>
            <w:sz w:val="24"/>
            <w:szCs w:val="24"/>
          </w:rPr>
          <w:t>,</w:t>
        </w:r>
        <w:r>
          <w:rPr>
            <w:rStyle w:val="pln"/>
            <w:color w:val="000000"/>
            <w:sz w:val="24"/>
            <w:szCs w:val="24"/>
          </w:rPr>
          <w:t xml:space="preserve"> </w:t>
        </w:r>
        <w:r>
          <w:rPr>
            <w:rStyle w:val="typ"/>
            <w:color w:val="660066"/>
            <w:sz w:val="24"/>
            <w:szCs w:val="24"/>
          </w:rPr>
          <w:t>JAXBException</w:t>
        </w:r>
        <w:r>
          <w:rPr>
            <w:rStyle w:val="pun"/>
            <w:color w:val="666600"/>
            <w:sz w:val="24"/>
            <w:szCs w:val="24"/>
          </w:rPr>
          <w:t>,</w:t>
        </w:r>
        <w:r>
          <w:rPr>
            <w:rStyle w:val="pln"/>
            <w:color w:val="000000"/>
            <w:sz w:val="24"/>
            <w:szCs w:val="24"/>
          </w:rPr>
          <w:t xml:space="preserve"> </w:t>
        </w:r>
        <w:r>
          <w:rPr>
            <w:rStyle w:val="typ"/>
            <w:color w:val="660066"/>
            <w:sz w:val="24"/>
            <w:szCs w:val="24"/>
          </w:rPr>
          <w:t>FileNotFoundException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11" w:author="Unknown"/>
          <w:rStyle w:val="pln"/>
          <w:color w:val="000000"/>
          <w:sz w:val="24"/>
          <w:szCs w:val="24"/>
        </w:rPr>
      </w:pPr>
      <w:ins w:id="2012" w:author="Unknown">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13" w:author="Unknown"/>
          <w:rStyle w:val="pln"/>
          <w:color w:val="000000"/>
          <w:sz w:val="24"/>
          <w:szCs w:val="24"/>
        </w:rPr>
      </w:pPr>
      <w:ins w:id="2014"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15" w:author="Unknown"/>
          <w:color w:val="666666"/>
          <w:sz w:val="24"/>
          <w:szCs w:val="24"/>
        </w:rPr>
      </w:pPr>
      <w:ins w:id="2016" w:author="Unknown">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1200"/>
        <w:rPr>
          <w:ins w:id="2017" w:author="Unknown"/>
          <w:rFonts w:ascii="Arial" w:hAnsi="Arial" w:cs="Arial"/>
          <w:color w:val="666666"/>
        </w:rPr>
      </w:pPr>
      <w:ins w:id="2018" w:author="Unknown">
        <w:r>
          <w:rPr>
            <w:rFonts w:ascii="Arial" w:hAnsi="Arial" w:cs="Arial"/>
            <w:color w:val="666666"/>
          </w:rPr>
          <w:t>The program won’t compile because FileNotFoundException is subclass of IOException, so the catch block of FileNotFoundException is unreachable and you will get error message as “Unreachable catch block for FileNotFoundException. It is already handled by the catch block for IOException”.</w:t>
        </w:r>
      </w:ins>
    </w:p>
    <w:p w:rsidR="00384379" w:rsidRDefault="00384379" w:rsidP="00384379">
      <w:pPr>
        <w:pStyle w:val="NormalWeb"/>
        <w:shd w:val="clear" w:color="auto" w:fill="FFFFFF"/>
        <w:spacing w:before="0" w:beforeAutospacing="0" w:after="390" w:afterAutospacing="0" w:line="390" w:lineRule="atLeast"/>
        <w:ind w:left="1200"/>
        <w:rPr>
          <w:ins w:id="2019" w:author="Unknown"/>
          <w:rFonts w:ascii="Arial" w:hAnsi="Arial" w:cs="Arial"/>
          <w:color w:val="666666"/>
        </w:rPr>
      </w:pPr>
      <w:ins w:id="2020" w:author="Unknown">
        <w:r>
          <w:rPr>
            <w:rFonts w:ascii="Arial" w:hAnsi="Arial" w:cs="Arial"/>
            <w:color w:val="666666"/>
          </w:rPr>
          <w:t>You need to fix the catch block order to solve this issue.</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21" w:author="Unknown"/>
          <w:rStyle w:val="pln"/>
          <w:color w:val="000000"/>
          <w:sz w:val="24"/>
          <w:szCs w:val="24"/>
        </w:rPr>
      </w:pPr>
      <w:ins w:id="2022" w:author="Unknown">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try</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23" w:author="Unknown"/>
          <w:rStyle w:val="pln"/>
          <w:color w:val="000000"/>
          <w:sz w:val="24"/>
          <w:szCs w:val="24"/>
        </w:rPr>
      </w:pPr>
      <w:ins w:id="2024" w:author="Unknown">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go</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25" w:author="Unknown"/>
          <w:rStyle w:val="pln"/>
          <w:color w:val="000000"/>
          <w:sz w:val="24"/>
          <w:szCs w:val="24"/>
        </w:rPr>
      </w:pPr>
      <w:ins w:id="2026" w:author="Unknown">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FileNotFoundException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27" w:author="Unknown"/>
          <w:rStyle w:val="pln"/>
          <w:color w:val="000000"/>
          <w:sz w:val="24"/>
          <w:szCs w:val="24"/>
        </w:rPr>
      </w:pPr>
      <w:ins w:id="2028" w:author="Unknown">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29" w:author="Unknown"/>
          <w:rStyle w:val="pln"/>
          <w:color w:val="000000"/>
          <w:sz w:val="24"/>
          <w:szCs w:val="24"/>
        </w:rPr>
      </w:pPr>
      <w:ins w:id="2030" w:author="Unknown">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IOException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31" w:author="Unknown"/>
          <w:rStyle w:val="pln"/>
          <w:color w:val="000000"/>
          <w:sz w:val="24"/>
          <w:szCs w:val="24"/>
        </w:rPr>
      </w:pPr>
      <w:ins w:id="2032" w:author="Unknown">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33" w:author="Unknown"/>
          <w:rStyle w:val="pln"/>
          <w:color w:val="000000"/>
          <w:sz w:val="24"/>
          <w:szCs w:val="24"/>
        </w:rPr>
      </w:pPr>
      <w:ins w:id="2034" w:author="Unknown">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JAXBException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35" w:author="Unknown"/>
          <w:rStyle w:val="pln"/>
          <w:color w:val="000000"/>
          <w:sz w:val="24"/>
          <w:szCs w:val="24"/>
        </w:rPr>
      </w:pPr>
      <w:ins w:id="2036" w:author="Unknown">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37" w:author="Unknown"/>
          <w:color w:val="666666"/>
          <w:sz w:val="24"/>
          <w:szCs w:val="24"/>
        </w:rPr>
      </w:pPr>
      <w:ins w:id="2038" w:author="Unknown">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1200"/>
        <w:rPr>
          <w:ins w:id="2039" w:author="Unknown"/>
          <w:rFonts w:ascii="Arial" w:hAnsi="Arial" w:cs="Arial"/>
          <w:color w:val="666666"/>
        </w:rPr>
      </w:pPr>
      <w:ins w:id="2040" w:author="Unknown">
        <w:r>
          <w:rPr>
            <w:rFonts w:ascii="Arial" w:hAnsi="Arial" w:cs="Arial"/>
            <w:color w:val="666666"/>
          </w:rPr>
          <w:lastRenderedPageBreak/>
          <w:t>Notice that JAXBException is not related to IOException or FileNotFoundException and can be put anywhere in above catch block hierarchy.</w:t>
        </w:r>
      </w:ins>
    </w:p>
    <w:p w:rsidR="00384379" w:rsidRDefault="00384379" w:rsidP="00C306AB">
      <w:pPr>
        <w:numPr>
          <w:ilvl w:val="1"/>
          <w:numId w:val="69"/>
        </w:numPr>
        <w:shd w:val="clear" w:color="auto" w:fill="FFFFFF"/>
        <w:spacing w:before="100" w:beforeAutospacing="1" w:after="100" w:afterAutospacing="1" w:line="390" w:lineRule="atLeast"/>
        <w:ind w:left="1200"/>
        <w:rPr>
          <w:ins w:id="2041" w:author="Unknown"/>
          <w:rFonts w:ascii="Arial" w:hAnsi="Arial" w:cs="Arial"/>
          <w:color w:val="666666"/>
        </w:rPr>
      </w:pPr>
      <w:ins w:id="2042" w:author="Unknown">
        <w:r>
          <w:rPr>
            <w:rStyle w:val="Strong"/>
            <w:rFonts w:ascii="Arial" w:hAnsi="Arial" w:cs="Arial"/>
            <w:color w:val="666666"/>
          </w:rPr>
          <w:t>What is the problem with below program?</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43" w:author="Unknown"/>
          <w:rStyle w:val="pln"/>
          <w:color w:val="000000"/>
          <w:sz w:val="24"/>
          <w:szCs w:val="24"/>
        </w:rPr>
      </w:pPr>
      <w:ins w:id="2044"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exceptions</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45"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46" w:author="Unknown"/>
          <w:rStyle w:val="pln"/>
          <w:color w:val="000000"/>
          <w:sz w:val="24"/>
          <w:szCs w:val="24"/>
        </w:rPr>
      </w:pPr>
      <w:ins w:id="2047"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IOException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48"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49" w:author="Unknown"/>
          <w:rStyle w:val="pln"/>
          <w:color w:val="000000"/>
          <w:sz w:val="24"/>
          <w:szCs w:val="24"/>
        </w:rPr>
      </w:pPr>
      <w:ins w:id="2050" w:author="Unknown">
        <w:r>
          <w:rPr>
            <w:rStyle w:val="kwd"/>
            <w:color w:val="000088"/>
            <w:sz w:val="24"/>
            <w:szCs w:val="24"/>
          </w:rPr>
          <w:t>import</w:t>
        </w:r>
        <w:r>
          <w:rPr>
            <w:rStyle w:val="pln"/>
            <w:color w:val="000000"/>
            <w:sz w:val="24"/>
            <w:szCs w:val="24"/>
          </w:rPr>
          <w:t xml:space="preserve"> javax</w:t>
        </w:r>
        <w:r>
          <w:rPr>
            <w:rStyle w:val="pun"/>
            <w:color w:val="666600"/>
            <w:sz w:val="24"/>
            <w:szCs w:val="24"/>
          </w:rPr>
          <w:t>.</w:t>
        </w:r>
        <w:r>
          <w:rPr>
            <w:rStyle w:val="pln"/>
            <w:color w:val="000000"/>
            <w:sz w:val="24"/>
            <w:szCs w:val="24"/>
          </w:rPr>
          <w:t>xml</w:t>
        </w:r>
        <w:r>
          <w:rPr>
            <w:rStyle w:val="pun"/>
            <w:color w:val="666600"/>
            <w:sz w:val="24"/>
            <w:szCs w:val="24"/>
          </w:rPr>
          <w:t>.</w:t>
        </w:r>
        <w:r>
          <w:rPr>
            <w:rStyle w:val="pln"/>
            <w:color w:val="000000"/>
            <w:sz w:val="24"/>
            <w:szCs w:val="24"/>
          </w:rPr>
          <w:t>bind</w:t>
        </w:r>
        <w:r>
          <w:rPr>
            <w:rStyle w:val="pun"/>
            <w:color w:val="666600"/>
            <w:sz w:val="24"/>
            <w:szCs w:val="24"/>
          </w:rPr>
          <w:t>.</w:t>
        </w:r>
        <w:r>
          <w:rPr>
            <w:rStyle w:val="typ"/>
            <w:color w:val="660066"/>
            <w:sz w:val="24"/>
            <w:szCs w:val="24"/>
          </w:rPr>
          <w:t>JAXBException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51"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52" w:author="Unknown"/>
          <w:rStyle w:val="pln"/>
          <w:color w:val="000000"/>
          <w:sz w:val="24"/>
          <w:szCs w:val="24"/>
        </w:rPr>
      </w:pPr>
      <w:ins w:id="2053"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TestException2</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54"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55" w:author="Unknown"/>
          <w:rStyle w:val="pln"/>
          <w:color w:val="000000"/>
          <w:sz w:val="24"/>
          <w:szCs w:val="24"/>
        </w:rPr>
      </w:pPr>
      <w:ins w:id="2056"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57" w:author="Unknown"/>
          <w:rStyle w:val="pln"/>
          <w:color w:val="000000"/>
          <w:sz w:val="24"/>
          <w:szCs w:val="24"/>
        </w:rPr>
      </w:pPr>
      <w:ins w:id="2058" w:author="Unknown">
        <w:r>
          <w:rPr>
            <w:rStyle w:val="pln"/>
            <w:color w:val="000000"/>
            <w:sz w:val="24"/>
            <w:szCs w:val="24"/>
          </w:rPr>
          <w:tab/>
        </w:r>
        <w:r>
          <w:rPr>
            <w:rStyle w:val="pln"/>
            <w:color w:val="000000"/>
            <w:sz w:val="24"/>
            <w:szCs w:val="24"/>
          </w:rPr>
          <w:tab/>
        </w:r>
        <w:r>
          <w:rPr>
            <w:rStyle w:val="kwd"/>
            <w:color w:val="000088"/>
            <w:sz w:val="24"/>
            <w:szCs w:val="24"/>
          </w:rPr>
          <w:t>try</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59" w:author="Unknown"/>
          <w:rStyle w:val="pln"/>
          <w:color w:val="000000"/>
          <w:sz w:val="24"/>
          <w:szCs w:val="24"/>
        </w:rPr>
      </w:pPr>
      <w:ins w:id="2060" w:author="Unknown">
        <w:r>
          <w:rPr>
            <w:rStyle w:val="pln"/>
            <w:color w:val="000000"/>
            <w:sz w:val="24"/>
            <w:szCs w:val="24"/>
          </w:rPr>
          <w:tab/>
        </w:r>
        <w:r>
          <w:rPr>
            <w:rStyle w:val="pln"/>
            <w:color w:val="000000"/>
            <w:sz w:val="24"/>
            <w:szCs w:val="24"/>
          </w:rPr>
          <w:tab/>
        </w:r>
        <w:r>
          <w:rPr>
            <w:rStyle w:val="pln"/>
            <w:color w:val="000000"/>
            <w:sz w:val="24"/>
            <w:szCs w:val="24"/>
          </w:rPr>
          <w:tab/>
          <w:t>foo</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61" w:author="Unknown"/>
          <w:rStyle w:val="pln"/>
          <w:color w:val="000000"/>
          <w:sz w:val="24"/>
          <w:szCs w:val="24"/>
        </w:rPr>
      </w:pPr>
      <w:ins w:id="2062" w:author="Unknown">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IOException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63" w:author="Unknown"/>
          <w:rStyle w:val="pln"/>
          <w:color w:val="000000"/>
          <w:sz w:val="24"/>
          <w:szCs w:val="24"/>
        </w:rPr>
      </w:pPr>
      <w:ins w:id="2064"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65" w:author="Unknown"/>
          <w:rStyle w:val="pln"/>
          <w:color w:val="000000"/>
          <w:sz w:val="24"/>
          <w:szCs w:val="24"/>
        </w:rPr>
      </w:pPr>
      <w:ins w:id="2066" w:author="Unknown">
        <w:r>
          <w:rPr>
            <w:rStyle w:val="pln"/>
            <w:color w:val="000000"/>
            <w:sz w:val="24"/>
            <w:szCs w:val="24"/>
          </w:rPr>
          <w:tab/>
        </w:r>
        <w:r>
          <w:rPr>
            <w:rStyle w:val="pln"/>
            <w:color w:val="000000"/>
            <w:sz w:val="24"/>
            <w:szCs w:val="24"/>
          </w:rPr>
          <w:tab/>
        </w:r>
        <w:r>
          <w:rPr>
            <w:rStyle w:val="pun"/>
            <w:color w:val="666600"/>
            <w:sz w:val="24"/>
            <w:szCs w:val="24"/>
          </w:rPr>
          <w:t>}</w:t>
        </w:r>
        <w:r>
          <w:rPr>
            <w:rStyle w:val="kwd"/>
            <w:color w:val="000088"/>
            <w:sz w:val="24"/>
            <w:szCs w:val="24"/>
          </w:rPr>
          <w:t>catch</w:t>
        </w:r>
        <w:r>
          <w:rPr>
            <w:rStyle w:val="pun"/>
            <w:color w:val="666600"/>
            <w:sz w:val="24"/>
            <w:szCs w:val="24"/>
          </w:rPr>
          <w:t>(</w:t>
        </w:r>
        <w:r>
          <w:rPr>
            <w:rStyle w:val="typ"/>
            <w:color w:val="660066"/>
            <w:sz w:val="24"/>
            <w:szCs w:val="24"/>
          </w:rPr>
          <w:t>JAXBException</w:t>
        </w:r>
        <w:r>
          <w:rPr>
            <w:rStyle w:val="pln"/>
            <w:color w:val="000000"/>
            <w:sz w:val="24"/>
            <w:szCs w:val="24"/>
          </w:rPr>
          <w:t xml:space="preserve"> 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67" w:author="Unknown"/>
          <w:rStyle w:val="pln"/>
          <w:color w:val="000000"/>
          <w:sz w:val="24"/>
          <w:szCs w:val="24"/>
        </w:rPr>
      </w:pPr>
      <w:ins w:id="2068"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69" w:author="Unknown"/>
          <w:rStyle w:val="pln"/>
          <w:color w:val="000000"/>
          <w:sz w:val="24"/>
          <w:szCs w:val="24"/>
        </w:rPr>
      </w:pPr>
      <w:ins w:id="2070" w:author="Unknown">
        <w:r>
          <w:rPr>
            <w:rStyle w:val="pln"/>
            <w:color w:val="000000"/>
            <w:sz w:val="24"/>
            <w:szCs w:val="24"/>
          </w:rPr>
          <w:tab/>
        </w:r>
        <w:r>
          <w:rPr>
            <w:rStyle w:val="pln"/>
            <w:color w:val="000000"/>
            <w:sz w:val="24"/>
            <w:szCs w:val="24"/>
          </w:rPr>
          <w:tab/>
        </w:r>
        <w:r>
          <w:rPr>
            <w:rStyle w:val="pun"/>
            <w:color w:val="666600"/>
            <w:sz w:val="24"/>
            <w:szCs w:val="24"/>
          </w:rPr>
          <w:t>}</w:t>
        </w:r>
        <w:r>
          <w:rPr>
            <w:rStyle w:val="kwd"/>
            <w:color w:val="000088"/>
            <w:sz w:val="24"/>
            <w:szCs w:val="24"/>
          </w:rPr>
          <w:t>catch</w:t>
        </w:r>
        <w:r>
          <w:rPr>
            <w:rStyle w:val="pun"/>
            <w:color w:val="666600"/>
            <w:sz w:val="24"/>
            <w:szCs w:val="24"/>
          </w:rPr>
          <w:t>(</w:t>
        </w:r>
        <w:r>
          <w:rPr>
            <w:rStyle w:val="typ"/>
            <w:color w:val="660066"/>
            <w:sz w:val="24"/>
            <w:szCs w:val="24"/>
          </w:rPr>
          <w:t>NullPointerException</w:t>
        </w:r>
        <w:r>
          <w:rPr>
            <w:rStyle w:val="pln"/>
            <w:color w:val="000000"/>
            <w:sz w:val="24"/>
            <w:szCs w:val="24"/>
          </w:rPr>
          <w:t xml:space="preserve"> 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71" w:author="Unknown"/>
          <w:rStyle w:val="pln"/>
          <w:color w:val="000000"/>
          <w:sz w:val="24"/>
          <w:szCs w:val="24"/>
        </w:rPr>
      </w:pPr>
      <w:ins w:id="2072"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73" w:author="Unknown"/>
          <w:rStyle w:val="pln"/>
          <w:color w:val="000000"/>
          <w:sz w:val="24"/>
          <w:szCs w:val="24"/>
        </w:rPr>
      </w:pPr>
      <w:ins w:id="2074" w:author="Unknown">
        <w:r>
          <w:rPr>
            <w:rStyle w:val="pln"/>
            <w:color w:val="000000"/>
            <w:sz w:val="24"/>
            <w:szCs w:val="24"/>
          </w:rPr>
          <w:lastRenderedPageBreak/>
          <w:tab/>
        </w:r>
        <w:r>
          <w:rPr>
            <w:rStyle w:val="pln"/>
            <w:color w:val="000000"/>
            <w:sz w:val="24"/>
            <w:szCs w:val="24"/>
          </w:rPr>
          <w:tab/>
        </w:r>
        <w:r>
          <w:rPr>
            <w:rStyle w:val="pun"/>
            <w:color w:val="666600"/>
            <w:sz w:val="24"/>
            <w:szCs w:val="24"/>
          </w:rPr>
          <w:t>}</w:t>
        </w:r>
        <w:r>
          <w:rPr>
            <w:rStyle w:val="kwd"/>
            <w:color w:val="000088"/>
            <w:sz w:val="24"/>
            <w:szCs w:val="24"/>
          </w:rPr>
          <w:t>catch</w:t>
        </w:r>
        <w:r>
          <w:rPr>
            <w:rStyle w:val="pun"/>
            <w:color w:val="666600"/>
            <w:sz w:val="24"/>
            <w:szCs w:val="24"/>
          </w:rPr>
          <w:t>(</w:t>
        </w:r>
        <w:r>
          <w:rPr>
            <w:rStyle w:val="typ"/>
            <w:color w:val="660066"/>
            <w:sz w:val="24"/>
            <w:szCs w:val="24"/>
          </w:rPr>
          <w:t>Exception</w:t>
        </w:r>
        <w:r>
          <w:rPr>
            <w:rStyle w:val="pln"/>
            <w:color w:val="000000"/>
            <w:sz w:val="24"/>
            <w:szCs w:val="24"/>
          </w:rPr>
          <w:t xml:space="preserve"> 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75" w:author="Unknown"/>
          <w:rStyle w:val="pln"/>
          <w:color w:val="000000"/>
          <w:sz w:val="24"/>
          <w:szCs w:val="24"/>
        </w:rPr>
      </w:pPr>
      <w:ins w:id="2076"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77" w:author="Unknown"/>
          <w:rStyle w:val="pln"/>
          <w:color w:val="000000"/>
          <w:sz w:val="24"/>
          <w:szCs w:val="24"/>
        </w:rPr>
      </w:pPr>
      <w:ins w:id="2078" w:author="Unknown">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79" w:author="Unknown"/>
          <w:rStyle w:val="pln"/>
          <w:color w:val="000000"/>
          <w:sz w:val="24"/>
          <w:szCs w:val="24"/>
        </w:rPr>
      </w:pPr>
      <w:ins w:id="2080"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81"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82" w:author="Unknown"/>
          <w:rStyle w:val="pln"/>
          <w:color w:val="000000"/>
          <w:sz w:val="24"/>
          <w:szCs w:val="24"/>
        </w:rPr>
      </w:pPr>
      <w:ins w:id="2083"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foo</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IOException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84" w:author="Unknown"/>
          <w:rStyle w:val="pln"/>
          <w:color w:val="000000"/>
          <w:sz w:val="24"/>
          <w:szCs w:val="24"/>
        </w:rPr>
      </w:pPr>
      <w:ins w:id="2085" w:author="Unknown">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86" w:author="Unknown"/>
          <w:rStyle w:val="pln"/>
          <w:color w:val="000000"/>
          <w:sz w:val="24"/>
          <w:szCs w:val="24"/>
        </w:rPr>
      </w:pPr>
      <w:ins w:id="2087"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088" w:author="Unknown"/>
          <w:color w:val="666666"/>
          <w:sz w:val="24"/>
          <w:szCs w:val="24"/>
        </w:rPr>
      </w:pPr>
      <w:ins w:id="2089" w:author="Unknown">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1200"/>
        <w:rPr>
          <w:ins w:id="2090" w:author="Unknown"/>
          <w:rFonts w:ascii="Arial" w:hAnsi="Arial" w:cs="Arial"/>
          <w:color w:val="666666"/>
        </w:rPr>
      </w:pPr>
      <w:ins w:id="2091" w:author="Unknown">
        <w:r>
          <w:rPr>
            <w:rFonts w:ascii="Arial" w:hAnsi="Arial" w:cs="Arial"/>
            <w:color w:val="666666"/>
          </w:rPr>
          <w:t>The program won’t compile because JAXBException is a checked exception and foo() method should throw this exception to catch in the calling method. You will get error message as “Unreachable catch block for JAXBException. This exception is never thrown from the try statement body”.</w:t>
        </w:r>
      </w:ins>
    </w:p>
    <w:p w:rsidR="00384379" w:rsidRDefault="00384379" w:rsidP="00384379">
      <w:pPr>
        <w:pStyle w:val="NormalWeb"/>
        <w:shd w:val="clear" w:color="auto" w:fill="FFFFFF"/>
        <w:spacing w:before="0" w:beforeAutospacing="0" w:after="390" w:afterAutospacing="0" w:line="390" w:lineRule="atLeast"/>
        <w:ind w:left="1200"/>
        <w:rPr>
          <w:ins w:id="2092" w:author="Unknown"/>
          <w:rFonts w:ascii="Arial" w:hAnsi="Arial" w:cs="Arial"/>
          <w:color w:val="666666"/>
        </w:rPr>
      </w:pPr>
      <w:ins w:id="2093" w:author="Unknown">
        <w:r>
          <w:rPr>
            <w:rFonts w:ascii="Arial" w:hAnsi="Arial" w:cs="Arial"/>
            <w:color w:val="666666"/>
          </w:rPr>
          <w:t>To solve this issue, you will have to remove the catch block of JAXBException.</w:t>
        </w:r>
      </w:ins>
    </w:p>
    <w:p w:rsidR="00384379" w:rsidRDefault="00384379" w:rsidP="00384379">
      <w:pPr>
        <w:pStyle w:val="NormalWeb"/>
        <w:shd w:val="clear" w:color="auto" w:fill="FFFFFF"/>
        <w:spacing w:before="0" w:beforeAutospacing="0" w:after="390" w:afterAutospacing="0" w:line="390" w:lineRule="atLeast"/>
        <w:ind w:left="1200"/>
        <w:rPr>
          <w:ins w:id="2094" w:author="Unknown"/>
          <w:rFonts w:ascii="Arial" w:hAnsi="Arial" w:cs="Arial"/>
          <w:color w:val="666666"/>
        </w:rPr>
      </w:pPr>
      <w:ins w:id="2095" w:author="Unknown">
        <w:r>
          <w:rPr>
            <w:rFonts w:ascii="Arial" w:hAnsi="Arial" w:cs="Arial"/>
            <w:color w:val="666666"/>
          </w:rPr>
          <w:t>Notice that catching NullPointerException is valid because it’s an unchecked exception.</w:t>
        </w:r>
      </w:ins>
    </w:p>
    <w:p w:rsidR="00384379" w:rsidRDefault="00384379" w:rsidP="00C306AB">
      <w:pPr>
        <w:numPr>
          <w:ilvl w:val="1"/>
          <w:numId w:val="69"/>
        </w:numPr>
        <w:shd w:val="clear" w:color="auto" w:fill="FFFFFF"/>
        <w:spacing w:before="100" w:beforeAutospacing="1" w:after="100" w:afterAutospacing="1" w:line="390" w:lineRule="atLeast"/>
        <w:ind w:left="1200"/>
        <w:rPr>
          <w:ins w:id="2096" w:author="Unknown"/>
          <w:rFonts w:ascii="Arial" w:hAnsi="Arial" w:cs="Arial"/>
          <w:color w:val="666666"/>
        </w:rPr>
      </w:pPr>
      <w:ins w:id="2097" w:author="Unknown">
        <w:r>
          <w:rPr>
            <w:rStyle w:val="Strong"/>
            <w:rFonts w:ascii="Arial" w:hAnsi="Arial" w:cs="Arial"/>
            <w:color w:val="666666"/>
          </w:rPr>
          <w:t>What is the problem with below program?</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098" w:author="Unknown"/>
          <w:rStyle w:val="pln"/>
          <w:color w:val="000000"/>
          <w:sz w:val="24"/>
          <w:szCs w:val="24"/>
        </w:rPr>
      </w:pPr>
      <w:ins w:id="2099"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exceptions</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00"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01" w:author="Unknown"/>
          <w:rStyle w:val="pln"/>
          <w:color w:val="000000"/>
          <w:sz w:val="24"/>
          <w:szCs w:val="24"/>
        </w:rPr>
      </w:pPr>
      <w:ins w:id="2102"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TestException3</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03"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04" w:author="Unknown"/>
          <w:rStyle w:val="pln"/>
          <w:color w:val="000000"/>
          <w:sz w:val="24"/>
          <w:szCs w:val="24"/>
        </w:rPr>
      </w:pPr>
      <w:ins w:id="2105"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06" w:author="Unknown"/>
          <w:rStyle w:val="pln"/>
          <w:color w:val="000000"/>
          <w:sz w:val="24"/>
          <w:szCs w:val="24"/>
        </w:rPr>
      </w:pPr>
      <w:ins w:id="2107" w:author="Unknown">
        <w:r>
          <w:rPr>
            <w:rStyle w:val="pln"/>
            <w:color w:val="000000"/>
            <w:sz w:val="24"/>
            <w:szCs w:val="24"/>
          </w:rPr>
          <w:tab/>
        </w:r>
        <w:r>
          <w:rPr>
            <w:rStyle w:val="pln"/>
            <w:color w:val="000000"/>
            <w:sz w:val="24"/>
            <w:szCs w:val="24"/>
          </w:rPr>
          <w:tab/>
        </w:r>
        <w:r>
          <w:rPr>
            <w:rStyle w:val="kwd"/>
            <w:color w:val="000088"/>
            <w:sz w:val="24"/>
            <w:szCs w:val="24"/>
          </w:rPr>
          <w:t>try</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08" w:author="Unknown"/>
          <w:rStyle w:val="pln"/>
          <w:color w:val="000000"/>
          <w:sz w:val="24"/>
          <w:szCs w:val="24"/>
        </w:rPr>
      </w:pPr>
      <w:ins w:id="2109" w:author="Unknown">
        <w:r>
          <w:rPr>
            <w:rStyle w:val="pln"/>
            <w:color w:val="000000"/>
            <w:sz w:val="24"/>
            <w:szCs w:val="24"/>
          </w:rPr>
          <w:tab/>
        </w:r>
        <w:r>
          <w:rPr>
            <w:rStyle w:val="pln"/>
            <w:color w:val="000000"/>
            <w:sz w:val="24"/>
            <w:szCs w:val="24"/>
          </w:rPr>
          <w:tab/>
          <w:t>bar</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10" w:author="Unknown"/>
          <w:rStyle w:val="pln"/>
          <w:color w:val="000000"/>
          <w:sz w:val="24"/>
          <w:szCs w:val="24"/>
        </w:rPr>
      </w:pPr>
      <w:ins w:id="2111" w:author="Unknown">
        <w:r>
          <w:rPr>
            <w:rStyle w:val="pln"/>
            <w:color w:val="000000"/>
            <w:sz w:val="24"/>
            <w:szCs w:val="24"/>
          </w:rPr>
          <w:tab/>
        </w:r>
        <w:r>
          <w:rPr>
            <w:rStyle w:val="pln"/>
            <w:color w:val="000000"/>
            <w:sz w:val="24"/>
            <w:szCs w:val="24"/>
          </w:rPr>
          <w:tab/>
        </w:r>
        <w:r>
          <w:rPr>
            <w:rStyle w:val="pun"/>
            <w:color w:val="666600"/>
            <w:sz w:val="24"/>
            <w:szCs w:val="24"/>
          </w:rPr>
          <w:t>}</w:t>
        </w:r>
        <w:r>
          <w:rPr>
            <w:rStyle w:val="kwd"/>
            <w:color w:val="000088"/>
            <w:sz w:val="24"/>
            <w:szCs w:val="24"/>
          </w:rPr>
          <w:t>catch</w:t>
        </w:r>
        <w:r>
          <w:rPr>
            <w:rStyle w:val="pun"/>
            <w:color w:val="666600"/>
            <w:sz w:val="24"/>
            <w:szCs w:val="24"/>
          </w:rPr>
          <w:t>(</w:t>
        </w:r>
        <w:r>
          <w:rPr>
            <w:rStyle w:val="typ"/>
            <w:color w:val="660066"/>
            <w:sz w:val="24"/>
            <w:szCs w:val="24"/>
          </w:rPr>
          <w:t>NullPointerException</w:t>
        </w:r>
        <w:r>
          <w:rPr>
            <w:rStyle w:val="pln"/>
            <w:color w:val="000000"/>
            <w:sz w:val="24"/>
            <w:szCs w:val="24"/>
          </w:rPr>
          <w:t xml:space="preserve"> 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12" w:author="Unknown"/>
          <w:rStyle w:val="pln"/>
          <w:color w:val="000000"/>
          <w:sz w:val="24"/>
          <w:szCs w:val="24"/>
        </w:rPr>
      </w:pPr>
      <w:ins w:id="2113"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14" w:author="Unknown"/>
          <w:rStyle w:val="pln"/>
          <w:color w:val="000000"/>
          <w:sz w:val="24"/>
          <w:szCs w:val="24"/>
        </w:rPr>
      </w:pPr>
      <w:ins w:id="2115" w:author="Unknown">
        <w:r>
          <w:rPr>
            <w:rStyle w:val="pln"/>
            <w:color w:val="000000"/>
            <w:sz w:val="24"/>
            <w:szCs w:val="24"/>
          </w:rPr>
          <w:tab/>
        </w:r>
        <w:r>
          <w:rPr>
            <w:rStyle w:val="pln"/>
            <w:color w:val="000000"/>
            <w:sz w:val="24"/>
            <w:szCs w:val="24"/>
          </w:rPr>
          <w:tab/>
        </w:r>
        <w:r>
          <w:rPr>
            <w:rStyle w:val="pun"/>
            <w:color w:val="666600"/>
            <w:sz w:val="24"/>
            <w:szCs w:val="24"/>
          </w:rPr>
          <w:t>}</w:t>
        </w:r>
        <w:r>
          <w:rPr>
            <w:rStyle w:val="kwd"/>
            <w:color w:val="000088"/>
            <w:sz w:val="24"/>
            <w:szCs w:val="24"/>
          </w:rPr>
          <w:t>catch</w:t>
        </w:r>
        <w:r>
          <w:rPr>
            <w:rStyle w:val="pun"/>
            <w:color w:val="666600"/>
            <w:sz w:val="24"/>
            <w:szCs w:val="24"/>
          </w:rPr>
          <w:t>(</w:t>
        </w:r>
        <w:r>
          <w:rPr>
            <w:rStyle w:val="typ"/>
            <w:color w:val="660066"/>
            <w:sz w:val="24"/>
            <w:szCs w:val="24"/>
          </w:rPr>
          <w:t>Exception</w:t>
        </w:r>
        <w:r>
          <w:rPr>
            <w:rStyle w:val="pln"/>
            <w:color w:val="000000"/>
            <w:sz w:val="24"/>
            <w:szCs w:val="24"/>
          </w:rPr>
          <w:t xml:space="preserve"> 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16" w:author="Unknown"/>
          <w:rStyle w:val="pln"/>
          <w:color w:val="000000"/>
          <w:sz w:val="24"/>
          <w:szCs w:val="24"/>
        </w:rPr>
      </w:pPr>
      <w:ins w:id="2117"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18" w:author="Unknown"/>
          <w:rStyle w:val="pln"/>
          <w:color w:val="000000"/>
          <w:sz w:val="24"/>
          <w:szCs w:val="24"/>
        </w:rPr>
      </w:pPr>
      <w:ins w:id="2119" w:author="Unknown">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20" w:author="Unknown"/>
          <w:rStyle w:val="pln"/>
          <w:color w:val="000000"/>
          <w:sz w:val="24"/>
          <w:szCs w:val="24"/>
        </w:rPr>
      </w:pPr>
      <w:ins w:id="2121" w:author="Unknown">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22" w:author="Unknown"/>
          <w:rStyle w:val="pln"/>
          <w:color w:val="000000"/>
          <w:sz w:val="24"/>
          <w:szCs w:val="24"/>
        </w:rPr>
      </w:pPr>
      <w:ins w:id="2123" w:author="Unknown">
        <w:r>
          <w:rPr>
            <w:rStyle w:val="pln"/>
            <w:color w:val="000000"/>
            <w:sz w:val="24"/>
            <w:szCs w:val="24"/>
          </w:rPr>
          <w:tab/>
        </w:r>
        <w:r>
          <w:rPr>
            <w:rStyle w:val="pln"/>
            <w:color w:val="000000"/>
            <w:sz w:val="24"/>
            <w:szCs w:val="24"/>
          </w:rPr>
          <w:tab/>
          <w:t>foo</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24" w:author="Unknown"/>
          <w:rStyle w:val="pln"/>
          <w:color w:val="000000"/>
          <w:sz w:val="24"/>
          <w:szCs w:val="24"/>
        </w:rPr>
      </w:pPr>
      <w:ins w:id="2125"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26"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27" w:author="Unknown"/>
          <w:rStyle w:val="pln"/>
          <w:color w:val="000000"/>
          <w:sz w:val="24"/>
          <w:szCs w:val="24"/>
        </w:rPr>
      </w:pPr>
      <w:ins w:id="2128"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bar</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29" w:author="Unknown"/>
          <w:rStyle w:val="pln"/>
          <w:color w:val="000000"/>
          <w:sz w:val="24"/>
          <w:szCs w:val="24"/>
        </w:rPr>
      </w:pPr>
      <w:ins w:id="2130" w:author="Unknown">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31" w:author="Unknown"/>
          <w:rStyle w:val="pln"/>
          <w:color w:val="000000"/>
          <w:sz w:val="24"/>
          <w:szCs w:val="24"/>
        </w:rPr>
      </w:pPr>
      <w:ins w:id="2132"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33" w:author="Unknown"/>
          <w:rStyle w:val="pln"/>
          <w:color w:val="000000"/>
          <w:sz w:val="24"/>
          <w:szCs w:val="24"/>
        </w:rPr>
      </w:pPr>
      <w:ins w:id="2134" w:author="Unknown">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35" w:author="Unknown"/>
          <w:rStyle w:val="pln"/>
          <w:color w:val="000000"/>
          <w:sz w:val="24"/>
          <w:szCs w:val="24"/>
        </w:rPr>
      </w:pPr>
      <w:ins w:id="2136"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foo</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NullPointerException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37" w:author="Unknown"/>
          <w:rStyle w:val="pln"/>
          <w:color w:val="000000"/>
          <w:sz w:val="24"/>
          <w:szCs w:val="24"/>
        </w:rPr>
      </w:pPr>
      <w:ins w:id="2138" w:author="Unknown">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39" w:author="Unknown"/>
          <w:rStyle w:val="pln"/>
          <w:color w:val="000000"/>
          <w:sz w:val="24"/>
          <w:szCs w:val="24"/>
        </w:rPr>
      </w:pPr>
      <w:ins w:id="2140"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141" w:author="Unknown"/>
          <w:color w:val="666666"/>
          <w:sz w:val="24"/>
          <w:szCs w:val="24"/>
        </w:rPr>
      </w:pPr>
      <w:ins w:id="2142" w:author="Unknown">
        <w:r>
          <w:rPr>
            <w:rStyle w:val="pun"/>
            <w:color w:val="666600"/>
            <w:sz w:val="24"/>
            <w:szCs w:val="24"/>
          </w:rPr>
          <w:lastRenderedPageBreak/>
          <w:t>}</w:t>
        </w:r>
      </w:ins>
    </w:p>
    <w:p w:rsidR="00384379" w:rsidRDefault="00384379" w:rsidP="00384379">
      <w:pPr>
        <w:pStyle w:val="NormalWeb"/>
        <w:shd w:val="clear" w:color="auto" w:fill="FFFFFF"/>
        <w:spacing w:before="0" w:beforeAutospacing="0" w:after="390" w:afterAutospacing="0" w:line="390" w:lineRule="atLeast"/>
        <w:ind w:left="1200"/>
        <w:rPr>
          <w:ins w:id="2143" w:author="Unknown"/>
          <w:rFonts w:ascii="Arial" w:hAnsi="Arial" w:cs="Arial"/>
          <w:color w:val="666666"/>
        </w:rPr>
      </w:pPr>
      <w:ins w:id="2144" w:author="Unknown">
        <w:r>
          <w:rPr>
            <w:rFonts w:ascii="Arial" w:hAnsi="Arial" w:cs="Arial"/>
            <w:color w:val="666666"/>
          </w:rPr>
          <w:t>This is a trick question, there is no problem with the code and it will compile successfully. We can always catch Exception or any unchecked exception even if it’s not in the throws clause of the method.</w:t>
        </w:r>
      </w:ins>
    </w:p>
    <w:p w:rsidR="00384379" w:rsidRDefault="00384379" w:rsidP="00384379">
      <w:pPr>
        <w:pStyle w:val="NormalWeb"/>
        <w:shd w:val="clear" w:color="auto" w:fill="FFFFFF"/>
        <w:spacing w:before="0" w:beforeAutospacing="0" w:after="390" w:afterAutospacing="0" w:line="390" w:lineRule="atLeast"/>
        <w:ind w:left="1200"/>
        <w:rPr>
          <w:ins w:id="2145" w:author="Unknown"/>
          <w:rFonts w:ascii="Arial" w:hAnsi="Arial" w:cs="Arial"/>
          <w:color w:val="666666"/>
        </w:rPr>
      </w:pPr>
      <w:ins w:id="2146" w:author="Unknown">
        <w:r>
          <w:rPr>
            <w:rFonts w:ascii="Arial" w:hAnsi="Arial" w:cs="Arial"/>
            <w:color w:val="666666"/>
          </w:rPr>
          <w:t>Similarly if a method (foo) declares unchecked exception in throws clause, it is not mandatory to handle that in the program.</w:t>
        </w:r>
      </w:ins>
    </w:p>
    <w:p w:rsidR="00384379" w:rsidRDefault="00384379" w:rsidP="00C306AB">
      <w:pPr>
        <w:numPr>
          <w:ilvl w:val="1"/>
          <w:numId w:val="69"/>
        </w:numPr>
        <w:shd w:val="clear" w:color="auto" w:fill="FFFFFF"/>
        <w:spacing w:before="100" w:beforeAutospacing="1" w:after="100" w:afterAutospacing="1" w:line="390" w:lineRule="atLeast"/>
        <w:ind w:left="1200"/>
        <w:rPr>
          <w:ins w:id="2147" w:author="Unknown"/>
          <w:rFonts w:ascii="Arial" w:hAnsi="Arial" w:cs="Arial"/>
          <w:color w:val="666666"/>
        </w:rPr>
      </w:pPr>
      <w:ins w:id="2148" w:author="Unknown">
        <w:r>
          <w:rPr>
            <w:rStyle w:val="Strong"/>
            <w:rFonts w:ascii="Arial" w:hAnsi="Arial" w:cs="Arial"/>
            <w:color w:val="666666"/>
          </w:rPr>
          <w:t>What is the problem with below program?</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49" w:author="Unknown"/>
          <w:rStyle w:val="pln"/>
          <w:color w:val="000000"/>
          <w:sz w:val="24"/>
          <w:szCs w:val="24"/>
        </w:rPr>
      </w:pPr>
      <w:ins w:id="2150"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exceptions</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51"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52" w:author="Unknown"/>
          <w:rStyle w:val="pln"/>
          <w:color w:val="000000"/>
          <w:sz w:val="24"/>
          <w:szCs w:val="24"/>
        </w:rPr>
      </w:pPr>
      <w:ins w:id="2153"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IOException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54"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55" w:author="Unknown"/>
          <w:rStyle w:val="pln"/>
          <w:color w:val="000000"/>
          <w:sz w:val="24"/>
          <w:szCs w:val="24"/>
        </w:rPr>
      </w:pPr>
      <w:ins w:id="2156"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TestException4</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57"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58" w:author="Unknown"/>
          <w:rStyle w:val="pln"/>
          <w:color w:val="000000"/>
          <w:sz w:val="24"/>
          <w:szCs w:val="24"/>
        </w:rPr>
      </w:pPr>
      <w:ins w:id="2159"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start</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IOException</w:t>
        </w:r>
        <w:r>
          <w:rPr>
            <w:rStyle w:val="pun"/>
            <w:color w:val="666600"/>
            <w:sz w:val="24"/>
            <w:szCs w:val="24"/>
          </w:rPr>
          <w:t>{</w:t>
        </w:r>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60" w:author="Unknown"/>
          <w:rStyle w:val="pln"/>
          <w:color w:val="000000"/>
          <w:sz w:val="24"/>
          <w:szCs w:val="24"/>
        </w:rPr>
      </w:pPr>
      <w:ins w:id="2161"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62" w:author="Unknown"/>
          <w:rStyle w:val="pln"/>
          <w:color w:val="000000"/>
          <w:sz w:val="24"/>
          <w:szCs w:val="24"/>
        </w:rPr>
      </w:pPr>
      <w:ins w:id="2163" w:author="Unknown">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64" w:author="Unknown"/>
          <w:rStyle w:val="pln"/>
          <w:color w:val="000000"/>
          <w:sz w:val="24"/>
          <w:szCs w:val="24"/>
        </w:rPr>
      </w:pPr>
      <w:ins w:id="2165"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foo</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NullPointerException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66" w:author="Unknown"/>
          <w:rStyle w:val="pln"/>
          <w:color w:val="000000"/>
          <w:sz w:val="24"/>
          <w:szCs w:val="24"/>
        </w:rPr>
      </w:pPr>
      <w:ins w:id="2167" w:author="Unknown">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68" w:author="Unknown"/>
          <w:rStyle w:val="pln"/>
          <w:color w:val="000000"/>
          <w:sz w:val="24"/>
          <w:szCs w:val="24"/>
        </w:rPr>
      </w:pPr>
      <w:ins w:id="2169"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70" w:author="Unknown"/>
          <w:rStyle w:val="pln"/>
          <w:color w:val="000000"/>
          <w:sz w:val="24"/>
          <w:szCs w:val="24"/>
        </w:rPr>
      </w:pPr>
      <w:ins w:id="2171" w:author="Unknown">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72"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73" w:author="Unknown"/>
          <w:rStyle w:val="pln"/>
          <w:color w:val="000000"/>
          <w:sz w:val="24"/>
          <w:szCs w:val="24"/>
        </w:rPr>
      </w:pPr>
      <w:ins w:id="2174" w:author="Unknown">
        <w:r>
          <w:rPr>
            <w:rStyle w:val="kwd"/>
            <w:color w:val="000088"/>
            <w:sz w:val="24"/>
            <w:szCs w:val="24"/>
          </w:rPr>
          <w:t>class</w:t>
        </w:r>
        <w:r>
          <w:rPr>
            <w:rStyle w:val="pln"/>
            <w:color w:val="000000"/>
            <w:sz w:val="24"/>
            <w:szCs w:val="24"/>
          </w:rPr>
          <w:t xml:space="preserve"> </w:t>
        </w:r>
        <w:r>
          <w:rPr>
            <w:rStyle w:val="typ"/>
            <w:color w:val="660066"/>
            <w:sz w:val="24"/>
            <w:szCs w:val="24"/>
          </w:rPr>
          <w:t>TestException5</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TestException4</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75" w:author="Unknown"/>
          <w:rStyle w:val="pln"/>
          <w:color w:val="000000"/>
          <w:sz w:val="24"/>
          <w:szCs w:val="24"/>
        </w:rPr>
      </w:pPr>
      <w:ins w:id="2176" w:author="Unknown">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77" w:author="Unknown"/>
          <w:rStyle w:val="pln"/>
          <w:color w:val="000000"/>
          <w:sz w:val="24"/>
          <w:szCs w:val="24"/>
        </w:rPr>
      </w:pPr>
      <w:ins w:id="2178"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start</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79" w:author="Unknown"/>
          <w:rStyle w:val="pln"/>
          <w:color w:val="000000"/>
          <w:sz w:val="24"/>
          <w:szCs w:val="24"/>
        </w:rPr>
      </w:pPr>
      <w:ins w:id="2180"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81" w:author="Unknown"/>
          <w:rStyle w:val="pln"/>
          <w:color w:val="000000"/>
          <w:sz w:val="24"/>
          <w:szCs w:val="24"/>
        </w:rPr>
      </w:pPr>
      <w:ins w:id="2182" w:author="Unknown">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83" w:author="Unknown"/>
          <w:rStyle w:val="pln"/>
          <w:color w:val="000000"/>
          <w:sz w:val="24"/>
          <w:szCs w:val="24"/>
        </w:rPr>
      </w:pPr>
      <w:ins w:id="2184"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foo</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RuntimeException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85" w:author="Unknown"/>
          <w:rStyle w:val="pln"/>
          <w:color w:val="000000"/>
          <w:sz w:val="24"/>
          <w:szCs w:val="24"/>
        </w:rPr>
      </w:pPr>
      <w:ins w:id="2186" w:author="Unknown">
        <w:r>
          <w:rPr>
            <w:rStyle w:val="pln"/>
            <w:color w:val="000000"/>
            <w:sz w:val="24"/>
            <w:szCs w:val="24"/>
          </w:rPr>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187" w:author="Unknown"/>
          <w:rStyle w:val="pln"/>
          <w:color w:val="000000"/>
          <w:sz w:val="24"/>
          <w:szCs w:val="24"/>
        </w:rPr>
      </w:pPr>
      <w:ins w:id="2188"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189" w:author="Unknown"/>
          <w:color w:val="666666"/>
          <w:sz w:val="24"/>
          <w:szCs w:val="24"/>
        </w:rPr>
      </w:pPr>
      <w:ins w:id="2190" w:author="Unknown">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1200"/>
        <w:rPr>
          <w:ins w:id="2191" w:author="Unknown"/>
          <w:rFonts w:ascii="Arial" w:hAnsi="Arial" w:cs="Arial"/>
          <w:color w:val="666666"/>
        </w:rPr>
      </w:pPr>
      <w:ins w:id="2192" w:author="Unknown">
        <w:r>
          <w:rPr>
            <w:rFonts w:ascii="Arial" w:hAnsi="Arial" w:cs="Arial"/>
            <w:color w:val="666666"/>
          </w:rPr>
          <w:t>The above program won’t compile because start() method signature is not same in subclass. To fix this issue, we can either change the method singnature in subclass to be exact same as superclass or we can remove throws clause from subclass method as shown below.</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193" w:author="Unknown"/>
          <w:rStyle w:val="pln"/>
          <w:color w:val="000000"/>
          <w:sz w:val="24"/>
          <w:szCs w:val="24"/>
        </w:rPr>
      </w:pPr>
      <w:ins w:id="2194" w:author="Unknown">
        <w:r>
          <w:rPr>
            <w:rStyle w:val="lit"/>
            <w:color w:val="006666"/>
            <w:sz w:val="24"/>
            <w:szCs w:val="24"/>
          </w:rPr>
          <w:t>@Override</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195" w:author="Unknown"/>
          <w:rStyle w:val="pln"/>
          <w:color w:val="000000"/>
          <w:sz w:val="24"/>
          <w:szCs w:val="24"/>
        </w:rPr>
      </w:pPr>
      <w:ins w:id="2196"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start</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197" w:author="Unknown"/>
          <w:color w:val="666666"/>
          <w:sz w:val="24"/>
          <w:szCs w:val="24"/>
        </w:rPr>
      </w:pPr>
      <w:ins w:id="2198" w:author="Unknown">
        <w:r>
          <w:rPr>
            <w:rStyle w:val="pln"/>
            <w:color w:val="000000"/>
            <w:sz w:val="24"/>
            <w:szCs w:val="24"/>
          </w:rPr>
          <w:tab/>
        </w:r>
        <w:r>
          <w:rPr>
            <w:rStyle w:val="pun"/>
            <w:color w:val="666600"/>
            <w:sz w:val="24"/>
            <w:szCs w:val="24"/>
          </w:rPr>
          <w:t>}</w:t>
        </w:r>
      </w:ins>
    </w:p>
    <w:p w:rsidR="00384379" w:rsidRDefault="00384379" w:rsidP="00C306AB">
      <w:pPr>
        <w:numPr>
          <w:ilvl w:val="1"/>
          <w:numId w:val="69"/>
        </w:numPr>
        <w:shd w:val="clear" w:color="auto" w:fill="FFFFFF"/>
        <w:spacing w:before="100" w:beforeAutospacing="1" w:after="100" w:afterAutospacing="1" w:line="390" w:lineRule="atLeast"/>
        <w:ind w:left="1200"/>
        <w:rPr>
          <w:ins w:id="2199" w:author="Unknown"/>
          <w:rFonts w:ascii="Arial" w:hAnsi="Arial" w:cs="Arial"/>
          <w:color w:val="666666"/>
          <w:sz w:val="24"/>
          <w:szCs w:val="24"/>
        </w:rPr>
      </w:pPr>
      <w:ins w:id="2200" w:author="Unknown">
        <w:r>
          <w:rPr>
            <w:rStyle w:val="Strong"/>
            <w:rFonts w:ascii="Arial" w:hAnsi="Arial" w:cs="Arial"/>
            <w:color w:val="666666"/>
          </w:rPr>
          <w:t>What is the problem with below program?</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01" w:author="Unknown"/>
          <w:rStyle w:val="pln"/>
          <w:color w:val="000000"/>
          <w:sz w:val="24"/>
          <w:szCs w:val="24"/>
        </w:rPr>
      </w:pPr>
      <w:ins w:id="2202"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exceptions</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03"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04" w:author="Unknown"/>
          <w:rStyle w:val="pln"/>
          <w:color w:val="000000"/>
          <w:sz w:val="24"/>
          <w:szCs w:val="24"/>
        </w:rPr>
      </w:pPr>
      <w:ins w:id="2205" w:author="Unknown">
        <w:r>
          <w:rPr>
            <w:rStyle w:val="kwd"/>
            <w:color w:val="000088"/>
            <w:sz w:val="24"/>
            <w:szCs w:val="24"/>
          </w:rPr>
          <w:lastRenderedPageBreak/>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IOException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06"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07" w:author="Unknown"/>
          <w:rStyle w:val="pln"/>
          <w:color w:val="000000"/>
          <w:sz w:val="24"/>
          <w:szCs w:val="24"/>
        </w:rPr>
      </w:pPr>
      <w:ins w:id="2208" w:author="Unknown">
        <w:r>
          <w:rPr>
            <w:rStyle w:val="kwd"/>
            <w:color w:val="000088"/>
            <w:sz w:val="24"/>
            <w:szCs w:val="24"/>
          </w:rPr>
          <w:t>import</w:t>
        </w:r>
        <w:r>
          <w:rPr>
            <w:rStyle w:val="pln"/>
            <w:color w:val="000000"/>
            <w:sz w:val="24"/>
            <w:szCs w:val="24"/>
          </w:rPr>
          <w:t xml:space="preserve"> javax</w:t>
        </w:r>
        <w:r>
          <w:rPr>
            <w:rStyle w:val="pun"/>
            <w:color w:val="666600"/>
            <w:sz w:val="24"/>
            <w:szCs w:val="24"/>
          </w:rPr>
          <w:t>.</w:t>
        </w:r>
        <w:r>
          <w:rPr>
            <w:rStyle w:val="pln"/>
            <w:color w:val="000000"/>
            <w:sz w:val="24"/>
            <w:szCs w:val="24"/>
          </w:rPr>
          <w:t>xml</w:t>
        </w:r>
        <w:r>
          <w:rPr>
            <w:rStyle w:val="pun"/>
            <w:color w:val="666600"/>
            <w:sz w:val="24"/>
            <w:szCs w:val="24"/>
          </w:rPr>
          <w:t>.</w:t>
        </w:r>
        <w:r>
          <w:rPr>
            <w:rStyle w:val="pln"/>
            <w:color w:val="000000"/>
            <w:sz w:val="24"/>
            <w:szCs w:val="24"/>
          </w:rPr>
          <w:t>bind</w:t>
        </w:r>
        <w:r>
          <w:rPr>
            <w:rStyle w:val="pun"/>
            <w:color w:val="666600"/>
            <w:sz w:val="24"/>
            <w:szCs w:val="24"/>
          </w:rPr>
          <w:t>.</w:t>
        </w:r>
        <w:r>
          <w:rPr>
            <w:rStyle w:val="typ"/>
            <w:color w:val="660066"/>
            <w:sz w:val="24"/>
            <w:szCs w:val="24"/>
          </w:rPr>
          <w:t>JAXBException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09"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10" w:author="Unknown"/>
          <w:rStyle w:val="pln"/>
          <w:color w:val="000000"/>
          <w:sz w:val="24"/>
          <w:szCs w:val="24"/>
        </w:rPr>
      </w:pPr>
      <w:ins w:id="2211"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TestException6</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12"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13" w:author="Unknown"/>
          <w:rStyle w:val="pln"/>
          <w:color w:val="000000"/>
          <w:sz w:val="24"/>
          <w:szCs w:val="24"/>
        </w:rPr>
      </w:pPr>
      <w:ins w:id="2214"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15" w:author="Unknown"/>
          <w:rStyle w:val="pln"/>
          <w:color w:val="000000"/>
          <w:sz w:val="24"/>
          <w:szCs w:val="24"/>
        </w:rPr>
      </w:pPr>
      <w:ins w:id="2216" w:author="Unknown">
        <w:r>
          <w:rPr>
            <w:rStyle w:val="pln"/>
            <w:color w:val="000000"/>
            <w:sz w:val="24"/>
            <w:szCs w:val="24"/>
          </w:rPr>
          <w:tab/>
        </w:r>
        <w:r>
          <w:rPr>
            <w:rStyle w:val="pln"/>
            <w:color w:val="000000"/>
            <w:sz w:val="24"/>
            <w:szCs w:val="24"/>
          </w:rPr>
          <w:tab/>
        </w:r>
        <w:r>
          <w:rPr>
            <w:rStyle w:val="kwd"/>
            <w:color w:val="000088"/>
            <w:sz w:val="24"/>
            <w:szCs w:val="24"/>
          </w:rPr>
          <w:t>try</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17" w:author="Unknown"/>
          <w:rStyle w:val="pln"/>
          <w:color w:val="000000"/>
          <w:sz w:val="24"/>
          <w:szCs w:val="24"/>
        </w:rPr>
      </w:pPr>
      <w:ins w:id="2218" w:author="Unknown">
        <w:r>
          <w:rPr>
            <w:rStyle w:val="pln"/>
            <w:color w:val="000000"/>
            <w:sz w:val="24"/>
            <w:szCs w:val="24"/>
          </w:rPr>
          <w:tab/>
        </w:r>
        <w:r>
          <w:rPr>
            <w:rStyle w:val="pln"/>
            <w:color w:val="000000"/>
            <w:sz w:val="24"/>
            <w:szCs w:val="24"/>
          </w:rPr>
          <w:tab/>
        </w:r>
        <w:r>
          <w:rPr>
            <w:rStyle w:val="pln"/>
            <w:color w:val="000000"/>
            <w:sz w:val="24"/>
            <w:szCs w:val="24"/>
          </w:rPr>
          <w:tab/>
          <w:t>foo</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19" w:author="Unknown"/>
          <w:rStyle w:val="pln"/>
          <w:color w:val="000000"/>
          <w:sz w:val="24"/>
          <w:szCs w:val="24"/>
        </w:rPr>
      </w:pPr>
      <w:ins w:id="2220" w:author="Unknown">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IOException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JAXBException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21" w:author="Unknown"/>
          <w:rStyle w:val="pln"/>
          <w:color w:val="000000"/>
          <w:sz w:val="24"/>
          <w:szCs w:val="24"/>
        </w:rPr>
      </w:pPr>
      <w:ins w:id="2222" w:author="Unknown">
        <w:r>
          <w:rPr>
            <w:rStyle w:val="pln"/>
            <w:color w:val="000000"/>
            <w:sz w:val="24"/>
            <w:szCs w:val="24"/>
          </w:rPr>
          <w:tab/>
        </w:r>
        <w:r>
          <w:rPr>
            <w:rStyle w:val="pln"/>
            <w:color w:val="000000"/>
            <w:sz w:val="24"/>
            <w:szCs w:val="24"/>
          </w:rPr>
          <w:tab/>
        </w:r>
        <w:r>
          <w:rPr>
            <w:rStyle w:val="pln"/>
            <w:color w:val="000000"/>
            <w:sz w:val="24"/>
            <w:szCs w:val="24"/>
          </w:rPr>
          <w:tab/>
          <w:t xml:space="preserve">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Exception</w:t>
        </w:r>
        <w:r>
          <w:rPr>
            <w:rStyle w:val="pun"/>
            <w:color w:val="666600"/>
            <w:sz w:val="24"/>
            <w:szCs w:val="24"/>
          </w:rPr>
          <w:t>(</w:t>
        </w:r>
        <w:r>
          <w:rPr>
            <w:rStyle w:val="str"/>
            <w:color w:val="008800"/>
            <w:sz w:val="24"/>
            <w:szCs w:val="24"/>
          </w:rPr>
          <w:t>""</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23" w:author="Unknown"/>
          <w:rStyle w:val="pln"/>
          <w:color w:val="000000"/>
          <w:sz w:val="24"/>
          <w:szCs w:val="24"/>
        </w:rPr>
      </w:pPr>
      <w:ins w:id="2224"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25" w:author="Unknown"/>
          <w:rStyle w:val="pln"/>
          <w:color w:val="000000"/>
          <w:sz w:val="24"/>
          <w:szCs w:val="24"/>
        </w:rPr>
      </w:pPr>
      <w:ins w:id="2226" w:author="Unknown">
        <w:r>
          <w:rPr>
            <w:rStyle w:val="pln"/>
            <w:color w:val="000000"/>
            <w:sz w:val="24"/>
            <w:szCs w:val="24"/>
          </w:rPr>
          <w:tab/>
        </w:r>
        <w:r>
          <w:rPr>
            <w:rStyle w:val="pln"/>
            <w:color w:val="000000"/>
            <w:sz w:val="24"/>
            <w:szCs w:val="24"/>
          </w:rPr>
          <w:tab/>
        </w:r>
        <w:r>
          <w:rPr>
            <w:rStyle w:val="pun"/>
            <w:color w:val="666600"/>
            <w:sz w:val="24"/>
            <w:szCs w:val="24"/>
          </w:rPr>
          <w:t>}</w:t>
        </w:r>
        <w:r>
          <w:rPr>
            <w:rStyle w:val="kwd"/>
            <w:color w:val="000088"/>
            <w:sz w:val="24"/>
            <w:szCs w:val="24"/>
          </w:rPr>
          <w:t>catch</w:t>
        </w:r>
        <w:r>
          <w:rPr>
            <w:rStyle w:val="pun"/>
            <w:color w:val="666600"/>
            <w:sz w:val="24"/>
            <w:szCs w:val="24"/>
          </w:rPr>
          <w:t>(</w:t>
        </w:r>
        <w:r>
          <w:rPr>
            <w:rStyle w:val="typ"/>
            <w:color w:val="660066"/>
            <w:sz w:val="24"/>
            <w:szCs w:val="24"/>
          </w:rPr>
          <w:t>Exception</w:t>
        </w:r>
        <w:r>
          <w:rPr>
            <w:rStyle w:val="pln"/>
            <w:color w:val="000000"/>
            <w:sz w:val="24"/>
            <w:szCs w:val="24"/>
          </w:rPr>
          <w:t xml:space="preserve"> 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27" w:author="Unknown"/>
          <w:rStyle w:val="pln"/>
          <w:color w:val="000000"/>
          <w:sz w:val="24"/>
          <w:szCs w:val="24"/>
        </w:rPr>
      </w:pPr>
      <w:ins w:id="2228" w:author="Unknown">
        <w:r>
          <w:rPr>
            <w:rStyle w:val="pln"/>
            <w:color w:val="000000"/>
            <w:sz w:val="24"/>
            <w:szCs w:val="24"/>
          </w:rPr>
          <w:tab/>
        </w:r>
        <w:r>
          <w:rPr>
            <w:rStyle w:val="pln"/>
            <w:color w:val="000000"/>
            <w:sz w:val="24"/>
            <w:szCs w:val="24"/>
          </w:rPr>
          <w:tab/>
        </w:r>
        <w:r>
          <w:rPr>
            <w:rStyle w:val="pln"/>
            <w:color w:val="000000"/>
            <w:sz w:val="24"/>
            <w:szCs w:val="24"/>
          </w:rPr>
          <w:tab/>
          <w:t xml:space="preserve">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Exception</w:t>
        </w:r>
        <w:r>
          <w:rPr>
            <w:rStyle w:val="pun"/>
            <w:color w:val="666600"/>
            <w:sz w:val="24"/>
            <w:szCs w:val="24"/>
          </w:rPr>
          <w:t>(</w:t>
        </w:r>
        <w:r>
          <w:rPr>
            <w:rStyle w:val="str"/>
            <w:color w:val="008800"/>
            <w:sz w:val="24"/>
            <w:szCs w:val="24"/>
          </w:rPr>
          <w:t>""</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29" w:author="Unknown"/>
          <w:rStyle w:val="pln"/>
          <w:color w:val="000000"/>
          <w:sz w:val="24"/>
          <w:szCs w:val="24"/>
        </w:rPr>
      </w:pPr>
      <w:ins w:id="2230" w:author="Unknown">
        <w:r>
          <w:rPr>
            <w:rStyle w:val="pln"/>
            <w:color w:val="000000"/>
            <w:sz w:val="24"/>
            <w:szCs w:val="24"/>
          </w:rPr>
          <w:tab/>
        </w:r>
        <w:r>
          <w:rPr>
            <w:rStyle w:val="pln"/>
            <w:color w:val="000000"/>
            <w:sz w:val="24"/>
            <w:szCs w:val="24"/>
          </w:rPr>
          <w:tab/>
        </w:r>
        <w:r>
          <w:rPr>
            <w:rStyle w:val="pln"/>
            <w:color w:val="000000"/>
            <w:sz w:val="24"/>
            <w:szCs w:val="24"/>
          </w:rPr>
          <w:tab/>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31" w:author="Unknown"/>
          <w:rStyle w:val="pln"/>
          <w:color w:val="000000"/>
          <w:sz w:val="24"/>
          <w:szCs w:val="24"/>
        </w:rPr>
      </w:pPr>
      <w:ins w:id="2232" w:author="Unknown">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33" w:author="Unknown"/>
          <w:rStyle w:val="pln"/>
          <w:color w:val="000000"/>
          <w:sz w:val="24"/>
          <w:szCs w:val="24"/>
        </w:rPr>
      </w:pPr>
      <w:ins w:id="2234" w:author="Unknown">
        <w:r>
          <w:rPr>
            <w:rStyle w:val="pln"/>
            <w:color w:val="000000"/>
            <w:sz w:val="24"/>
            <w:szCs w:val="24"/>
          </w:rPr>
          <w:tab/>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35" w:author="Unknown"/>
          <w:rStyle w:val="pln"/>
          <w:color w:val="000000"/>
          <w:sz w:val="24"/>
          <w:szCs w:val="24"/>
        </w:rPr>
      </w:pPr>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36" w:author="Unknown"/>
          <w:rStyle w:val="pln"/>
          <w:color w:val="000000"/>
          <w:sz w:val="24"/>
          <w:szCs w:val="24"/>
        </w:rPr>
      </w:pPr>
      <w:ins w:id="2237" w:author="Unknown">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foo</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IOException</w:t>
        </w:r>
        <w:r>
          <w:rPr>
            <w:rStyle w:val="pun"/>
            <w:color w:val="666600"/>
            <w:sz w:val="24"/>
            <w:szCs w:val="24"/>
          </w:rPr>
          <w:t>,</w:t>
        </w:r>
        <w:r>
          <w:rPr>
            <w:rStyle w:val="pln"/>
            <w:color w:val="000000"/>
            <w:sz w:val="24"/>
            <w:szCs w:val="24"/>
          </w:rPr>
          <w:t xml:space="preserve"> </w:t>
        </w:r>
        <w:r>
          <w:rPr>
            <w:rStyle w:val="typ"/>
            <w:color w:val="660066"/>
            <w:sz w:val="24"/>
            <w:szCs w:val="24"/>
          </w:rPr>
          <w:t>JAXBException</w:t>
        </w:r>
        <w:r>
          <w:rPr>
            <w:rStyle w:val="pun"/>
            <w:color w:val="666600"/>
            <w:sz w:val="24"/>
            <w:szCs w:val="24"/>
          </w:rPr>
          <w:t>{</w:t>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38" w:author="Unknown"/>
          <w:rStyle w:val="pln"/>
          <w:color w:val="000000"/>
          <w:sz w:val="24"/>
          <w:szCs w:val="24"/>
        </w:rPr>
      </w:pPr>
      <w:ins w:id="2239" w:author="Unknown">
        <w:r>
          <w:rPr>
            <w:rStyle w:val="pln"/>
            <w:color w:val="000000"/>
            <w:sz w:val="24"/>
            <w:szCs w:val="24"/>
          </w:rPr>
          <w:lastRenderedPageBreak/>
          <w:tab/>
        </w:r>
        <w:r>
          <w:rPr>
            <w:rStyle w:val="pln"/>
            <w:color w:val="000000"/>
            <w:sz w:val="24"/>
            <w:szCs w:val="24"/>
          </w:rPr>
          <w:tab/>
        </w:r>
      </w:ins>
    </w:p>
    <w:p w:rsidR="00384379" w:rsidRDefault="00384379" w:rsidP="00C306AB">
      <w:pPr>
        <w:pStyle w:val="HTMLPreformatted"/>
        <w:numPr>
          <w:ilvl w:val="1"/>
          <w:numId w:val="69"/>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line="390" w:lineRule="atLeast"/>
        <w:ind w:left="1275" w:right="75"/>
        <w:rPr>
          <w:ins w:id="2240" w:author="Unknown"/>
          <w:rStyle w:val="pln"/>
          <w:color w:val="000000"/>
          <w:sz w:val="24"/>
          <w:szCs w:val="24"/>
        </w:rPr>
      </w:pPr>
      <w:ins w:id="2241"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1275" w:right="75"/>
        <w:rPr>
          <w:ins w:id="2242" w:author="Unknown"/>
          <w:color w:val="666666"/>
          <w:sz w:val="24"/>
          <w:szCs w:val="24"/>
        </w:rPr>
      </w:pPr>
      <w:ins w:id="2243" w:author="Unknown">
        <w:r>
          <w:rPr>
            <w:rStyle w:val="pun"/>
            <w:color w:val="666600"/>
            <w:sz w:val="24"/>
            <w:szCs w:val="24"/>
          </w:rPr>
          <w:t>}</w:t>
        </w:r>
      </w:ins>
    </w:p>
    <w:p w:rsidR="00384379" w:rsidRDefault="00384379" w:rsidP="00384379">
      <w:pPr>
        <w:pStyle w:val="NormalWeb"/>
        <w:shd w:val="clear" w:color="auto" w:fill="FFFFFF"/>
        <w:spacing w:before="0" w:beforeAutospacing="0" w:after="390" w:afterAutospacing="0" w:line="390" w:lineRule="atLeast"/>
        <w:ind w:left="1200"/>
        <w:rPr>
          <w:ins w:id="2244" w:author="Unknown"/>
          <w:rFonts w:ascii="Arial" w:hAnsi="Arial" w:cs="Arial"/>
          <w:color w:val="666666"/>
        </w:rPr>
      </w:pPr>
      <w:ins w:id="2245" w:author="Unknown">
        <w:r>
          <w:rPr>
            <w:rFonts w:ascii="Arial" w:hAnsi="Arial" w:cs="Arial"/>
            <w:color w:val="666666"/>
          </w:rPr>
          <w:t>The above program won’t compile because exception object in multi-catch block is final and we can’t change it’s value. You will get compile time error as “The parameter e of a multi-catch block cannot be assigned”.</w:t>
        </w:r>
      </w:ins>
    </w:p>
    <w:p w:rsidR="00384379" w:rsidRDefault="00384379" w:rsidP="00384379">
      <w:pPr>
        <w:pStyle w:val="NormalWeb"/>
        <w:shd w:val="clear" w:color="auto" w:fill="FFFFFF"/>
        <w:spacing w:before="0" w:beforeAutospacing="0" w:after="390" w:afterAutospacing="0" w:line="390" w:lineRule="atLeast"/>
        <w:ind w:left="1200"/>
        <w:rPr>
          <w:ins w:id="2246" w:author="Unknown"/>
          <w:rFonts w:ascii="Arial" w:hAnsi="Arial" w:cs="Arial"/>
          <w:color w:val="666666"/>
        </w:rPr>
      </w:pPr>
      <w:ins w:id="2247" w:author="Unknown">
        <w:r>
          <w:rPr>
            <w:rFonts w:ascii="Arial" w:hAnsi="Arial" w:cs="Arial"/>
            <w:color w:val="666666"/>
          </w:rPr>
          <w:t>We have to remove the assignment of “e” to new exception object to solve this error.</w:t>
        </w:r>
      </w:ins>
    </w:p>
    <w:p w:rsidR="00384379" w:rsidRDefault="00384379" w:rsidP="00384379">
      <w:pPr>
        <w:pStyle w:val="NormalWeb"/>
        <w:shd w:val="clear" w:color="auto" w:fill="FFFFFF"/>
        <w:spacing w:before="0" w:beforeAutospacing="0" w:after="390" w:afterAutospacing="0" w:line="390" w:lineRule="atLeast"/>
        <w:ind w:left="1200"/>
        <w:rPr>
          <w:ins w:id="2248" w:author="Unknown"/>
          <w:rFonts w:ascii="Arial" w:hAnsi="Arial" w:cs="Arial"/>
          <w:color w:val="666666"/>
        </w:rPr>
      </w:pPr>
      <w:ins w:id="2249" w:author="Unknown">
        <w:r>
          <w:rPr>
            <w:rFonts w:ascii="Arial" w:hAnsi="Arial" w:cs="Arial"/>
            <w:color w:val="666666"/>
          </w:rPr>
          <w:t>Read more at</w:t>
        </w:r>
        <w:r>
          <w:rPr>
            <w:rStyle w:val="apple-converted-space"/>
            <w:rFonts w:ascii="Arial" w:hAnsi="Arial" w:cs="Arial"/>
            <w:color w:val="666666"/>
          </w:rPr>
          <w:t> </w:t>
        </w:r>
        <w:r w:rsidR="000F79BD">
          <w:rPr>
            <w:rFonts w:ascii="Arial" w:hAnsi="Arial" w:cs="Arial"/>
            <w:color w:val="666666"/>
          </w:rPr>
          <w:fldChar w:fldCharType="begin"/>
        </w:r>
        <w:r>
          <w:rPr>
            <w:rFonts w:ascii="Arial" w:hAnsi="Arial" w:cs="Arial"/>
            <w:color w:val="666666"/>
          </w:rPr>
          <w:instrText xml:space="preserve"> HYPERLINK "http://www.journaldev.com/629/catching-multiple-exceptions-in-single-catch-and-rethrowing-exceptions-with-improved-type-checking-java-7-feature" </w:instrText>
        </w:r>
        <w:r w:rsidR="000F79BD">
          <w:rPr>
            <w:rFonts w:ascii="Arial" w:hAnsi="Arial" w:cs="Arial"/>
            <w:color w:val="666666"/>
          </w:rPr>
          <w:fldChar w:fldCharType="separate"/>
        </w:r>
        <w:r>
          <w:rPr>
            <w:rStyle w:val="Hyperlink"/>
            <w:rFonts w:ascii="Arial" w:hAnsi="Arial" w:cs="Arial"/>
            <w:color w:val="FF0000"/>
          </w:rPr>
          <w:t>Java 7 multi-catch block</w:t>
        </w:r>
        <w:r w:rsidR="000F79BD">
          <w:rPr>
            <w:rFonts w:ascii="Arial" w:hAnsi="Arial" w:cs="Arial"/>
            <w:color w:val="666666"/>
          </w:rPr>
          <w:fldChar w:fldCharType="end"/>
        </w:r>
        <w:r>
          <w:rPr>
            <w:rFonts w:ascii="Arial" w:hAnsi="Arial" w:cs="Arial"/>
            <w:color w:val="666666"/>
          </w:rPr>
          <w:t>.</w:t>
        </w:r>
      </w:ins>
    </w:p>
    <w:p w:rsidR="00384379" w:rsidRDefault="00384379" w:rsidP="00384379">
      <w:pPr>
        <w:pStyle w:val="NormalWeb"/>
        <w:shd w:val="clear" w:color="auto" w:fill="FFFFFF"/>
        <w:spacing w:before="0" w:beforeAutospacing="0" w:after="390" w:afterAutospacing="0" w:line="390" w:lineRule="atLeast"/>
        <w:ind w:left="600"/>
        <w:rPr>
          <w:ins w:id="2250" w:author="Unknown"/>
          <w:rFonts w:ascii="Arial" w:hAnsi="Arial" w:cs="Arial"/>
          <w:color w:val="666666"/>
        </w:rPr>
      </w:pPr>
      <w:ins w:id="2251" w:author="Unknown">
        <w:r>
          <w:rPr>
            <w:rFonts w:ascii="Arial" w:hAnsi="Arial" w:cs="Arial"/>
            <w:color w:val="666666"/>
          </w:rPr>
          <w:t>Thats all for java exception interview questions, I hope you will like it. I will be adding more to the list in future, make sure you bookmark it for future use.</w:t>
        </w:r>
      </w:ins>
    </w:p>
    <w:p w:rsidR="00384379" w:rsidRDefault="00384379" w:rsidP="005C2E57">
      <w:pPr>
        <w:shd w:val="clear" w:color="auto" w:fill="FFFFFF"/>
        <w:spacing w:line="318" w:lineRule="atLeast"/>
        <w:jc w:val="both"/>
        <w:rPr>
          <w:rFonts w:ascii="Verdana" w:hAnsi="Verdana"/>
          <w:color w:val="000000"/>
          <w:sz w:val="18"/>
          <w:szCs w:val="18"/>
        </w:rPr>
      </w:pPr>
    </w:p>
    <w:p w:rsidR="00384379" w:rsidRDefault="00384379"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384379">
        <w:t xml:space="preserve"> </w:t>
      </w:r>
      <w:hyperlink r:id="rId183" w:history="1">
        <w:r w:rsidRPr="00E17768">
          <w:rPr>
            <w:rStyle w:val="Hyperlink"/>
            <w:rFonts w:ascii="Verdana" w:hAnsi="Verdana"/>
            <w:sz w:val="18"/>
            <w:szCs w:val="18"/>
          </w:rPr>
          <w:t>http://www.journaldev.com/370/java-programming-interview-questions</w:t>
        </w:r>
      </w:hyperlink>
    </w:p>
    <w:p w:rsidR="00384379" w:rsidRDefault="00384379" w:rsidP="00384379">
      <w:pPr>
        <w:pStyle w:val="Heading1"/>
        <w:spacing w:before="0" w:after="240"/>
        <w:rPr>
          <w:color w:val="000000"/>
          <w:sz w:val="54"/>
          <w:szCs w:val="54"/>
        </w:rPr>
      </w:pPr>
      <w:r>
        <w:rPr>
          <w:color w:val="000000"/>
          <w:sz w:val="54"/>
          <w:szCs w:val="54"/>
        </w:rPr>
        <w:t>Java Programming Interview Questions</w:t>
      </w:r>
    </w:p>
    <w:p w:rsidR="00384379" w:rsidRDefault="00384379" w:rsidP="00384379">
      <w:pPr>
        <w:pStyle w:val="entry-meta"/>
        <w:spacing w:before="0" w:beforeAutospacing="0" w:after="360" w:afterAutospacing="0"/>
        <w:rPr>
          <w:caps/>
          <w:color w:val="999999"/>
          <w:sz w:val="18"/>
          <w:szCs w:val="18"/>
        </w:rPr>
      </w:pPr>
      <w:r>
        <w:rPr>
          <w:caps/>
          <w:color w:val="999999"/>
          <w:sz w:val="18"/>
          <w:szCs w:val="18"/>
        </w:rPr>
        <w:t>JULY 17, 2016</w:t>
      </w:r>
      <w:r>
        <w:rPr>
          <w:rStyle w:val="apple-converted-space"/>
          <w:caps/>
          <w:color w:val="999999"/>
          <w:sz w:val="18"/>
          <w:szCs w:val="18"/>
        </w:rPr>
        <w:t> </w:t>
      </w:r>
      <w:r>
        <w:rPr>
          <w:caps/>
          <w:color w:val="999999"/>
          <w:sz w:val="18"/>
          <w:szCs w:val="18"/>
        </w:rPr>
        <w:t>BY</w:t>
      </w:r>
      <w:r>
        <w:rPr>
          <w:rStyle w:val="apple-converted-space"/>
          <w:caps/>
          <w:color w:val="999999"/>
          <w:sz w:val="18"/>
          <w:szCs w:val="18"/>
        </w:rPr>
        <w:t> </w:t>
      </w:r>
      <w:hyperlink r:id="rId184" w:history="1">
        <w:r>
          <w:rPr>
            <w:rStyle w:val="entry-author-name"/>
            <w:caps/>
            <w:color w:val="FF0000"/>
            <w:sz w:val="18"/>
            <w:szCs w:val="18"/>
          </w:rPr>
          <w:t>PANKAJ</w:t>
        </w:r>
      </w:hyperlink>
      <w:r>
        <w:rPr>
          <w:rStyle w:val="apple-converted-space"/>
          <w:caps/>
          <w:color w:val="999999"/>
          <w:sz w:val="18"/>
          <w:szCs w:val="18"/>
        </w:rPr>
        <w:t> </w:t>
      </w:r>
      <w:hyperlink r:id="rId185" w:anchor="comments" w:history="1">
        <w:r>
          <w:rPr>
            <w:rStyle w:val="Hyperlink"/>
            <w:caps/>
            <w:color w:val="FF0000"/>
            <w:sz w:val="18"/>
            <w:szCs w:val="18"/>
          </w:rPr>
          <w:t>39 COMMENTS</w:t>
        </w:r>
      </w:hyperlink>
    </w:p>
    <w:p w:rsidR="00384379" w:rsidRDefault="00384379" w:rsidP="00384379">
      <w:pPr>
        <w:pStyle w:val="NormalWeb"/>
        <w:shd w:val="clear" w:color="auto" w:fill="FFFFFF"/>
        <w:spacing w:before="0" w:beforeAutospacing="0" w:after="390" w:afterAutospacing="0" w:line="390" w:lineRule="atLeast"/>
        <w:rPr>
          <w:ins w:id="2252" w:author="Unknown"/>
          <w:rFonts w:ascii="Arial" w:hAnsi="Arial" w:cs="Arial"/>
          <w:color w:val="666666"/>
        </w:rPr>
      </w:pPr>
      <w:ins w:id="2253" w:author="Unknown">
        <w:r>
          <w:rPr>
            <w:rFonts w:ascii="Arial" w:hAnsi="Arial" w:cs="Arial"/>
            <w:color w:val="666666"/>
          </w:rPr>
          <w:t>Java Programming Interview Questions are always deciding factor in any Java interview. Recently I am taking a lot of interview for my organization. So I was in the search of some java programming interview questions that are little bit tricky also.</w:t>
        </w:r>
      </w:ins>
    </w:p>
    <w:p w:rsidR="00384379" w:rsidRDefault="00384379" w:rsidP="00384379">
      <w:pPr>
        <w:pStyle w:val="Heading2"/>
        <w:shd w:val="clear" w:color="auto" w:fill="FFFFFF"/>
        <w:spacing w:before="0" w:beforeAutospacing="0" w:after="240" w:afterAutospacing="0"/>
        <w:rPr>
          <w:ins w:id="2254" w:author="Unknown"/>
          <w:rFonts w:ascii="Arial" w:hAnsi="Arial" w:cs="Arial"/>
          <w:color w:val="000000"/>
          <w:sz w:val="45"/>
          <w:szCs w:val="45"/>
        </w:rPr>
      </w:pPr>
      <w:ins w:id="2255" w:author="Unknown">
        <w:r>
          <w:rPr>
            <w:rFonts w:ascii="Arial" w:hAnsi="Arial" w:cs="Arial"/>
            <w:color w:val="000000"/>
            <w:sz w:val="45"/>
            <w:szCs w:val="45"/>
          </w:rPr>
          <w:t>Java Programming Interview Questions</w:t>
        </w:r>
      </w:ins>
    </w:p>
    <w:p w:rsidR="00384379" w:rsidRDefault="00384379" w:rsidP="00384379">
      <w:pPr>
        <w:pStyle w:val="NormalWeb"/>
        <w:shd w:val="clear" w:color="auto" w:fill="FFFFFF"/>
        <w:spacing w:before="0" w:beforeAutospacing="0" w:after="390" w:afterAutospacing="0" w:line="390" w:lineRule="atLeast"/>
        <w:rPr>
          <w:ins w:id="2256" w:author="Unknown"/>
          <w:rFonts w:ascii="Arial" w:hAnsi="Arial" w:cs="Arial"/>
          <w:color w:val="666666"/>
        </w:rPr>
      </w:pPr>
      <w:r>
        <w:rPr>
          <w:rFonts w:ascii="Arial" w:hAnsi="Arial" w:cs="Arial"/>
          <w:noProof/>
          <w:color w:val="FF0000"/>
        </w:rPr>
        <w:lastRenderedPageBreak/>
        <w:drawing>
          <wp:inline distT="0" distB="0" distL="0" distR="0">
            <wp:extent cx="5337175" cy="2998470"/>
            <wp:effectExtent l="19050" t="0" r="0" b="0"/>
            <wp:docPr id="359" name="Picture 359" descr="java programming interview questions">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java programming interview questions">
                      <a:hlinkClick r:id="rId186"/>
                    </pic:cNvPr>
                    <pic:cNvPicPr>
                      <a:picLocks noChangeAspect="1" noChangeArrowheads="1"/>
                    </pic:cNvPicPr>
                  </pic:nvPicPr>
                  <pic:blipFill>
                    <a:blip r:embed="rId187"/>
                    <a:srcRect/>
                    <a:stretch>
                      <a:fillRect/>
                    </a:stretch>
                  </pic:blipFill>
                  <pic:spPr bwMode="auto">
                    <a:xfrm>
                      <a:off x="0" y="0"/>
                      <a:ext cx="5337175" cy="2998470"/>
                    </a:xfrm>
                    <a:prstGeom prst="rect">
                      <a:avLst/>
                    </a:prstGeom>
                    <a:noFill/>
                    <a:ln w="9525">
                      <a:noFill/>
                      <a:miter lim="800000"/>
                      <a:headEnd/>
                      <a:tailEnd/>
                    </a:ln>
                  </pic:spPr>
                </pic:pic>
              </a:graphicData>
            </a:graphic>
          </wp:inline>
        </w:drawing>
      </w:r>
    </w:p>
    <w:p w:rsidR="00384379" w:rsidRDefault="00384379" w:rsidP="00384379">
      <w:pPr>
        <w:pStyle w:val="NormalWeb"/>
        <w:shd w:val="clear" w:color="auto" w:fill="FFFFFF"/>
        <w:spacing w:before="0" w:beforeAutospacing="0" w:after="390" w:afterAutospacing="0" w:line="390" w:lineRule="atLeast"/>
        <w:rPr>
          <w:ins w:id="2257" w:author="Unknown"/>
          <w:rFonts w:ascii="Arial" w:hAnsi="Arial" w:cs="Arial"/>
          <w:color w:val="666666"/>
        </w:rPr>
      </w:pPr>
      <w:ins w:id="2258" w:author="Unknown">
        <w:r>
          <w:rPr>
            <w:rFonts w:ascii="Arial" w:hAnsi="Arial" w:cs="Arial"/>
            <w:color w:val="666666"/>
          </w:rPr>
          <w:t>Here I am providing five of the java programming interview questions I found interesting and need a closer look to understand.</w:t>
        </w:r>
      </w:ins>
    </w:p>
    <w:p w:rsidR="00384379" w:rsidRDefault="00384379" w:rsidP="00384379">
      <w:pPr>
        <w:pStyle w:val="NormalWeb"/>
        <w:shd w:val="clear" w:color="auto" w:fill="FFFFFF"/>
        <w:spacing w:before="0" w:beforeAutospacing="0" w:after="390" w:afterAutospacing="0" w:line="390" w:lineRule="atLeast"/>
        <w:rPr>
          <w:ins w:id="2259" w:author="Unknown"/>
          <w:rFonts w:ascii="Arial" w:hAnsi="Arial" w:cs="Arial"/>
          <w:color w:val="666666"/>
        </w:rPr>
      </w:pPr>
      <w:ins w:id="2260" w:author="Unknown">
        <w:r>
          <w:rPr>
            <w:rFonts w:ascii="Arial" w:hAnsi="Arial" w:cs="Arial"/>
            <w:color w:val="666666"/>
          </w:rPr>
          <w:t>The explanation will be provided after the questions. Test your knowledge of java by trying to provide the answer of the below java interview test questions.</w:t>
        </w:r>
      </w:ins>
    </w:p>
    <w:p w:rsidR="00384379" w:rsidRDefault="00384379" w:rsidP="00C306AB">
      <w:pPr>
        <w:pStyle w:val="Heading3"/>
        <w:numPr>
          <w:ilvl w:val="0"/>
          <w:numId w:val="70"/>
        </w:numPr>
        <w:shd w:val="clear" w:color="auto" w:fill="FFFFFF"/>
        <w:spacing w:before="0" w:beforeAutospacing="0" w:after="240" w:afterAutospacing="0"/>
        <w:ind w:left="600"/>
        <w:rPr>
          <w:ins w:id="2261" w:author="Unknown"/>
          <w:rFonts w:ascii="Arial" w:hAnsi="Arial" w:cs="Arial"/>
          <w:color w:val="000000"/>
          <w:sz w:val="36"/>
          <w:szCs w:val="36"/>
        </w:rPr>
      </w:pPr>
      <w:ins w:id="2262" w:author="Unknown">
        <w:r>
          <w:rPr>
            <w:rFonts w:ascii="Arial" w:hAnsi="Arial" w:cs="Arial"/>
            <w:color w:val="000000"/>
            <w:sz w:val="36"/>
            <w:szCs w:val="36"/>
          </w:rPr>
          <w:t>Java Programming Interview Question 1</w:t>
        </w:r>
      </w:ins>
    </w:p>
    <w:p w:rsidR="00384379" w:rsidRDefault="00384379" w:rsidP="00384379">
      <w:pPr>
        <w:pStyle w:val="NormalWeb"/>
        <w:shd w:val="clear" w:color="auto" w:fill="FFFFFF"/>
        <w:spacing w:before="0" w:beforeAutospacing="0" w:after="390" w:afterAutospacing="0" w:line="390" w:lineRule="atLeast"/>
        <w:ind w:left="600"/>
        <w:rPr>
          <w:ins w:id="2263" w:author="Unknown"/>
          <w:rFonts w:ascii="Arial" w:hAnsi="Arial" w:cs="Arial"/>
          <w:color w:val="666666"/>
        </w:rPr>
      </w:pPr>
      <w:ins w:id="2264" w:author="Unknown">
        <w:r>
          <w:rPr>
            <w:rFonts w:ascii="Arial" w:hAnsi="Arial" w:cs="Arial"/>
            <w:color w:val="666666"/>
          </w:rPr>
          <w:t>What is the output of the below statements?</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65" w:author="Unknown"/>
          <w:rStyle w:val="pln"/>
          <w:color w:val="000000"/>
          <w:sz w:val="24"/>
          <w:szCs w:val="24"/>
        </w:rPr>
      </w:pPr>
      <w:ins w:id="2266" w:author="Unknown">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"abc"</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67" w:author="Unknown"/>
          <w:rStyle w:val="pln"/>
          <w:color w:val="000000"/>
          <w:sz w:val="24"/>
          <w:szCs w:val="24"/>
        </w:rPr>
      </w:pPr>
      <w:ins w:id="2268" w:author="Unknown">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str"/>
            <w:color w:val="008800"/>
            <w:sz w:val="24"/>
            <w:szCs w:val="24"/>
          </w:rPr>
          <w:t>"abc"</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69" w:author="Unknown"/>
          <w:color w:val="666666"/>
          <w:sz w:val="24"/>
          <w:szCs w:val="24"/>
        </w:rPr>
      </w:pPr>
      <w:ins w:id="2270"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"s1 == s2 is:"</w:t>
        </w:r>
        <w:r>
          <w:rPr>
            <w:rStyle w:val="pln"/>
            <w:color w:val="000000"/>
            <w:sz w:val="24"/>
            <w:szCs w:val="24"/>
          </w:rPr>
          <w:t xml:space="preserve"> </w:t>
        </w:r>
        <w:r>
          <w:rPr>
            <w:rStyle w:val="pun"/>
            <w:color w:val="666600"/>
            <w:sz w:val="24"/>
            <w:szCs w:val="24"/>
          </w:rPr>
          <w:t>+</w:t>
        </w:r>
        <w:r>
          <w:rPr>
            <w:rStyle w:val="pln"/>
            <w:color w:val="000000"/>
            <w:sz w:val="24"/>
            <w:szCs w:val="24"/>
          </w:rPr>
          <w:t xml:space="preserve"> s1 </w:t>
        </w:r>
        <w:r>
          <w:rPr>
            <w:rStyle w:val="pun"/>
            <w:color w:val="666600"/>
            <w:sz w:val="24"/>
            <w:szCs w:val="24"/>
          </w:rPr>
          <w:t>==</w:t>
        </w:r>
        <w:r>
          <w:rPr>
            <w:rStyle w:val="pln"/>
            <w:color w:val="000000"/>
            <w:sz w:val="24"/>
            <w:szCs w:val="24"/>
          </w:rPr>
          <w:t xml:space="preserve"> s2</w:t>
        </w:r>
        <w:r>
          <w:rPr>
            <w:rStyle w:val="pun"/>
            <w:color w:val="666600"/>
            <w:sz w:val="24"/>
            <w:szCs w:val="24"/>
          </w:rPr>
          <w:t>);</w:t>
        </w:r>
      </w:ins>
    </w:p>
    <w:p w:rsidR="00384379" w:rsidRDefault="00384379" w:rsidP="00C306AB">
      <w:pPr>
        <w:pStyle w:val="Heading3"/>
        <w:numPr>
          <w:ilvl w:val="0"/>
          <w:numId w:val="70"/>
        </w:numPr>
        <w:shd w:val="clear" w:color="auto" w:fill="FFFFFF"/>
        <w:spacing w:before="0" w:beforeAutospacing="0" w:after="240" w:afterAutospacing="0"/>
        <w:ind w:left="600"/>
        <w:rPr>
          <w:ins w:id="2271" w:author="Unknown"/>
          <w:rFonts w:ascii="Arial" w:hAnsi="Arial" w:cs="Arial"/>
          <w:color w:val="000000"/>
          <w:sz w:val="36"/>
          <w:szCs w:val="36"/>
        </w:rPr>
      </w:pPr>
      <w:ins w:id="2272" w:author="Unknown">
        <w:r>
          <w:rPr>
            <w:rFonts w:ascii="Arial" w:hAnsi="Arial" w:cs="Arial"/>
            <w:color w:val="000000"/>
            <w:sz w:val="36"/>
            <w:szCs w:val="36"/>
          </w:rPr>
          <w:t>Java Programming Interview Question 2</w:t>
        </w:r>
      </w:ins>
    </w:p>
    <w:p w:rsidR="00384379" w:rsidRDefault="00384379" w:rsidP="00384379">
      <w:pPr>
        <w:pStyle w:val="NormalWeb"/>
        <w:shd w:val="clear" w:color="auto" w:fill="FFFFFF"/>
        <w:spacing w:before="0" w:beforeAutospacing="0" w:after="390" w:afterAutospacing="0" w:line="390" w:lineRule="atLeast"/>
        <w:ind w:left="600"/>
        <w:rPr>
          <w:ins w:id="2273" w:author="Unknown"/>
          <w:rFonts w:ascii="Arial" w:hAnsi="Arial" w:cs="Arial"/>
          <w:color w:val="666666"/>
        </w:rPr>
      </w:pPr>
      <w:ins w:id="2274" w:author="Unknown">
        <w:r>
          <w:rPr>
            <w:rFonts w:ascii="Arial" w:hAnsi="Arial" w:cs="Arial"/>
            <w:color w:val="666666"/>
          </w:rPr>
          <w:t>What is the output of the below statements?</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75" w:author="Unknown"/>
          <w:rStyle w:val="pln"/>
          <w:color w:val="000000"/>
          <w:sz w:val="24"/>
          <w:szCs w:val="24"/>
        </w:rPr>
      </w:pPr>
      <w:ins w:id="2276" w:author="Unknown">
        <w:r>
          <w:rPr>
            <w:rStyle w:val="typ"/>
            <w:color w:val="660066"/>
            <w:sz w:val="24"/>
            <w:szCs w:val="24"/>
          </w:rPr>
          <w:lastRenderedPageBreak/>
          <w:t>String</w:t>
        </w:r>
        <w:r>
          <w:rPr>
            <w:rStyle w:val="pln"/>
            <w:color w:val="000000"/>
            <w:sz w:val="24"/>
            <w:szCs w:val="24"/>
          </w:rPr>
          <w:t xml:space="preserve"> s3 </w:t>
        </w:r>
        <w:r>
          <w:rPr>
            <w:rStyle w:val="pun"/>
            <w:color w:val="666600"/>
            <w:sz w:val="24"/>
            <w:szCs w:val="24"/>
          </w:rPr>
          <w:t>=</w:t>
        </w:r>
        <w:r>
          <w:rPr>
            <w:rStyle w:val="pln"/>
            <w:color w:val="000000"/>
            <w:sz w:val="24"/>
            <w:szCs w:val="24"/>
          </w:rPr>
          <w:t xml:space="preserve"> </w:t>
        </w:r>
        <w:r>
          <w:rPr>
            <w:rStyle w:val="str"/>
            <w:color w:val="008800"/>
            <w:sz w:val="24"/>
            <w:szCs w:val="24"/>
          </w:rPr>
          <w:t>"JournalDev"</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77" w:author="Unknown"/>
          <w:rStyle w:val="pln"/>
          <w:color w:val="000000"/>
          <w:sz w:val="24"/>
          <w:szCs w:val="24"/>
        </w:rPr>
      </w:pPr>
      <w:ins w:id="2278" w:author="Unknown">
        <w:r>
          <w:rPr>
            <w:rStyle w:val="kwd"/>
            <w:color w:val="000088"/>
            <w:sz w:val="24"/>
            <w:szCs w:val="24"/>
          </w:rPr>
          <w:t>int</w:t>
        </w:r>
        <w:r>
          <w:rPr>
            <w:rStyle w:val="pln"/>
            <w:color w:val="000000"/>
            <w:sz w:val="24"/>
            <w:szCs w:val="24"/>
          </w:rPr>
          <w:t xml:space="preserve"> start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79" w:author="Unknown"/>
          <w:rStyle w:val="pln"/>
          <w:color w:val="000000"/>
          <w:sz w:val="24"/>
          <w:szCs w:val="24"/>
        </w:rPr>
      </w:pPr>
      <w:ins w:id="2280" w:author="Unknown">
        <w:r>
          <w:rPr>
            <w:rStyle w:val="kwd"/>
            <w:color w:val="000088"/>
            <w:sz w:val="24"/>
            <w:szCs w:val="24"/>
          </w:rPr>
          <w:t>char</w:t>
        </w:r>
        <w:r>
          <w:rPr>
            <w:rStyle w:val="pln"/>
            <w:color w:val="000000"/>
            <w:sz w:val="24"/>
            <w:szCs w:val="24"/>
          </w:rPr>
          <w:t xml:space="preserve"> </w:t>
        </w:r>
        <w:r>
          <w:rPr>
            <w:rStyle w:val="kwd"/>
            <w:color w:val="000088"/>
            <w:sz w:val="24"/>
            <w:szCs w:val="24"/>
          </w:rPr>
          <w:t>end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5</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81" w:author="Unknown"/>
          <w:rStyle w:val="pln"/>
          <w:color w:val="000000"/>
          <w:sz w:val="24"/>
          <w:szCs w:val="24"/>
        </w:rPr>
      </w:pPr>
      <w:ins w:id="2282"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 xml:space="preserve">start </w:t>
        </w:r>
        <w:r>
          <w:rPr>
            <w:rStyle w:val="pun"/>
            <w:color w:val="666600"/>
            <w:sz w:val="24"/>
            <w:szCs w:val="24"/>
          </w:rPr>
          <w:t>+</w:t>
        </w:r>
        <w:r>
          <w:rPr>
            <w:rStyle w:val="pln"/>
            <w:color w:val="000000"/>
            <w:sz w:val="24"/>
            <w:szCs w:val="24"/>
          </w:rPr>
          <w:t xml:space="preserve"> </w:t>
        </w:r>
        <w:r>
          <w:rPr>
            <w:rStyle w:val="kwd"/>
            <w:color w:val="000088"/>
            <w:sz w:val="24"/>
            <w:szCs w:val="24"/>
          </w:rPr>
          <w:t>end</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83" w:author="Unknown"/>
          <w:color w:val="666666"/>
          <w:sz w:val="24"/>
          <w:szCs w:val="24"/>
        </w:rPr>
      </w:pPr>
      <w:ins w:id="2284"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s3</w:t>
        </w:r>
        <w:r>
          <w:rPr>
            <w:rStyle w:val="pun"/>
            <w:color w:val="666600"/>
            <w:sz w:val="24"/>
            <w:szCs w:val="24"/>
          </w:rPr>
          <w:t>.</w:t>
        </w:r>
        <w:r>
          <w:rPr>
            <w:rStyle w:val="pln"/>
            <w:color w:val="000000"/>
            <w:sz w:val="24"/>
            <w:szCs w:val="24"/>
          </w:rPr>
          <w:t>substring</w:t>
        </w:r>
        <w:r>
          <w:rPr>
            <w:rStyle w:val="pun"/>
            <w:color w:val="666600"/>
            <w:sz w:val="24"/>
            <w:szCs w:val="24"/>
          </w:rPr>
          <w:t>(</w:t>
        </w:r>
        <w:r>
          <w:rPr>
            <w:rStyle w:val="pln"/>
            <w:color w:val="000000"/>
            <w:sz w:val="24"/>
            <w:szCs w:val="24"/>
          </w:rPr>
          <w:t>start</w:t>
        </w:r>
        <w:r>
          <w:rPr>
            <w:rStyle w:val="pun"/>
            <w:color w:val="666600"/>
            <w:sz w:val="24"/>
            <w:szCs w:val="24"/>
          </w:rPr>
          <w:t>,</w:t>
        </w:r>
        <w:r>
          <w:rPr>
            <w:rStyle w:val="pln"/>
            <w:color w:val="000000"/>
            <w:sz w:val="24"/>
            <w:szCs w:val="24"/>
          </w:rPr>
          <w:t xml:space="preserve"> </w:t>
        </w:r>
        <w:r>
          <w:rPr>
            <w:rStyle w:val="kwd"/>
            <w:color w:val="000088"/>
            <w:sz w:val="24"/>
            <w:szCs w:val="24"/>
          </w:rPr>
          <w:t>end</w:t>
        </w:r>
        <w:r>
          <w:rPr>
            <w:rStyle w:val="pun"/>
            <w:color w:val="666600"/>
            <w:sz w:val="24"/>
            <w:szCs w:val="24"/>
          </w:rPr>
          <w:t>));</w:t>
        </w:r>
      </w:ins>
    </w:p>
    <w:p w:rsidR="00384379" w:rsidRDefault="00384379" w:rsidP="00C306AB">
      <w:pPr>
        <w:pStyle w:val="Heading3"/>
        <w:numPr>
          <w:ilvl w:val="0"/>
          <w:numId w:val="70"/>
        </w:numPr>
        <w:shd w:val="clear" w:color="auto" w:fill="FFFFFF"/>
        <w:spacing w:before="0" w:beforeAutospacing="0" w:after="240" w:afterAutospacing="0"/>
        <w:ind w:left="600"/>
        <w:rPr>
          <w:ins w:id="2285" w:author="Unknown"/>
          <w:rFonts w:ascii="Arial" w:hAnsi="Arial" w:cs="Arial"/>
          <w:color w:val="000000"/>
          <w:sz w:val="36"/>
          <w:szCs w:val="36"/>
        </w:rPr>
      </w:pPr>
      <w:ins w:id="2286" w:author="Unknown">
        <w:r>
          <w:rPr>
            <w:rFonts w:ascii="Arial" w:hAnsi="Arial" w:cs="Arial"/>
            <w:color w:val="000000"/>
            <w:sz w:val="36"/>
            <w:szCs w:val="36"/>
          </w:rPr>
          <w:t>Java Programming Test Question 3</w:t>
        </w:r>
      </w:ins>
    </w:p>
    <w:p w:rsidR="00384379" w:rsidRDefault="00384379" w:rsidP="00384379">
      <w:pPr>
        <w:pStyle w:val="NormalWeb"/>
        <w:shd w:val="clear" w:color="auto" w:fill="FFFFFF"/>
        <w:spacing w:before="0" w:beforeAutospacing="0" w:after="390" w:afterAutospacing="0" w:line="390" w:lineRule="atLeast"/>
        <w:ind w:left="600"/>
        <w:rPr>
          <w:ins w:id="2287" w:author="Unknown"/>
          <w:rFonts w:ascii="Arial" w:hAnsi="Arial" w:cs="Arial"/>
          <w:color w:val="666666"/>
        </w:rPr>
      </w:pPr>
      <w:ins w:id="2288" w:author="Unknown">
        <w:r>
          <w:rPr>
            <w:rFonts w:ascii="Arial" w:hAnsi="Arial" w:cs="Arial"/>
            <w:color w:val="666666"/>
          </w:rPr>
          <w:t>What is the output of the below statements?</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89" w:author="Unknown"/>
          <w:rStyle w:val="pln"/>
          <w:color w:val="000000"/>
          <w:sz w:val="24"/>
          <w:szCs w:val="24"/>
        </w:rPr>
      </w:pPr>
      <w:ins w:id="2290" w:author="Unknown">
        <w:r>
          <w:rPr>
            <w:rStyle w:val="typ"/>
            <w:color w:val="660066"/>
            <w:sz w:val="24"/>
            <w:szCs w:val="24"/>
          </w:rPr>
          <w:t>HashSet</w:t>
        </w:r>
        <w:r>
          <w:rPr>
            <w:rStyle w:val="pln"/>
            <w:color w:val="000000"/>
            <w:sz w:val="24"/>
            <w:szCs w:val="24"/>
          </w:rPr>
          <w:t xml:space="preserve"> shortSet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HashSet</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91" w:author="Unknown"/>
          <w:rStyle w:val="pln"/>
          <w:color w:val="000000"/>
          <w:sz w:val="24"/>
          <w:szCs w:val="24"/>
        </w:rPr>
      </w:pPr>
      <w:ins w:id="2292" w:author="Unknown">
        <w:r>
          <w:rPr>
            <w:rStyle w:val="kwd"/>
            <w:color w:val="000088"/>
            <w:sz w:val="24"/>
            <w:szCs w:val="24"/>
          </w:rPr>
          <w:t>for</w:t>
        </w:r>
        <w:r>
          <w:rPr>
            <w:rStyle w:val="pln"/>
            <w:color w:val="000000"/>
            <w:sz w:val="24"/>
            <w:szCs w:val="24"/>
          </w:rPr>
          <w:t xml:space="preserve"> </w:t>
        </w:r>
        <w:r>
          <w:rPr>
            <w:rStyle w:val="pun"/>
            <w:color w:val="666600"/>
            <w:sz w:val="24"/>
            <w:szCs w:val="24"/>
          </w:rPr>
          <w:t>(</w:t>
        </w:r>
        <w:r>
          <w:rPr>
            <w:rStyle w:val="kwd"/>
            <w:color w:val="000088"/>
            <w:sz w:val="24"/>
            <w:szCs w:val="24"/>
          </w:rPr>
          <w:t>short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w:t>
        </w:r>
        <w:r>
          <w:rPr>
            <w:rStyle w:val="lit"/>
            <w:color w:val="006666"/>
            <w:sz w:val="24"/>
            <w:szCs w:val="24"/>
          </w:rPr>
          <w:t>100</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93" w:author="Unknown"/>
          <w:rStyle w:val="pln"/>
          <w:color w:val="000000"/>
          <w:sz w:val="24"/>
          <w:szCs w:val="24"/>
        </w:rPr>
      </w:pPr>
      <w:ins w:id="2294" w:author="Unknown">
        <w:r>
          <w:rPr>
            <w:rStyle w:val="pln"/>
            <w:color w:val="000000"/>
            <w:sz w:val="24"/>
            <w:szCs w:val="24"/>
          </w:rPr>
          <w:tab/>
          <w:t>shortSet</w:t>
        </w:r>
        <w:r>
          <w:rPr>
            <w:rStyle w:val="pun"/>
            <w:color w:val="666600"/>
            <w:sz w:val="24"/>
            <w:szCs w:val="24"/>
          </w:rPr>
          <w:t>.</w:t>
        </w:r>
        <w:r>
          <w:rPr>
            <w:rStyle w:val="pln"/>
            <w:color w:val="000000"/>
            <w:sz w:val="24"/>
            <w:szCs w:val="24"/>
          </w:rPr>
          <w:t>add</w:t>
        </w:r>
        <w:r>
          <w:rPr>
            <w:rStyle w:val="pun"/>
            <w:color w:val="666600"/>
            <w:sz w:val="24"/>
            <w:szCs w:val="24"/>
          </w:rPr>
          <w:t>(</w:t>
        </w:r>
        <w:r>
          <w:rPr>
            <w:rStyle w:val="pln"/>
            <w:color w:val="000000"/>
            <w:sz w:val="24"/>
            <w:szCs w:val="24"/>
          </w:rPr>
          <w:t>i</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95" w:author="Unknown"/>
          <w:rStyle w:val="pln"/>
          <w:color w:val="000000"/>
          <w:sz w:val="24"/>
          <w:szCs w:val="24"/>
        </w:rPr>
      </w:pPr>
      <w:ins w:id="2296" w:author="Unknown">
        <w:r>
          <w:rPr>
            <w:rStyle w:val="pln"/>
            <w:color w:val="000000"/>
            <w:sz w:val="24"/>
            <w:szCs w:val="24"/>
          </w:rPr>
          <w:tab/>
          <w:t>shortSet</w:t>
        </w:r>
        <w:r>
          <w:rPr>
            <w:rStyle w:val="pun"/>
            <w:color w:val="666600"/>
            <w:sz w:val="24"/>
            <w:szCs w:val="24"/>
          </w:rPr>
          <w:t>.</w:t>
        </w:r>
        <w:r>
          <w:rPr>
            <w:rStyle w:val="pln"/>
            <w:color w:val="000000"/>
            <w:sz w:val="24"/>
            <w:szCs w:val="24"/>
          </w:rPr>
          <w:t>remove</w:t>
        </w:r>
        <w:r>
          <w:rPr>
            <w:rStyle w:val="pun"/>
            <w:color w:val="666600"/>
            <w:sz w:val="24"/>
            <w:szCs w:val="24"/>
          </w:rPr>
          <w:t>(</w:t>
        </w:r>
        <w:r>
          <w:rPr>
            <w:rStyle w:val="pln"/>
            <w:color w:val="000000"/>
            <w:sz w:val="24"/>
            <w:szCs w:val="24"/>
          </w:rPr>
          <w:t xml:space="preserve">i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97" w:author="Unknown"/>
          <w:rStyle w:val="pln"/>
          <w:color w:val="000000"/>
          <w:sz w:val="24"/>
          <w:szCs w:val="24"/>
        </w:rPr>
      </w:pPr>
      <w:ins w:id="2298" w:author="Unknown">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299" w:author="Unknown"/>
          <w:color w:val="666666"/>
          <w:sz w:val="24"/>
          <w:szCs w:val="24"/>
        </w:rPr>
      </w:pPr>
      <w:ins w:id="2300"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shortSet</w:t>
        </w:r>
        <w:r>
          <w:rPr>
            <w:rStyle w:val="pun"/>
            <w:color w:val="666600"/>
            <w:sz w:val="24"/>
            <w:szCs w:val="24"/>
          </w:rPr>
          <w:t>.</w:t>
        </w:r>
        <w:r>
          <w:rPr>
            <w:rStyle w:val="pln"/>
            <w:color w:val="000000"/>
            <w:sz w:val="24"/>
            <w:szCs w:val="24"/>
          </w:rPr>
          <w:t>size</w:t>
        </w:r>
        <w:r>
          <w:rPr>
            <w:rStyle w:val="pun"/>
            <w:color w:val="666600"/>
            <w:sz w:val="24"/>
            <w:szCs w:val="24"/>
          </w:rPr>
          <w:t>());</w:t>
        </w:r>
      </w:ins>
    </w:p>
    <w:p w:rsidR="00384379" w:rsidRDefault="00384379" w:rsidP="00C306AB">
      <w:pPr>
        <w:pStyle w:val="Heading3"/>
        <w:numPr>
          <w:ilvl w:val="0"/>
          <w:numId w:val="70"/>
        </w:numPr>
        <w:shd w:val="clear" w:color="auto" w:fill="FFFFFF"/>
        <w:spacing w:before="0" w:beforeAutospacing="0" w:after="240" w:afterAutospacing="0"/>
        <w:ind w:left="600"/>
        <w:rPr>
          <w:ins w:id="2301" w:author="Unknown"/>
          <w:rFonts w:ascii="Arial" w:hAnsi="Arial" w:cs="Arial"/>
          <w:color w:val="000000"/>
          <w:sz w:val="36"/>
          <w:szCs w:val="36"/>
        </w:rPr>
      </w:pPr>
      <w:ins w:id="2302" w:author="Unknown">
        <w:r>
          <w:rPr>
            <w:rFonts w:ascii="Arial" w:hAnsi="Arial" w:cs="Arial"/>
            <w:color w:val="000000"/>
            <w:sz w:val="36"/>
            <w:szCs w:val="36"/>
          </w:rPr>
          <w:t>Java Programming Test Question 4</w:t>
        </w:r>
      </w:ins>
    </w:p>
    <w:p w:rsidR="00384379" w:rsidRDefault="00384379" w:rsidP="00384379">
      <w:pPr>
        <w:pStyle w:val="NormalWeb"/>
        <w:shd w:val="clear" w:color="auto" w:fill="FFFFFF"/>
        <w:spacing w:before="0" w:beforeAutospacing="0" w:after="390" w:afterAutospacing="0" w:line="390" w:lineRule="atLeast"/>
        <w:ind w:left="600"/>
        <w:rPr>
          <w:ins w:id="2303" w:author="Unknown"/>
          <w:rFonts w:ascii="Arial" w:hAnsi="Arial" w:cs="Arial"/>
          <w:color w:val="666666"/>
        </w:rPr>
      </w:pPr>
      <w:ins w:id="2304" w:author="Unknown">
        <w:r>
          <w:rPr>
            <w:rFonts w:ascii="Arial" w:hAnsi="Arial" w:cs="Arial"/>
            <w:color w:val="666666"/>
          </w:rPr>
          <w:t>What will be the boolean "flag" value to reach the finally block?</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05" w:author="Unknown"/>
          <w:rStyle w:val="pln"/>
          <w:color w:val="000000"/>
          <w:sz w:val="24"/>
          <w:szCs w:val="24"/>
        </w:rPr>
      </w:pPr>
      <w:ins w:id="2306" w:author="Unknown">
        <w:r>
          <w:rPr>
            <w:rStyle w:val="kwd"/>
            <w:color w:val="000088"/>
            <w:sz w:val="24"/>
            <w:szCs w:val="24"/>
          </w:rPr>
          <w:t>try</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07" w:author="Unknown"/>
          <w:rStyle w:val="pln"/>
          <w:color w:val="000000"/>
          <w:sz w:val="24"/>
          <w:szCs w:val="24"/>
        </w:rPr>
      </w:pPr>
      <w:ins w:id="2308" w:author="Unknown">
        <w:r>
          <w:rPr>
            <w:rStyle w:val="pln"/>
            <w:color w:val="000000"/>
            <w:sz w:val="24"/>
            <w:szCs w:val="24"/>
          </w:rPr>
          <w:tab/>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flag</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09" w:author="Unknown"/>
          <w:rStyle w:val="pln"/>
          <w:color w:val="000000"/>
          <w:sz w:val="24"/>
          <w:szCs w:val="24"/>
        </w:rPr>
      </w:pPr>
      <w:ins w:id="2310" w:author="Unknown">
        <w:r>
          <w:rPr>
            <w:rStyle w:val="pln"/>
            <w:color w:val="000000"/>
            <w:sz w:val="24"/>
            <w:szCs w:val="24"/>
          </w:rPr>
          <w:tab/>
        </w:r>
        <w:r>
          <w:rPr>
            <w:rStyle w:val="pln"/>
            <w:color w:val="000000"/>
            <w:sz w:val="24"/>
            <w:szCs w:val="24"/>
          </w:rPr>
          <w:tab/>
        </w:r>
        <w:r>
          <w:rPr>
            <w:rStyle w:val="kwd"/>
            <w:color w:val="000088"/>
            <w:sz w:val="24"/>
            <w:szCs w:val="24"/>
          </w:rPr>
          <w:t>while</w:t>
        </w:r>
        <w:r>
          <w:rPr>
            <w:rStyle w:val="pln"/>
            <w:color w:val="000000"/>
            <w:sz w:val="24"/>
            <w:szCs w:val="24"/>
          </w:rPr>
          <w:t xml:space="preserve"> </w:t>
        </w:r>
        <w:r>
          <w:rPr>
            <w:rStyle w:val="pun"/>
            <w:color w:val="666600"/>
            <w:sz w:val="24"/>
            <w:szCs w:val="24"/>
          </w:rPr>
          <w:t>(</w:t>
        </w:r>
        <w:r>
          <w:rPr>
            <w:rStyle w:val="kwd"/>
            <w:color w:val="000088"/>
            <w:sz w:val="24"/>
            <w:szCs w:val="24"/>
          </w:rPr>
          <w:t>true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11" w:author="Unknown"/>
          <w:rStyle w:val="pln"/>
          <w:color w:val="000000"/>
          <w:sz w:val="24"/>
          <w:szCs w:val="24"/>
        </w:rPr>
      </w:pPr>
      <w:ins w:id="2312" w:author="Unknown">
        <w:r>
          <w:rPr>
            <w:rStyle w:val="pln"/>
            <w:color w:val="000000"/>
            <w:sz w:val="24"/>
            <w:szCs w:val="24"/>
          </w:rPr>
          <w:tab/>
        </w:r>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13" w:author="Unknown"/>
          <w:rStyle w:val="pln"/>
          <w:color w:val="000000"/>
          <w:sz w:val="24"/>
          <w:szCs w:val="24"/>
        </w:rPr>
      </w:pPr>
      <w:ins w:id="2314" w:author="Unknown">
        <w:r>
          <w:rPr>
            <w:rStyle w:val="pln"/>
            <w:color w:val="000000"/>
            <w:sz w:val="24"/>
            <w:szCs w:val="24"/>
          </w:rPr>
          <w:lastRenderedPageBreak/>
          <w:tab/>
        </w:r>
        <w:r>
          <w:rPr>
            <w:rStyle w:val="pun"/>
            <w:color w:val="666600"/>
            <w:sz w:val="24"/>
            <w:szCs w:val="24"/>
          </w:rPr>
          <w:t>}</w:t>
        </w:r>
        <w:r>
          <w:rPr>
            <w:rStyle w:val="pln"/>
            <w:color w:val="000000"/>
            <w:sz w:val="24"/>
            <w:szCs w:val="24"/>
          </w:rPr>
          <w:t xml:space="preserve"> </w:t>
        </w:r>
        <w:r>
          <w:rPr>
            <w:rStyle w:val="kwd"/>
            <w:color w:val="000088"/>
            <w:sz w:val="24"/>
            <w:szCs w:val="24"/>
          </w:rPr>
          <w:t>else</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15" w:author="Unknown"/>
          <w:rStyle w:val="pln"/>
          <w:color w:val="000000"/>
          <w:sz w:val="24"/>
          <w:szCs w:val="24"/>
        </w:rPr>
      </w:pPr>
      <w:ins w:id="2316" w:author="Unknown">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exit</w:t>
        </w:r>
        <w:r>
          <w:rPr>
            <w:rStyle w:val="pun"/>
            <w:color w:val="666600"/>
            <w:sz w:val="24"/>
            <w:szCs w:val="24"/>
          </w:rPr>
          <w:t>(</w:t>
        </w:r>
        <w:r>
          <w:rPr>
            <w:rStyle w:val="lit"/>
            <w:color w:val="006666"/>
            <w:sz w:val="24"/>
            <w:szCs w:val="24"/>
          </w:rPr>
          <w:t>1</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17" w:author="Unknown"/>
          <w:rStyle w:val="pln"/>
          <w:color w:val="000000"/>
          <w:sz w:val="24"/>
          <w:szCs w:val="24"/>
        </w:rPr>
      </w:pPr>
      <w:ins w:id="2318" w:author="Unknown">
        <w:r>
          <w:rPr>
            <w:rStyle w:val="pln"/>
            <w:color w:val="000000"/>
            <w:sz w:val="24"/>
            <w:szCs w:val="24"/>
          </w:rPr>
          <w:tab/>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19" w:author="Unknown"/>
          <w:rStyle w:val="pln"/>
          <w:color w:val="000000"/>
          <w:sz w:val="24"/>
          <w:szCs w:val="24"/>
        </w:rPr>
      </w:pPr>
      <w:ins w:id="2320" w:author="Unknown">
        <w:r>
          <w:rPr>
            <w:rStyle w:val="pun"/>
            <w:color w:val="666600"/>
            <w:sz w:val="24"/>
            <w:szCs w:val="24"/>
          </w:rPr>
          <w:t>}</w:t>
        </w:r>
        <w:r>
          <w:rPr>
            <w:rStyle w:val="pln"/>
            <w:color w:val="000000"/>
            <w:sz w:val="24"/>
            <w:szCs w:val="24"/>
          </w:rPr>
          <w:t xml:space="preserve"> </w:t>
        </w:r>
        <w:r>
          <w:rPr>
            <w:rStyle w:val="kwd"/>
            <w:color w:val="000088"/>
            <w:sz w:val="24"/>
            <w:szCs w:val="24"/>
          </w:rPr>
          <w:t>finally</w:t>
        </w:r>
        <w:r>
          <w:rPr>
            <w:rStyle w:val="pln"/>
            <w:color w:val="000000"/>
            <w:sz w:val="24"/>
            <w:szCs w:val="24"/>
          </w:rPr>
          <w:t xml:space="preserve"> </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21" w:author="Unknown"/>
          <w:rStyle w:val="pln"/>
          <w:color w:val="000000"/>
          <w:sz w:val="24"/>
          <w:szCs w:val="24"/>
        </w:rPr>
      </w:pPr>
      <w:ins w:id="2322" w:author="Unknown">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"In Finally"</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23" w:author="Unknown"/>
          <w:color w:val="666666"/>
          <w:sz w:val="24"/>
          <w:szCs w:val="24"/>
        </w:rPr>
      </w:pPr>
      <w:ins w:id="2324" w:author="Unknown">
        <w:r>
          <w:rPr>
            <w:rStyle w:val="pun"/>
            <w:color w:val="666600"/>
            <w:sz w:val="24"/>
            <w:szCs w:val="24"/>
          </w:rPr>
          <w:t>}</w:t>
        </w:r>
      </w:ins>
    </w:p>
    <w:p w:rsidR="00384379" w:rsidRDefault="00384379" w:rsidP="00C306AB">
      <w:pPr>
        <w:pStyle w:val="Heading3"/>
        <w:numPr>
          <w:ilvl w:val="0"/>
          <w:numId w:val="70"/>
        </w:numPr>
        <w:shd w:val="clear" w:color="auto" w:fill="FFFFFF"/>
        <w:spacing w:before="0" w:beforeAutospacing="0" w:after="240" w:afterAutospacing="0"/>
        <w:ind w:left="600"/>
        <w:rPr>
          <w:ins w:id="2325" w:author="Unknown"/>
          <w:rFonts w:ascii="Arial" w:hAnsi="Arial" w:cs="Arial"/>
          <w:color w:val="000000"/>
          <w:sz w:val="36"/>
          <w:szCs w:val="36"/>
        </w:rPr>
      </w:pPr>
      <w:ins w:id="2326" w:author="Unknown">
        <w:r>
          <w:rPr>
            <w:rFonts w:ascii="Arial" w:hAnsi="Arial" w:cs="Arial"/>
            <w:color w:val="000000"/>
            <w:sz w:val="36"/>
            <w:szCs w:val="36"/>
          </w:rPr>
          <w:t>Java Programming Test Question 5</w:t>
        </w:r>
      </w:ins>
    </w:p>
    <w:p w:rsidR="00384379" w:rsidRDefault="00384379" w:rsidP="00384379">
      <w:pPr>
        <w:pStyle w:val="NormalWeb"/>
        <w:shd w:val="clear" w:color="auto" w:fill="FFFFFF"/>
        <w:spacing w:before="0" w:beforeAutospacing="0" w:after="390" w:afterAutospacing="0" w:line="390" w:lineRule="atLeast"/>
        <w:ind w:left="600"/>
        <w:rPr>
          <w:ins w:id="2327" w:author="Unknown"/>
          <w:rFonts w:ascii="Arial" w:hAnsi="Arial" w:cs="Arial"/>
          <w:color w:val="666666"/>
        </w:rPr>
      </w:pPr>
      <w:ins w:id="2328" w:author="Unknown">
        <w:r>
          <w:rPr>
            <w:rFonts w:ascii="Arial" w:hAnsi="Arial" w:cs="Arial"/>
            <w:color w:val="666666"/>
          </w:rPr>
          <w:t>What will be the output of the below statements?</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29" w:author="Unknown"/>
          <w:rStyle w:val="pln"/>
          <w:color w:val="000000"/>
          <w:sz w:val="24"/>
          <w:szCs w:val="24"/>
        </w:rPr>
      </w:pPr>
      <w:ins w:id="2330" w:author="Unknown">
        <w:r>
          <w:rPr>
            <w:rStyle w:val="typ"/>
            <w:color w:val="660066"/>
            <w:sz w:val="24"/>
            <w:szCs w:val="24"/>
          </w:rPr>
          <w:t>String</w:t>
        </w:r>
        <w:r>
          <w:rPr>
            <w:rStyle w:val="pln"/>
            <w:color w:val="000000"/>
            <w:sz w:val="24"/>
            <w:szCs w:val="24"/>
          </w:rPr>
          <w:t xml:space="preserve"> 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31" w:author="Unknown"/>
          <w:rStyle w:val="pln"/>
          <w:color w:val="000000"/>
          <w:sz w:val="24"/>
          <w:szCs w:val="24"/>
        </w:rPr>
      </w:pPr>
      <w:ins w:id="2332" w:author="Unknown">
        <w:r>
          <w:rPr>
            <w:rStyle w:val="typ"/>
            <w:color w:val="660066"/>
            <w:sz w:val="24"/>
            <w:szCs w:val="24"/>
          </w:rPr>
          <w:t>String</w:t>
        </w:r>
        <w:r>
          <w:rPr>
            <w:rStyle w:val="pln"/>
            <w:color w:val="000000"/>
            <w:sz w:val="24"/>
            <w:szCs w:val="24"/>
          </w:rPr>
          <w:t xml:space="preserve"> str1</w:t>
        </w:r>
        <w:r>
          <w:rPr>
            <w:rStyle w:val="pun"/>
            <w:color w:val="666600"/>
            <w:sz w:val="24"/>
            <w:szCs w:val="24"/>
          </w:rPr>
          <w:t>=</w:t>
        </w:r>
        <w:r>
          <w:rPr>
            <w:rStyle w:val="str"/>
            <w:color w:val="008800"/>
            <w:sz w:val="24"/>
            <w:szCs w:val="24"/>
          </w:rPr>
          <w:t>"abc"</w:t>
        </w:r>
        <w:r>
          <w:rPr>
            <w:rStyle w:val="pun"/>
            <w:color w:val="666600"/>
            <w:sz w:val="24"/>
            <w:szCs w:val="24"/>
          </w:rPr>
          <w:t>;</w:t>
        </w:r>
      </w:ins>
    </w:p>
    <w:p w:rsidR="00384379" w:rsidRDefault="00384379" w:rsidP="0038437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ins w:id="2333" w:author="Unknown"/>
          <w:color w:val="666666"/>
          <w:sz w:val="24"/>
          <w:szCs w:val="24"/>
        </w:rPr>
      </w:pPr>
      <w:ins w:id="2334"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str1</w:t>
        </w:r>
        <w:r>
          <w:rPr>
            <w:rStyle w:val="pun"/>
            <w:color w:val="666600"/>
            <w:sz w:val="24"/>
            <w:szCs w:val="24"/>
          </w:rPr>
          <w:t>.</w:t>
        </w:r>
        <w:r>
          <w:rPr>
            <w:rStyle w:val="pln"/>
            <w:color w:val="000000"/>
            <w:sz w:val="24"/>
            <w:szCs w:val="24"/>
          </w:rPr>
          <w:t>equals</w:t>
        </w:r>
        <w:r>
          <w:rPr>
            <w:rStyle w:val="pun"/>
            <w:color w:val="666600"/>
            <w:sz w:val="24"/>
            <w:szCs w:val="24"/>
          </w:rPr>
          <w:t>(</w:t>
        </w:r>
        <w:r>
          <w:rPr>
            <w:rStyle w:val="str"/>
            <w:color w:val="008800"/>
            <w:sz w:val="24"/>
            <w:szCs w:val="24"/>
          </w:rPr>
          <w:t>"abc"</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equals</w:t>
        </w:r>
        <w:r>
          <w:rPr>
            <w:rStyle w:val="pun"/>
            <w:color w:val="666600"/>
            <w:sz w:val="24"/>
            <w:szCs w:val="24"/>
          </w:rPr>
          <w:t>(</w:t>
        </w:r>
        <w:r>
          <w:rPr>
            <w:rStyle w:val="kwd"/>
            <w:color w:val="000088"/>
            <w:sz w:val="24"/>
            <w:szCs w:val="24"/>
          </w:rPr>
          <w:t>null</w:t>
        </w:r>
        <w:r>
          <w:rPr>
            <w:rStyle w:val="pun"/>
            <w:color w:val="666600"/>
            <w:sz w:val="24"/>
            <w:szCs w:val="24"/>
          </w:rPr>
          <w:t>));</w:t>
        </w:r>
      </w:ins>
    </w:p>
    <w:p w:rsidR="00384379" w:rsidRDefault="00384379" w:rsidP="00384379">
      <w:pPr>
        <w:pStyle w:val="Heading2"/>
        <w:shd w:val="clear" w:color="auto" w:fill="FFFFFF"/>
        <w:spacing w:before="0" w:beforeAutospacing="0" w:after="240" w:afterAutospacing="0"/>
        <w:rPr>
          <w:ins w:id="2335" w:author="Unknown"/>
          <w:rFonts w:ascii="Arial" w:hAnsi="Arial" w:cs="Arial"/>
          <w:color w:val="000000"/>
          <w:sz w:val="45"/>
          <w:szCs w:val="45"/>
        </w:rPr>
      </w:pPr>
      <w:ins w:id="2336" w:author="Unknown">
        <w:r>
          <w:rPr>
            <w:rFonts w:ascii="Arial" w:hAnsi="Arial" w:cs="Arial"/>
            <w:color w:val="000000"/>
            <w:sz w:val="45"/>
            <w:szCs w:val="45"/>
          </w:rPr>
          <w:t>Java Programming Interview Questions Answers</w:t>
        </w:r>
      </w:ins>
    </w:p>
    <w:p w:rsidR="00384379" w:rsidRDefault="00384379" w:rsidP="00384379">
      <w:pPr>
        <w:pStyle w:val="NormalWeb"/>
        <w:shd w:val="clear" w:color="auto" w:fill="FFFFFF"/>
        <w:spacing w:before="0" w:beforeAutospacing="0" w:after="390" w:afterAutospacing="0" w:line="390" w:lineRule="atLeast"/>
        <w:rPr>
          <w:ins w:id="2337" w:author="Unknown"/>
          <w:rFonts w:ascii="Arial" w:hAnsi="Arial" w:cs="Arial"/>
          <w:color w:val="666666"/>
        </w:rPr>
      </w:pPr>
      <w:ins w:id="2338" w:author="Unknown">
        <w:r>
          <w:rPr>
            <w:rFonts w:ascii="Arial" w:hAnsi="Arial" w:cs="Arial"/>
            <w:color w:val="666666"/>
          </w:rPr>
          <w:t>I hope you have looked into above questions before looking at the answers and explanation.</w:t>
        </w:r>
      </w:ins>
    </w:p>
    <w:p w:rsidR="00384379" w:rsidRDefault="00384379" w:rsidP="00C306AB">
      <w:pPr>
        <w:pStyle w:val="Heading3"/>
        <w:numPr>
          <w:ilvl w:val="0"/>
          <w:numId w:val="71"/>
        </w:numPr>
        <w:shd w:val="clear" w:color="auto" w:fill="FFFFFF"/>
        <w:spacing w:before="0" w:beforeAutospacing="0" w:after="240" w:afterAutospacing="0"/>
        <w:ind w:left="600"/>
        <w:rPr>
          <w:ins w:id="2339" w:author="Unknown"/>
          <w:rFonts w:ascii="Arial" w:hAnsi="Arial" w:cs="Arial"/>
          <w:color w:val="000000"/>
          <w:sz w:val="36"/>
          <w:szCs w:val="36"/>
        </w:rPr>
      </w:pPr>
      <w:ins w:id="2340" w:author="Unknown">
        <w:r>
          <w:rPr>
            <w:rFonts w:ascii="Arial" w:hAnsi="Arial" w:cs="Arial"/>
            <w:color w:val="000000"/>
            <w:sz w:val="36"/>
            <w:szCs w:val="36"/>
          </w:rPr>
          <w:t>Java Programming Interview Question 1 Answer and Explanation</w:t>
        </w:r>
      </w:ins>
    </w:p>
    <w:p w:rsidR="00384379" w:rsidRDefault="00384379" w:rsidP="00384379">
      <w:pPr>
        <w:pStyle w:val="NormalWeb"/>
        <w:shd w:val="clear" w:color="auto" w:fill="FFFFFF"/>
        <w:spacing w:before="0" w:beforeAutospacing="0" w:after="390" w:afterAutospacing="0" w:line="390" w:lineRule="atLeast"/>
        <w:ind w:left="600"/>
        <w:rPr>
          <w:ins w:id="2341" w:author="Unknown"/>
          <w:rFonts w:ascii="Arial" w:hAnsi="Arial" w:cs="Arial"/>
          <w:color w:val="666666"/>
        </w:rPr>
      </w:pPr>
      <w:ins w:id="2342" w:author="Unknown">
        <w:r>
          <w:rPr>
            <w:rFonts w:ascii="Arial" w:hAnsi="Arial" w:cs="Arial"/>
            <w:color w:val="666666"/>
          </w:rPr>
          <w:t>The given statements output will be "false" because in java + operator precedence is more than == operator. So the given expression will be evaluated to "s1 == s2 is:abc" == "abc" i.e false.</w:t>
        </w:r>
      </w:ins>
    </w:p>
    <w:p w:rsidR="00384379" w:rsidRDefault="00384379" w:rsidP="00C306AB">
      <w:pPr>
        <w:pStyle w:val="Heading3"/>
        <w:numPr>
          <w:ilvl w:val="0"/>
          <w:numId w:val="71"/>
        </w:numPr>
        <w:shd w:val="clear" w:color="auto" w:fill="FFFFFF"/>
        <w:spacing w:before="0" w:beforeAutospacing="0" w:after="240" w:afterAutospacing="0"/>
        <w:ind w:left="600"/>
        <w:rPr>
          <w:ins w:id="2343" w:author="Unknown"/>
          <w:rFonts w:ascii="Arial" w:hAnsi="Arial" w:cs="Arial"/>
          <w:color w:val="000000"/>
          <w:sz w:val="36"/>
          <w:szCs w:val="36"/>
        </w:rPr>
      </w:pPr>
      <w:ins w:id="2344" w:author="Unknown">
        <w:r>
          <w:rPr>
            <w:rFonts w:ascii="Arial" w:hAnsi="Arial" w:cs="Arial"/>
            <w:color w:val="000000"/>
            <w:sz w:val="36"/>
            <w:szCs w:val="36"/>
          </w:rPr>
          <w:lastRenderedPageBreak/>
          <w:t>Java Programming Test Question 2 Answer and Explanation</w:t>
        </w:r>
      </w:ins>
    </w:p>
    <w:p w:rsidR="00384379" w:rsidRDefault="00384379" w:rsidP="00384379">
      <w:pPr>
        <w:pStyle w:val="NormalWeb"/>
        <w:shd w:val="clear" w:color="auto" w:fill="FFFFFF"/>
        <w:spacing w:before="0" w:beforeAutospacing="0" w:after="390" w:afterAutospacing="0" w:line="390" w:lineRule="atLeast"/>
        <w:ind w:left="600"/>
        <w:rPr>
          <w:ins w:id="2345" w:author="Unknown"/>
          <w:rFonts w:ascii="Arial" w:hAnsi="Arial" w:cs="Arial"/>
          <w:color w:val="666666"/>
        </w:rPr>
      </w:pPr>
      <w:ins w:id="2346" w:author="Unknown">
        <w:r>
          <w:rPr>
            <w:rFonts w:ascii="Arial" w:hAnsi="Arial" w:cs="Arial"/>
            <w:color w:val="666666"/>
          </w:rPr>
          <w:t>The given statements output will be "ourn". First character will be automatically type caste to int. After that since in java first character index is 0, so it will start from 'o' and print till 'n'. Note that in String</w:t>
        </w:r>
        <w:r>
          <w:rPr>
            <w:rStyle w:val="Emphasis"/>
            <w:rFonts w:ascii="Arial" w:hAnsi="Arial" w:cs="Arial"/>
            <w:color w:val="666666"/>
          </w:rPr>
          <w:t>substring</w:t>
        </w:r>
        <w:r>
          <w:rPr>
            <w:rStyle w:val="apple-converted-space"/>
            <w:rFonts w:ascii="Arial" w:hAnsi="Arial" w:cs="Arial"/>
            <w:color w:val="666666"/>
          </w:rPr>
          <w:t> </w:t>
        </w:r>
        <w:r>
          <w:rPr>
            <w:rFonts w:ascii="Arial" w:hAnsi="Arial" w:cs="Arial"/>
            <w:color w:val="666666"/>
          </w:rPr>
          <w:t>function it leaves the end index.</w:t>
        </w:r>
      </w:ins>
    </w:p>
    <w:p w:rsidR="00384379" w:rsidRDefault="00384379" w:rsidP="00C306AB">
      <w:pPr>
        <w:pStyle w:val="Heading3"/>
        <w:numPr>
          <w:ilvl w:val="0"/>
          <w:numId w:val="71"/>
        </w:numPr>
        <w:shd w:val="clear" w:color="auto" w:fill="FFFFFF"/>
        <w:spacing w:before="0" w:beforeAutospacing="0" w:after="240" w:afterAutospacing="0"/>
        <w:ind w:left="600"/>
        <w:rPr>
          <w:ins w:id="2347" w:author="Unknown"/>
          <w:rFonts w:ascii="Arial" w:hAnsi="Arial" w:cs="Arial"/>
          <w:color w:val="000000"/>
          <w:sz w:val="36"/>
          <w:szCs w:val="36"/>
        </w:rPr>
      </w:pPr>
      <w:ins w:id="2348" w:author="Unknown">
        <w:r>
          <w:rPr>
            <w:rFonts w:ascii="Arial" w:hAnsi="Arial" w:cs="Arial"/>
            <w:color w:val="000000"/>
            <w:sz w:val="36"/>
            <w:szCs w:val="36"/>
          </w:rPr>
          <w:t>Java Programming Test Question 3 Answer and Explanation</w:t>
        </w:r>
      </w:ins>
    </w:p>
    <w:p w:rsidR="00384379" w:rsidRDefault="00384379" w:rsidP="00384379">
      <w:pPr>
        <w:pStyle w:val="NormalWeb"/>
        <w:shd w:val="clear" w:color="auto" w:fill="FFFFFF"/>
        <w:spacing w:before="0" w:beforeAutospacing="0" w:after="390" w:afterAutospacing="0" w:line="390" w:lineRule="atLeast"/>
        <w:ind w:left="600"/>
        <w:rPr>
          <w:ins w:id="2349" w:author="Unknown"/>
          <w:rFonts w:ascii="Arial" w:hAnsi="Arial" w:cs="Arial"/>
          <w:color w:val="666666"/>
        </w:rPr>
      </w:pPr>
      <w:ins w:id="2350" w:author="Unknown">
        <w:r>
          <w:rPr>
            <w:rFonts w:ascii="Arial" w:hAnsi="Arial" w:cs="Arial"/>
            <w:color w:val="666666"/>
          </w:rPr>
          <w:t>The size of the shortSet will be 100. Java Autoboxing feature has been introduced in JDK 5, so while adding the short to HashSet&lt;Short&gt; it will automatically convert it to Short object. Now "i-1" will be converted to int while evaluation and after that it will autoboxed to Integer object but there are no Integer object in the HashSet, so it will not remove anything from the HashSet and finally its size will be 100.</w:t>
        </w:r>
      </w:ins>
    </w:p>
    <w:p w:rsidR="00384379" w:rsidRDefault="00384379" w:rsidP="00C306AB">
      <w:pPr>
        <w:pStyle w:val="Heading3"/>
        <w:numPr>
          <w:ilvl w:val="0"/>
          <w:numId w:val="71"/>
        </w:numPr>
        <w:shd w:val="clear" w:color="auto" w:fill="FFFFFF"/>
        <w:spacing w:before="0" w:beforeAutospacing="0" w:after="240" w:afterAutospacing="0"/>
        <w:ind w:left="600"/>
        <w:rPr>
          <w:ins w:id="2351" w:author="Unknown"/>
          <w:rFonts w:ascii="Arial" w:hAnsi="Arial" w:cs="Arial"/>
          <w:color w:val="000000"/>
          <w:sz w:val="36"/>
          <w:szCs w:val="36"/>
        </w:rPr>
      </w:pPr>
      <w:ins w:id="2352" w:author="Unknown">
        <w:r>
          <w:rPr>
            <w:rFonts w:ascii="Arial" w:hAnsi="Arial" w:cs="Arial"/>
            <w:color w:val="000000"/>
            <w:sz w:val="36"/>
            <w:szCs w:val="36"/>
          </w:rPr>
          <w:t>Java Programming Test Question 4 Answer and Explanation</w:t>
        </w:r>
      </w:ins>
    </w:p>
    <w:p w:rsidR="00384379" w:rsidRDefault="00384379" w:rsidP="00384379">
      <w:pPr>
        <w:pStyle w:val="NormalWeb"/>
        <w:shd w:val="clear" w:color="auto" w:fill="FFFFFF"/>
        <w:spacing w:before="0" w:beforeAutospacing="0" w:after="390" w:afterAutospacing="0" w:line="390" w:lineRule="atLeast"/>
        <w:ind w:left="600"/>
        <w:rPr>
          <w:ins w:id="2353" w:author="Unknown"/>
          <w:rFonts w:ascii="Arial" w:hAnsi="Arial" w:cs="Arial"/>
          <w:color w:val="666666"/>
        </w:rPr>
      </w:pPr>
      <w:ins w:id="2354" w:author="Unknown">
        <w:r>
          <w:rPr>
            <w:rFonts w:ascii="Arial" w:hAnsi="Arial" w:cs="Arial"/>
            <w:color w:val="666666"/>
          </w:rPr>
          <w:t>The finally block will never be reached here. If flag will be TRUE, it will go into an infinite loop and if its false its exiting the JVM. So finally block will never be reached here.</w:t>
        </w:r>
      </w:ins>
    </w:p>
    <w:p w:rsidR="00384379" w:rsidRDefault="00384379" w:rsidP="00C306AB">
      <w:pPr>
        <w:pStyle w:val="Heading3"/>
        <w:numPr>
          <w:ilvl w:val="0"/>
          <w:numId w:val="71"/>
        </w:numPr>
        <w:shd w:val="clear" w:color="auto" w:fill="FFFFFF"/>
        <w:spacing w:before="0" w:beforeAutospacing="0" w:after="240" w:afterAutospacing="0"/>
        <w:ind w:left="600"/>
        <w:rPr>
          <w:ins w:id="2355" w:author="Unknown"/>
          <w:rFonts w:ascii="Arial" w:hAnsi="Arial" w:cs="Arial"/>
          <w:color w:val="000000"/>
          <w:sz w:val="36"/>
          <w:szCs w:val="36"/>
        </w:rPr>
      </w:pPr>
      <w:ins w:id="2356" w:author="Unknown">
        <w:r>
          <w:rPr>
            <w:rFonts w:ascii="Arial" w:hAnsi="Arial" w:cs="Arial"/>
            <w:color w:val="000000"/>
            <w:sz w:val="36"/>
            <w:szCs w:val="36"/>
          </w:rPr>
          <w:t>Java Programming Test Question 5 Answer and Explanation</w:t>
        </w:r>
      </w:ins>
    </w:p>
    <w:p w:rsidR="00384379" w:rsidRDefault="00384379" w:rsidP="00384379">
      <w:pPr>
        <w:pStyle w:val="NormalWeb"/>
        <w:shd w:val="clear" w:color="auto" w:fill="FFFFFF"/>
        <w:spacing w:before="0" w:beforeAutospacing="0" w:after="390" w:afterAutospacing="0" w:line="390" w:lineRule="atLeast"/>
        <w:ind w:left="600"/>
        <w:rPr>
          <w:ins w:id="2357" w:author="Unknown"/>
          <w:rFonts w:ascii="Arial" w:hAnsi="Arial" w:cs="Arial"/>
          <w:color w:val="666666"/>
        </w:rPr>
      </w:pPr>
      <w:ins w:id="2358" w:author="Unknown">
        <w:r>
          <w:rPr>
            <w:rFonts w:ascii="Arial" w:hAnsi="Arial" w:cs="Arial"/>
            <w:color w:val="666666"/>
          </w:rPr>
          <w:t>The given print statement will throw java.lang.NullPointerException because while evaluating the OR logical operator it will first evaluate both the literals and since str is null, .equals() method will throw exception. Its always advisable to use short circuit logical operators i.e "||" and "&amp;&amp;" which evaluates the literals values from left and since the first literal will return true, it will skip the second literal evaluation.</w:t>
        </w:r>
      </w:ins>
    </w:p>
    <w:p w:rsidR="00384379" w:rsidRDefault="00384379" w:rsidP="00384379">
      <w:pPr>
        <w:pStyle w:val="NormalWeb"/>
        <w:shd w:val="clear" w:color="auto" w:fill="FFFFFF"/>
        <w:spacing w:before="0" w:beforeAutospacing="0" w:after="390" w:afterAutospacing="0" w:line="390" w:lineRule="atLeast"/>
        <w:rPr>
          <w:ins w:id="2359" w:author="Unknown"/>
          <w:rFonts w:ascii="Arial" w:hAnsi="Arial" w:cs="Arial"/>
          <w:color w:val="666666"/>
        </w:rPr>
      </w:pPr>
      <w:ins w:id="2360" w:author="Unknown">
        <w:r>
          <w:rPr>
            <w:rFonts w:ascii="Arial" w:hAnsi="Arial" w:cs="Arial"/>
            <w:color w:val="666666"/>
          </w:rPr>
          <w:lastRenderedPageBreak/>
          <w:t>I hope that the above scenarios will help a bit in understanding some of the java concepts. Please try these java programming interview questions before going to the solution and comment to let me know your score.</w:t>
        </w:r>
      </w:ins>
    </w:p>
    <w:p w:rsidR="00384379" w:rsidRDefault="00384379" w:rsidP="005C2E57">
      <w:pPr>
        <w:shd w:val="clear" w:color="auto" w:fill="FFFFFF"/>
        <w:spacing w:line="318" w:lineRule="atLeast"/>
        <w:jc w:val="both"/>
        <w:rPr>
          <w:rFonts w:ascii="Verdana" w:hAnsi="Verdana"/>
          <w:color w:val="000000"/>
          <w:sz w:val="18"/>
          <w:szCs w:val="18"/>
        </w:rPr>
      </w:pPr>
    </w:p>
    <w:p w:rsidR="00AA00F6" w:rsidRDefault="00AA00F6"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AA00F6">
        <w:t xml:space="preserve"> </w:t>
      </w:r>
      <w:hyperlink r:id="rId188" w:history="1">
        <w:r w:rsidRPr="00E17768">
          <w:rPr>
            <w:rStyle w:val="Hyperlink"/>
            <w:rFonts w:ascii="Verdana" w:hAnsi="Verdana"/>
            <w:sz w:val="18"/>
            <w:szCs w:val="18"/>
          </w:rPr>
          <w:t>http://www.journaldev.com/8697/javase8-interview-questions-part1</w:t>
        </w:r>
      </w:hyperlink>
    </w:p>
    <w:p w:rsidR="00AA00F6" w:rsidRDefault="00AA00F6" w:rsidP="00AA00F6">
      <w:pPr>
        <w:pStyle w:val="Heading1"/>
        <w:spacing w:before="0" w:after="240"/>
        <w:rPr>
          <w:color w:val="000000"/>
          <w:sz w:val="54"/>
          <w:szCs w:val="54"/>
        </w:rPr>
      </w:pPr>
      <w:r w:rsidRPr="00C22045">
        <w:rPr>
          <w:color w:val="000000"/>
          <w:sz w:val="54"/>
          <w:szCs w:val="54"/>
          <w:highlight w:val="yellow"/>
        </w:rPr>
        <w:t>Java SE 8 Interview Questions and Answers (Part-1)</w:t>
      </w:r>
    </w:p>
    <w:p w:rsidR="00AA00F6" w:rsidRDefault="00AA00F6" w:rsidP="00AA00F6">
      <w:pPr>
        <w:pStyle w:val="entry-meta"/>
        <w:spacing w:before="0" w:beforeAutospacing="0" w:after="360" w:afterAutospacing="0"/>
        <w:rPr>
          <w:caps/>
          <w:color w:val="999999"/>
          <w:sz w:val="18"/>
          <w:szCs w:val="18"/>
        </w:rPr>
      </w:pPr>
      <w:r>
        <w:rPr>
          <w:caps/>
          <w:color w:val="999999"/>
          <w:sz w:val="18"/>
          <w:szCs w:val="18"/>
        </w:rPr>
        <w:t>DECEMBER 24, 2015</w:t>
      </w:r>
      <w:r>
        <w:rPr>
          <w:rStyle w:val="apple-converted-space"/>
          <w:caps/>
          <w:color w:val="999999"/>
          <w:sz w:val="18"/>
          <w:szCs w:val="18"/>
        </w:rPr>
        <w:t> </w:t>
      </w:r>
      <w:r>
        <w:rPr>
          <w:caps/>
          <w:color w:val="999999"/>
          <w:sz w:val="18"/>
          <w:szCs w:val="18"/>
        </w:rPr>
        <w:t>BY</w:t>
      </w:r>
      <w:r>
        <w:rPr>
          <w:rStyle w:val="apple-converted-space"/>
          <w:caps/>
          <w:color w:val="999999"/>
          <w:sz w:val="18"/>
          <w:szCs w:val="18"/>
        </w:rPr>
        <w:t> </w:t>
      </w:r>
      <w:hyperlink r:id="rId189" w:history="1">
        <w:r>
          <w:rPr>
            <w:rStyle w:val="entry-author-name"/>
            <w:caps/>
            <w:color w:val="FF0000"/>
            <w:sz w:val="18"/>
            <w:szCs w:val="18"/>
          </w:rPr>
          <w:t>RAMBABU POSA</w:t>
        </w:r>
      </w:hyperlink>
      <w:r>
        <w:rPr>
          <w:rStyle w:val="apple-converted-space"/>
          <w:caps/>
          <w:color w:val="999999"/>
          <w:sz w:val="18"/>
          <w:szCs w:val="18"/>
        </w:rPr>
        <w:t> </w:t>
      </w:r>
      <w:hyperlink r:id="rId190" w:anchor="comments" w:history="1">
        <w:r>
          <w:rPr>
            <w:rStyle w:val="Hyperlink"/>
            <w:caps/>
            <w:color w:val="FF0000"/>
            <w:sz w:val="18"/>
            <w:szCs w:val="18"/>
          </w:rPr>
          <w:t>1 COMMENT</w:t>
        </w:r>
      </w:hyperlink>
    </w:p>
    <w:p w:rsidR="00AA00F6" w:rsidRDefault="00AA00F6" w:rsidP="00AA00F6">
      <w:pPr>
        <w:pStyle w:val="NormalWeb"/>
        <w:shd w:val="clear" w:color="auto" w:fill="FFFFFF"/>
        <w:spacing w:before="0" w:beforeAutospacing="0" w:after="390" w:afterAutospacing="0" w:line="390" w:lineRule="atLeast"/>
        <w:rPr>
          <w:ins w:id="2361" w:author="Unknown"/>
          <w:rFonts w:ascii="Arial" w:hAnsi="Arial" w:cs="Arial"/>
          <w:color w:val="666666"/>
        </w:rPr>
      </w:pPr>
      <w:ins w:id="2362" w:author="Unknown">
        <w:r>
          <w:rPr>
            <w:rFonts w:ascii="Arial" w:hAnsi="Arial" w:cs="Arial"/>
            <w:color w:val="666666"/>
          </w:rPr>
          <w:t>In this post, we are going to discuss some important Java SE 8 Interview Questions with Answers. I will write one more post to discuss remaining Java SE 8 Interview Questions.</w:t>
        </w:r>
      </w:ins>
    </w:p>
    <w:p w:rsidR="00AA00F6" w:rsidRDefault="00AA00F6" w:rsidP="00AA00F6">
      <w:pPr>
        <w:pStyle w:val="Heading3"/>
        <w:shd w:val="clear" w:color="auto" w:fill="FFFFFF"/>
        <w:spacing w:before="0" w:beforeAutospacing="0" w:after="240" w:afterAutospacing="0"/>
        <w:rPr>
          <w:ins w:id="2363" w:author="Unknown"/>
          <w:rFonts w:ascii="Arial" w:hAnsi="Arial" w:cs="Arial"/>
          <w:color w:val="000000"/>
          <w:sz w:val="36"/>
          <w:szCs w:val="36"/>
        </w:rPr>
      </w:pPr>
      <w:ins w:id="2364" w:author="Unknown">
        <w:r>
          <w:rPr>
            <w:rFonts w:ascii="Arial" w:hAnsi="Arial" w:cs="Arial"/>
            <w:color w:val="000000"/>
            <w:sz w:val="36"/>
            <w:szCs w:val="36"/>
          </w:rPr>
          <w:t>Java 8 Interview Questions</w:t>
        </w:r>
      </w:ins>
    </w:p>
    <w:p w:rsidR="00AA00F6" w:rsidRDefault="00AA00F6" w:rsidP="00C306AB">
      <w:pPr>
        <w:numPr>
          <w:ilvl w:val="0"/>
          <w:numId w:val="72"/>
        </w:numPr>
        <w:shd w:val="clear" w:color="auto" w:fill="FFFFFF"/>
        <w:spacing w:before="100" w:beforeAutospacing="1" w:after="100" w:afterAutospacing="1" w:line="390" w:lineRule="atLeast"/>
        <w:ind w:left="600"/>
        <w:rPr>
          <w:ins w:id="2365" w:author="Unknown"/>
          <w:rFonts w:ascii="Arial" w:hAnsi="Arial" w:cs="Arial"/>
          <w:color w:val="666666"/>
          <w:sz w:val="24"/>
          <w:szCs w:val="24"/>
        </w:rPr>
      </w:pPr>
      <w:ins w:id="2366" w:author="Unknown">
        <w:r>
          <w:rPr>
            <w:rFonts w:ascii="Arial" w:hAnsi="Arial" w:cs="Arial"/>
            <w:color w:val="666666"/>
          </w:rPr>
          <w:t>Why do we need change to Java again?</w:t>
        </w:r>
      </w:ins>
    </w:p>
    <w:p w:rsidR="00AA00F6" w:rsidRDefault="00AA00F6" w:rsidP="00C306AB">
      <w:pPr>
        <w:numPr>
          <w:ilvl w:val="0"/>
          <w:numId w:val="72"/>
        </w:numPr>
        <w:shd w:val="clear" w:color="auto" w:fill="FFFFFF"/>
        <w:spacing w:before="100" w:beforeAutospacing="1" w:after="100" w:afterAutospacing="1" w:line="390" w:lineRule="atLeast"/>
        <w:ind w:left="600"/>
        <w:rPr>
          <w:ins w:id="2367" w:author="Unknown"/>
          <w:rFonts w:ascii="Arial" w:hAnsi="Arial" w:cs="Arial"/>
          <w:color w:val="666666"/>
        </w:rPr>
      </w:pPr>
      <w:ins w:id="2368" w:author="Unknown">
        <w:r>
          <w:rPr>
            <w:rFonts w:ascii="Arial" w:hAnsi="Arial" w:cs="Arial"/>
            <w:color w:val="666666"/>
          </w:rPr>
          <w:t>Java SE 8 New Features?</w:t>
        </w:r>
      </w:ins>
    </w:p>
    <w:p w:rsidR="00AA00F6" w:rsidRDefault="00AA00F6" w:rsidP="00C306AB">
      <w:pPr>
        <w:numPr>
          <w:ilvl w:val="0"/>
          <w:numId w:val="72"/>
        </w:numPr>
        <w:shd w:val="clear" w:color="auto" w:fill="FFFFFF"/>
        <w:spacing w:before="100" w:beforeAutospacing="1" w:after="100" w:afterAutospacing="1" w:line="390" w:lineRule="atLeast"/>
        <w:ind w:left="600"/>
        <w:rPr>
          <w:ins w:id="2369" w:author="Unknown"/>
          <w:rFonts w:ascii="Arial" w:hAnsi="Arial" w:cs="Arial"/>
          <w:color w:val="666666"/>
        </w:rPr>
      </w:pPr>
      <w:ins w:id="2370" w:author="Unknown">
        <w:r>
          <w:rPr>
            <w:rFonts w:ascii="Arial" w:hAnsi="Arial" w:cs="Arial"/>
            <w:color w:val="666666"/>
          </w:rPr>
          <w:t>Advantages of Java SE 8 New Features?</w:t>
        </w:r>
      </w:ins>
    </w:p>
    <w:p w:rsidR="00AA00F6" w:rsidRDefault="00AA00F6" w:rsidP="00C306AB">
      <w:pPr>
        <w:numPr>
          <w:ilvl w:val="0"/>
          <w:numId w:val="72"/>
        </w:numPr>
        <w:shd w:val="clear" w:color="auto" w:fill="FFFFFF"/>
        <w:spacing w:before="100" w:beforeAutospacing="1" w:after="100" w:afterAutospacing="1" w:line="390" w:lineRule="atLeast"/>
        <w:ind w:left="600"/>
        <w:rPr>
          <w:ins w:id="2371" w:author="Unknown"/>
          <w:rFonts w:ascii="Arial" w:hAnsi="Arial" w:cs="Arial"/>
          <w:color w:val="666666"/>
        </w:rPr>
      </w:pPr>
      <w:ins w:id="2372" w:author="Unknown">
        <w:r>
          <w:rPr>
            <w:rFonts w:ascii="Arial" w:hAnsi="Arial" w:cs="Arial"/>
            <w:color w:val="666666"/>
          </w:rPr>
          <w:t>What is Lambda Expression?</w:t>
        </w:r>
      </w:ins>
    </w:p>
    <w:p w:rsidR="00AA00F6" w:rsidRDefault="00AA00F6" w:rsidP="00C306AB">
      <w:pPr>
        <w:numPr>
          <w:ilvl w:val="0"/>
          <w:numId w:val="72"/>
        </w:numPr>
        <w:shd w:val="clear" w:color="auto" w:fill="FFFFFF"/>
        <w:spacing w:before="100" w:beforeAutospacing="1" w:after="100" w:afterAutospacing="1" w:line="390" w:lineRule="atLeast"/>
        <w:ind w:left="600"/>
        <w:rPr>
          <w:ins w:id="2373" w:author="Unknown"/>
          <w:rFonts w:ascii="Arial" w:hAnsi="Arial" w:cs="Arial"/>
          <w:color w:val="666666"/>
        </w:rPr>
      </w:pPr>
      <w:ins w:id="2374" w:author="Unknown">
        <w:r>
          <w:rPr>
            <w:rFonts w:ascii="Arial" w:hAnsi="Arial" w:cs="Arial"/>
            <w:color w:val="666666"/>
          </w:rPr>
          <w:t>What are the three parts of a Lambda Expression? What is the type of Lambda Expression?</w:t>
        </w:r>
      </w:ins>
    </w:p>
    <w:p w:rsidR="00AA00F6" w:rsidRDefault="00AA00F6" w:rsidP="00C306AB">
      <w:pPr>
        <w:numPr>
          <w:ilvl w:val="0"/>
          <w:numId w:val="72"/>
        </w:numPr>
        <w:shd w:val="clear" w:color="auto" w:fill="FFFFFF"/>
        <w:spacing w:before="100" w:beforeAutospacing="1" w:after="100" w:afterAutospacing="1" w:line="390" w:lineRule="atLeast"/>
        <w:ind w:left="600"/>
        <w:rPr>
          <w:ins w:id="2375" w:author="Unknown"/>
          <w:rFonts w:ascii="Arial" w:hAnsi="Arial" w:cs="Arial"/>
          <w:color w:val="666666"/>
        </w:rPr>
      </w:pPr>
      <w:ins w:id="2376" w:author="Unknown">
        <w:r>
          <w:rPr>
            <w:rFonts w:ascii="Arial" w:hAnsi="Arial" w:cs="Arial"/>
            <w:color w:val="666666"/>
          </w:rPr>
          <w:t>What is a Functional Interface? What is SAM Interface?</w:t>
        </w:r>
      </w:ins>
    </w:p>
    <w:p w:rsidR="00AA00F6" w:rsidRDefault="00AA00F6" w:rsidP="00C306AB">
      <w:pPr>
        <w:numPr>
          <w:ilvl w:val="0"/>
          <w:numId w:val="72"/>
        </w:numPr>
        <w:shd w:val="clear" w:color="auto" w:fill="FFFFFF"/>
        <w:spacing w:before="100" w:beforeAutospacing="1" w:after="100" w:afterAutospacing="1" w:line="390" w:lineRule="atLeast"/>
        <w:ind w:left="600"/>
        <w:rPr>
          <w:ins w:id="2377" w:author="Unknown"/>
          <w:rFonts w:ascii="Arial" w:hAnsi="Arial" w:cs="Arial"/>
          <w:color w:val="666666"/>
        </w:rPr>
      </w:pPr>
      <w:ins w:id="2378" w:author="Unknown">
        <w:r>
          <w:rPr>
            <w:rFonts w:ascii="Arial" w:hAnsi="Arial" w:cs="Arial"/>
            <w:color w:val="666666"/>
          </w:rPr>
          <w:t>Is is possible to define our own Functional Interface? What is @FunctionalInterface? What are the rules to define a Functional Interface?</w:t>
        </w:r>
      </w:ins>
    </w:p>
    <w:p w:rsidR="00AA00F6" w:rsidRDefault="00AA00F6" w:rsidP="00C306AB">
      <w:pPr>
        <w:numPr>
          <w:ilvl w:val="0"/>
          <w:numId w:val="72"/>
        </w:numPr>
        <w:shd w:val="clear" w:color="auto" w:fill="FFFFFF"/>
        <w:spacing w:before="100" w:beforeAutospacing="1" w:after="100" w:afterAutospacing="1" w:line="390" w:lineRule="atLeast"/>
        <w:ind w:left="600"/>
        <w:rPr>
          <w:ins w:id="2379" w:author="Unknown"/>
          <w:rFonts w:ascii="Arial" w:hAnsi="Arial" w:cs="Arial"/>
          <w:color w:val="666666"/>
        </w:rPr>
      </w:pPr>
      <w:ins w:id="2380" w:author="Unknown">
        <w:r>
          <w:rPr>
            <w:rFonts w:ascii="Arial" w:hAnsi="Arial" w:cs="Arial"/>
            <w:color w:val="666666"/>
          </w:rPr>
          <w:t>Is @FunctionalInterface annotation mandatory to define a Functional Interface? What is the use of @FunctionalInterface annotation? Why do we need Functional Interfaces in Java?</w:t>
        </w:r>
      </w:ins>
    </w:p>
    <w:p w:rsidR="00AA00F6" w:rsidRDefault="00AA00F6" w:rsidP="00C306AB">
      <w:pPr>
        <w:numPr>
          <w:ilvl w:val="0"/>
          <w:numId w:val="72"/>
        </w:numPr>
        <w:shd w:val="clear" w:color="auto" w:fill="FFFFFF"/>
        <w:spacing w:before="100" w:beforeAutospacing="1" w:after="100" w:afterAutospacing="1" w:line="390" w:lineRule="atLeast"/>
        <w:ind w:left="600"/>
        <w:rPr>
          <w:ins w:id="2381" w:author="Unknown"/>
          <w:rFonts w:ascii="Arial" w:hAnsi="Arial" w:cs="Arial"/>
          <w:color w:val="666666"/>
        </w:rPr>
      </w:pPr>
      <w:ins w:id="2382" w:author="Unknown">
        <w:r>
          <w:rPr>
            <w:rFonts w:ascii="Arial" w:hAnsi="Arial" w:cs="Arial"/>
            <w:color w:val="666666"/>
          </w:rPr>
          <w:t>When do we go for Java 8 Stream API? Why do we need to use Java 8 Stream API in our projects?</w:t>
        </w:r>
      </w:ins>
    </w:p>
    <w:p w:rsidR="00AA00F6" w:rsidRDefault="00AA00F6" w:rsidP="00C306AB">
      <w:pPr>
        <w:numPr>
          <w:ilvl w:val="0"/>
          <w:numId w:val="72"/>
        </w:numPr>
        <w:shd w:val="clear" w:color="auto" w:fill="FFFFFF"/>
        <w:spacing w:before="100" w:beforeAutospacing="1" w:after="100" w:afterAutospacing="1" w:line="390" w:lineRule="atLeast"/>
        <w:ind w:left="600"/>
        <w:rPr>
          <w:ins w:id="2383" w:author="Unknown"/>
          <w:rFonts w:ascii="Arial" w:hAnsi="Arial" w:cs="Arial"/>
          <w:color w:val="666666"/>
        </w:rPr>
      </w:pPr>
      <w:ins w:id="2384" w:author="Unknown">
        <w:r>
          <w:rPr>
            <w:rFonts w:ascii="Arial" w:hAnsi="Arial" w:cs="Arial"/>
            <w:color w:val="666666"/>
          </w:rPr>
          <w:t>Explain Differences between Collection API and Stream API?</w:t>
        </w:r>
      </w:ins>
    </w:p>
    <w:p w:rsidR="00AA00F6" w:rsidRDefault="00AA00F6" w:rsidP="00C306AB">
      <w:pPr>
        <w:numPr>
          <w:ilvl w:val="0"/>
          <w:numId w:val="72"/>
        </w:numPr>
        <w:shd w:val="clear" w:color="auto" w:fill="FFFFFF"/>
        <w:spacing w:before="100" w:beforeAutospacing="1" w:after="100" w:afterAutospacing="1" w:line="390" w:lineRule="atLeast"/>
        <w:ind w:left="600"/>
        <w:rPr>
          <w:ins w:id="2385" w:author="Unknown"/>
          <w:rFonts w:ascii="Arial" w:hAnsi="Arial" w:cs="Arial"/>
          <w:color w:val="666666"/>
        </w:rPr>
      </w:pPr>
      <w:ins w:id="2386" w:author="Unknown">
        <w:r>
          <w:rPr>
            <w:rFonts w:ascii="Arial" w:hAnsi="Arial" w:cs="Arial"/>
            <w:color w:val="666666"/>
          </w:rPr>
          <w:lastRenderedPageBreak/>
          <w:t>What is Spliterator in Java SE 8?Differences between Iterator and Spliterator in Java SE 8?</w:t>
        </w:r>
      </w:ins>
    </w:p>
    <w:p w:rsidR="00AA00F6" w:rsidRDefault="00AA00F6" w:rsidP="00C306AB">
      <w:pPr>
        <w:numPr>
          <w:ilvl w:val="0"/>
          <w:numId w:val="72"/>
        </w:numPr>
        <w:shd w:val="clear" w:color="auto" w:fill="FFFFFF"/>
        <w:spacing w:before="100" w:beforeAutospacing="1" w:after="100" w:afterAutospacing="1" w:line="390" w:lineRule="atLeast"/>
        <w:ind w:left="600"/>
        <w:rPr>
          <w:ins w:id="2387" w:author="Unknown"/>
          <w:rFonts w:ascii="Arial" w:hAnsi="Arial" w:cs="Arial"/>
          <w:color w:val="666666"/>
        </w:rPr>
      </w:pPr>
      <w:ins w:id="2388" w:author="Unknown">
        <w:r>
          <w:rPr>
            <w:rFonts w:ascii="Arial" w:hAnsi="Arial" w:cs="Arial"/>
            <w:color w:val="666666"/>
          </w:rPr>
          <w:t>What is Optional in Java 8? What is the use of Optional?Advantages of Java 8 Optional?</w:t>
        </w:r>
      </w:ins>
    </w:p>
    <w:p w:rsidR="00AA00F6" w:rsidRDefault="00AA00F6" w:rsidP="00C306AB">
      <w:pPr>
        <w:numPr>
          <w:ilvl w:val="0"/>
          <w:numId w:val="72"/>
        </w:numPr>
        <w:shd w:val="clear" w:color="auto" w:fill="FFFFFF"/>
        <w:spacing w:before="100" w:beforeAutospacing="1" w:after="100" w:afterAutospacing="1" w:line="390" w:lineRule="atLeast"/>
        <w:ind w:left="600"/>
        <w:rPr>
          <w:ins w:id="2389" w:author="Unknown"/>
          <w:rFonts w:ascii="Arial" w:hAnsi="Arial" w:cs="Arial"/>
          <w:color w:val="666666"/>
        </w:rPr>
      </w:pPr>
      <w:ins w:id="2390" w:author="Unknown">
        <w:r>
          <w:rPr>
            <w:rFonts w:ascii="Arial" w:hAnsi="Arial" w:cs="Arial"/>
            <w:color w:val="666666"/>
          </w:rPr>
          <w:t>What is Type Inference? Is Type Inference available in older versions like Java 7 and Before 7 or it is available only in Java SE 8?</w:t>
        </w:r>
      </w:ins>
    </w:p>
    <w:p w:rsidR="00AA00F6" w:rsidRDefault="00AA00F6" w:rsidP="00AA00F6">
      <w:pPr>
        <w:pStyle w:val="Heading3"/>
        <w:shd w:val="clear" w:color="auto" w:fill="FFFFFF"/>
        <w:spacing w:before="0" w:beforeAutospacing="0" w:after="240" w:afterAutospacing="0"/>
        <w:rPr>
          <w:ins w:id="2391" w:author="Unknown"/>
          <w:rFonts w:ascii="Arial" w:hAnsi="Arial" w:cs="Arial"/>
          <w:color w:val="000000"/>
          <w:sz w:val="36"/>
          <w:szCs w:val="36"/>
        </w:rPr>
      </w:pPr>
      <w:ins w:id="2392" w:author="Unknown">
        <w:r>
          <w:rPr>
            <w:rFonts w:ascii="Arial" w:hAnsi="Arial" w:cs="Arial"/>
            <w:color w:val="000000"/>
            <w:sz w:val="36"/>
            <w:szCs w:val="36"/>
          </w:rPr>
          <w:t>Java 8 Interview Questions and Answers</w:t>
        </w:r>
      </w:ins>
    </w:p>
    <w:p w:rsidR="00AA00F6" w:rsidRDefault="00AA00F6" w:rsidP="00AA00F6">
      <w:pPr>
        <w:shd w:val="clear" w:color="auto" w:fill="FFFFFF"/>
        <w:spacing w:line="390" w:lineRule="atLeast"/>
        <w:rPr>
          <w:ins w:id="2393" w:author="Unknown"/>
          <w:rFonts w:ascii="Arial" w:hAnsi="Arial" w:cs="Arial"/>
          <w:color w:val="666666"/>
          <w:sz w:val="24"/>
          <w:szCs w:val="24"/>
        </w:rPr>
      </w:pPr>
      <w:ins w:id="2394" w:author="Unknown">
        <w:r>
          <w:rPr>
            <w:rFonts w:ascii="Arial" w:hAnsi="Arial" w:cs="Arial"/>
            <w:color w:val="666666"/>
          </w:rPr>
          <w:t>In this section, we will pickup each question from previous section and answer it with in-detailed description. If you need any more information and examples, please go through previous Java SE 8 posts available in JournalDEV.</w:t>
        </w:r>
      </w:ins>
    </w:p>
    <w:p w:rsidR="00AA00F6" w:rsidRDefault="00AA00F6" w:rsidP="00AA00F6">
      <w:pPr>
        <w:pStyle w:val="Heading3"/>
        <w:shd w:val="clear" w:color="auto" w:fill="FFFFFF"/>
        <w:spacing w:before="0" w:beforeAutospacing="0" w:after="240" w:afterAutospacing="0"/>
        <w:rPr>
          <w:ins w:id="2395" w:author="Unknown"/>
          <w:rFonts w:ascii="Arial" w:hAnsi="Arial" w:cs="Arial"/>
          <w:color w:val="000000"/>
          <w:sz w:val="36"/>
          <w:szCs w:val="36"/>
        </w:rPr>
      </w:pPr>
      <w:ins w:id="2396" w:author="Unknown">
        <w:r>
          <w:rPr>
            <w:rFonts w:ascii="Arial" w:hAnsi="Arial" w:cs="Arial"/>
            <w:color w:val="000000"/>
            <w:sz w:val="36"/>
            <w:szCs w:val="36"/>
          </w:rPr>
          <w:t>Why do we need change to Java again?</w:t>
        </w:r>
      </w:ins>
    </w:p>
    <w:p w:rsidR="00AA00F6" w:rsidRDefault="00AA00F6" w:rsidP="00AA00F6">
      <w:pPr>
        <w:shd w:val="clear" w:color="auto" w:fill="FFFFFF"/>
        <w:spacing w:line="390" w:lineRule="atLeast"/>
        <w:rPr>
          <w:ins w:id="2397" w:author="Unknown"/>
          <w:rFonts w:ascii="Arial" w:hAnsi="Arial" w:cs="Arial"/>
          <w:color w:val="666666"/>
          <w:sz w:val="24"/>
          <w:szCs w:val="24"/>
        </w:rPr>
      </w:pPr>
      <w:ins w:id="2398" w:author="Unknown">
        <w:r>
          <w:rPr>
            <w:rFonts w:ascii="Arial" w:hAnsi="Arial" w:cs="Arial"/>
            <w:color w:val="666666"/>
          </w:rPr>
          <w:t>Oracle Corporation has introduced a lot of new concepts in Java SE 8 to introduce the following benefits:</w:t>
        </w:r>
      </w:ins>
    </w:p>
    <w:p w:rsidR="00AA00F6" w:rsidRDefault="00AA00F6" w:rsidP="00C306AB">
      <w:pPr>
        <w:numPr>
          <w:ilvl w:val="0"/>
          <w:numId w:val="73"/>
        </w:numPr>
        <w:shd w:val="clear" w:color="auto" w:fill="FFFFFF"/>
        <w:spacing w:before="100" w:beforeAutospacing="1" w:after="100" w:afterAutospacing="1" w:line="390" w:lineRule="atLeast"/>
        <w:ind w:left="600"/>
        <w:rPr>
          <w:ins w:id="2399" w:author="Unknown"/>
          <w:rFonts w:ascii="Arial" w:hAnsi="Arial" w:cs="Arial"/>
          <w:color w:val="666666"/>
        </w:rPr>
      </w:pPr>
      <w:ins w:id="2400" w:author="Unknown">
        <w:r>
          <w:rPr>
            <w:rStyle w:val="Strong"/>
            <w:rFonts w:ascii="Arial" w:hAnsi="Arial" w:cs="Arial"/>
            <w:color w:val="666666"/>
          </w:rPr>
          <w:t>To Utilize Current Multi-Core CPUs Efficiently</w:t>
        </w:r>
      </w:ins>
    </w:p>
    <w:p w:rsidR="00AA00F6" w:rsidRDefault="00AA00F6" w:rsidP="00AA00F6">
      <w:pPr>
        <w:pStyle w:val="NormalWeb"/>
        <w:shd w:val="clear" w:color="auto" w:fill="FFFFFF"/>
        <w:spacing w:before="0" w:beforeAutospacing="0" w:after="390" w:afterAutospacing="0" w:line="390" w:lineRule="atLeast"/>
        <w:ind w:left="600"/>
        <w:rPr>
          <w:ins w:id="2401" w:author="Unknown"/>
          <w:rFonts w:ascii="Arial" w:hAnsi="Arial" w:cs="Arial"/>
          <w:color w:val="666666"/>
        </w:rPr>
      </w:pPr>
      <w:ins w:id="2402" w:author="Unknown">
        <w:r>
          <w:rPr>
            <w:rFonts w:ascii="Arial" w:hAnsi="Arial" w:cs="Arial"/>
            <w:color w:val="666666"/>
          </w:rPr>
          <w:t>Recently, we can observe drastic changes in Hardware. Now-a-days, all systems are using Multi-Core CPUs(2,4,8,16-Core etc.) to deploy and run their Applications. We need new Programming Constructs in Java to utilize these Multi-Core Processors efficiently to develop Highly Concurrently and Highly Scalable applications.</w:t>
        </w:r>
      </w:ins>
    </w:p>
    <w:p w:rsidR="00AA00F6" w:rsidRDefault="00AA00F6" w:rsidP="00C306AB">
      <w:pPr>
        <w:numPr>
          <w:ilvl w:val="0"/>
          <w:numId w:val="73"/>
        </w:numPr>
        <w:shd w:val="clear" w:color="auto" w:fill="FFFFFF"/>
        <w:spacing w:before="100" w:beforeAutospacing="1" w:after="100" w:afterAutospacing="1" w:line="390" w:lineRule="atLeast"/>
        <w:ind w:left="600"/>
        <w:rPr>
          <w:ins w:id="2403" w:author="Unknown"/>
          <w:rFonts w:ascii="Arial" w:hAnsi="Arial" w:cs="Arial"/>
          <w:color w:val="666666"/>
        </w:rPr>
      </w:pPr>
      <w:ins w:id="2404" w:author="Unknown">
        <w:r>
          <w:rPr>
            <w:rStyle w:val="Strong"/>
            <w:rFonts w:ascii="Arial" w:hAnsi="Arial" w:cs="Arial"/>
            <w:color w:val="666666"/>
          </w:rPr>
          <w:t>To Utilize FP Features</w:t>
        </w:r>
      </w:ins>
    </w:p>
    <w:p w:rsidR="00AA00F6" w:rsidRDefault="00AA00F6" w:rsidP="00AA00F6">
      <w:pPr>
        <w:pStyle w:val="NormalWeb"/>
        <w:shd w:val="clear" w:color="auto" w:fill="FFFFFF"/>
        <w:spacing w:before="0" w:beforeAutospacing="0" w:after="390" w:afterAutospacing="0" w:line="390" w:lineRule="atLeast"/>
        <w:ind w:left="600"/>
        <w:rPr>
          <w:ins w:id="2405" w:author="Unknown"/>
          <w:rFonts w:ascii="Arial" w:hAnsi="Arial" w:cs="Arial"/>
          <w:color w:val="666666"/>
        </w:rPr>
      </w:pPr>
      <w:ins w:id="2406" w:author="Unknown">
        <w:r>
          <w:rPr>
            <w:rFonts w:ascii="Arial" w:hAnsi="Arial" w:cs="Arial"/>
            <w:color w:val="666666"/>
          </w:rPr>
          <w:t>Oracle Corporation has introduced a lot of FP(Functional Programming) concepts as part of Java SE 8 to utilize the advantages of FP.</w:t>
        </w:r>
      </w:ins>
    </w:p>
    <w:p w:rsidR="00AA00F6" w:rsidRDefault="00AA00F6" w:rsidP="00AA00F6">
      <w:pPr>
        <w:pStyle w:val="Heading3"/>
        <w:shd w:val="clear" w:color="auto" w:fill="FFFFFF"/>
        <w:spacing w:before="0" w:beforeAutospacing="0" w:after="240" w:afterAutospacing="0"/>
        <w:rPr>
          <w:ins w:id="2407" w:author="Unknown"/>
          <w:rFonts w:ascii="Arial" w:hAnsi="Arial" w:cs="Arial"/>
          <w:color w:val="000000"/>
          <w:sz w:val="36"/>
          <w:szCs w:val="36"/>
        </w:rPr>
      </w:pPr>
      <w:ins w:id="2408" w:author="Unknown">
        <w:r>
          <w:rPr>
            <w:rFonts w:ascii="Arial" w:hAnsi="Arial" w:cs="Arial"/>
            <w:color w:val="000000"/>
            <w:sz w:val="36"/>
            <w:szCs w:val="36"/>
          </w:rPr>
          <w:t>Java SE 8 New Features?</w:t>
        </w:r>
      </w:ins>
    </w:p>
    <w:p w:rsidR="00AA00F6" w:rsidRDefault="00AA00F6" w:rsidP="00C306AB">
      <w:pPr>
        <w:numPr>
          <w:ilvl w:val="0"/>
          <w:numId w:val="74"/>
        </w:numPr>
        <w:shd w:val="clear" w:color="auto" w:fill="FFFFFF"/>
        <w:spacing w:before="100" w:beforeAutospacing="1" w:after="100" w:afterAutospacing="1" w:line="390" w:lineRule="atLeast"/>
        <w:ind w:left="600"/>
        <w:rPr>
          <w:ins w:id="2409" w:author="Unknown"/>
          <w:rFonts w:ascii="Arial" w:hAnsi="Arial" w:cs="Arial"/>
          <w:color w:val="666666"/>
          <w:sz w:val="24"/>
          <w:szCs w:val="24"/>
        </w:rPr>
      </w:pPr>
      <w:ins w:id="2410" w:author="Unknown">
        <w:r>
          <w:rPr>
            <w:rFonts w:ascii="Arial" w:hAnsi="Arial" w:cs="Arial"/>
            <w:color w:val="666666"/>
          </w:rPr>
          <w:t>Lambda Expressions</w:t>
        </w:r>
      </w:ins>
    </w:p>
    <w:p w:rsidR="00AA00F6" w:rsidRDefault="00AA00F6" w:rsidP="00C306AB">
      <w:pPr>
        <w:numPr>
          <w:ilvl w:val="0"/>
          <w:numId w:val="74"/>
        </w:numPr>
        <w:shd w:val="clear" w:color="auto" w:fill="FFFFFF"/>
        <w:spacing w:before="100" w:beforeAutospacing="1" w:after="100" w:afterAutospacing="1" w:line="390" w:lineRule="atLeast"/>
        <w:ind w:left="600"/>
        <w:rPr>
          <w:ins w:id="2411" w:author="Unknown"/>
          <w:rFonts w:ascii="Arial" w:hAnsi="Arial" w:cs="Arial"/>
          <w:color w:val="666666"/>
        </w:rPr>
      </w:pPr>
      <w:ins w:id="2412" w:author="Unknown">
        <w:r>
          <w:rPr>
            <w:rFonts w:ascii="Arial" w:hAnsi="Arial" w:cs="Arial"/>
            <w:color w:val="666666"/>
          </w:rPr>
          <w:t>Functional Interfaces</w:t>
        </w:r>
      </w:ins>
    </w:p>
    <w:p w:rsidR="00AA00F6" w:rsidRDefault="00AA00F6" w:rsidP="00C306AB">
      <w:pPr>
        <w:numPr>
          <w:ilvl w:val="0"/>
          <w:numId w:val="74"/>
        </w:numPr>
        <w:shd w:val="clear" w:color="auto" w:fill="FFFFFF"/>
        <w:spacing w:before="100" w:beforeAutospacing="1" w:after="100" w:afterAutospacing="1" w:line="390" w:lineRule="atLeast"/>
        <w:ind w:left="600"/>
        <w:rPr>
          <w:ins w:id="2413" w:author="Unknown"/>
          <w:rFonts w:ascii="Arial" w:hAnsi="Arial" w:cs="Arial"/>
          <w:color w:val="666666"/>
        </w:rPr>
      </w:pPr>
      <w:ins w:id="2414" w:author="Unknown">
        <w:r>
          <w:rPr>
            <w:rFonts w:ascii="Arial" w:hAnsi="Arial" w:cs="Arial"/>
            <w:color w:val="666666"/>
          </w:rPr>
          <w:t>Stream API</w:t>
        </w:r>
      </w:ins>
    </w:p>
    <w:p w:rsidR="00AA00F6" w:rsidRDefault="00AA00F6" w:rsidP="00C306AB">
      <w:pPr>
        <w:numPr>
          <w:ilvl w:val="0"/>
          <w:numId w:val="74"/>
        </w:numPr>
        <w:shd w:val="clear" w:color="auto" w:fill="FFFFFF"/>
        <w:spacing w:before="100" w:beforeAutospacing="1" w:after="100" w:afterAutospacing="1" w:line="390" w:lineRule="atLeast"/>
        <w:ind w:left="600"/>
        <w:rPr>
          <w:ins w:id="2415" w:author="Unknown"/>
          <w:rFonts w:ascii="Arial" w:hAnsi="Arial" w:cs="Arial"/>
          <w:color w:val="666666"/>
        </w:rPr>
      </w:pPr>
      <w:ins w:id="2416" w:author="Unknown">
        <w:r>
          <w:rPr>
            <w:rFonts w:ascii="Arial" w:hAnsi="Arial" w:cs="Arial"/>
            <w:color w:val="666666"/>
          </w:rPr>
          <w:lastRenderedPageBreak/>
          <w:t>Date and Time API</w:t>
        </w:r>
      </w:ins>
    </w:p>
    <w:p w:rsidR="00AA00F6" w:rsidRDefault="00AA00F6" w:rsidP="00C306AB">
      <w:pPr>
        <w:numPr>
          <w:ilvl w:val="0"/>
          <w:numId w:val="74"/>
        </w:numPr>
        <w:shd w:val="clear" w:color="auto" w:fill="FFFFFF"/>
        <w:spacing w:before="100" w:beforeAutospacing="1" w:after="100" w:afterAutospacing="1" w:line="390" w:lineRule="atLeast"/>
        <w:ind w:left="600"/>
        <w:rPr>
          <w:ins w:id="2417" w:author="Unknown"/>
          <w:rFonts w:ascii="Arial" w:hAnsi="Arial" w:cs="Arial"/>
          <w:color w:val="666666"/>
        </w:rPr>
      </w:pPr>
      <w:ins w:id="2418" w:author="Unknown">
        <w:r>
          <w:rPr>
            <w:rFonts w:ascii="Arial" w:hAnsi="Arial" w:cs="Arial"/>
            <w:color w:val="666666"/>
          </w:rPr>
          <w:t>Interface Default Methods and Static Methods</w:t>
        </w:r>
      </w:ins>
    </w:p>
    <w:p w:rsidR="00AA00F6" w:rsidRDefault="00AA00F6" w:rsidP="00C306AB">
      <w:pPr>
        <w:numPr>
          <w:ilvl w:val="0"/>
          <w:numId w:val="74"/>
        </w:numPr>
        <w:shd w:val="clear" w:color="auto" w:fill="FFFFFF"/>
        <w:spacing w:before="100" w:beforeAutospacing="1" w:after="100" w:afterAutospacing="1" w:line="390" w:lineRule="atLeast"/>
        <w:ind w:left="600"/>
        <w:rPr>
          <w:ins w:id="2419" w:author="Unknown"/>
          <w:rFonts w:ascii="Arial" w:hAnsi="Arial" w:cs="Arial"/>
          <w:color w:val="666666"/>
        </w:rPr>
      </w:pPr>
      <w:ins w:id="2420" w:author="Unknown">
        <w:r>
          <w:rPr>
            <w:rFonts w:ascii="Arial" w:hAnsi="Arial" w:cs="Arial"/>
            <w:color w:val="666666"/>
          </w:rPr>
          <w:t>Spliterator</w:t>
        </w:r>
      </w:ins>
    </w:p>
    <w:p w:rsidR="00AA00F6" w:rsidRDefault="00AA00F6" w:rsidP="00C306AB">
      <w:pPr>
        <w:numPr>
          <w:ilvl w:val="0"/>
          <w:numId w:val="74"/>
        </w:numPr>
        <w:shd w:val="clear" w:color="auto" w:fill="FFFFFF"/>
        <w:spacing w:before="100" w:beforeAutospacing="1" w:after="100" w:afterAutospacing="1" w:line="390" w:lineRule="atLeast"/>
        <w:ind w:left="600"/>
        <w:rPr>
          <w:ins w:id="2421" w:author="Unknown"/>
          <w:rFonts w:ascii="Arial" w:hAnsi="Arial" w:cs="Arial"/>
          <w:color w:val="666666"/>
        </w:rPr>
      </w:pPr>
      <w:ins w:id="2422" w:author="Unknown">
        <w:r>
          <w:rPr>
            <w:rFonts w:ascii="Arial" w:hAnsi="Arial" w:cs="Arial"/>
            <w:color w:val="666666"/>
          </w:rPr>
          <w:t>Method and Constructor References</w:t>
        </w:r>
      </w:ins>
    </w:p>
    <w:p w:rsidR="00AA00F6" w:rsidRDefault="00AA00F6" w:rsidP="00C306AB">
      <w:pPr>
        <w:numPr>
          <w:ilvl w:val="0"/>
          <w:numId w:val="74"/>
        </w:numPr>
        <w:shd w:val="clear" w:color="auto" w:fill="FFFFFF"/>
        <w:spacing w:before="100" w:beforeAutospacing="1" w:after="100" w:afterAutospacing="1" w:line="390" w:lineRule="atLeast"/>
        <w:ind w:left="600"/>
        <w:rPr>
          <w:ins w:id="2423" w:author="Unknown"/>
          <w:rFonts w:ascii="Arial" w:hAnsi="Arial" w:cs="Arial"/>
          <w:color w:val="666666"/>
        </w:rPr>
      </w:pPr>
      <w:ins w:id="2424" w:author="Unknown">
        <w:r>
          <w:rPr>
            <w:rFonts w:ascii="Arial" w:hAnsi="Arial" w:cs="Arial"/>
            <w:color w:val="666666"/>
          </w:rPr>
          <w:t>Collections API Enhancements</w:t>
        </w:r>
      </w:ins>
    </w:p>
    <w:p w:rsidR="00AA00F6" w:rsidRDefault="00AA00F6" w:rsidP="00C306AB">
      <w:pPr>
        <w:numPr>
          <w:ilvl w:val="0"/>
          <w:numId w:val="74"/>
        </w:numPr>
        <w:shd w:val="clear" w:color="auto" w:fill="FFFFFF"/>
        <w:spacing w:before="100" w:beforeAutospacing="1" w:after="100" w:afterAutospacing="1" w:line="390" w:lineRule="atLeast"/>
        <w:ind w:left="600"/>
        <w:rPr>
          <w:ins w:id="2425" w:author="Unknown"/>
          <w:rFonts w:ascii="Arial" w:hAnsi="Arial" w:cs="Arial"/>
          <w:color w:val="666666"/>
        </w:rPr>
      </w:pPr>
      <w:ins w:id="2426" w:author="Unknown">
        <w:r>
          <w:rPr>
            <w:rFonts w:ascii="Arial" w:hAnsi="Arial" w:cs="Arial"/>
            <w:color w:val="666666"/>
          </w:rPr>
          <w:t>Concurrency Utils Enhancements</w:t>
        </w:r>
      </w:ins>
    </w:p>
    <w:p w:rsidR="00AA00F6" w:rsidRDefault="00AA00F6" w:rsidP="00C306AB">
      <w:pPr>
        <w:numPr>
          <w:ilvl w:val="0"/>
          <w:numId w:val="74"/>
        </w:numPr>
        <w:shd w:val="clear" w:color="auto" w:fill="FFFFFF"/>
        <w:spacing w:before="100" w:beforeAutospacing="1" w:after="100" w:afterAutospacing="1" w:line="390" w:lineRule="atLeast"/>
        <w:ind w:left="600"/>
        <w:rPr>
          <w:ins w:id="2427" w:author="Unknown"/>
          <w:rFonts w:ascii="Arial" w:hAnsi="Arial" w:cs="Arial"/>
          <w:color w:val="666666"/>
        </w:rPr>
      </w:pPr>
      <w:ins w:id="2428" w:author="Unknown">
        <w:r>
          <w:rPr>
            <w:rFonts w:ascii="Arial" w:hAnsi="Arial" w:cs="Arial"/>
            <w:color w:val="666666"/>
          </w:rPr>
          <w:t>Fork/Join Framework Enhancements</w:t>
        </w:r>
      </w:ins>
    </w:p>
    <w:p w:rsidR="00AA00F6" w:rsidRDefault="00AA00F6" w:rsidP="00C306AB">
      <w:pPr>
        <w:numPr>
          <w:ilvl w:val="0"/>
          <w:numId w:val="74"/>
        </w:numPr>
        <w:shd w:val="clear" w:color="auto" w:fill="FFFFFF"/>
        <w:spacing w:before="100" w:beforeAutospacing="1" w:after="100" w:afterAutospacing="1" w:line="390" w:lineRule="atLeast"/>
        <w:ind w:left="600"/>
        <w:rPr>
          <w:ins w:id="2429" w:author="Unknown"/>
          <w:rFonts w:ascii="Arial" w:hAnsi="Arial" w:cs="Arial"/>
          <w:color w:val="666666"/>
        </w:rPr>
      </w:pPr>
      <w:ins w:id="2430" w:author="Unknown">
        <w:r>
          <w:rPr>
            <w:rFonts w:ascii="Arial" w:hAnsi="Arial" w:cs="Arial"/>
            <w:color w:val="666666"/>
          </w:rPr>
          <w:t>Internal Iteration</w:t>
        </w:r>
      </w:ins>
    </w:p>
    <w:p w:rsidR="00AA00F6" w:rsidRDefault="00AA00F6" w:rsidP="00C306AB">
      <w:pPr>
        <w:numPr>
          <w:ilvl w:val="0"/>
          <w:numId w:val="74"/>
        </w:numPr>
        <w:shd w:val="clear" w:color="auto" w:fill="FFFFFF"/>
        <w:spacing w:before="100" w:beforeAutospacing="1" w:after="100" w:afterAutospacing="1" w:line="390" w:lineRule="atLeast"/>
        <w:ind w:left="600"/>
        <w:rPr>
          <w:ins w:id="2431" w:author="Unknown"/>
          <w:rFonts w:ascii="Arial" w:hAnsi="Arial" w:cs="Arial"/>
          <w:color w:val="666666"/>
        </w:rPr>
      </w:pPr>
      <w:ins w:id="2432" w:author="Unknown">
        <w:r>
          <w:rPr>
            <w:rFonts w:ascii="Arial" w:hAnsi="Arial" w:cs="Arial"/>
            <w:color w:val="666666"/>
          </w:rPr>
          <w:t>Parallel Array and Parallel Collection Operations</w:t>
        </w:r>
      </w:ins>
    </w:p>
    <w:p w:rsidR="00AA00F6" w:rsidRDefault="00AA00F6" w:rsidP="00C306AB">
      <w:pPr>
        <w:numPr>
          <w:ilvl w:val="0"/>
          <w:numId w:val="74"/>
        </w:numPr>
        <w:shd w:val="clear" w:color="auto" w:fill="FFFFFF"/>
        <w:spacing w:before="100" w:beforeAutospacing="1" w:after="100" w:afterAutospacing="1" w:line="390" w:lineRule="atLeast"/>
        <w:ind w:left="600"/>
        <w:rPr>
          <w:ins w:id="2433" w:author="Unknown"/>
          <w:rFonts w:ascii="Arial" w:hAnsi="Arial" w:cs="Arial"/>
          <w:color w:val="666666"/>
        </w:rPr>
      </w:pPr>
      <w:ins w:id="2434" w:author="Unknown">
        <w:r>
          <w:rPr>
            <w:rFonts w:ascii="Arial" w:hAnsi="Arial" w:cs="Arial"/>
            <w:color w:val="666666"/>
          </w:rPr>
          <w:t>Optional</w:t>
        </w:r>
      </w:ins>
    </w:p>
    <w:p w:rsidR="00AA00F6" w:rsidRDefault="00AA00F6" w:rsidP="00C306AB">
      <w:pPr>
        <w:numPr>
          <w:ilvl w:val="0"/>
          <w:numId w:val="74"/>
        </w:numPr>
        <w:shd w:val="clear" w:color="auto" w:fill="FFFFFF"/>
        <w:spacing w:before="100" w:beforeAutospacing="1" w:after="100" w:afterAutospacing="1" w:line="390" w:lineRule="atLeast"/>
        <w:ind w:left="600"/>
        <w:rPr>
          <w:ins w:id="2435" w:author="Unknown"/>
          <w:rFonts w:ascii="Arial" w:hAnsi="Arial" w:cs="Arial"/>
          <w:color w:val="666666"/>
        </w:rPr>
      </w:pPr>
      <w:ins w:id="2436" w:author="Unknown">
        <w:r>
          <w:rPr>
            <w:rFonts w:ascii="Arial" w:hAnsi="Arial" w:cs="Arial"/>
            <w:color w:val="666666"/>
          </w:rPr>
          <w:t>Type Annotations and Repeatable Annotations</w:t>
        </w:r>
      </w:ins>
    </w:p>
    <w:p w:rsidR="00AA00F6" w:rsidRDefault="00AA00F6" w:rsidP="00C306AB">
      <w:pPr>
        <w:numPr>
          <w:ilvl w:val="0"/>
          <w:numId w:val="74"/>
        </w:numPr>
        <w:shd w:val="clear" w:color="auto" w:fill="FFFFFF"/>
        <w:spacing w:before="100" w:beforeAutospacing="1" w:after="100" w:afterAutospacing="1" w:line="390" w:lineRule="atLeast"/>
        <w:ind w:left="600"/>
        <w:rPr>
          <w:ins w:id="2437" w:author="Unknown"/>
          <w:rFonts w:ascii="Arial" w:hAnsi="Arial" w:cs="Arial"/>
          <w:color w:val="666666"/>
        </w:rPr>
      </w:pPr>
      <w:ins w:id="2438" w:author="Unknown">
        <w:r>
          <w:rPr>
            <w:rFonts w:ascii="Arial" w:hAnsi="Arial" w:cs="Arial"/>
            <w:color w:val="666666"/>
          </w:rPr>
          <w:t>Method Parameter Reflection</w:t>
        </w:r>
      </w:ins>
    </w:p>
    <w:p w:rsidR="00AA00F6" w:rsidRDefault="00AA00F6" w:rsidP="00C306AB">
      <w:pPr>
        <w:numPr>
          <w:ilvl w:val="0"/>
          <w:numId w:val="74"/>
        </w:numPr>
        <w:shd w:val="clear" w:color="auto" w:fill="FFFFFF"/>
        <w:spacing w:before="100" w:beforeAutospacing="1" w:after="100" w:afterAutospacing="1" w:line="390" w:lineRule="atLeast"/>
        <w:ind w:left="600"/>
        <w:rPr>
          <w:ins w:id="2439" w:author="Unknown"/>
          <w:rFonts w:ascii="Arial" w:hAnsi="Arial" w:cs="Arial"/>
          <w:color w:val="666666"/>
        </w:rPr>
      </w:pPr>
      <w:ins w:id="2440" w:author="Unknown">
        <w:r>
          <w:rPr>
            <w:rFonts w:ascii="Arial" w:hAnsi="Arial" w:cs="Arial"/>
            <w:color w:val="666666"/>
          </w:rPr>
          <w:t>Base64 Encoding and Decoding</w:t>
        </w:r>
      </w:ins>
    </w:p>
    <w:p w:rsidR="00AA00F6" w:rsidRDefault="00AA00F6" w:rsidP="00C306AB">
      <w:pPr>
        <w:numPr>
          <w:ilvl w:val="0"/>
          <w:numId w:val="74"/>
        </w:numPr>
        <w:shd w:val="clear" w:color="auto" w:fill="FFFFFF"/>
        <w:spacing w:before="100" w:beforeAutospacing="1" w:after="100" w:afterAutospacing="1" w:line="390" w:lineRule="atLeast"/>
        <w:ind w:left="600"/>
        <w:rPr>
          <w:ins w:id="2441" w:author="Unknown"/>
          <w:rFonts w:ascii="Arial" w:hAnsi="Arial" w:cs="Arial"/>
          <w:color w:val="666666"/>
        </w:rPr>
      </w:pPr>
      <w:ins w:id="2442" w:author="Unknown">
        <w:r>
          <w:rPr>
            <w:rFonts w:ascii="Arial" w:hAnsi="Arial" w:cs="Arial"/>
            <w:color w:val="666666"/>
          </w:rPr>
          <w:t>IO and NIO2 Enhancements</w:t>
        </w:r>
      </w:ins>
    </w:p>
    <w:p w:rsidR="00AA00F6" w:rsidRDefault="00AA00F6" w:rsidP="00C306AB">
      <w:pPr>
        <w:numPr>
          <w:ilvl w:val="0"/>
          <w:numId w:val="74"/>
        </w:numPr>
        <w:shd w:val="clear" w:color="auto" w:fill="FFFFFF"/>
        <w:spacing w:before="100" w:beforeAutospacing="1" w:after="100" w:afterAutospacing="1" w:line="390" w:lineRule="atLeast"/>
        <w:ind w:left="600"/>
        <w:rPr>
          <w:ins w:id="2443" w:author="Unknown"/>
          <w:rFonts w:ascii="Arial" w:hAnsi="Arial" w:cs="Arial"/>
          <w:color w:val="666666"/>
        </w:rPr>
      </w:pPr>
      <w:ins w:id="2444" w:author="Unknown">
        <w:r>
          <w:rPr>
            <w:rFonts w:ascii="Arial" w:hAnsi="Arial" w:cs="Arial"/>
            <w:color w:val="666666"/>
          </w:rPr>
          <w:t>Nashorn JavaScript Engine</w:t>
        </w:r>
      </w:ins>
    </w:p>
    <w:p w:rsidR="00AA00F6" w:rsidRDefault="00AA00F6" w:rsidP="00C306AB">
      <w:pPr>
        <w:numPr>
          <w:ilvl w:val="0"/>
          <w:numId w:val="74"/>
        </w:numPr>
        <w:shd w:val="clear" w:color="auto" w:fill="FFFFFF"/>
        <w:spacing w:before="100" w:beforeAutospacing="1" w:after="100" w:afterAutospacing="1" w:line="390" w:lineRule="atLeast"/>
        <w:ind w:left="600"/>
        <w:rPr>
          <w:ins w:id="2445" w:author="Unknown"/>
          <w:rFonts w:ascii="Arial" w:hAnsi="Arial" w:cs="Arial"/>
          <w:color w:val="666666"/>
        </w:rPr>
      </w:pPr>
      <w:ins w:id="2446" w:author="Unknown">
        <w:r>
          <w:rPr>
            <w:rFonts w:ascii="Arial" w:hAnsi="Arial" w:cs="Arial"/>
            <w:color w:val="666666"/>
          </w:rPr>
          <w:t>javac Enhancements</w:t>
        </w:r>
      </w:ins>
    </w:p>
    <w:p w:rsidR="00AA00F6" w:rsidRDefault="00AA00F6" w:rsidP="00C306AB">
      <w:pPr>
        <w:numPr>
          <w:ilvl w:val="0"/>
          <w:numId w:val="74"/>
        </w:numPr>
        <w:shd w:val="clear" w:color="auto" w:fill="FFFFFF"/>
        <w:spacing w:before="100" w:beforeAutospacing="1" w:after="100" w:afterAutospacing="1" w:line="390" w:lineRule="atLeast"/>
        <w:ind w:left="600"/>
        <w:rPr>
          <w:ins w:id="2447" w:author="Unknown"/>
          <w:rFonts w:ascii="Arial" w:hAnsi="Arial" w:cs="Arial"/>
          <w:color w:val="666666"/>
        </w:rPr>
      </w:pPr>
      <w:ins w:id="2448" w:author="Unknown">
        <w:r>
          <w:rPr>
            <w:rFonts w:ascii="Arial" w:hAnsi="Arial" w:cs="Arial"/>
            <w:color w:val="666666"/>
          </w:rPr>
          <w:t>JVM Changes</w:t>
        </w:r>
      </w:ins>
    </w:p>
    <w:p w:rsidR="00AA00F6" w:rsidRDefault="00AA00F6" w:rsidP="00C306AB">
      <w:pPr>
        <w:numPr>
          <w:ilvl w:val="0"/>
          <w:numId w:val="74"/>
        </w:numPr>
        <w:shd w:val="clear" w:color="auto" w:fill="FFFFFF"/>
        <w:spacing w:before="100" w:beforeAutospacing="1" w:after="100" w:afterAutospacing="1" w:line="390" w:lineRule="atLeast"/>
        <w:ind w:left="600"/>
        <w:rPr>
          <w:ins w:id="2449" w:author="Unknown"/>
          <w:rFonts w:ascii="Arial" w:hAnsi="Arial" w:cs="Arial"/>
          <w:color w:val="666666"/>
        </w:rPr>
      </w:pPr>
      <w:ins w:id="2450" w:author="Unknown">
        <w:r>
          <w:rPr>
            <w:rFonts w:ascii="Arial" w:hAnsi="Arial" w:cs="Arial"/>
            <w:color w:val="666666"/>
          </w:rPr>
          <w:t>Java 8 Compact Profiles: compact1,compact2,compact3</w:t>
        </w:r>
      </w:ins>
    </w:p>
    <w:p w:rsidR="00AA00F6" w:rsidRDefault="00AA00F6" w:rsidP="00C306AB">
      <w:pPr>
        <w:numPr>
          <w:ilvl w:val="0"/>
          <w:numId w:val="74"/>
        </w:numPr>
        <w:shd w:val="clear" w:color="auto" w:fill="FFFFFF"/>
        <w:spacing w:before="100" w:beforeAutospacing="1" w:after="100" w:afterAutospacing="1" w:line="390" w:lineRule="atLeast"/>
        <w:ind w:left="600"/>
        <w:rPr>
          <w:ins w:id="2451" w:author="Unknown"/>
          <w:rFonts w:ascii="Arial" w:hAnsi="Arial" w:cs="Arial"/>
          <w:color w:val="666666"/>
        </w:rPr>
      </w:pPr>
      <w:ins w:id="2452" w:author="Unknown">
        <w:r>
          <w:rPr>
            <w:rFonts w:ascii="Arial" w:hAnsi="Arial" w:cs="Arial"/>
            <w:color w:val="666666"/>
          </w:rPr>
          <w:t>JDBC 4.2</w:t>
        </w:r>
      </w:ins>
    </w:p>
    <w:p w:rsidR="00AA00F6" w:rsidRDefault="00AA00F6" w:rsidP="00C306AB">
      <w:pPr>
        <w:numPr>
          <w:ilvl w:val="0"/>
          <w:numId w:val="74"/>
        </w:numPr>
        <w:shd w:val="clear" w:color="auto" w:fill="FFFFFF"/>
        <w:spacing w:before="100" w:beforeAutospacing="1" w:after="100" w:afterAutospacing="1" w:line="390" w:lineRule="atLeast"/>
        <w:ind w:left="600"/>
        <w:rPr>
          <w:ins w:id="2453" w:author="Unknown"/>
          <w:rFonts w:ascii="Arial" w:hAnsi="Arial" w:cs="Arial"/>
          <w:color w:val="666666"/>
        </w:rPr>
      </w:pPr>
      <w:ins w:id="2454" w:author="Unknown">
        <w:r>
          <w:rPr>
            <w:rFonts w:ascii="Arial" w:hAnsi="Arial" w:cs="Arial"/>
            <w:color w:val="666666"/>
          </w:rPr>
          <w:t>JAXP 1.6</w:t>
        </w:r>
      </w:ins>
    </w:p>
    <w:p w:rsidR="00AA00F6" w:rsidRDefault="00AA00F6" w:rsidP="00C306AB">
      <w:pPr>
        <w:numPr>
          <w:ilvl w:val="0"/>
          <w:numId w:val="74"/>
        </w:numPr>
        <w:shd w:val="clear" w:color="auto" w:fill="FFFFFF"/>
        <w:spacing w:before="100" w:beforeAutospacing="1" w:after="100" w:afterAutospacing="1" w:line="390" w:lineRule="atLeast"/>
        <w:ind w:left="600"/>
        <w:rPr>
          <w:ins w:id="2455" w:author="Unknown"/>
          <w:rFonts w:ascii="Arial" w:hAnsi="Arial" w:cs="Arial"/>
          <w:color w:val="666666"/>
        </w:rPr>
      </w:pPr>
      <w:ins w:id="2456" w:author="Unknown">
        <w:r>
          <w:rPr>
            <w:rFonts w:ascii="Arial" w:hAnsi="Arial" w:cs="Arial"/>
            <w:color w:val="666666"/>
          </w:rPr>
          <w:t>Java DB 10.10</w:t>
        </w:r>
      </w:ins>
    </w:p>
    <w:p w:rsidR="00AA00F6" w:rsidRDefault="00AA00F6" w:rsidP="00C306AB">
      <w:pPr>
        <w:numPr>
          <w:ilvl w:val="0"/>
          <w:numId w:val="74"/>
        </w:numPr>
        <w:shd w:val="clear" w:color="auto" w:fill="FFFFFF"/>
        <w:spacing w:before="100" w:beforeAutospacing="1" w:after="100" w:afterAutospacing="1" w:line="390" w:lineRule="atLeast"/>
        <w:ind w:left="600"/>
        <w:rPr>
          <w:ins w:id="2457" w:author="Unknown"/>
          <w:rFonts w:ascii="Arial" w:hAnsi="Arial" w:cs="Arial"/>
          <w:color w:val="666666"/>
        </w:rPr>
      </w:pPr>
      <w:ins w:id="2458" w:author="Unknown">
        <w:r>
          <w:rPr>
            <w:rFonts w:ascii="Arial" w:hAnsi="Arial" w:cs="Arial"/>
            <w:color w:val="666666"/>
          </w:rPr>
          <w:t>Networking</w:t>
        </w:r>
      </w:ins>
    </w:p>
    <w:p w:rsidR="00AA00F6" w:rsidRDefault="00AA00F6" w:rsidP="00C306AB">
      <w:pPr>
        <w:numPr>
          <w:ilvl w:val="0"/>
          <w:numId w:val="74"/>
        </w:numPr>
        <w:shd w:val="clear" w:color="auto" w:fill="FFFFFF"/>
        <w:spacing w:before="100" w:beforeAutospacing="1" w:after="100" w:afterAutospacing="1" w:line="390" w:lineRule="atLeast"/>
        <w:ind w:left="600"/>
        <w:rPr>
          <w:ins w:id="2459" w:author="Unknown"/>
          <w:rFonts w:ascii="Arial" w:hAnsi="Arial" w:cs="Arial"/>
          <w:color w:val="666666"/>
        </w:rPr>
      </w:pPr>
      <w:ins w:id="2460" w:author="Unknown">
        <w:r>
          <w:rPr>
            <w:rFonts w:ascii="Arial" w:hAnsi="Arial" w:cs="Arial"/>
            <w:color w:val="666666"/>
          </w:rPr>
          <w:t>Security Changes</w:t>
        </w:r>
      </w:ins>
    </w:p>
    <w:p w:rsidR="00AA00F6" w:rsidRDefault="00AA00F6" w:rsidP="00AA00F6">
      <w:pPr>
        <w:pStyle w:val="Heading3"/>
        <w:shd w:val="clear" w:color="auto" w:fill="FFFFFF"/>
        <w:spacing w:before="0" w:beforeAutospacing="0" w:after="240" w:afterAutospacing="0"/>
        <w:rPr>
          <w:ins w:id="2461" w:author="Unknown"/>
          <w:rFonts w:ascii="Arial" w:hAnsi="Arial" w:cs="Arial"/>
          <w:color w:val="000000"/>
          <w:sz w:val="36"/>
          <w:szCs w:val="36"/>
        </w:rPr>
      </w:pPr>
      <w:ins w:id="2462" w:author="Unknown">
        <w:r>
          <w:rPr>
            <w:rFonts w:ascii="Arial" w:hAnsi="Arial" w:cs="Arial"/>
            <w:color w:val="000000"/>
            <w:sz w:val="36"/>
            <w:szCs w:val="36"/>
          </w:rPr>
          <w:t>Advantages of Java SE 8 New Features?</w:t>
        </w:r>
      </w:ins>
    </w:p>
    <w:p w:rsidR="00AA00F6" w:rsidRDefault="00AA00F6" w:rsidP="00AA00F6">
      <w:pPr>
        <w:shd w:val="clear" w:color="auto" w:fill="FFFFFF"/>
        <w:spacing w:line="390" w:lineRule="atLeast"/>
        <w:rPr>
          <w:ins w:id="2463" w:author="Unknown"/>
          <w:rFonts w:ascii="Arial" w:hAnsi="Arial" w:cs="Arial"/>
          <w:color w:val="666666"/>
          <w:sz w:val="24"/>
          <w:szCs w:val="24"/>
        </w:rPr>
      </w:pPr>
      <w:ins w:id="2464" w:author="Unknown">
        <w:r>
          <w:rPr>
            <w:rFonts w:ascii="Arial" w:hAnsi="Arial" w:cs="Arial"/>
            <w:color w:val="666666"/>
          </w:rPr>
          <w:t>We can get the following benefits from Java SE 8 New Features:</w:t>
        </w:r>
      </w:ins>
    </w:p>
    <w:p w:rsidR="00AA00F6" w:rsidRDefault="00AA00F6" w:rsidP="00C306AB">
      <w:pPr>
        <w:numPr>
          <w:ilvl w:val="0"/>
          <w:numId w:val="75"/>
        </w:numPr>
        <w:shd w:val="clear" w:color="auto" w:fill="FFFFFF"/>
        <w:spacing w:before="100" w:beforeAutospacing="1" w:after="100" w:afterAutospacing="1" w:line="390" w:lineRule="atLeast"/>
        <w:ind w:left="600"/>
        <w:rPr>
          <w:ins w:id="2465" w:author="Unknown"/>
          <w:rFonts w:ascii="Arial" w:hAnsi="Arial" w:cs="Arial"/>
          <w:color w:val="666666"/>
        </w:rPr>
      </w:pPr>
      <w:ins w:id="2466" w:author="Unknown">
        <w:r>
          <w:rPr>
            <w:rFonts w:ascii="Arial" w:hAnsi="Arial" w:cs="Arial"/>
            <w:color w:val="666666"/>
          </w:rPr>
          <w:t>More Concise and Readable code</w:t>
        </w:r>
      </w:ins>
    </w:p>
    <w:p w:rsidR="00AA00F6" w:rsidRDefault="00AA00F6" w:rsidP="00C306AB">
      <w:pPr>
        <w:numPr>
          <w:ilvl w:val="0"/>
          <w:numId w:val="75"/>
        </w:numPr>
        <w:shd w:val="clear" w:color="auto" w:fill="FFFFFF"/>
        <w:spacing w:before="100" w:beforeAutospacing="1" w:after="100" w:afterAutospacing="1" w:line="390" w:lineRule="atLeast"/>
        <w:ind w:left="600"/>
        <w:rPr>
          <w:ins w:id="2467" w:author="Unknown"/>
          <w:rFonts w:ascii="Arial" w:hAnsi="Arial" w:cs="Arial"/>
          <w:color w:val="666666"/>
        </w:rPr>
      </w:pPr>
      <w:ins w:id="2468" w:author="Unknown">
        <w:r>
          <w:rPr>
            <w:rFonts w:ascii="Arial" w:hAnsi="Arial" w:cs="Arial"/>
            <w:color w:val="666666"/>
          </w:rPr>
          <w:t>More Reusable code</w:t>
        </w:r>
      </w:ins>
    </w:p>
    <w:p w:rsidR="00AA00F6" w:rsidRDefault="00AA00F6" w:rsidP="00C306AB">
      <w:pPr>
        <w:numPr>
          <w:ilvl w:val="0"/>
          <w:numId w:val="75"/>
        </w:numPr>
        <w:shd w:val="clear" w:color="auto" w:fill="FFFFFF"/>
        <w:spacing w:before="100" w:beforeAutospacing="1" w:after="100" w:afterAutospacing="1" w:line="390" w:lineRule="atLeast"/>
        <w:ind w:left="600"/>
        <w:rPr>
          <w:ins w:id="2469" w:author="Unknown"/>
          <w:rFonts w:ascii="Arial" w:hAnsi="Arial" w:cs="Arial"/>
          <w:color w:val="666666"/>
        </w:rPr>
      </w:pPr>
      <w:ins w:id="2470" w:author="Unknown">
        <w:r>
          <w:rPr>
            <w:rFonts w:ascii="Arial" w:hAnsi="Arial" w:cs="Arial"/>
            <w:color w:val="666666"/>
          </w:rPr>
          <w:t>More Testable and Maintainable Code</w:t>
        </w:r>
      </w:ins>
    </w:p>
    <w:p w:rsidR="00AA00F6" w:rsidRDefault="00AA00F6" w:rsidP="00C306AB">
      <w:pPr>
        <w:numPr>
          <w:ilvl w:val="0"/>
          <w:numId w:val="75"/>
        </w:numPr>
        <w:shd w:val="clear" w:color="auto" w:fill="FFFFFF"/>
        <w:spacing w:before="100" w:beforeAutospacing="1" w:after="100" w:afterAutospacing="1" w:line="390" w:lineRule="atLeast"/>
        <w:ind w:left="600"/>
        <w:rPr>
          <w:ins w:id="2471" w:author="Unknown"/>
          <w:rFonts w:ascii="Arial" w:hAnsi="Arial" w:cs="Arial"/>
          <w:color w:val="666666"/>
        </w:rPr>
      </w:pPr>
      <w:ins w:id="2472" w:author="Unknown">
        <w:r>
          <w:rPr>
            <w:rFonts w:ascii="Arial" w:hAnsi="Arial" w:cs="Arial"/>
            <w:color w:val="666666"/>
          </w:rPr>
          <w:t>Highly Concurrent and Highly Scalable Code</w:t>
        </w:r>
      </w:ins>
    </w:p>
    <w:p w:rsidR="00AA00F6" w:rsidRDefault="00AA00F6" w:rsidP="00C306AB">
      <w:pPr>
        <w:numPr>
          <w:ilvl w:val="0"/>
          <w:numId w:val="75"/>
        </w:numPr>
        <w:shd w:val="clear" w:color="auto" w:fill="FFFFFF"/>
        <w:spacing w:before="100" w:beforeAutospacing="1" w:after="100" w:afterAutospacing="1" w:line="390" w:lineRule="atLeast"/>
        <w:ind w:left="600"/>
        <w:rPr>
          <w:ins w:id="2473" w:author="Unknown"/>
          <w:rFonts w:ascii="Arial" w:hAnsi="Arial" w:cs="Arial"/>
          <w:color w:val="666666"/>
        </w:rPr>
      </w:pPr>
      <w:ins w:id="2474" w:author="Unknown">
        <w:r>
          <w:rPr>
            <w:rFonts w:ascii="Arial" w:hAnsi="Arial" w:cs="Arial"/>
            <w:color w:val="666666"/>
          </w:rPr>
          <w:t>Write Parallel Code</w:t>
        </w:r>
      </w:ins>
    </w:p>
    <w:p w:rsidR="00AA00F6" w:rsidRDefault="00AA00F6" w:rsidP="00C306AB">
      <w:pPr>
        <w:numPr>
          <w:ilvl w:val="0"/>
          <w:numId w:val="75"/>
        </w:numPr>
        <w:shd w:val="clear" w:color="auto" w:fill="FFFFFF"/>
        <w:spacing w:before="100" w:beforeAutospacing="1" w:after="100" w:afterAutospacing="1" w:line="390" w:lineRule="atLeast"/>
        <w:ind w:left="600"/>
        <w:rPr>
          <w:ins w:id="2475" w:author="Unknown"/>
          <w:rFonts w:ascii="Arial" w:hAnsi="Arial" w:cs="Arial"/>
          <w:color w:val="666666"/>
        </w:rPr>
      </w:pPr>
      <w:ins w:id="2476" w:author="Unknown">
        <w:r>
          <w:rPr>
            <w:rFonts w:ascii="Arial" w:hAnsi="Arial" w:cs="Arial"/>
            <w:color w:val="666666"/>
          </w:rPr>
          <w:t>Write Database Like Operations</w:t>
        </w:r>
      </w:ins>
    </w:p>
    <w:p w:rsidR="00AA00F6" w:rsidRDefault="00AA00F6" w:rsidP="00C306AB">
      <w:pPr>
        <w:numPr>
          <w:ilvl w:val="0"/>
          <w:numId w:val="75"/>
        </w:numPr>
        <w:shd w:val="clear" w:color="auto" w:fill="FFFFFF"/>
        <w:spacing w:before="100" w:beforeAutospacing="1" w:after="100" w:afterAutospacing="1" w:line="390" w:lineRule="atLeast"/>
        <w:ind w:left="600"/>
        <w:rPr>
          <w:ins w:id="2477" w:author="Unknown"/>
          <w:rFonts w:ascii="Arial" w:hAnsi="Arial" w:cs="Arial"/>
          <w:color w:val="666666"/>
        </w:rPr>
      </w:pPr>
      <w:ins w:id="2478" w:author="Unknown">
        <w:r>
          <w:rPr>
            <w:rFonts w:ascii="Arial" w:hAnsi="Arial" w:cs="Arial"/>
            <w:color w:val="666666"/>
          </w:rPr>
          <w:lastRenderedPageBreak/>
          <w:t>Better Performance Applications</w:t>
        </w:r>
      </w:ins>
    </w:p>
    <w:p w:rsidR="00AA00F6" w:rsidRDefault="00AA00F6" w:rsidP="00C306AB">
      <w:pPr>
        <w:numPr>
          <w:ilvl w:val="0"/>
          <w:numId w:val="75"/>
        </w:numPr>
        <w:shd w:val="clear" w:color="auto" w:fill="FFFFFF"/>
        <w:spacing w:before="100" w:beforeAutospacing="1" w:after="100" w:afterAutospacing="1" w:line="390" w:lineRule="atLeast"/>
        <w:ind w:left="600"/>
        <w:rPr>
          <w:ins w:id="2479" w:author="Unknown"/>
          <w:rFonts w:ascii="Arial" w:hAnsi="Arial" w:cs="Arial"/>
          <w:color w:val="666666"/>
        </w:rPr>
      </w:pPr>
      <w:ins w:id="2480" w:author="Unknown">
        <w:r>
          <w:rPr>
            <w:rFonts w:ascii="Arial" w:hAnsi="Arial" w:cs="Arial"/>
            <w:color w:val="666666"/>
          </w:rPr>
          <w:t>More Productive code</w:t>
        </w:r>
      </w:ins>
    </w:p>
    <w:p w:rsidR="00AA00F6" w:rsidRDefault="00AA00F6" w:rsidP="00AA00F6">
      <w:pPr>
        <w:pStyle w:val="Heading3"/>
        <w:shd w:val="clear" w:color="auto" w:fill="FFFFFF"/>
        <w:spacing w:before="0" w:beforeAutospacing="0" w:after="240" w:afterAutospacing="0"/>
        <w:rPr>
          <w:ins w:id="2481" w:author="Unknown"/>
          <w:rFonts w:ascii="Arial" w:hAnsi="Arial" w:cs="Arial"/>
          <w:color w:val="000000"/>
          <w:sz w:val="36"/>
          <w:szCs w:val="36"/>
        </w:rPr>
      </w:pPr>
      <w:ins w:id="2482" w:author="Unknown">
        <w:r>
          <w:rPr>
            <w:rFonts w:ascii="Arial" w:hAnsi="Arial" w:cs="Arial"/>
            <w:color w:val="000000"/>
            <w:sz w:val="36"/>
            <w:szCs w:val="36"/>
          </w:rPr>
          <w:t>What is Lambda Expression?</w:t>
        </w:r>
      </w:ins>
    </w:p>
    <w:p w:rsidR="00AA00F6" w:rsidRDefault="00AA00F6" w:rsidP="00AA00F6">
      <w:pPr>
        <w:shd w:val="clear" w:color="auto" w:fill="FFFFFF"/>
        <w:spacing w:line="390" w:lineRule="atLeast"/>
        <w:rPr>
          <w:ins w:id="2483" w:author="Unknown"/>
          <w:rFonts w:ascii="Arial" w:hAnsi="Arial" w:cs="Arial"/>
          <w:color w:val="666666"/>
          <w:sz w:val="24"/>
          <w:szCs w:val="24"/>
        </w:rPr>
      </w:pPr>
      <w:ins w:id="2484" w:author="Unknown">
        <w:r>
          <w:rPr>
            <w:rFonts w:ascii="Arial" w:hAnsi="Arial" w:cs="Arial"/>
            <w:color w:val="666666"/>
          </w:rPr>
          <w:t>Lambda Expression is an anonymous function which accepts a set of input parameters and returns results.</w:t>
        </w:r>
      </w:ins>
    </w:p>
    <w:p w:rsidR="00AA00F6" w:rsidRDefault="00AA00F6" w:rsidP="00AA00F6">
      <w:pPr>
        <w:pStyle w:val="NormalWeb"/>
        <w:shd w:val="clear" w:color="auto" w:fill="FFFFFF"/>
        <w:spacing w:before="0" w:beforeAutospacing="0" w:after="390" w:afterAutospacing="0" w:line="390" w:lineRule="atLeast"/>
        <w:rPr>
          <w:ins w:id="2485" w:author="Unknown"/>
          <w:rFonts w:ascii="Arial" w:hAnsi="Arial" w:cs="Arial"/>
          <w:color w:val="666666"/>
        </w:rPr>
      </w:pPr>
      <w:ins w:id="2486" w:author="Unknown">
        <w:r>
          <w:rPr>
            <w:rFonts w:ascii="Arial" w:hAnsi="Arial" w:cs="Arial"/>
            <w:color w:val="666666"/>
          </w:rPr>
          <w:t>Lambda Expression is a block of code without any name, with or without parameters and with or without results. This block of code is executed on demand.</w:t>
        </w:r>
      </w:ins>
    </w:p>
    <w:p w:rsidR="00AA00F6" w:rsidRDefault="00AA00F6" w:rsidP="00AA00F6">
      <w:pPr>
        <w:pStyle w:val="Heading3"/>
        <w:shd w:val="clear" w:color="auto" w:fill="FFFFFF"/>
        <w:spacing w:before="0" w:beforeAutospacing="0" w:after="240" w:afterAutospacing="0"/>
        <w:rPr>
          <w:ins w:id="2487" w:author="Unknown"/>
          <w:rFonts w:ascii="Arial" w:hAnsi="Arial" w:cs="Arial"/>
          <w:color w:val="000000"/>
          <w:sz w:val="36"/>
          <w:szCs w:val="36"/>
        </w:rPr>
      </w:pPr>
      <w:ins w:id="2488" w:author="Unknown">
        <w:r>
          <w:rPr>
            <w:rFonts w:ascii="Arial" w:hAnsi="Arial" w:cs="Arial"/>
            <w:color w:val="000000"/>
            <w:sz w:val="36"/>
            <w:szCs w:val="36"/>
          </w:rPr>
          <w:t>What are the three parts of a Lambda Expression? What is the type of Lambda Expression?</w:t>
        </w:r>
      </w:ins>
    </w:p>
    <w:p w:rsidR="00AA00F6" w:rsidRDefault="00AA00F6" w:rsidP="00AA00F6">
      <w:pPr>
        <w:shd w:val="clear" w:color="auto" w:fill="FFFFFF"/>
        <w:spacing w:line="390" w:lineRule="atLeast"/>
        <w:rPr>
          <w:ins w:id="2489" w:author="Unknown"/>
          <w:rFonts w:ascii="Arial" w:hAnsi="Arial" w:cs="Arial"/>
          <w:color w:val="666666"/>
          <w:sz w:val="24"/>
          <w:szCs w:val="24"/>
        </w:rPr>
      </w:pPr>
      <w:ins w:id="2490" w:author="Unknown">
        <w:r>
          <w:rPr>
            <w:rFonts w:ascii="Arial" w:hAnsi="Arial" w:cs="Arial"/>
            <w:color w:val="666666"/>
          </w:rPr>
          <w:t>A Lambda Expression contains 3 parts:</w:t>
        </w:r>
      </w:ins>
    </w:p>
    <w:p w:rsidR="00AA00F6" w:rsidRDefault="00AA00F6" w:rsidP="00C306AB">
      <w:pPr>
        <w:numPr>
          <w:ilvl w:val="0"/>
          <w:numId w:val="76"/>
        </w:numPr>
        <w:shd w:val="clear" w:color="auto" w:fill="FFFFFF"/>
        <w:spacing w:before="100" w:beforeAutospacing="1" w:after="100" w:afterAutospacing="1" w:line="390" w:lineRule="atLeast"/>
        <w:ind w:left="600"/>
        <w:rPr>
          <w:ins w:id="2491" w:author="Unknown"/>
          <w:rFonts w:ascii="Arial" w:hAnsi="Arial" w:cs="Arial"/>
          <w:color w:val="666666"/>
        </w:rPr>
      </w:pPr>
      <w:ins w:id="2492" w:author="Unknown">
        <w:r>
          <w:rPr>
            <w:rFonts w:ascii="Arial" w:hAnsi="Arial" w:cs="Arial"/>
            <w:color w:val="666666"/>
          </w:rPr>
          <w:t>Parameter List</w:t>
        </w:r>
      </w:ins>
    </w:p>
    <w:p w:rsidR="00AA00F6" w:rsidRDefault="00AA00F6" w:rsidP="00AA00F6">
      <w:pPr>
        <w:pStyle w:val="NormalWeb"/>
        <w:shd w:val="clear" w:color="auto" w:fill="FFFFFF"/>
        <w:spacing w:before="0" w:beforeAutospacing="0" w:after="390" w:afterAutospacing="0" w:line="390" w:lineRule="atLeast"/>
        <w:ind w:left="600"/>
        <w:rPr>
          <w:ins w:id="2493" w:author="Unknown"/>
          <w:rFonts w:ascii="Arial" w:hAnsi="Arial" w:cs="Arial"/>
          <w:color w:val="666666"/>
        </w:rPr>
      </w:pPr>
      <w:ins w:id="2494" w:author="Unknown">
        <w:r>
          <w:rPr>
            <w:rFonts w:ascii="Arial" w:hAnsi="Arial" w:cs="Arial"/>
            <w:color w:val="666666"/>
          </w:rPr>
          <w:t>A Lambda Expression can contain zero or one or more parameters. It is optional.</w:t>
        </w:r>
      </w:ins>
    </w:p>
    <w:p w:rsidR="00AA00F6" w:rsidRDefault="00AA00F6" w:rsidP="00C306AB">
      <w:pPr>
        <w:numPr>
          <w:ilvl w:val="0"/>
          <w:numId w:val="76"/>
        </w:numPr>
        <w:shd w:val="clear" w:color="auto" w:fill="FFFFFF"/>
        <w:spacing w:before="100" w:beforeAutospacing="1" w:after="100" w:afterAutospacing="1" w:line="390" w:lineRule="atLeast"/>
        <w:ind w:left="600"/>
        <w:rPr>
          <w:ins w:id="2495" w:author="Unknown"/>
          <w:rFonts w:ascii="Arial" w:hAnsi="Arial" w:cs="Arial"/>
          <w:color w:val="666666"/>
        </w:rPr>
      </w:pPr>
      <w:ins w:id="2496" w:author="Unknown">
        <w:r>
          <w:rPr>
            <w:rFonts w:ascii="Arial" w:hAnsi="Arial" w:cs="Arial"/>
            <w:color w:val="666666"/>
          </w:rPr>
          <w:t>Lambda Arrow Operator</w:t>
        </w:r>
      </w:ins>
    </w:p>
    <w:p w:rsidR="00AA00F6" w:rsidRDefault="00AA00F6" w:rsidP="00AA00F6">
      <w:pPr>
        <w:pStyle w:val="NormalWeb"/>
        <w:shd w:val="clear" w:color="auto" w:fill="FFFFFF"/>
        <w:spacing w:before="0" w:beforeAutospacing="0" w:after="390" w:afterAutospacing="0" w:line="390" w:lineRule="atLeast"/>
        <w:ind w:left="600"/>
        <w:rPr>
          <w:ins w:id="2497" w:author="Unknown"/>
          <w:rFonts w:ascii="Arial" w:hAnsi="Arial" w:cs="Arial"/>
          <w:color w:val="666666"/>
        </w:rPr>
      </w:pPr>
      <w:ins w:id="2498" w:author="Unknown">
        <w:r>
          <w:rPr>
            <w:rFonts w:ascii="Arial" w:hAnsi="Arial" w:cs="Arial"/>
            <w:color w:val="666666"/>
          </w:rPr>
          <w:t>“-&gt;” is known as Lambda Arrow operator. It separates parameters list and body.</w:t>
        </w:r>
      </w:ins>
    </w:p>
    <w:p w:rsidR="00AA00F6" w:rsidRDefault="00AA00F6" w:rsidP="00C306AB">
      <w:pPr>
        <w:numPr>
          <w:ilvl w:val="0"/>
          <w:numId w:val="76"/>
        </w:numPr>
        <w:shd w:val="clear" w:color="auto" w:fill="FFFFFF"/>
        <w:spacing w:before="100" w:beforeAutospacing="1" w:after="100" w:afterAutospacing="1" w:line="390" w:lineRule="atLeast"/>
        <w:ind w:left="600"/>
        <w:rPr>
          <w:ins w:id="2499" w:author="Unknown"/>
          <w:rFonts w:ascii="Arial" w:hAnsi="Arial" w:cs="Arial"/>
          <w:color w:val="666666"/>
        </w:rPr>
      </w:pPr>
      <w:ins w:id="2500" w:author="Unknown">
        <w:r>
          <w:rPr>
            <w:rFonts w:ascii="Arial" w:hAnsi="Arial" w:cs="Arial"/>
            <w:color w:val="666666"/>
          </w:rPr>
          <w:t>Lambda Expression Body</w:t>
        </w:r>
      </w:ins>
    </w:p>
    <w:p w:rsidR="00AA00F6" w:rsidRDefault="00AA00F6" w:rsidP="00AA00F6">
      <w:pPr>
        <w:pStyle w:val="NormalWeb"/>
        <w:shd w:val="clear" w:color="auto" w:fill="FFFFFF"/>
        <w:spacing w:before="0" w:beforeAutospacing="0" w:after="390" w:afterAutospacing="0" w:line="390" w:lineRule="atLeast"/>
        <w:rPr>
          <w:ins w:id="2501" w:author="Unknown"/>
          <w:rFonts w:ascii="Arial" w:hAnsi="Arial" w:cs="Arial"/>
          <w:color w:val="666666"/>
        </w:rPr>
      </w:pPr>
      <w:ins w:id="2502" w:author="Unknown">
        <w:r>
          <w:rPr>
            <w:rFonts w:ascii="Arial" w:hAnsi="Arial" w:cs="Arial"/>
            <w:color w:val="666666"/>
          </w:rPr>
          <w:t>The type of “Journal Dev” is java.lang.String. The type of “true” is Boolean. In the same way, what is the type of a Lambda Expression?</w:t>
        </w:r>
        <w:r>
          <w:rPr>
            <w:rFonts w:ascii="Arial" w:hAnsi="Arial" w:cs="Arial"/>
            <w:color w:val="666666"/>
          </w:rPr>
          <w:br/>
          <w:t>The Type of a Lambda Expression is a Functional Interface.</w:t>
        </w:r>
      </w:ins>
    </w:p>
    <w:p w:rsidR="00AA00F6" w:rsidRDefault="00AA00F6" w:rsidP="00AA00F6">
      <w:pPr>
        <w:pStyle w:val="NormalWeb"/>
        <w:shd w:val="clear" w:color="auto" w:fill="FFFFFF"/>
        <w:spacing w:before="0" w:beforeAutospacing="0" w:after="390" w:afterAutospacing="0" w:line="390" w:lineRule="atLeast"/>
        <w:rPr>
          <w:ins w:id="2503" w:author="Unknown"/>
          <w:rFonts w:ascii="Arial" w:hAnsi="Arial" w:cs="Arial"/>
          <w:color w:val="666666"/>
        </w:rPr>
      </w:pPr>
      <w:ins w:id="2504" w:author="Unknown">
        <w:r>
          <w:rPr>
            <w:rFonts w:ascii="Arial" w:hAnsi="Arial" w:cs="Arial"/>
            <w:color w:val="666666"/>
          </w:rPr>
          <w:t>Example:- What is the type of the following Lambda Expression?</w:t>
        </w:r>
      </w:ins>
    </w:p>
    <w:tbl>
      <w:tblPr>
        <w:tblW w:w="11955" w:type="dxa"/>
        <w:tblCellMar>
          <w:left w:w="0" w:type="dxa"/>
          <w:right w:w="0" w:type="dxa"/>
        </w:tblCellMar>
        <w:tblLook w:val="04A0"/>
      </w:tblPr>
      <w:tblGrid>
        <w:gridCol w:w="540"/>
        <w:gridCol w:w="11415"/>
      </w:tblGrid>
      <w:tr w:rsidR="00AA00F6" w:rsidTr="00AA00F6">
        <w:tc>
          <w:tcPr>
            <w:tcW w:w="0" w:type="auto"/>
            <w:vAlign w:val="center"/>
            <w:hideMark/>
          </w:tcPr>
          <w:p w:rsidR="00AA00F6" w:rsidRDefault="00AA00F6" w:rsidP="00AA00F6">
            <w:pPr>
              <w:rPr>
                <w:sz w:val="24"/>
                <w:szCs w:val="24"/>
              </w:rPr>
            </w:pPr>
            <w:r>
              <w:t>1</w:t>
            </w:r>
          </w:p>
        </w:tc>
        <w:tc>
          <w:tcPr>
            <w:tcW w:w="11415" w:type="dxa"/>
            <w:vAlign w:val="center"/>
            <w:hideMark/>
          </w:tcPr>
          <w:p w:rsidR="00AA00F6" w:rsidRDefault="00AA00F6" w:rsidP="00AA00F6">
            <w:pPr>
              <w:rPr>
                <w:sz w:val="24"/>
                <w:szCs w:val="24"/>
              </w:rPr>
            </w:pPr>
            <w:r>
              <w:rPr>
                <w:rStyle w:val="HTMLCode"/>
                <w:rFonts w:eastAsiaTheme="minorHAnsi"/>
              </w:rPr>
              <w:t>() -&gt; System.out.println("Hello World");</w:t>
            </w:r>
          </w:p>
        </w:tc>
      </w:tr>
    </w:tbl>
    <w:p w:rsidR="00AA00F6" w:rsidRDefault="00AA00F6" w:rsidP="00AA00F6">
      <w:pPr>
        <w:pStyle w:val="NormalWeb"/>
        <w:shd w:val="clear" w:color="auto" w:fill="FFFFFF"/>
        <w:spacing w:before="0" w:beforeAutospacing="0" w:after="390" w:afterAutospacing="0" w:line="390" w:lineRule="atLeast"/>
        <w:rPr>
          <w:ins w:id="2505" w:author="Unknown"/>
          <w:rFonts w:ascii="Arial" w:hAnsi="Arial" w:cs="Arial"/>
          <w:color w:val="666666"/>
        </w:rPr>
      </w:pPr>
      <w:ins w:id="2506" w:author="Unknown">
        <w:r>
          <w:rPr>
            <w:rFonts w:ascii="Arial" w:hAnsi="Arial" w:cs="Arial"/>
            <w:color w:val="666666"/>
          </w:rPr>
          <w:t>This Lambda Expression does not have parameters and does return any results. So it’s type is “java.lang.Runnable” Functional Interface.</w:t>
        </w:r>
      </w:ins>
    </w:p>
    <w:p w:rsidR="00AA00F6" w:rsidRDefault="00AA00F6" w:rsidP="00AA00F6">
      <w:pPr>
        <w:pStyle w:val="Heading3"/>
        <w:shd w:val="clear" w:color="auto" w:fill="FFFFFF"/>
        <w:spacing w:before="0" w:beforeAutospacing="0" w:after="240" w:afterAutospacing="0"/>
        <w:rPr>
          <w:ins w:id="2507" w:author="Unknown"/>
          <w:rFonts w:ascii="Arial" w:hAnsi="Arial" w:cs="Arial"/>
          <w:color w:val="000000"/>
          <w:sz w:val="36"/>
          <w:szCs w:val="36"/>
        </w:rPr>
      </w:pPr>
      <w:ins w:id="2508" w:author="Unknown">
        <w:r>
          <w:rPr>
            <w:rFonts w:ascii="Arial" w:hAnsi="Arial" w:cs="Arial"/>
            <w:color w:val="000000"/>
            <w:sz w:val="36"/>
            <w:szCs w:val="36"/>
          </w:rPr>
          <w:lastRenderedPageBreak/>
          <w:t>What is a Functional Interface? What is SAM Interface?</w:t>
        </w:r>
      </w:ins>
    </w:p>
    <w:p w:rsidR="00AA00F6" w:rsidRDefault="00AA00F6" w:rsidP="00AA00F6">
      <w:pPr>
        <w:shd w:val="clear" w:color="auto" w:fill="FFFFFF"/>
        <w:spacing w:line="390" w:lineRule="atLeast"/>
        <w:rPr>
          <w:ins w:id="2509" w:author="Unknown"/>
          <w:rFonts w:ascii="Arial" w:hAnsi="Arial" w:cs="Arial"/>
          <w:color w:val="666666"/>
          <w:sz w:val="24"/>
          <w:szCs w:val="24"/>
        </w:rPr>
      </w:pPr>
      <w:ins w:id="2510" w:author="Unknown">
        <w:r>
          <w:rPr>
            <w:rFonts w:ascii="Arial" w:hAnsi="Arial" w:cs="Arial"/>
            <w:color w:val="666666"/>
          </w:rPr>
          <w:t>A Functional Interface is an interface, which contains one and only one abstract method. Functional Interface is also know as SAM Interface because it contains only one abstract method.</w:t>
        </w:r>
      </w:ins>
    </w:p>
    <w:p w:rsidR="00AA00F6" w:rsidRDefault="00AA00F6" w:rsidP="00AA00F6">
      <w:pPr>
        <w:pStyle w:val="NormalWeb"/>
        <w:shd w:val="clear" w:color="auto" w:fill="FFFFFF"/>
        <w:spacing w:before="0" w:beforeAutospacing="0" w:after="390" w:afterAutospacing="0" w:line="390" w:lineRule="atLeast"/>
        <w:rPr>
          <w:ins w:id="2511" w:author="Unknown"/>
          <w:rFonts w:ascii="Arial" w:hAnsi="Arial" w:cs="Arial"/>
          <w:color w:val="666666"/>
        </w:rPr>
      </w:pPr>
      <w:ins w:id="2512" w:author="Unknown">
        <w:r>
          <w:rPr>
            <w:rFonts w:ascii="Arial" w:hAnsi="Arial" w:cs="Arial"/>
            <w:color w:val="666666"/>
          </w:rPr>
          <w:t>SAM Interface stands for Single Abstract Method Interface. Java SE 8 API has defined many Functional Interfaces.</w:t>
        </w:r>
      </w:ins>
    </w:p>
    <w:p w:rsidR="00AA00F6" w:rsidRDefault="00AA00F6" w:rsidP="00AA00F6">
      <w:pPr>
        <w:pStyle w:val="Heading3"/>
        <w:shd w:val="clear" w:color="auto" w:fill="FFFFFF"/>
        <w:spacing w:before="0" w:beforeAutospacing="0" w:after="240" w:afterAutospacing="0"/>
        <w:rPr>
          <w:ins w:id="2513" w:author="Unknown"/>
          <w:rFonts w:ascii="Arial" w:hAnsi="Arial" w:cs="Arial"/>
          <w:color w:val="000000"/>
          <w:sz w:val="36"/>
          <w:szCs w:val="36"/>
        </w:rPr>
      </w:pPr>
      <w:ins w:id="2514" w:author="Unknown">
        <w:r>
          <w:rPr>
            <w:rFonts w:ascii="Arial" w:hAnsi="Arial" w:cs="Arial"/>
            <w:color w:val="000000"/>
            <w:sz w:val="36"/>
            <w:szCs w:val="36"/>
          </w:rPr>
          <w:t>Is is possible to define our own Functional Interface? What is @FunctionalInterface? What are the rules to define a Functional Interface?</w:t>
        </w:r>
      </w:ins>
    </w:p>
    <w:p w:rsidR="00AA00F6" w:rsidRDefault="00AA00F6" w:rsidP="00AA00F6">
      <w:pPr>
        <w:shd w:val="clear" w:color="auto" w:fill="FFFFFF"/>
        <w:spacing w:line="390" w:lineRule="atLeast"/>
        <w:rPr>
          <w:ins w:id="2515" w:author="Unknown"/>
          <w:rFonts w:ascii="Arial" w:hAnsi="Arial" w:cs="Arial"/>
          <w:color w:val="666666"/>
          <w:sz w:val="24"/>
          <w:szCs w:val="24"/>
        </w:rPr>
      </w:pPr>
      <w:ins w:id="2516" w:author="Unknown">
        <w:r>
          <w:rPr>
            <w:rFonts w:ascii="Arial" w:hAnsi="Arial" w:cs="Arial"/>
            <w:color w:val="666666"/>
          </w:rPr>
          <w:t>Yes, it is possible to define our own Functional Interfaces. We use Java SE 8’s @FunctionalInterface annotation to mark an interface as Functional Interface.</w:t>
        </w:r>
      </w:ins>
    </w:p>
    <w:p w:rsidR="00AA00F6" w:rsidRDefault="00AA00F6" w:rsidP="00AA00F6">
      <w:pPr>
        <w:pStyle w:val="NormalWeb"/>
        <w:shd w:val="clear" w:color="auto" w:fill="FFFFFF"/>
        <w:spacing w:before="0" w:beforeAutospacing="0" w:after="390" w:afterAutospacing="0" w:line="390" w:lineRule="atLeast"/>
        <w:rPr>
          <w:ins w:id="2517" w:author="Unknown"/>
          <w:rFonts w:ascii="Arial" w:hAnsi="Arial" w:cs="Arial"/>
          <w:color w:val="666666"/>
        </w:rPr>
      </w:pPr>
      <w:ins w:id="2518" w:author="Unknown">
        <w:r>
          <w:rPr>
            <w:rFonts w:ascii="Arial" w:hAnsi="Arial" w:cs="Arial"/>
            <w:color w:val="666666"/>
          </w:rPr>
          <w:t>We need to follow these rules to define a Functional Interface:</w:t>
        </w:r>
      </w:ins>
    </w:p>
    <w:p w:rsidR="00AA00F6" w:rsidRDefault="00AA00F6" w:rsidP="00C306AB">
      <w:pPr>
        <w:numPr>
          <w:ilvl w:val="0"/>
          <w:numId w:val="77"/>
        </w:numPr>
        <w:shd w:val="clear" w:color="auto" w:fill="FFFFFF"/>
        <w:spacing w:before="100" w:beforeAutospacing="1" w:after="100" w:afterAutospacing="1" w:line="390" w:lineRule="atLeast"/>
        <w:ind w:left="600"/>
        <w:rPr>
          <w:ins w:id="2519" w:author="Unknown"/>
          <w:rFonts w:ascii="Arial" w:hAnsi="Arial" w:cs="Arial"/>
          <w:color w:val="666666"/>
        </w:rPr>
      </w:pPr>
      <w:ins w:id="2520" w:author="Unknown">
        <w:r>
          <w:rPr>
            <w:rFonts w:ascii="Arial" w:hAnsi="Arial" w:cs="Arial"/>
            <w:color w:val="666666"/>
          </w:rPr>
          <w:t>Define an interface with one and only one abstract method.</w:t>
        </w:r>
      </w:ins>
    </w:p>
    <w:p w:rsidR="00AA00F6" w:rsidRDefault="00AA00F6" w:rsidP="00C306AB">
      <w:pPr>
        <w:numPr>
          <w:ilvl w:val="0"/>
          <w:numId w:val="77"/>
        </w:numPr>
        <w:shd w:val="clear" w:color="auto" w:fill="FFFFFF"/>
        <w:spacing w:before="100" w:beforeAutospacing="1" w:after="100" w:afterAutospacing="1" w:line="390" w:lineRule="atLeast"/>
        <w:ind w:left="600"/>
        <w:rPr>
          <w:ins w:id="2521" w:author="Unknown"/>
          <w:rFonts w:ascii="Arial" w:hAnsi="Arial" w:cs="Arial"/>
          <w:color w:val="666666"/>
        </w:rPr>
      </w:pPr>
      <w:ins w:id="2522" w:author="Unknown">
        <w:r>
          <w:rPr>
            <w:rFonts w:ascii="Arial" w:hAnsi="Arial" w:cs="Arial"/>
            <w:color w:val="666666"/>
          </w:rPr>
          <w:t>We cannot define more than one abstract method.</w:t>
        </w:r>
      </w:ins>
    </w:p>
    <w:p w:rsidR="00AA00F6" w:rsidRDefault="00AA00F6" w:rsidP="00C306AB">
      <w:pPr>
        <w:numPr>
          <w:ilvl w:val="0"/>
          <w:numId w:val="77"/>
        </w:numPr>
        <w:shd w:val="clear" w:color="auto" w:fill="FFFFFF"/>
        <w:spacing w:before="100" w:beforeAutospacing="1" w:after="100" w:afterAutospacing="1" w:line="390" w:lineRule="atLeast"/>
        <w:ind w:left="600"/>
        <w:rPr>
          <w:ins w:id="2523" w:author="Unknown"/>
          <w:rFonts w:ascii="Arial" w:hAnsi="Arial" w:cs="Arial"/>
          <w:color w:val="666666"/>
        </w:rPr>
      </w:pPr>
      <w:ins w:id="2524" w:author="Unknown">
        <w:r>
          <w:rPr>
            <w:rFonts w:ascii="Arial" w:hAnsi="Arial" w:cs="Arial"/>
            <w:color w:val="666666"/>
          </w:rPr>
          <w:t>Use @FunctionalInterface annotation in interface definition.</w:t>
        </w:r>
      </w:ins>
    </w:p>
    <w:p w:rsidR="00AA00F6" w:rsidRDefault="00AA00F6" w:rsidP="00C306AB">
      <w:pPr>
        <w:numPr>
          <w:ilvl w:val="0"/>
          <w:numId w:val="77"/>
        </w:numPr>
        <w:shd w:val="clear" w:color="auto" w:fill="FFFFFF"/>
        <w:spacing w:before="100" w:beforeAutospacing="1" w:after="100" w:afterAutospacing="1" w:line="390" w:lineRule="atLeast"/>
        <w:ind w:left="600"/>
        <w:rPr>
          <w:ins w:id="2525" w:author="Unknown"/>
          <w:rFonts w:ascii="Arial" w:hAnsi="Arial" w:cs="Arial"/>
          <w:color w:val="666666"/>
        </w:rPr>
      </w:pPr>
      <w:ins w:id="2526" w:author="Unknown">
        <w:r>
          <w:rPr>
            <w:rFonts w:ascii="Arial" w:hAnsi="Arial" w:cs="Arial"/>
            <w:color w:val="666666"/>
          </w:rPr>
          <w:t>We can define any number of other methods like Default methods, Static methods.</w:t>
        </w:r>
      </w:ins>
    </w:p>
    <w:p w:rsidR="00AA00F6" w:rsidRDefault="00AA00F6" w:rsidP="00C306AB">
      <w:pPr>
        <w:numPr>
          <w:ilvl w:val="0"/>
          <w:numId w:val="77"/>
        </w:numPr>
        <w:shd w:val="clear" w:color="auto" w:fill="FFFFFF"/>
        <w:spacing w:before="100" w:beforeAutospacing="1" w:after="100" w:afterAutospacing="1" w:line="390" w:lineRule="atLeast"/>
        <w:ind w:left="600"/>
        <w:rPr>
          <w:ins w:id="2527" w:author="Unknown"/>
          <w:rFonts w:ascii="Arial" w:hAnsi="Arial" w:cs="Arial"/>
          <w:color w:val="666666"/>
        </w:rPr>
      </w:pPr>
      <w:ins w:id="2528" w:author="Unknown">
        <w:r>
          <w:rPr>
            <w:rFonts w:ascii="Arial" w:hAnsi="Arial" w:cs="Arial"/>
            <w:color w:val="666666"/>
          </w:rPr>
          <w:t>If we override java.lang.Object class’s method as an abstract method, which does not count as an abstract method.</w:t>
        </w:r>
      </w:ins>
    </w:p>
    <w:p w:rsidR="00AA00F6" w:rsidRDefault="00AA00F6" w:rsidP="00AA00F6">
      <w:pPr>
        <w:pStyle w:val="Heading3"/>
        <w:shd w:val="clear" w:color="auto" w:fill="FFFFFF"/>
        <w:spacing w:before="0" w:beforeAutospacing="0" w:after="240" w:afterAutospacing="0"/>
        <w:rPr>
          <w:ins w:id="2529" w:author="Unknown"/>
          <w:rFonts w:ascii="Arial" w:hAnsi="Arial" w:cs="Arial"/>
          <w:color w:val="000000"/>
          <w:sz w:val="36"/>
          <w:szCs w:val="36"/>
        </w:rPr>
      </w:pPr>
      <w:ins w:id="2530" w:author="Unknown">
        <w:r>
          <w:rPr>
            <w:rFonts w:ascii="Arial" w:hAnsi="Arial" w:cs="Arial"/>
            <w:color w:val="000000"/>
            <w:sz w:val="36"/>
            <w:szCs w:val="36"/>
          </w:rPr>
          <w:t>Is @FunctionalInterface annotation mandatory to define a Functional Interface? What is the use of @FunctionalInterface annotation? Why do we need Functional Interfaces in Java?</w:t>
        </w:r>
      </w:ins>
    </w:p>
    <w:p w:rsidR="00AA00F6" w:rsidRDefault="00AA00F6" w:rsidP="00AA00F6">
      <w:pPr>
        <w:shd w:val="clear" w:color="auto" w:fill="FFFFFF"/>
        <w:spacing w:line="390" w:lineRule="atLeast"/>
        <w:rPr>
          <w:ins w:id="2531" w:author="Unknown"/>
          <w:rFonts w:ascii="Arial" w:hAnsi="Arial" w:cs="Arial"/>
          <w:color w:val="666666"/>
          <w:sz w:val="24"/>
          <w:szCs w:val="24"/>
        </w:rPr>
      </w:pPr>
      <w:ins w:id="2532" w:author="Unknown">
        <w:r>
          <w:rPr>
            <w:rFonts w:ascii="Arial" w:hAnsi="Arial" w:cs="Arial"/>
            <w:color w:val="666666"/>
          </w:rPr>
          <w:t>It is not mandatory to define a Functional Interface with @FunctionalInterface annotation. If we don’t want, We can omit this annotation. However, if we use it in Functional Interface definition, Java Compiler forces to use one and only one abstract method inside that interface.</w:t>
        </w:r>
      </w:ins>
    </w:p>
    <w:p w:rsidR="00AA00F6" w:rsidRDefault="00AA00F6" w:rsidP="00AA00F6">
      <w:pPr>
        <w:pStyle w:val="NormalWeb"/>
        <w:shd w:val="clear" w:color="auto" w:fill="FFFFFF"/>
        <w:spacing w:before="0" w:beforeAutospacing="0" w:after="390" w:afterAutospacing="0" w:line="390" w:lineRule="atLeast"/>
        <w:rPr>
          <w:ins w:id="2533" w:author="Unknown"/>
          <w:rFonts w:ascii="Arial" w:hAnsi="Arial" w:cs="Arial"/>
          <w:color w:val="666666"/>
        </w:rPr>
      </w:pPr>
      <w:ins w:id="2534" w:author="Unknown">
        <w:r>
          <w:rPr>
            <w:rFonts w:ascii="Arial" w:hAnsi="Arial" w:cs="Arial"/>
            <w:color w:val="666666"/>
          </w:rPr>
          <w:lastRenderedPageBreak/>
          <w:t>Why do we need Functional Interfaces? The type of a Java SE 8’s Lambda Expression is a Functional Interface. Whereever we use Lambda Expressions that means we are using Functional Interfaces.</w:t>
        </w:r>
      </w:ins>
    </w:p>
    <w:p w:rsidR="00AA00F6" w:rsidRDefault="00AA00F6" w:rsidP="00AA00F6">
      <w:pPr>
        <w:pStyle w:val="Heading3"/>
        <w:shd w:val="clear" w:color="auto" w:fill="FFFFFF"/>
        <w:spacing w:before="0" w:beforeAutospacing="0" w:after="240" w:afterAutospacing="0"/>
        <w:rPr>
          <w:ins w:id="2535" w:author="Unknown"/>
          <w:rFonts w:ascii="Arial" w:hAnsi="Arial" w:cs="Arial"/>
          <w:color w:val="000000"/>
          <w:sz w:val="36"/>
          <w:szCs w:val="36"/>
        </w:rPr>
      </w:pPr>
      <w:ins w:id="2536" w:author="Unknown">
        <w:r>
          <w:rPr>
            <w:rFonts w:ascii="Arial" w:hAnsi="Arial" w:cs="Arial"/>
            <w:color w:val="000000"/>
            <w:sz w:val="36"/>
            <w:szCs w:val="36"/>
          </w:rPr>
          <w:t>When do we go for Java 8 Stream API? Why do we need to use Java 8 Stream API in our projects?</w:t>
        </w:r>
      </w:ins>
    </w:p>
    <w:p w:rsidR="00AA00F6" w:rsidRDefault="00AA00F6" w:rsidP="00AA00F6">
      <w:pPr>
        <w:shd w:val="clear" w:color="auto" w:fill="FFFFFF"/>
        <w:spacing w:line="390" w:lineRule="atLeast"/>
        <w:rPr>
          <w:ins w:id="2537" w:author="Unknown"/>
          <w:rFonts w:ascii="Arial" w:hAnsi="Arial" w:cs="Arial"/>
          <w:color w:val="666666"/>
          <w:sz w:val="24"/>
          <w:szCs w:val="24"/>
        </w:rPr>
      </w:pPr>
      <w:ins w:id="2538" w:author="Unknown">
        <w:r>
          <w:rPr>
            <w:rFonts w:ascii="Arial" w:hAnsi="Arial" w:cs="Arial"/>
            <w:color w:val="666666"/>
          </w:rPr>
          <w:t>When our Java project wants to perform the following operations, it’s better to use Java 8 Stream API to get lot of benefits:</w:t>
        </w:r>
      </w:ins>
    </w:p>
    <w:p w:rsidR="00AA00F6" w:rsidRDefault="00AA00F6" w:rsidP="00C306AB">
      <w:pPr>
        <w:numPr>
          <w:ilvl w:val="0"/>
          <w:numId w:val="78"/>
        </w:numPr>
        <w:shd w:val="clear" w:color="auto" w:fill="FFFFFF"/>
        <w:spacing w:before="100" w:beforeAutospacing="1" w:after="100" w:afterAutospacing="1" w:line="390" w:lineRule="atLeast"/>
        <w:ind w:left="600"/>
        <w:rPr>
          <w:ins w:id="2539" w:author="Unknown"/>
          <w:rFonts w:ascii="Arial" w:hAnsi="Arial" w:cs="Arial"/>
          <w:color w:val="666666"/>
        </w:rPr>
      </w:pPr>
      <w:ins w:id="2540" w:author="Unknown">
        <w:r>
          <w:rPr>
            <w:rFonts w:ascii="Arial" w:hAnsi="Arial" w:cs="Arial"/>
            <w:color w:val="666666"/>
          </w:rPr>
          <w:t>When we want perform Database like Operations. For instance, we want perform groupby operation, orderby operation etc.</w:t>
        </w:r>
      </w:ins>
    </w:p>
    <w:p w:rsidR="00AA00F6" w:rsidRDefault="00AA00F6" w:rsidP="00C306AB">
      <w:pPr>
        <w:numPr>
          <w:ilvl w:val="0"/>
          <w:numId w:val="78"/>
        </w:numPr>
        <w:shd w:val="clear" w:color="auto" w:fill="FFFFFF"/>
        <w:spacing w:before="100" w:beforeAutospacing="1" w:after="100" w:afterAutospacing="1" w:line="390" w:lineRule="atLeast"/>
        <w:ind w:left="600"/>
        <w:rPr>
          <w:ins w:id="2541" w:author="Unknown"/>
          <w:rFonts w:ascii="Arial" w:hAnsi="Arial" w:cs="Arial"/>
          <w:color w:val="666666"/>
        </w:rPr>
      </w:pPr>
      <w:ins w:id="2542" w:author="Unknown">
        <w:r>
          <w:rPr>
            <w:rFonts w:ascii="Arial" w:hAnsi="Arial" w:cs="Arial"/>
            <w:color w:val="666666"/>
          </w:rPr>
          <w:t>When want to Perform operations Lazily.</w:t>
        </w:r>
      </w:ins>
    </w:p>
    <w:p w:rsidR="00AA00F6" w:rsidRDefault="00AA00F6" w:rsidP="00C306AB">
      <w:pPr>
        <w:numPr>
          <w:ilvl w:val="0"/>
          <w:numId w:val="78"/>
        </w:numPr>
        <w:shd w:val="clear" w:color="auto" w:fill="FFFFFF"/>
        <w:spacing w:before="100" w:beforeAutospacing="1" w:after="100" w:afterAutospacing="1" w:line="390" w:lineRule="atLeast"/>
        <w:ind w:left="600"/>
        <w:rPr>
          <w:ins w:id="2543" w:author="Unknown"/>
          <w:rFonts w:ascii="Arial" w:hAnsi="Arial" w:cs="Arial"/>
          <w:color w:val="666666"/>
        </w:rPr>
      </w:pPr>
      <w:ins w:id="2544" w:author="Unknown">
        <w:r>
          <w:rPr>
            <w:rFonts w:ascii="Arial" w:hAnsi="Arial" w:cs="Arial"/>
            <w:color w:val="666666"/>
          </w:rPr>
          <w:t>When we want to write Functional Style programming.</w:t>
        </w:r>
      </w:ins>
    </w:p>
    <w:p w:rsidR="00AA00F6" w:rsidRDefault="00AA00F6" w:rsidP="00C306AB">
      <w:pPr>
        <w:numPr>
          <w:ilvl w:val="0"/>
          <w:numId w:val="78"/>
        </w:numPr>
        <w:shd w:val="clear" w:color="auto" w:fill="FFFFFF"/>
        <w:spacing w:before="100" w:beforeAutospacing="1" w:after="100" w:afterAutospacing="1" w:line="390" w:lineRule="atLeast"/>
        <w:ind w:left="600"/>
        <w:rPr>
          <w:ins w:id="2545" w:author="Unknown"/>
          <w:rFonts w:ascii="Arial" w:hAnsi="Arial" w:cs="Arial"/>
          <w:color w:val="666666"/>
        </w:rPr>
      </w:pPr>
      <w:ins w:id="2546" w:author="Unknown">
        <w:r>
          <w:rPr>
            <w:rFonts w:ascii="Arial" w:hAnsi="Arial" w:cs="Arial"/>
            <w:color w:val="666666"/>
          </w:rPr>
          <w:t>When we want to perform Parallel Operations.</w:t>
        </w:r>
      </w:ins>
    </w:p>
    <w:p w:rsidR="00AA00F6" w:rsidRDefault="00AA00F6" w:rsidP="00C306AB">
      <w:pPr>
        <w:numPr>
          <w:ilvl w:val="0"/>
          <w:numId w:val="78"/>
        </w:numPr>
        <w:shd w:val="clear" w:color="auto" w:fill="FFFFFF"/>
        <w:spacing w:before="100" w:beforeAutospacing="1" w:after="100" w:afterAutospacing="1" w:line="390" w:lineRule="atLeast"/>
        <w:ind w:left="600"/>
        <w:rPr>
          <w:ins w:id="2547" w:author="Unknown"/>
          <w:rFonts w:ascii="Arial" w:hAnsi="Arial" w:cs="Arial"/>
          <w:color w:val="666666"/>
        </w:rPr>
      </w:pPr>
      <w:ins w:id="2548" w:author="Unknown">
        <w:r>
          <w:rPr>
            <w:rFonts w:ascii="Arial" w:hAnsi="Arial" w:cs="Arial"/>
            <w:color w:val="666666"/>
          </w:rPr>
          <w:t>When want to use Internal Iteration</w:t>
        </w:r>
      </w:ins>
    </w:p>
    <w:p w:rsidR="00AA00F6" w:rsidRDefault="00AA00F6" w:rsidP="00C306AB">
      <w:pPr>
        <w:numPr>
          <w:ilvl w:val="0"/>
          <w:numId w:val="78"/>
        </w:numPr>
        <w:shd w:val="clear" w:color="auto" w:fill="FFFFFF"/>
        <w:spacing w:before="100" w:beforeAutospacing="1" w:after="100" w:afterAutospacing="1" w:line="390" w:lineRule="atLeast"/>
        <w:ind w:left="600"/>
        <w:rPr>
          <w:ins w:id="2549" w:author="Unknown"/>
          <w:rFonts w:ascii="Arial" w:hAnsi="Arial" w:cs="Arial"/>
          <w:color w:val="666666"/>
        </w:rPr>
      </w:pPr>
      <w:ins w:id="2550" w:author="Unknown">
        <w:r>
          <w:rPr>
            <w:rFonts w:ascii="Arial" w:hAnsi="Arial" w:cs="Arial"/>
            <w:color w:val="666666"/>
          </w:rPr>
          <w:t>When we want to perform Pipelining operations.</w:t>
        </w:r>
      </w:ins>
    </w:p>
    <w:p w:rsidR="00AA00F6" w:rsidRDefault="00AA00F6" w:rsidP="00C306AB">
      <w:pPr>
        <w:numPr>
          <w:ilvl w:val="0"/>
          <w:numId w:val="78"/>
        </w:numPr>
        <w:shd w:val="clear" w:color="auto" w:fill="FFFFFF"/>
        <w:spacing w:before="100" w:beforeAutospacing="1" w:after="100" w:afterAutospacing="1" w:line="390" w:lineRule="atLeast"/>
        <w:ind w:left="600"/>
        <w:rPr>
          <w:ins w:id="2551" w:author="Unknown"/>
          <w:rFonts w:ascii="Arial" w:hAnsi="Arial" w:cs="Arial"/>
          <w:color w:val="666666"/>
        </w:rPr>
      </w:pPr>
      <w:ins w:id="2552" w:author="Unknown">
        <w:r>
          <w:rPr>
            <w:rFonts w:ascii="Arial" w:hAnsi="Arial" w:cs="Arial"/>
            <w:color w:val="666666"/>
          </w:rPr>
          <w:t>When we want to achieve better performance.</w:t>
        </w:r>
      </w:ins>
    </w:p>
    <w:p w:rsidR="00AA00F6" w:rsidRDefault="00AA00F6" w:rsidP="00AA00F6">
      <w:pPr>
        <w:pStyle w:val="Heading3"/>
        <w:shd w:val="clear" w:color="auto" w:fill="FFFFFF"/>
        <w:spacing w:before="0" w:beforeAutospacing="0" w:after="240" w:afterAutospacing="0"/>
        <w:rPr>
          <w:ins w:id="2553" w:author="Unknown"/>
          <w:rFonts w:ascii="Arial" w:hAnsi="Arial" w:cs="Arial"/>
          <w:color w:val="000000"/>
          <w:sz w:val="36"/>
          <w:szCs w:val="36"/>
        </w:rPr>
      </w:pPr>
      <w:ins w:id="2554" w:author="Unknown">
        <w:r>
          <w:rPr>
            <w:rFonts w:ascii="Arial" w:hAnsi="Arial" w:cs="Arial"/>
            <w:color w:val="000000"/>
            <w:sz w:val="36"/>
            <w:szCs w:val="36"/>
          </w:rPr>
          <w:t>Explain Differences between Collection API and Stream API?</w:t>
        </w:r>
      </w:ins>
    </w:p>
    <w:tbl>
      <w:tblPr>
        <w:tblW w:w="11955" w:type="dxa"/>
        <w:tblCellMar>
          <w:top w:w="15" w:type="dxa"/>
          <w:left w:w="15" w:type="dxa"/>
          <w:bottom w:w="15" w:type="dxa"/>
          <w:right w:w="15" w:type="dxa"/>
        </w:tblCellMar>
        <w:tblLook w:val="04A0"/>
      </w:tblPr>
      <w:tblGrid>
        <w:gridCol w:w="722"/>
        <w:gridCol w:w="4696"/>
        <w:gridCol w:w="6537"/>
      </w:tblGrid>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A00F6" w:rsidRDefault="00AA00F6">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A00F6" w:rsidRDefault="00AA00F6">
            <w:pPr>
              <w:spacing w:after="600" w:line="480" w:lineRule="auto"/>
              <w:rPr>
                <w:rFonts w:ascii="Arial" w:hAnsi="Arial" w:cs="Arial"/>
                <w:caps/>
                <w:color w:val="493F3F"/>
                <w:sz w:val="21"/>
                <w:szCs w:val="21"/>
              </w:rPr>
            </w:pPr>
            <w:r>
              <w:rPr>
                <w:rFonts w:ascii="Arial" w:hAnsi="Arial" w:cs="Arial"/>
                <w:caps/>
                <w:color w:val="493F3F"/>
                <w:sz w:val="21"/>
                <w:szCs w:val="21"/>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A00F6" w:rsidRDefault="00AA00F6">
            <w:pPr>
              <w:spacing w:after="600" w:line="480" w:lineRule="auto"/>
              <w:rPr>
                <w:rFonts w:ascii="Arial" w:hAnsi="Arial" w:cs="Arial"/>
                <w:caps/>
                <w:color w:val="493F3F"/>
                <w:sz w:val="21"/>
                <w:szCs w:val="21"/>
              </w:rPr>
            </w:pPr>
            <w:r>
              <w:rPr>
                <w:rFonts w:ascii="Arial" w:hAnsi="Arial" w:cs="Arial"/>
                <w:caps/>
                <w:color w:val="493F3F"/>
                <w:sz w:val="21"/>
                <w:szCs w:val="21"/>
              </w:rPr>
              <w:t>STREAM API</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introduced in Java SE8</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used to store Data(A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used to compute data(Computation on a set of Objects).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lastRenderedPageBreak/>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use both Spliterator and Iterator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use both Spliterator and Iterator to iterate elements.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used to store limited number of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used to store either Limited or Infinite Number of Elements.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Typically, it uses Internal Iteration concept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uses External Iteration to iterate Elements.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Stream Object is constructed Lazily.</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add elements to Stream Object without any prior computation. That means Stream objects are computed on-demand.</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iterate and consume elements from a Stream Object only once.</w:t>
            </w:r>
          </w:p>
        </w:tc>
      </w:tr>
    </w:tbl>
    <w:p w:rsidR="00AA00F6" w:rsidRDefault="00AA00F6" w:rsidP="00AA00F6">
      <w:pPr>
        <w:pStyle w:val="Heading3"/>
        <w:shd w:val="clear" w:color="auto" w:fill="FFFFFF"/>
        <w:spacing w:before="0" w:beforeAutospacing="0" w:after="240" w:afterAutospacing="0"/>
        <w:rPr>
          <w:ins w:id="2555" w:author="Unknown"/>
          <w:rFonts w:ascii="Arial" w:hAnsi="Arial" w:cs="Arial"/>
          <w:color w:val="000000"/>
          <w:sz w:val="36"/>
          <w:szCs w:val="36"/>
        </w:rPr>
      </w:pPr>
      <w:ins w:id="2556" w:author="Unknown">
        <w:r>
          <w:rPr>
            <w:rFonts w:ascii="Arial" w:hAnsi="Arial" w:cs="Arial"/>
            <w:color w:val="000000"/>
            <w:sz w:val="36"/>
            <w:szCs w:val="36"/>
          </w:rPr>
          <w:t>What is Spliterator in Java SE 8?Differences between Iterator and Spliterator in Java SE 8?</w:t>
        </w:r>
      </w:ins>
    </w:p>
    <w:p w:rsidR="00AA00F6" w:rsidRDefault="00AA00F6" w:rsidP="00AA00F6">
      <w:pPr>
        <w:shd w:val="clear" w:color="auto" w:fill="FFFFFF"/>
        <w:spacing w:line="390" w:lineRule="atLeast"/>
        <w:rPr>
          <w:ins w:id="2557" w:author="Unknown"/>
          <w:rFonts w:ascii="Arial" w:hAnsi="Arial" w:cs="Arial"/>
          <w:color w:val="666666"/>
          <w:sz w:val="24"/>
          <w:szCs w:val="24"/>
        </w:rPr>
      </w:pPr>
      <w:ins w:id="2558" w:author="Unknown">
        <w:r>
          <w:rPr>
            <w:rFonts w:ascii="Arial" w:hAnsi="Arial" w:cs="Arial"/>
            <w:color w:val="666666"/>
          </w:rPr>
          <w:t>Spliterator stands for Splitable Iterator. It is newly introduced by Oracle Corporation as part Java SE 8.</w:t>
        </w:r>
        <w:r>
          <w:rPr>
            <w:rFonts w:ascii="Arial" w:hAnsi="Arial" w:cs="Arial"/>
            <w:color w:val="666666"/>
          </w:rPr>
          <w:br/>
          <w:t>Like Iterator and ListIterator, It is also one of the Iterator interface.</w:t>
        </w:r>
      </w:ins>
    </w:p>
    <w:tbl>
      <w:tblPr>
        <w:tblW w:w="11955" w:type="dxa"/>
        <w:tblCellMar>
          <w:top w:w="15" w:type="dxa"/>
          <w:left w:w="15" w:type="dxa"/>
          <w:bottom w:w="15" w:type="dxa"/>
          <w:right w:w="15" w:type="dxa"/>
        </w:tblCellMar>
        <w:tblLook w:val="04A0"/>
      </w:tblPr>
      <w:tblGrid>
        <w:gridCol w:w="722"/>
        <w:gridCol w:w="5844"/>
        <w:gridCol w:w="5389"/>
      </w:tblGrid>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A00F6" w:rsidRDefault="00AA00F6">
            <w:pPr>
              <w:spacing w:after="600" w:line="480" w:lineRule="auto"/>
              <w:rPr>
                <w:rFonts w:ascii="Arial" w:hAnsi="Arial" w:cs="Arial"/>
                <w:caps/>
                <w:color w:val="493F3F"/>
                <w:sz w:val="21"/>
                <w:szCs w:val="21"/>
              </w:rPr>
            </w:pPr>
            <w:r>
              <w:rPr>
                <w:rFonts w:ascii="Arial" w:hAnsi="Arial" w:cs="Arial"/>
                <w:caps/>
                <w:color w:val="493F3F"/>
                <w:sz w:val="21"/>
                <w:szCs w:val="21"/>
              </w:rPr>
              <w:lastRenderedPageBreak/>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A00F6" w:rsidRDefault="00AA00F6">
            <w:pPr>
              <w:spacing w:after="600" w:line="480" w:lineRule="auto"/>
              <w:rPr>
                <w:rFonts w:ascii="Arial" w:hAnsi="Arial" w:cs="Arial"/>
                <w:caps/>
                <w:color w:val="493F3F"/>
                <w:sz w:val="21"/>
                <w:szCs w:val="21"/>
              </w:rPr>
            </w:pPr>
            <w:r>
              <w:rPr>
                <w:rFonts w:ascii="Arial" w:hAnsi="Arial" w:cs="Arial"/>
                <w:caps/>
                <w:color w:val="493F3F"/>
                <w:sz w:val="21"/>
                <w:szCs w:val="21"/>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A00F6" w:rsidRDefault="00AA00F6">
            <w:pPr>
              <w:spacing w:after="600" w:line="480" w:lineRule="auto"/>
              <w:rPr>
                <w:rFonts w:ascii="Arial" w:hAnsi="Arial" w:cs="Arial"/>
                <w:caps/>
                <w:color w:val="493F3F"/>
                <w:sz w:val="21"/>
                <w:szCs w:val="21"/>
              </w:rPr>
            </w:pPr>
            <w:r>
              <w:rPr>
                <w:rFonts w:ascii="Arial" w:hAnsi="Arial" w:cs="Arial"/>
                <w:caps/>
                <w:color w:val="493F3F"/>
                <w:sz w:val="21"/>
                <w:szCs w:val="21"/>
              </w:rPr>
              <w:t>ITERATOR</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available since Java 1.2.</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Splitable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Non-Splitable Iterator</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is used for Collection API.</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uses Internal Iteration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It uses External Iteration concept to iterate Collections.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use Spliterator to iterate Streams in Parallel and Sequential order.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use Spliterator to iterate Collections only in Sequential order.</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get Spliterator by calling spliterator()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We can get Iterator by calling iterator() method on Collection Object.</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Important Method: tryAdvance()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A00F6" w:rsidRDefault="00AA00F6">
            <w:pPr>
              <w:spacing w:after="600" w:line="480" w:lineRule="auto"/>
              <w:rPr>
                <w:rFonts w:ascii="Arial" w:hAnsi="Arial" w:cs="Arial"/>
                <w:color w:val="594F4F"/>
                <w:sz w:val="21"/>
                <w:szCs w:val="21"/>
              </w:rPr>
            </w:pPr>
            <w:r>
              <w:rPr>
                <w:rFonts w:ascii="Arial" w:hAnsi="Arial" w:cs="Arial"/>
                <w:color w:val="594F4F"/>
                <w:sz w:val="21"/>
                <w:szCs w:val="21"/>
              </w:rPr>
              <w:t>Important Methods: next(), hasNext()</w:t>
            </w:r>
          </w:p>
        </w:tc>
      </w:tr>
    </w:tbl>
    <w:p w:rsidR="00AA00F6" w:rsidRDefault="00AA00F6" w:rsidP="00AA00F6">
      <w:pPr>
        <w:pStyle w:val="Heading3"/>
        <w:shd w:val="clear" w:color="auto" w:fill="FFFFFF"/>
        <w:spacing w:before="0" w:beforeAutospacing="0" w:after="240" w:afterAutospacing="0"/>
        <w:rPr>
          <w:ins w:id="2559" w:author="Unknown"/>
          <w:rFonts w:ascii="Arial" w:hAnsi="Arial" w:cs="Arial"/>
          <w:color w:val="000000"/>
          <w:sz w:val="36"/>
          <w:szCs w:val="36"/>
        </w:rPr>
      </w:pPr>
      <w:ins w:id="2560" w:author="Unknown">
        <w:r>
          <w:rPr>
            <w:rFonts w:ascii="Arial" w:hAnsi="Arial" w:cs="Arial"/>
            <w:color w:val="000000"/>
            <w:sz w:val="36"/>
            <w:szCs w:val="36"/>
          </w:rPr>
          <w:lastRenderedPageBreak/>
          <w:t>What is Optional in Java 8? What is the use of Optional?Advantages of Java 8 Optional?</w:t>
        </w:r>
      </w:ins>
    </w:p>
    <w:p w:rsidR="00AA00F6" w:rsidRDefault="00AA00F6" w:rsidP="00AA00F6">
      <w:pPr>
        <w:pStyle w:val="NormalWeb"/>
        <w:shd w:val="clear" w:color="auto" w:fill="FFFFFF"/>
        <w:spacing w:before="0" w:beforeAutospacing="0" w:after="390" w:afterAutospacing="0" w:line="390" w:lineRule="atLeast"/>
        <w:rPr>
          <w:ins w:id="2561" w:author="Unknown"/>
          <w:rFonts w:ascii="Arial" w:hAnsi="Arial" w:cs="Arial"/>
          <w:color w:val="666666"/>
        </w:rPr>
      </w:pPr>
      <w:ins w:id="2562" w:author="Unknown">
        <w:r>
          <w:rPr>
            <w:rStyle w:val="Strong"/>
            <w:rFonts w:ascii="Arial" w:hAnsi="Arial" w:cs="Arial"/>
            <w:color w:val="666666"/>
          </w:rPr>
          <w:t>Optional:</w:t>
        </w:r>
        <w:r>
          <w:rPr>
            <w:rFonts w:ascii="Arial" w:hAnsi="Arial" w:cs="Arial"/>
            <w:color w:val="666666"/>
          </w:rPr>
          <w:br/>
          <w:t>Optional is a final Class introduced as part of Java SE 8. It is defined in java.util package.</w:t>
        </w:r>
      </w:ins>
    </w:p>
    <w:p w:rsidR="00AA00F6" w:rsidRDefault="00AA00F6" w:rsidP="00AA00F6">
      <w:pPr>
        <w:pStyle w:val="NormalWeb"/>
        <w:shd w:val="clear" w:color="auto" w:fill="FFFFFF"/>
        <w:spacing w:before="0" w:beforeAutospacing="0" w:after="390" w:afterAutospacing="0" w:line="390" w:lineRule="atLeast"/>
        <w:rPr>
          <w:ins w:id="2563" w:author="Unknown"/>
          <w:rFonts w:ascii="Arial" w:hAnsi="Arial" w:cs="Arial"/>
          <w:color w:val="666666"/>
        </w:rPr>
      </w:pPr>
      <w:ins w:id="2564" w:author="Unknown">
        <w:r>
          <w:rPr>
            <w:rFonts w:ascii="Arial" w:hAnsi="Arial" w:cs="Arial"/>
            <w:color w:val="666666"/>
          </w:rPr>
          <w:t>It is used to represent optional values that is either exist or not exist. It can contain either one value or zero value. If it contains a value, we can get it. Otherwise, we get nothing.</w:t>
        </w:r>
      </w:ins>
    </w:p>
    <w:p w:rsidR="00AA00F6" w:rsidRDefault="00AA00F6" w:rsidP="00AA00F6">
      <w:pPr>
        <w:pStyle w:val="NormalWeb"/>
        <w:shd w:val="clear" w:color="auto" w:fill="FFFFFF"/>
        <w:spacing w:before="0" w:beforeAutospacing="0" w:after="390" w:afterAutospacing="0" w:line="390" w:lineRule="atLeast"/>
        <w:rPr>
          <w:ins w:id="2565" w:author="Unknown"/>
          <w:rFonts w:ascii="Arial" w:hAnsi="Arial" w:cs="Arial"/>
          <w:color w:val="666666"/>
        </w:rPr>
      </w:pPr>
      <w:ins w:id="2566" w:author="Unknown">
        <w:r>
          <w:rPr>
            <w:rFonts w:ascii="Arial" w:hAnsi="Arial" w:cs="Arial"/>
            <w:color w:val="666666"/>
          </w:rPr>
          <w:t>It is a bounded collection that is it contains at most one element only. It is an alternative to “null” value.</w:t>
        </w:r>
      </w:ins>
    </w:p>
    <w:p w:rsidR="00AA00F6" w:rsidRDefault="00AA00F6" w:rsidP="00AA00F6">
      <w:pPr>
        <w:pStyle w:val="NormalWeb"/>
        <w:shd w:val="clear" w:color="auto" w:fill="FFFFFF"/>
        <w:spacing w:before="0" w:beforeAutospacing="0" w:after="390" w:afterAutospacing="0" w:line="390" w:lineRule="atLeast"/>
        <w:rPr>
          <w:ins w:id="2567" w:author="Unknown"/>
          <w:rFonts w:ascii="Arial" w:hAnsi="Arial" w:cs="Arial"/>
          <w:color w:val="666666"/>
        </w:rPr>
      </w:pPr>
      <w:ins w:id="2568" w:author="Unknown">
        <w:r>
          <w:rPr>
            <w:rStyle w:val="Strong"/>
            <w:rFonts w:ascii="Arial" w:hAnsi="Arial" w:cs="Arial"/>
            <w:color w:val="666666"/>
          </w:rPr>
          <w:t>Main Advantage of Optional is:</w:t>
        </w:r>
      </w:ins>
    </w:p>
    <w:p w:rsidR="00AA00F6" w:rsidRDefault="00AA00F6" w:rsidP="00C306AB">
      <w:pPr>
        <w:numPr>
          <w:ilvl w:val="0"/>
          <w:numId w:val="79"/>
        </w:numPr>
        <w:shd w:val="clear" w:color="auto" w:fill="FFFFFF"/>
        <w:spacing w:before="100" w:beforeAutospacing="1" w:after="100" w:afterAutospacing="1" w:line="390" w:lineRule="atLeast"/>
        <w:ind w:left="600"/>
        <w:rPr>
          <w:ins w:id="2569" w:author="Unknown"/>
          <w:rFonts w:ascii="Arial" w:hAnsi="Arial" w:cs="Arial"/>
          <w:color w:val="666666"/>
        </w:rPr>
      </w:pPr>
      <w:ins w:id="2570" w:author="Unknown">
        <w:r>
          <w:rPr>
            <w:rFonts w:ascii="Arial" w:hAnsi="Arial" w:cs="Arial"/>
            <w:color w:val="666666"/>
          </w:rPr>
          <w:t>It is used to avoid null checks.</w:t>
        </w:r>
      </w:ins>
    </w:p>
    <w:p w:rsidR="00AA00F6" w:rsidRDefault="00AA00F6" w:rsidP="00C306AB">
      <w:pPr>
        <w:numPr>
          <w:ilvl w:val="0"/>
          <w:numId w:val="79"/>
        </w:numPr>
        <w:shd w:val="clear" w:color="auto" w:fill="FFFFFF"/>
        <w:spacing w:before="100" w:beforeAutospacing="1" w:after="100" w:afterAutospacing="1" w:line="390" w:lineRule="atLeast"/>
        <w:ind w:left="600"/>
        <w:rPr>
          <w:rFonts w:ascii="Arial" w:hAnsi="Arial" w:cs="Arial"/>
          <w:color w:val="666666"/>
        </w:rPr>
      </w:pPr>
      <w:ins w:id="2571" w:author="Unknown">
        <w:r>
          <w:rPr>
            <w:rFonts w:ascii="Arial" w:hAnsi="Arial" w:cs="Arial"/>
            <w:color w:val="666666"/>
          </w:rPr>
          <w:t>It is used to avoid “NullPointerException”.</w:t>
        </w:r>
      </w:ins>
    </w:p>
    <w:p w:rsidR="00560BB8" w:rsidRDefault="00560BB8" w:rsidP="00560BB8">
      <w:pPr>
        <w:shd w:val="clear" w:color="auto" w:fill="FFFFFF"/>
        <w:spacing w:before="100" w:beforeAutospacing="1" w:after="100" w:afterAutospacing="1" w:line="390" w:lineRule="atLeast"/>
        <w:ind w:left="240"/>
        <w:rPr>
          <w:rFonts w:ascii="Arial" w:hAnsi="Arial" w:cs="Arial"/>
          <w:color w:val="666666"/>
        </w:rPr>
      </w:pPr>
    </w:p>
    <w:p w:rsidR="00560BB8" w:rsidRDefault="00560BB8" w:rsidP="00560BB8">
      <w:pPr>
        <w:shd w:val="clear" w:color="auto" w:fill="FFFFFF"/>
        <w:spacing w:before="100" w:beforeAutospacing="1" w:after="100" w:afterAutospacing="1" w:line="390" w:lineRule="atLeast"/>
        <w:ind w:left="240"/>
        <w:rPr>
          <w:ins w:id="2572" w:author="Unknown"/>
          <w:rFonts w:ascii="Arial" w:hAnsi="Arial" w:cs="Arial"/>
          <w:color w:val="666666"/>
        </w:rPr>
      </w:pPr>
      <w:r>
        <w:rPr>
          <w:rFonts w:ascii="Arial" w:hAnsi="Arial" w:cs="Arial"/>
          <w:color w:val="000000"/>
          <w:sz w:val="36"/>
          <w:szCs w:val="36"/>
        </w:rPr>
        <w:t xml:space="preserve">Why a char array is preferred over string to store p[assword? RRR </w:t>
      </w:r>
    </w:p>
    <w:p w:rsidR="00AA00F6" w:rsidRDefault="00AA00F6" w:rsidP="00AA00F6">
      <w:pPr>
        <w:pStyle w:val="Heading3"/>
        <w:shd w:val="clear" w:color="auto" w:fill="FFFFFF"/>
        <w:spacing w:before="0" w:beforeAutospacing="0" w:after="240" w:afterAutospacing="0"/>
        <w:rPr>
          <w:ins w:id="2573" w:author="Unknown"/>
          <w:rFonts w:ascii="Arial" w:hAnsi="Arial" w:cs="Arial"/>
          <w:color w:val="000000"/>
          <w:sz w:val="36"/>
          <w:szCs w:val="36"/>
        </w:rPr>
      </w:pPr>
      <w:ins w:id="2574" w:author="Unknown">
        <w:r>
          <w:rPr>
            <w:rFonts w:ascii="Arial" w:hAnsi="Arial" w:cs="Arial"/>
            <w:color w:val="000000"/>
            <w:sz w:val="36"/>
            <w:szCs w:val="36"/>
          </w:rPr>
          <w:t>What is Type Inference? Is Type Inference available in older versions like Java 7 and Before 7 or it is available only in Java SE 8?</w:t>
        </w:r>
      </w:ins>
    </w:p>
    <w:p w:rsidR="00AA00F6" w:rsidRDefault="00AA00F6" w:rsidP="00AA00F6">
      <w:pPr>
        <w:pStyle w:val="NormalWeb"/>
        <w:shd w:val="clear" w:color="auto" w:fill="FFFFFF"/>
        <w:spacing w:before="0" w:beforeAutospacing="0" w:after="390" w:afterAutospacing="0" w:line="390" w:lineRule="atLeast"/>
        <w:rPr>
          <w:ins w:id="2575" w:author="Unknown"/>
          <w:rFonts w:ascii="Arial" w:hAnsi="Arial" w:cs="Arial"/>
          <w:color w:val="666666"/>
        </w:rPr>
      </w:pPr>
      <w:ins w:id="2576" w:author="Unknown">
        <w:r>
          <w:rPr>
            <w:rFonts w:ascii="Arial" w:hAnsi="Arial" w:cs="Arial"/>
            <w:color w:val="666666"/>
          </w:rPr>
          <w:t>Type Inference means determining the Type by compiler at compile-time.</w:t>
        </w:r>
      </w:ins>
    </w:p>
    <w:p w:rsidR="00AA00F6" w:rsidRDefault="00AA00F6" w:rsidP="00AA00F6">
      <w:pPr>
        <w:pStyle w:val="NormalWeb"/>
        <w:shd w:val="clear" w:color="auto" w:fill="FFFFFF"/>
        <w:spacing w:before="0" w:beforeAutospacing="0" w:after="390" w:afterAutospacing="0" w:line="390" w:lineRule="atLeast"/>
        <w:rPr>
          <w:ins w:id="2577" w:author="Unknown"/>
          <w:rFonts w:ascii="Arial" w:hAnsi="Arial" w:cs="Arial"/>
          <w:color w:val="666666"/>
        </w:rPr>
      </w:pPr>
      <w:ins w:id="2578" w:author="Unknown">
        <w:r>
          <w:rPr>
            <w:rFonts w:ascii="Arial" w:hAnsi="Arial" w:cs="Arial"/>
            <w:color w:val="666666"/>
          </w:rPr>
          <w:t>It is not new feature in Java SE 8. It is available in Java 7 and before Java 7 too.</w:t>
        </w:r>
      </w:ins>
    </w:p>
    <w:p w:rsidR="00AA00F6" w:rsidRDefault="00AA00F6" w:rsidP="00AA00F6">
      <w:pPr>
        <w:pStyle w:val="NormalWeb"/>
        <w:shd w:val="clear" w:color="auto" w:fill="FFFFFF"/>
        <w:spacing w:before="0" w:beforeAutospacing="0" w:after="390" w:afterAutospacing="0" w:line="390" w:lineRule="atLeast"/>
        <w:rPr>
          <w:ins w:id="2579" w:author="Unknown"/>
          <w:rFonts w:ascii="Arial" w:hAnsi="Arial" w:cs="Arial"/>
          <w:color w:val="666666"/>
        </w:rPr>
      </w:pPr>
      <w:ins w:id="2580" w:author="Unknown">
        <w:r>
          <w:rPr>
            <w:rStyle w:val="Strong"/>
            <w:rFonts w:ascii="Arial" w:hAnsi="Arial" w:cs="Arial"/>
            <w:color w:val="666666"/>
          </w:rPr>
          <w:t>Before Java 7:-</w:t>
        </w:r>
        <w:r>
          <w:rPr>
            <w:rFonts w:ascii="Arial" w:hAnsi="Arial" w:cs="Arial"/>
            <w:color w:val="666666"/>
          </w:rPr>
          <w:br/>
          <w:t>Let us explore Java arrays. Define a String of Array with values as shown below:</w:t>
        </w:r>
      </w:ins>
    </w:p>
    <w:tbl>
      <w:tblPr>
        <w:tblW w:w="11955" w:type="dxa"/>
        <w:tblCellMar>
          <w:left w:w="0" w:type="dxa"/>
          <w:right w:w="0" w:type="dxa"/>
        </w:tblCellMar>
        <w:tblLook w:val="04A0"/>
      </w:tblPr>
      <w:tblGrid>
        <w:gridCol w:w="540"/>
        <w:gridCol w:w="11415"/>
      </w:tblGrid>
      <w:tr w:rsidR="00AA00F6" w:rsidTr="00AA00F6">
        <w:tc>
          <w:tcPr>
            <w:tcW w:w="0" w:type="auto"/>
            <w:vAlign w:val="center"/>
            <w:hideMark/>
          </w:tcPr>
          <w:p w:rsidR="00AA00F6" w:rsidRDefault="00AA00F6" w:rsidP="00AA00F6">
            <w:pPr>
              <w:rPr>
                <w:sz w:val="24"/>
                <w:szCs w:val="24"/>
              </w:rPr>
            </w:pPr>
            <w:r>
              <w:lastRenderedPageBreak/>
              <w:t>1</w:t>
            </w:r>
          </w:p>
        </w:tc>
        <w:tc>
          <w:tcPr>
            <w:tcW w:w="11415" w:type="dxa"/>
            <w:vAlign w:val="center"/>
            <w:hideMark/>
          </w:tcPr>
          <w:p w:rsidR="00AA00F6" w:rsidRDefault="00AA00F6" w:rsidP="00AA00F6">
            <w:pPr>
              <w:rPr>
                <w:sz w:val="24"/>
                <w:szCs w:val="24"/>
              </w:rPr>
            </w:pPr>
            <w:r>
              <w:rPr>
                <w:rStyle w:val="HTMLCode"/>
                <w:rFonts w:eastAsiaTheme="minorHAnsi"/>
              </w:rPr>
              <w:t>String str[] = { "Java 7", "Java 8", "Java 9"</w:t>
            </w:r>
            <w:r>
              <w:t xml:space="preserve"> </w:t>
            </w:r>
            <w:r>
              <w:rPr>
                <w:rStyle w:val="HTMLCode"/>
                <w:rFonts w:eastAsiaTheme="minorHAnsi"/>
              </w:rPr>
              <w:t>};</w:t>
            </w:r>
          </w:p>
        </w:tc>
      </w:tr>
    </w:tbl>
    <w:p w:rsidR="00AA00F6" w:rsidRDefault="00AA00F6" w:rsidP="00AA00F6">
      <w:pPr>
        <w:pStyle w:val="NormalWeb"/>
        <w:shd w:val="clear" w:color="auto" w:fill="FFFFFF"/>
        <w:spacing w:before="0" w:beforeAutospacing="0" w:after="390" w:afterAutospacing="0" w:line="390" w:lineRule="atLeast"/>
        <w:rPr>
          <w:ins w:id="2581" w:author="Unknown"/>
          <w:rFonts w:ascii="Arial" w:hAnsi="Arial" w:cs="Arial"/>
          <w:color w:val="666666"/>
        </w:rPr>
      </w:pPr>
      <w:ins w:id="2582" w:author="Unknown">
        <w:r>
          <w:rPr>
            <w:rFonts w:ascii="Arial" w:hAnsi="Arial" w:cs="Arial"/>
            <w:color w:val="666666"/>
          </w:rPr>
          <w:t>Here we have assigned some String values at right side, but not defined it’s type. Java Compiler automatically infers it’s type and creates a String of Array.</w:t>
        </w:r>
      </w:ins>
    </w:p>
    <w:p w:rsidR="00AA00F6" w:rsidRDefault="00AA00F6" w:rsidP="00AA00F6">
      <w:pPr>
        <w:pStyle w:val="NormalWeb"/>
        <w:shd w:val="clear" w:color="auto" w:fill="FFFFFF"/>
        <w:spacing w:before="0" w:beforeAutospacing="0" w:after="390" w:afterAutospacing="0" w:line="390" w:lineRule="atLeast"/>
        <w:rPr>
          <w:ins w:id="2583" w:author="Unknown"/>
          <w:rFonts w:ascii="Arial" w:hAnsi="Arial" w:cs="Arial"/>
          <w:color w:val="666666"/>
        </w:rPr>
      </w:pPr>
      <w:ins w:id="2584" w:author="Unknown">
        <w:r>
          <w:rPr>
            <w:rStyle w:val="Strong"/>
            <w:rFonts w:ascii="Arial" w:hAnsi="Arial" w:cs="Arial"/>
            <w:color w:val="666666"/>
          </w:rPr>
          <w:t>Java 7:-</w:t>
        </w:r>
        <w:r>
          <w:rPr>
            <w:rFonts w:ascii="Arial" w:hAnsi="Arial" w:cs="Arial"/>
            <w:color w:val="666666"/>
          </w:rPr>
          <w:br/>
          <w:t>Oracle Corporation has introduced “Diamond Operator” new feature in Java SE 7 to avoid unnecessary Type definition in Generics.</w:t>
        </w:r>
      </w:ins>
    </w:p>
    <w:tbl>
      <w:tblPr>
        <w:tblW w:w="11955" w:type="dxa"/>
        <w:tblCellMar>
          <w:left w:w="0" w:type="dxa"/>
          <w:right w:w="0" w:type="dxa"/>
        </w:tblCellMar>
        <w:tblLook w:val="04A0"/>
      </w:tblPr>
      <w:tblGrid>
        <w:gridCol w:w="540"/>
        <w:gridCol w:w="11415"/>
      </w:tblGrid>
      <w:tr w:rsidR="00AA00F6" w:rsidTr="00AA00F6">
        <w:tc>
          <w:tcPr>
            <w:tcW w:w="0" w:type="auto"/>
            <w:vAlign w:val="center"/>
            <w:hideMark/>
          </w:tcPr>
          <w:p w:rsidR="00AA00F6" w:rsidRDefault="00AA00F6" w:rsidP="00AA00F6">
            <w:pPr>
              <w:rPr>
                <w:sz w:val="24"/>
                <w:szCs w:val="24"/>
              </w:rPr>
            </w:pPr>
            <w:r>
              <w:t>1</w:t>
            </w:r>
          </w:p>
        </w:tc>
        <w:tc>
          <w:tcPr>
            <w:tcW w:w="11415" w:type="dxa"/>
            <w:vAlign w:val="center"/>
            <w:hideMark/>
          </w:tcPr>
          <w:p w:rsidR="00AA00F6" w:rsidRDefault="00AA00F6" w:rsidP="00AA00F6">
            <w:pPr>
              <w:rPr>
                <w:sz w:val="24"/>
                <w:szCs w:val="24"/>
              </w:rPr>
            </w:pPr>
            <w:r>
              <w:rPr>
                <w:rStyle w:val="HTMLCode"/>
                <w:rFonts w:eastAsiaTheme="minorHAnsi"/>
              </w:rPr>
              <w:t>Map&lt;String,List&lt;Customer&gt;&gt; customerInfoByCity = new</w:t>
            </w:r>
            <w:r>
              <w:t xml:space="preserve"> </w:t>
            </w:r>
            <w:r>
              <w:rPr>
                <w:rStyle w:val="HTMLCode"/>
                <w:rFonts w:eastAsiaTheme="minorHAnsi"/>
              </w:rPr>
              <w:t>HashMap&lt;&gt;();</w:t>
            </w:r>
          </w:p>
        </w:tc>
      </w:tr>
    </w:tbl>
    <w:p w:rsidR="00AA00F6" w:rsidRDefault="00AA00F6" w:rsidP="00AA00F6">
      <w:pPr>
        <w:pStyle w:val="NormalWeb"/>
        <w:shd w:val="clear" w:color="auto" w:fill="FFFFFF"/>
        <w:spacing w:before="0" w:beforeAutospacing="0" w:after="390" w:afterAutospacing="0" w:line="390" w:lineRule="atLeast"/>
        <w:rPr>
          <w:ins w:id="2585" w:author="Unknown"/>
          <w:rFonts w:ascii="Arial" w:hAnsi="Arial" w:cs="Arial"/>
          <w:color w:val="666666"/>
        </w:rPr>
      </w:pPr>
      <w:ins w:id="2586" w:author="Unknown">
        <w:r>
          <w:rPr>
            <w:rFonts w:ascii="Arial" w:hAnsi="Arial" w:cs="Arial"/>
            <w:color w:val="666666"/>
          </w:rPr>
          <w:t>Here we have not defined Type information at right side, simply defined Java SE 7’s Diamond Operator “”.</w:t>
        </w:r>
      </w:ins>
    </w:p>
    <w:p w:rsidR="00AA00F6" w:rsidRDefault="00AA00F6" w:rsidP="00AA00F6">
      <w:pPr>
        <w:pStyle w:val="NormalWeb"/>
        <w:shd w:val="clear" w:color="auto" w:fill="FFFFFF"/>
        <w:spacing w:before="0" w:beforeAutospacing="0" w:after="390" w:afterAutospacing="0" w:line="390" w:lineRule="atLeast"/>
        <w:rPr>
          <w:ins w:id="2587" w:author="Unknown"/>
          <w:rFonts w:ascii="Arial" w:hAnsi="Arial" w:cs="Arial"/>
          <w:color w:val="666666"/>
        </w:rPr>
      </w:pPr>
      <w:ins w:id="2588" w:author="Unknown">
        <w:r>
          <w:rPr>
            <w:rStyle w:val="Strong"/>
            <w:rFonts w:ascii="Arial" w:hAnsi="Arial" w:cs="Arial"/>
            <w:color w:val="666666"/>
          </w:rPr>
          <w:t>Java SE 8:-</w:t>
        </w:r>
        <w:r>
          <w:rPr>
            <w:rFonts w:ascii="Arial" w:hAnsi="Arial" w:cs="Arial"/>
            <w:color w:val="666666"/>
          </w:rPr>
          <w:br/>
          <w:t>Oracle Corporation has enhanced this Type Inference concept a lot in Java SE 8. We use this concept to define Lambda Expressions, Functions, Method References etc.</w:t>
        </w:r>
      </w:ins>
    </w:p>
    <w:tbl>
      <w:tblPr>
        <w:tblW w:w="11955" w:type="dxa"/>
        <w:tblCellMar>
          <w:left w:w="0" w:type="dxa"/>
          <w:right w:w="0" w:type="dxa"/>
        </w:tblCellMar>
        <w:tblLook w:val="04A0"/>
      </w:tblPr>
      <w:tblGrid>
        <w:gridCol w:w="540"/>
        <w:gridCol w:w="11415"/>
      </w:tblGrid>
      <w:tr w:rsidR="00AA00F6" w:rsidTr="00AA00F6">
        <w:tc>
          <w:tcPr>
            <w:tcW w:w="0" w:type="auto"/>
            <w:vAlign w:val="center"/>
            <w:hideMark/>
          </w:tcPr>
          <w:p w:rsidR="00AA00F6" w:rsidRDefault="00AA00F6" w:rsidP="00AA00F6">
            <w:pPr>
              <w:rPr>
                <w:sz w:val="24"/>
                <w:szCs w:val="24"/>
              </w:rPr>
            </w:pPr>
            <w:r>
              <w:t>1</w:t>
            </w:r>
          </w:p>
        </w:tc>
        <w:tc>
          <w:tcPr>
            <w:tcW w:w="11415" w:type="dxa"/>
            <w:vAlign w:val="center"/>
            <w:hideMark/>
          </w:tcPr>
          <w:p w:rsidR="00AA00F6" w:rsidRDefault="00AA00F6" w:rsidP="00AA00F6">
            <w:pPr>
              <w:rPr>
                <w:sz w:val="24"/>
                <w:szCs w:val="24"/>
              </w:rPr>
            </w:pPr>
            <w:r>
              <w:rPr>
                <w:rStyle w:val="HTMLCode"/>
                <w:rFonts w:eastAsiaTheme="minorHAnsi"/>
              </w:rPr>
              <w:t>Integer add = (a,b) -&gt; a + b;</w:t>
            </w:r>
          </w:p>
        </w:tc>
      </w:tr>
    </w:tbl>
    <w:p w:rsidR="00AA00F6" w:rsidRDefault="00AA00F6" w:rsidP="00AA00F6">
      <w:pPr>
        <w:pStyle w:val="NormalWeb"/>
        <w:shd w:val="clear" w:color="auto" w:fill="FFFFFF"/>
        <w:spacing w:before="0" w:beforeAutospacing="0" w:after="390" w:afterAutospacing="0" w:line="390" w:lineRule="atLeast"/>
        <w:rPr>
          <w:ins w:id="2589" w:author="Unknown"/>
          <w:rFonts w:ascii="Arial" w:hAnsi="Arial" w:cs="Arial"/>
          <w:color w:val="666666"/>
        </w:rPr>
      </w:pPr>
      <w:ins w:id="2590" w:author="Unknown">
        <w:r>
          <w:rPr>
            <w:rFonts w:ascii="Arial" w:hAnsi="Arial" w:cs="Arial"/>
            <w:color w:val="666666"/>
          </w:rPr>
          <w:t>Here Java Compiler observes the type definition available at left-side and determines the type of Lambda Expression parameters a and b is Integer.</w:t>
        </w:r>
      </w:ins>
    </w:p>
    <w:p w:rsidR="00AA00F6" w:rsidRDefault="00AA00F6" w:rsidP="00AA00F6">
      <w:pPr>
        <w:pStyle w:val="NormalWeb"/>
        <w:shd w:val="clear" w:color="auto" w:fill="FFFFFF"/>
        <w:spacing w:before="0" w:beforeAutospacing="0" w:after="390" w:afterAutospacing="0" w:line="390" w:lineRule="atLeast"/>
        <w:rPr>
          <w:ins w:id="2591" w:author="Unknown"/>
          <w:rFonts w:ascii="Arial" w:hAnsi="Arial" w:cs="Arial"/>
          <w:color w:val="666666"/>
        </w:rPr>
      </w:pPr>
      <w:ins w:id="2592" w:author="Unknown">
        <w:r>
          <w:rPr>
            <w:rFonts w:ascii="Arial" w:hAnsi="Arial" w:cs="Arial"/>
            <w:color w:val="666666"/>
          </w:rPr>
          <w:t>That’s it about Java 8 Interview Questions.</w:t>
        </w:r>
      </w:ins>
    </w:p>
    <w:p w:rsidR="00AA00F6" w:rsidRDefault="00AA00F6" w:rsidP="00AA00F6">
      <w:pPr>
        <w:pStyle w:val="NormalWeb"/>
        <w:shd w:val="clear" w:color="auto" w:fill="FFFFFF"/>
        <w:spacing w:before="0" w:beforeAutospacing="0" w:after="390" w:afterAutospacing="0" w:line="390" w:lineRule="atLeast"/>
        <w:rPr>
          <w:ins w:id="2593" w:author="Unknown"/>
          <w:rFonts w:ascii="Arial" w:hAnsi="Arial" w:cs="Arial"/>
          <w:color w:val="666666"/>
        </w:rPr>
      </w:pPr>
      <w:ins w:id="2594" w:author="Unknown">
        <w:r>
          <w:rPr>
            <w:rFonts w:ascii="Arial" w:hAnsi="Arial" w:cs="Arial"/>
            <w:color w:val="666666"/>
          </w:rPr>
          <w:t>I have discussed some Java SE 8 Interview Questions in this post and will discuss some more Java SE 8 Interview Questions in my coming posts.</w:t>
        </w:r>
      </w:ins>
    </w:p>
    <w:p w:rsidR="00AA00F6" w:rsidRDefault="00AA00F6" w:rsidP="00AA00F6">
      <w:pPr>
        <w:pStyle w:val="NormalWeb"/>
        <w:shd w:val="clear" w:color="auto" w:fill="FFFFFF"/>
        <w:spacing w:before="0" w:beforeAutospacing="0" w:after="390" w:afterAutospacing="0" w:line="390" w:lineRule="atLeast"/>
        <w:rPr>
          <w:ins w:id="2595" w:author="Unknown"/>
          <w:rFonts w:ascii="Arial" w:hAnsi="Arial" w:cs="Arial"/>
          <w:color w:val="666666"/>
        </w:rPr>
      </w:pPr>
      <w:ins w:id="2596" w:author="Unknown">
        <w:r>
          <w:rPr>
            <w:rFonts w:ascii="Arial" w:hAnsi="Arial" w:cs="Arial"/>
            <w:color w:val="666666"/>
          </w:rPr>
          <w:t>Please drop me a comment if you like my post or have any issues/suggestions.</w:t>
        </w:r>
      </w:ins>
    </w:p>
    <w:p w:rsidR="00AA00F6" w:rsidRDefault="00AA00F6" w:rsidP="005C2E57">
      <w:pPr>
        <w:shd w:val="clear" w:color="auto" w:fill="FFFFFF"/>
        <w:spacing w:line="318" w:lineRule="atLeast"/>
        <w:jc w:val="both"/>
        <w:rPr>
          <w:rFonts w:ascii="Verdana" w:hAnsi="Verdana"/>
          <w:color w:val="000000"/>
          <w:sz w:val="18"/>
          <w:szCs w:val="18"/>
        </w:rPr>
      </w:pPr>
    </w:p>
    <w:p w:rsidR="00AA00F6" w:rsidRDefault="00AA00F6"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AA00F6">
        <w:t xml:space="preserve"> </w:t>
      </w:r>
      <w:hyperlink r:id="rId191" w:history="1">
        <w:r w:rsidRPr="00E17768">
          <w:rPr>
            <w:rStyle w:val="Hyperlink"/>
            <w:rFonts w:ascii="Verdana" w:hAnsi="Verdana"/>
            <w:sz w:val="18"/>
            <w:szCs w:val="18"/>
          </w:rPr>
          <w:t>http://www.journaldev.com/10081/javase8-interview-questions-part2</w:t>
        </w:r>
      </w:hyperlink>
    </w:p>
    <w:p w:rsidR="00AA00F6" w:rsidRDefault="00AA00F6" w:rsidP="00AA00F6">
      <w:pPr>
        <w:pStyle w:val="Heading1"/>
        <w:spacing w:before="0" w:after="222"/>
        <w:rPr>
          <w:color w:val="000000"/>
          <w:sz w:val="50"/>
          <w:szCs w:val="50"/>
        </w:rPr>
      </w:pPr>
      <w:r w:rsidRPr="00C22045">
        <w:rPr>
          <w:color w:val="000000"/>
          <w:sz w:val="50"/>
          <w:szCs w:val="50"/>
          <w:highlight w:val="yellow"/>
        </w:rPr>
        <w:lastRenderedPageBreak/>
        <w:t>SE 8 Interview Questions and Answers (Part-2)</w:t>
      </w:r>
    </w:p>
    <w:p w:rsidR="00AA00F6" w:rsidRDefault="00AA00F6" w:rsidP="00AA00F6">
      <w:pPr>
        <w:pStyle w:val="entry-meta"/>
        <w:spacing w:before="0" w:beforeAutospacing="0" w:after="332" w:afterAutospacing="0"/>
        <w:rPr>
          <w:caps/>
          <w:color w:val="999999"/>
          <w:sz w:val="17"/>
          <w:szCs w:val="17"/>
        </w:rPr>
      </w:pPr>
      <w:r>
        <w:rPr>
          <w:caps/>
          <w:color w:val="999999"/>
          <w:sz w:val="17"/>
          <w:szCs w:val="17"/>
        </w:rPr>
        <w:t>FEBRUARY 3, 2016</w:t>
      </w:r>
      <w:r>
        <w:rPr>
          <w:rStyle w:val="apple-converted-space"/>
          <w:caps/>
          <w:color w:val="999999"/>
          <w:sz w:val="17"/>
          <w:szCs w:val="17"/>
        </w:rPr>
        <w:t> </w:t>
      </w:r>
      <w:r>
        <w:rPr>
          <w:caps/>
          <w:color w:val="999999"/>
          <w:sz w:val="17"/>
          <w:szCs w:val="17"/>
        </w:rPr>
        <w:t>BY</w:t>
      </w:r>
      <w:r>
        <w:rPr>
          <w:rStyle w:val="apple-converted-space"/>
          <w:caps/>
          <w:color w:val="999999"/>
          <w:sz w:val="17"/>
          <w:szCs w:val="17"/>
        </w:rPr>
        <w:t> </w:t>
      </w:r>
      <w:hyperlink r:id="rId192" w:history="1">
        <w:r>
          <w:rPr>
            <w:rStyle w:val="entry-author-name"/>
            <w:caps/>
            <w:color w:val="FF0000"/>
            <w:sz w:val="17"/>
            <w:szCs w:val="17"/>
          </w:rPr>
          <w:t>RAMBABU POSA</w:t>
        </w:r>
      </w:hyperlink>
      <w:r>
        <w:rPr>
          <w:rStyle w:val="apple-converted-space"/>
          <w:caps/>
          <w:color w:val="999999"/>
          <w:sz w:val="17"/>
          <w:szCs w:val="17"/>
        </w:rPr>
        <w:t> </w:t>
      </w:r>
      <w:hyperlink r:id="rId193" w:anchor="comments" w:history="1">
        <w:r>
          <w:rPr>
            <w:rStyle w:val="Hyperlink"/>
            <w:caps/>
            <w:color w:val="FF0000"/>
            <w:sz w:val="17"/>
            <w:szCs w:val="17"/>
          </w:rPr>
          <w:t>5 COMMENTS</w:t>
        </w:r>
      </w:hyperlink>
    </w:p>
    <w:p w:rsidR="00AA00F6" w:rsidRDefault="00AA00F6" w:rsidP="00AA00F6">
      <w:pPr>
        <w:pStyle w:val="NormalWeb"/>
        <w:shd w:val="clear" w:color="auto" w:fill="FFFFFF"/>
        <w:spacing w:before="0" w:beforeAutospacing="0" w:after="360" w:afterAutospacing="0" w:line="360" w:lineRule="atLeast"/>
        <w:rPr>
          <w:ins w:id="2597" w:author="Unknown"/>
          <w:rFonts w:ascii="Arial" w:hAnsi="Arial" w:cs="Arial"/>
          <w:color w:val="666666"/>
          <w:sz w:val="22"/>
          <w:szCs w:val="22"/>
        </w:rPr>
      </w:pPr>
      <w:ins w:id="2598" w:author="Unknown">
        <w:r>
          <w:rPr>
            <w:rFonts w:ascii="Arial" w:hAnsi="Arial" w:cs="Arial"/>
            <w:color w:val="666666"/>
            <w:sz w:val="22"/>
            <w:szCs w:val="22"/>
          </w:rPr>
          <w:t>In my previous post, I have discussed some important Java SE 8 Interview Questions and Answers. In this post, we are going to discuss some more Java SE 8 Interview Questions and Answers.</w:t>
        </w:r>
      </w:ins>
    </w:p>
    <w:p w:rsidR="00AA00F6" w:rsidRDefault="00AA00F6" w:rsidP="00AA00F6">
      <w:pPr>
        <w:pStyle w:val="NormalWeb"/>
        <w:shd w:val="clear" w:color="auto" w:fill="FFFFFF"/>
        <w:spacing w:before="0" w:beforeAutospacing="0" w:after="360" w:afterAutospacing="0" w:line="360" w:lineRule="atLeast"/>
        <w:rPr>
          <w:ins w:id="2599" w:author="Unknown"/>
          <w:rFonts w:ascii="Arial" w:hAnsi="Arial" w:cs="Arial"/>
          <w:color w:val="666666"/>
          <w:sz w:val="22"/>
          <w:szCs w:val="22"/>
        </w:rPr>
      </w:pPr>
      <w:ins w:id="2600" w:author="Unknown">
        <w:r>
          <w:rPr>
            <w:rFonts w:ascii="Arial" w:hAnsi="Arial" w:cs="Arial"/>
            <w:color w:val="666666"/>
            <w:sz w:val="22"/>
            <w:szCs w:val="22"/>
          </w:rPr>
          <w:t>Before reading this post, please go through my previous post at: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"http://www.journaldev.com/8697/javase8-interview-questions-part1" \t "_blank" </w:instrText>
        </w:r>
        <w:r w:rsidR="000F79BD">
          <w:rPr>
            <w:rFonts w:ascii="Arial" w:hAnsi="Arial" w:cs="Arial"/>
            <w:color w:val="666666"/>
            <w:sz w:val="22"/>
            <w:szCs w:val="22"/>
          </w:rPr>
          <w:fldChar w:fldCharType="separate"/>
        </w:r>
        <w:r>
          <w:rPr>
            <w:rStyle w:val="Hyperlink"/>
            <w:rFonts w:ascii="Arial" w:hAnsi="Arial" w:cs="Arial"/>
            <w:color w:val="FF0000"/>
            <w:sz w:val="22"/>
            <w:szCs w:val="22"/>
          </w:rPr>
          <w:t>Java SE 8 Interview Questions (Part 1)</w:t>
        </w:r>
        <w:r w:rsidR="000F79BD">
          <w:rPr>
            <w:rFonts w:ascii="Arial" w:hAnsi="Arial" w:cs="Arial"/>
            <w:color w:val="666666"/>
            <w:sz w:val="22"/>
            <w:szCs w:val="22"/>
          </w:rPr>
          <w:fldChar w:fldCharType="end"/>
        </w:r>
        <w:r>
          <w:rPr>
            <w:rFonts w:ascii="Arial" w:hAnsi="Arial" w:cs="Arial"/>
            <w:color w:val="666666"/>
            <w:sz w:val="22"/>
            <w:szCs w:val="22"/>
          </w:rPr>
          <w:t>“.</w:t>
        </w:r>
      </w:ins>
    </w:p>
    <w:p w:rsidR="00AA00F6" w:rsidRDefault="00AA00F6" w:rsidP="00AA00F6">
      <w:pPr>
        <w:pStyle w:val="Heading3"/>
        <w:shd w:val="clear" w:color="auto" w:fill="FFFFFF"/>
        <w:spacing w:before="0" w:beforeAutospacing="0" w:after="222" w:afterAutospacing="0"/>
        <w:rPr>
          <w:ins w:id="2601" w:author="Unknown"/>
          <w:rFonts w:ascii="Arial" w:hAnsi="Arial" w:cs="Arial"/>
          <w:color w:val="000000"/>
          <w:sz w:val="33"/>
          <w:szCs w:val="33"/>
        </w:rPr>
      </w:pPr>
      <w:ins w:id="2602" w:author="Unknown">
        <w:r>
          <w:rPr>
            <w:rFonts w:ascii="Arial" w:hAnsi="Arial" w:cs="Arial"/>
            <w:color w:val="000000"/>
            <w:sz w:val="33"/>
            <w:szCs w:val="33"/>
          </w:rPr>
          <w:t>Java SE 8 Interview Questions</w:t>
        </w:r>
      </w:ins>
    </w:p>
    <w:p w:rsidR="00AA00F6" w:rsidRDefault="00AA00F6" w:rsidP="00C306AB">
      <w:pPr>
        <w:numPr>
          <w:ilvl w:val="0"/>
          <w:numId w:val="80"/>
        </w:numPr>
        <w:shd w:val="clear" w:color="auto" w:fill="FFFFFF"/>
        <w:spacing w:before="100" w:beforeAutospacing="1" w:after="100" w:afterAutospacing="1" w:line="360" w:lineRule="atLeast"/>
        <w:ind w:left="554"/>
        <w:rPr>
          <w:ins w:id="2603" w:author="Unknown"/>
          <w:rFonts w:ascii="Arial" w:hAnsi="Arial" w:cs="Arial"/>
          <w:color w:val="666666"/>
        </w:rPr>
      </w:pPr>
      <w:ins w:id="2604" w:author="Unknown">
        <w:r>
          <w:rPr>
            <w:rFonts w:ascii="Arial" w:hAnsi="Arial" w:cs="Arial"/>
            <w:color w:val="666666"/>
          </w:rPr>
          <w:t>What is Internal Iteration in Java SE 8?</w:t>
        </w:r>
      </w:ins>
    </w:p>
    <w:p w:rsidR="00AA00F6" w:rsidRDefault="00AA00F6" w:rsidP="00C306AB">
      <w:pPr>
        <w:numPr>
          <w:ilvl w:val="0"/>
          <w:numId w:val="80"/>
        </w:numPr>
        <w:shd w:val="clear" w:color="auto" w:fill="FFFFFF"/>
        <w:spacing w:before="100" w:beforeAutospacing="1" w:after="100" w:afterAutospacing="1" w:line="360" w:lineRule="atLeast"/>
        <w:ind w:left="554"/>
        <w:rPr>
          <w:ins w:id="2605" w:author="Unknown"/>
          <w:rFonts w:ascii="Arial" w:hAnsi="Arial" w:cs="Arial"/>
          <w:color w:val="666666"/>
        </w:rPr>
      </w:pPr>
      <w:ins w:id="2606" w:author="Unknown">
        <w:r>
          <w:rPr>
            <w:rFonts w:ascii="Arial" w:hAnsi="Arial" w:cs="Arial"/>
            <w:color w:val="666666"/>
          </w:rPr>
          <w:t>Differences between External Iteration and Internal Iteration?</w:t>
        </w:r>
      </w:ins>
    </w:p>
    <w:p w:rsidR="00AA00F6" w:rsidRDefault="00AA00F6" w:rsidP="00C306AB">
      <w:pPr>
        <w:numPr>
          <w:ilvl w:val="0"/>
          <w:numId w:val="80"/>
        </w:numPr>
        <w:shd w:val="clear" w:color="auto" w:fill="FFFFFF"/>
        <w:spacing w:before="100" w:beforeAutospacing="1" w:after="100" w:afterAutospacing="1" w:line="360" w:lineRule="atLeast"/>
        <w:ind w:left="554"/>
        <w:rPr>
          <w:ins w:id="2607" w:author="Unknown"/>
          <w:rFonts w:ascii="Arial" w:hAnsi="Arial" w:cs="Arial"/>
          <w:color w:val="666666"/>
        </w:rPr>
      </w:pPr>
      <w:ins w:id="2608" w:author="Unknown">
        <w:r>
          <w:rPr>
            <w:rFonts w:ascii="Arial" w:hAnsi="Arial" w:cs="Arial"/>
            <w:color w:val="666666"/>
          </w:rPr>
          <w:t>What are the major drawbacks of External Iteration?</w:t>
        </w:r>
      </w:ins>
    </w:p>
    <w:p w:rsidR="00AA00F6" w:rsidRDefault="00AA00F6" w:rsidP="00C306AB">
      <w:pPr>
        <w:numPr>
          <w:ilvl w:val="0"/>
          <w:numId w:val="80"/>
        </w:numPr>
        <w:shd w:val="clear" w:color="auto" w:fill="FFFFFF"/>
        <w:spacing w:before="100" w:beforeAutospacing="1" w:after="100" w:afterAutospacing="1" w:line="360" w:lineRule="atLeast"/>
        <w:ind w:left="554"/>
        <w:rPr>
          <w:ins w:id="2609" w:author="Unknown"/>
          <w:rFonts w:ascii="Arial" w:hAnsi="Arial" w:cs="Arial"/>
          <w:color w:val="666666"/>
        </w:rPr>
      </w:pPr>
      <w:ins w:id="2610" w:author="Unknown">
        <w:r>
          <w:rPr>
            <w:rFonts w:ascii="Arial" w:hAnsi="Arial" w:cs="Arial"/>
            <w:color w:val="666666"/>
          </w:rPr>
          <w:t>What are the major advantages of Internal Iteration over External Iteration?</w:t>
        </w:r>
      </w:ins>
    </w:p>
    <w:p w:rsidR="00AA00F6" w:rsidRDefault="00AA00F6" w:rsidP="00C306AB">
      <w:pPr>
        <w:numPr>
          <w:ilvl w:val="0"/>
          <w:numId w:val="80"/>
        </w:numPr>
        <w:shd w:val="clear" w:color="auto" w:fill="FFFFFF"/>
        <w:spacing w:before="100" w:beforeAutospacing="1" w:after="100" w:afterAutospacing="1" w:line="360" w:lineRule="atLeast"/>
        <w:ind w:left="554"/>
        <w:rPr>
          <w:ins w:id="2611" w:author="Unknown"/>
          <w:rFonts w:ascii="Arial" w:hAnsi="Arial" w:cs="Arial"/>
          <w:color w:val="666666"/>
        </w:rPr>
      </w:pPr>
      <w:ins w:id="2612" w:author="Unknown">
        <w:r>
          <w:rPr>
            <w:rFonts w:ascii="Arial" w:hAnsi="Arial" w:cs="Arial"/>
            <w:color w:val="666666"/>
          </w:rPr>
          <w:t>What is the major drawback of Internal Iteration over External Iteration?</w:t>
        </w:r>
      </w:ins>
    </w:p>
    <w:p w:rsidR="00AA00F6" w:rsidRDefault="00AA00F6" w:rsidP="00C306AB">
      <w:pPr>
        <w:numPr>
          <w:ilvl w:val="0"/>
          <w:numId w:val="80"/>
        </w:numPr>
        <w:shd w:val="clear" w:color="auto" w:fill="FFFFFF"/>
        <w:spacing w:before="100" w:beforeAutospacing="1" w:after="100" w:afterAutospacing="1" w:line="360" w:lineRule="atLeast"/>
        <w:ind w:left="554"/>
        <w:rPr>
          <w:ins w:id="2613" w:author="Unknown"/>
          <w:rFonts w:ascii="Arial" w:hAnsi="Arial" w:cs="Arial"/>
          <w:color w:val="666666"/>
        </w:rPr>
      </w:pPr>
      <w:ins w:id="2614" w:author="Unknown">
        <w:r>
          <w:rPr>
            <w:rFonts w:ascii="Arial" w:hAnsi="Arial" w:cs="Arial"/>
            <w:color w:val="666666"/>
          </w:rPr>
          <w:t>What is the major advantage of External Iteration over Internal Iteration?</w:t>
        </w:r>
      </w:ins>
    </w:p>
    <w:p w:rsidR="00AA00F6" w:rsidRDefault="00AA00F6" w:rsidP="00C306AB">
      <w:pPr>
        <w:numPr>
          <w:ilvl w:val="0"/>
          <w:numId w:val="80"/>
        </w:numPr>
        <w:shd w:val="clear" w:color="auto" w:fill="FFFFFF"/>
        <w:spacing w:before="100" w:beforeAutospacing="1" w:after="100" w:afterAutospacing="1" w:line="360" w:lineRule="atLeast"/>
        <w:ind w:left="554"/>
        <w:rPr>
          <w:ins w:id="2615" w:author="Unknown"/>
          <w:rFonts w:ascii="Arial" w:hAnsi="Arial" w:cs="Arial"/>
          <w:color w:val="666666"/>
        </w:rPr>
      </w:pPr>
      <w:ins w:id="2616" w:author="Unknown">
        <w:r>
          <w:rPr>
            <w:rFonts w:ascii="Arial" w:hAnsi="Arial" w:cs="Arial"/>
            <w:color w:val="666666"/>
          </w:rPr>
          <w:t>When do we need to use Internal Iteration? When do we need to use External Iteration?</w:t>
        </w:r>
      </w:ins>
    </w:p>
    <w:p w:rsidR="00AA00F6" w:rsidRDefault="00AA00F6" w:rsidP="00C306AB">
      <w:pPr>
        <w:numPr>
          <w:ilvl w:val="0"/>
          <w:numId w:val="80"/>
        </w:numPr>
        <w:shd w:val="clear" w:color="auto" w:fill="FFFFFF"/>
        <w:spacing w:before="100" w:beforeAutospacing="1" w:after="100" w:afterAutospacing="1" w:line="360" w:lineRule="atLeast"/>
        <w:ind w:left="554"/>
        <w:rPr>
          <w:ins w:id="2617" w:author="Unknown"/>
          <w:rFonts w:ascii="Arial" w:hAnsi="Arial" w:cs="Arial"/>
          <w:color w:val="666666"/>
        </w:rPr>
      </w:pPr>
      <w:ins w:id="2618" w:author="Unknown">
        <w:r>
          <w:rPr>
            <w:rFonts w:ascii="Arial" w:hAnsi="Arial" w:cs="Arial"/>
            <w:color w:val="666666"/>
          </w:rPr>
          <w:t>Differences between Intermediate Operations and Terminal Operations of Java 8’s Stream API?</w:t>
        </w:r>
      </w:ins>
    </w:p>
    <w:p w:rsidR="00AA00F6" w:rsidRDefault="00AA00F6" w:rsidP="00C306AB">
      <w:pPr>
        <w:numPr>
          <w:ilvl w:val="0"/>
          <w:numId w:val="80"/>
        </w:numPr>
        <w:shd w:val="clear" w:color="auto" w:fill="FFFFFF"/>
        <w:spacing w:before="100" w:beforeAutospacing="1" w:after="100" w:afterAutospacing="1" w:line="360" w:lineRule="atLeast"/>
        <w:ind w:left="554"/>
        <w:rPr>
          <w:ins w:id="2619" w:author="Unknown"/>
          <w:rFonts w:ascii="Arial" w:hAnsi="Arial" w:cs="Arial"/>
          <w:color w:val="666666"/>
        </w:rPr>
      </w:pPr>
      <w:ins w:id="2620" w:author="Unknown">
        <w:r>
          <w:rPr>
            <w:rFonts w:ascii="Arial" w:hAnsi="Arial" w:cs="Arial"/>
            <w:color w:val="666666"/>
          </w:rPr>
          <w:t>Is it possible to provide method implementations in Java Interfaces? If possible, how do we provide them?</w:t>
        </w:r>
      </w:ins>
    </w:p>
    <w:p w:rsidR="00AA00F6" w:rsidRDefault="00AA00F6" w:rsidP="00C306AB">
      <w:pPr>
        <w:numPr>
          <w:ilvl w:val="0"/>
          <w:numId w:val="80"/>
        </w:numPr>
        <w:shd w:val="clear" w:color="auto" w:fill="FFFFFF"/>
        <w:spacing w:before="100" w:beforeAutospacing="1" w:after="100" w:afterAutospacing="1" w:line="360" w:lineRule="atLeast"/>
        <w:ind w:left="554"/>
        <w:rPr>
          <w:ins w:id="2621" w:author="Unknown"/>
          <w:rFonts w:ascii="Arial" w:hAnsi="Arial" w:cs="Arial"/>
          <w:color w:val="666666"/>
        </w:rPr>
      </w:pPr>
      <w:ins w:id="2622" w:author="Unknown">
        <w:r>
          <w:rPr>
            <w:rFonts w:ascii="Arial" w:hAnsi="Arial" w:cs="Arial"/>
            <w:color w:val="666666"/>
          </w:rPr>
          <w:t>What is a Default Method? Why do we need Default methods in Java 8 Interfaces?</w:t>
        </w:r>
      </w:ins>
    </w:p>
    <w:p w:rsidR="00AA00F6" w:rsidRDefault="00AA00F6" w:rsidP="00C306AB">
      <w:pPr>
        <w:numPr>
          <w:ilvl w:val="0"/>
          <w:numId w:val="80"/>
        </w:numPr>
        <w:shd w:val="clear" w:color="auto" w:fill="FFFFFF"/>
        <w:spacing w:before="100" w:beforeAutospacing="1" w:after="100" w:afterAutospacing="1" w:line="360" w:lineRule="atLeast"/>
        <w:ind w:left="554"/>
        <w:rPr>
          <w:ins w:id="2623" w:author="Unknown"/>
          <w:rFonts w:ascii="Arial" w:hAnsi="Arial" w:cs="Arial"/>
          <w:color w:val="666666"/>
        </w:rPr>
      </w:pPr>
      <w:ins w:id="2624" w:author="Unknown">
        <w:r>
          <w:rPr>
            <w:rFonts w:ascii="Arial" w:hAnsi="Arial" w:cs="Arial"/>
            <w:color w:val="666666"/>
          </w:rPr>
          <w:t>What is a Static Method? Why do we need Static methods in Java 8 Interfaces?</w:t>
        </w:r>
      </w:ins>
    </w:p>
    <w:p w:rsidR="00AA00F6" w:rsidRDefault="00AA00F6" w:rsidP="00C306AB">
      <w:pPr>
        <w:numPr>
          <w:ilvl w:val="0"/>
          <w:numId w:val="80"/>
        </w:numPr>
        <w:shd w:val="clear" w:color="auto" w:fill="FFFFFF"/>
        <w:spacing w:before="100" w:beforeAutospacing="1" w:after="100" w:afterAutospacing="1" w:line="360" w:lineRule="atLeast"/>
        <w:ind w:left="554"/>
        <w:rPr>
          <w:ins w:id="2625" w:author="Unknown"/>
          <w:rFonts w:ascii="Arial" w:hAnsi="Arial" w:cs="Arial"/>
          <w:color w:val="666666"/>
        </w:rPr>
      </w:pPr>
      <w:ins w:id="2626" w:author="Unknown">
        <w:r>
          <w:rPr>
            <w:rFonts w:ascii="Arial" w:hAnsi="Arial" w:cs="Arial"/>
            <w:color w:val="666666"/>
          </w:rPr>
          <w:t>Differences between Functional Programming and Object-Oriented Programming?</w:t>
        </w:r>
      </w:ins>
    </w:p>
    <w:p w:rsidR="00AA00F6" w:rsidRDefault="00AA00F6" w:rsidP="00C306AB">
      <w:pPr>
        <w:numPr>
          <w:ilvl w:val="0"/>
          <w:numId w:val="80"/>
        </w:numPr>
        <w:shd w:val="clear" w:color="auto" w:fill="FFFFFF"/>
        <w:spacing w:before="100" w:beforeAutospacing="1" w:after="100" w:afterAutospacing="1" w:line="360" w:lineRule="atLeast"/>
        <w:ind w:left="554"/>
        <w:rPr>
          <w:ins w:id="2627" w:author="Unknown"/>
          <w:rFonts w:ascii="Arial" w:hAnsi="Arial" w:cs="Arial"/>
          <w:color w:val="666666"/>
        </w:rPr>
      </w:pPr>
      <w:ins w:id="2628" w:author="Unknown">
        <w:r>
          <w:rPr>
            <w:rFonts w:ascii="Arial" w:hAnsi="Arial" w:cs="Arial"/>
            <w:color w:val="666666"/>
          </w:rPr>
          <w:t>Explain issues of Old Java Date API? What are the advantages of Java 8’s Date and Time API over Old Date API and Joda Time API?</w:t>
        </w:r>
      </w:ins>
    </w:p>
    <w:p w:rsidR="00AA00F6" w:rsidRDefault="00AA00F6" w:rsidP="00C306AB">
      <w:pPr>
        <w:numPr>
          <w:ilvl w:val="0"/>
          <w:numId w:val="80"/>
        </w:numPr>
        <w:shd w:val="clear" w:color="auto" w:fill="FFFFFF"/>
        <w:spacing w:before="100" w:beforeAutospacing="1" w:after="100" w:afterAutospacing="1" w:line="360" w:lineRule="atLeast"/>
        <w:ind w:left="554"/>
        <w:rPr>
          <w:ins w:id="2629" w:author="Unknown"/>
          <w:rFonts w:ascii="Arial" w:hAnsi="Arial" w:cs="Arial"/>
          <w:color w:val="666666"/>
        </w:rPr>
      </w:pPr>
      <w:ins w:id="2630" w:author="Unknown">
        <w:r>
          <w:rPr>
            <w:rFonts w:ascii="Arial" w:hAnsi="Arial" w:cs="Arial"/>
            <w:color w:val="666666"/>
          </w:rPr>
          <w:t>Why do we need new Date and Time API in Java SE 8?Explain how Java SE 8 Data and Time API solves issues of Old Java Date API?</w:t>
        </w:r>
      </w:ins>
    </w:p>
    <w:p w:rsidR="00AA00F6" w:rsidRDefault="00AA00F6" w:rsidP="00C306AB">
      <w:pPr>
        <w:numPr>
          <w:ilvl w:val="0"/>
          <w:numId w:val="80"/>
        </w:numPr>
        <w:shd w:val="clear" w:color="auto" w:fill="FFFFFF"/>
        <w:spacing w:before="100" w:beforeAutospacing="1" w:after="100" w:afterAutospacing="1" w:line="360" w:lineRule="atLeast"/>
        <w:ind w:left="554"/>
        <w:rPr>
          <w:ins w:id="2631" w:author="Unknown"/>
          <w:rFonts w:ascii="Arial" w:hAnsi="Arial" w:cs="Arial"/>
          <w:color w:val="666666"/>
        </w:rPr>
      </w:pPr>
      <w:ins w:id="2632" w:author="Unknown">
        <w:r>
          <w:rPr>
            <w:rFonts w:ascii="Arial" w:hAnsi="Arial" w:cs="Arial"/>
            <w:color w:val="666666"/>
          </w:rPr>
          <w:t>What are the Differences between Java’s OLD Java Date API and Java 8’s Date and Time API?</w:t>
        </w:r>
      </w:ins>
    </w:p>
    <w:p w:rsidR="00AA00F6" w:rsidRDefault="00AA00F6" w:rsidP="00C306AB">
      <w:pPr>
        <w:numPr>
          <w:ilvl w:val="0"/>
          <w:numId w:val="80"/>
        </w:numPr>
        <w:shd w:val="clear" w:color="auto" w:fill="FFFFFF"/>
        <w:spacing w:before="100" w:beforeAutospacing="1" w:after="100" w:afterAutospacing="1" w:line="360" w:lineRule="atLeast"/>
        <w:ind w:left="554"/>
        <w:rPr>
          <w:ins w:id="2633" w:author="Unknown"/>
          <w:rFonts w:ascii="Arial" w:hAnsi="Arial" w:cs="Arial"/>
          <w:color w:val="666666"/>
        </w:rPr>
      </w:pPr>
      <w:ins w:id="2634" w:author="Unknown">
        <w:r>
          <w:rPr>
            <w:rFonts w:ascii="Arial" w:hAnsi="Arial" w:cs="Arial"/>
            <w:color w:val="666666"/>
          </w:rPr>
          <w:t>What is Multiple Inheritance? How Java 8 supports Multiple Inheritance?</w:t>
        </w:r>
      </w:ins>
    </w:p>
    <w:p w:rsidR="00AA00F6" w:rsidRDefault="00AA00F6" w:rsidP="00C306AB">
      <w:pPr>
        <w:numPr>
          <w:ilvl w:val="0"/>
          <w:numId w:val="80"/>
        </w:numPr>
        <w:shd w:val="clear" w:color="auto" w:fill="FFFFFF"/>
        <w:spacing w:before="100" w:beforeAutospacing="1" w:after="100" w:afterAutospacing="1" w:line="360" w:lineRule="atLeast"/>
        <w:ind w:left="554"/>
        <w:rPr>
          <w:ins w:id="2635" w:author="Unknown"/>
          <w:rFonts w:ascii="Arial" w:hAnsi="Arial" w:cs="Arial"/>
          <w:color w:val="666666"/>
        </w:rPr>
      </w:pPr>
      <w:ins w:id="2636" w:author="Unknown">
        <w:r>
          <w:rPr>
            <w:rFonts w:ascii="Arial" w:hAnsi="Arial" w:cs="Arial"/>
            <w:color w:val="666666"/>
          </w:rPr>
          <w:lastRenderedPageBreak/>
          <w:t>What is Diamond Inheritance Problem? How Java 8 Solves this problem?</w:t>
        </w:r>
      </w:ins>
    </w:p>
    <w:p w:rsidR="00AA00F6" w:rsidRDefault="00AA00F6" w:rsidP="00AA00F6">
      <w:pPr>
        <w:pStyle w:val="Heading3"/>
        <w:shd w:val="clear" w:color="auto" w:fill="FFFFFF"/>
        <w:spacing w:before="0" w:beforeAutospacing="0" w:after="222" w:afterAutospacing="0"/>
        <w:rPr>
          <w:ins w:id="2637" w:author="Unknown"/>
          <w:rFonts w:ascii="Arial" w:hAnsi="Arial" w:cs="Arial"/>
          <w:color w:val="000000"/>
          <w:sz w:val="33"/>
          <w:szCs w:val="33"/>
        </w:rPr>
      </w:pPr>
      <w:ins w:id="2638" w:author="Unknown">
        <w:r>
          <w:rPr>
            <w:rFonts w:ascii="Arial" w:hAnsi="Arial" w:cs="Arial"/>
            <w:color w:val="000000"/>
            <w:sz w:val="33"/>
            <w:szCs w:val="33"/>
          </w:rPr>
          <w:t>Java SE 8 Interview Questions and Answers</w:t>
        </w:r>
      </w:ins>
    </w:p>
    <w:p w:rsidR="00AA00F6" w:rsidRDefault="00AA00F6" w:rsidP="00AA00F6">
      <w:pPr>
        <w:pStyle w:val="Heading3"/>
        <w:shd w:val="clear" w:color="auto" w:fill="FFFFFF"/>
        <w:spacing w:before="0" w:beforeAutospacing="0" w:after="222" w:afterAutospacing="0"/>
        <w:rPr>
          <w:ins w:id="2639" w:author="Unknown"/>
          <w:rFonts w:ascii="Arial" w:hAnsi="Arial" w:cs="Arial"/>
          <w:color w:val="000000"/>
          <w:sz w:val="33"/>
          <w:szCs w:val="33"/>
        </w:rPr>
      </w:pPr>
      <w:ins w:id="2640" w:author="Unknown">
        <w:r>
          <w:rPr>
            <w:rFonts w:ascii="Arial" w:hAnsi="Arial" w:cs="Arial"/>
            <w:color w:val="000000"/>
            <w:sz w:val="33"/>
            <w:szCs w:val="33"/>
          </w:rPr>
          <w:t>What is Internal Iteration in Java SE 8?</w:t>
        </w:r>
      </w:ins>
    </w:p>
    <w:p w:rsidR="00AA00F6" w:rsidRDefault="00AA00F6" w:rsidP="00AA00F6">
      <w:pPr>
        <w:pStyle w:val="NormalWeb"/>
        <w:shd w:val="clear" w:color="auto" w:fill="FFFFFF"/>
        <w:spacing w:before="0" w:beforeAutospacing="0" w:after="360" w:afterAutospacing="0" w:line="360" w:lineRule="atLeast"/>
        <w:rPr>
          <w:ins w:id="2641" w:author="Unknown"/>
          <w:rFonts w:ascii="Arial" w:hAnsi="Arial" w:cs="Arial"/>
          <w:color w:val="666666"/>
          <w:sz w:val="22"/>
          <w:szCs w:val="22"/>
        </w:rPr>
      </w:pPr>
      <w:ins w:id="2642" w:author="Unknown">
        <w:r>
          <w:rPr>
            <w:rFonts w:ascii="Arial" w:hAnsi="Arial" w:cs="Arial"/>
            <w:color w:val="666666"/>
            <w:sz w:val="22"/>
            <w:szCs w:val="22"/>
          </w:rPr>
          <w:t>Before Java 8, We don’t Internal Iteration concept. Java 8 has introduced a new feature known as “Internal Iteration”. Before Java 8, Java Language has only External Iteration to iterate elements of an Aggregated Object like Collections, Arrays etc.</w:t>
        </w:r>
      </w:ins>
    </w:p>
    <w:p w:rsidR="00AA00F6" w:rsidRDefault="00AA00F6" w:rsidP="00AA00F6">
      <w:pPr>
        <w:pStyle w:val="NormalWeb"/>
        <w:shd w:val="clear" w:color="auto" w:fill="FFFFFF"/>
        <w:spacing w:before="0" w:beforeAutospacing="0" w:after="360" w:afterAutospacing="0" w:line="360" w:lineRule="atLeast"/>
        <w:rPr>
          <w:ins w:id="2643" w:author="Unknown"/>
          <w:rFonts w:ascii="Arial" w:hAnsi="Arial" w:cs="Arial"/>
          <w:color w:val="666666"/>
          <w:sz w:val="22"/>
          <w:szCs w:val="22"/>
        </w:rPr>
      </w:pPr>
      <w:ins w:id="2644" w:author="Unknown">
        <w:r>
          <w:rPr>
            <w:rFonts w:ascii="Arial" w:hAnsi="Arial" w:cs="Arial"/>
            <w:color w:val="666666"/>
            <w:sz w:val="22"/>
            <w:szCs w:val="22"/>
          </w:rPr>
          <w:t>Internal Iteration means “Iterating an Aggregated Object elements one by one internally by Java API”. Instead of Java Application do iteration externally, We ask Java API to do this job internally.</w:t>
        </w:r>
      </w:ins>
    </w:p>
    <w:p w:rsidR="00AA00F6" w:rsidRDefault="00AA00F6" w:rsidP="00AA00F6">
      <w:pPr>
        <w:pStyle w:val="Heading3"/>
        <w:shd w:val="clear" w:color="auto" w:fill="FFFFFF"/>
        <w:spacing w:before="0" w:beforeAutospacing="0" w:after="222" w:afterAutospacing="0"/>
        <w:rPr>
          <w:ins w:id="2645" w:author="Unknown"/>
          <w:rFonts w:ascii="Arial" w:hAnsi="Arial" w:cs="Arial"/>
          <w:color w:val="000000"/>
          <w:sz w:val="33"/>
          <w:szCs w:val="33"/>
        </w:rPr>
      </w:pPr>
      <w:ins w:id="2646" w:author="Unknown">
        <w:r>
          <w:rPr>
            <w:rFonts w:ascii="Arial" w:hAnsi="Arial" w:cs="Arial"/>
            <w:color w:val="000000"/>
            <w:sz w:val="33"/>
            <w:szCs w:val="33"/>
          </w:rPr>
          <w:t>Differences between External Iteration and Internal Iteration?</w:t>
        </w:r>
      </w:ins>
    </w:p>
    <w:tbl>
      <w:tblPr>
        <w:tblW w:w="11035" w:type="dxa"/>
        <w:tblCellMar>
          <w:top w:w="15" w:type="dxa"/>
          <w:left w:w="15" w:type="dxa"/>
          <w:bottom w:w="15" w:type="dxa"/>
          <w:right w:w="15" w:type="dxa"/>
        </w:tblCellMar>
        <w:tblLook w:val="04A0"/>
      </w:tblPr>
      <w:tblGrid>
        <w:gridCol w:w="656"/>
        <w:gridCol w:w="5093"/>
        <w:gridCol w:w="5286"/>
      </w:tblGrid>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INTERNAL ITERATION</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is introduced in Java SE 8</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Iterating an Aggregated Object elements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Iterating an Aggregated Object elements internally (background).</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Iterate elements by using for-each loop and Iterators like Enumeration, Iterator, ListIterator.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Iterate elements by using Java API like “forEach” method.</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lastRenderedPageBreak/>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Not required to iterate elements in Sequential order.</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follows Functional Programming approach that is Declarative Style.</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does NOT separate responsibilities properly that is,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defines only “What is to be done”. No need to worry about “How it is to be done”. Java API takes care about “How to do”.</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More Readable code.</w:t>
            </w:r>
          </w:p>
        </w:tc>
      </w:tr>
    </w:tbl>
    <w:p w:rsidR="00AA00F6" w:rsidRDefault="00AA00F6" w:rsidP="00AA00F6">
      <w:pPr>
        <w:pStyle w:val="Heading3"/>
        <w:shd w:val="clear" w:color="auto" w:fill="FFFFFF"/>
        <w:spacing w:before="0" w:beforeAutospacing="0" w:after="222" w:afterAutospacing="0"/>
        <w:rPr>
          <w:ins w:id="2647" w:author="Unknown"/>
          <w:rFonts w:ascii="Arial" w:hAnsi="Arial" w:cs="Arial"/>
          <w:color w:val="000000"/>
          <w:sz w:val="33"/>
          <w:szCs w:val="33"/>
        </w:rPr>
      </w:pPr>
      <w:ins w:id="2648" w:author="Unknown">
        <w:r>
          <w:rPr>
            <w:rFonts w:ascii="Arial" w:hAnsi="Arial" w:cs="Arial"/>
            <w:color w:val="000000"/>
            <w:sz w:val="33"/>
            <w:szCs w:val="33"/>
          </w:rPr>
          <w:t>What are the major drawbacks of External Iteration?</w:t>
        </w:r>
      </w:ins>
    </w:p>
    <w:p w:rsidR="00AA00F6" w:rsidRDefault="00AA00F6" w:rsidP="00AA00F6">
      <w:pPr>
        <w:pStyle w:val="NormalWeb"/>
        <w:shd w:val="clear" w:color="auto" w:fill="FFFFFF"/>
        <w:spacing w:before="0" w:beforeAutospacing="0" w:after="360" w:afterAutospacing="0" w:line="360" w:lineRule="atLeast"/>
        <w:rPr>
          <w:ins w:id="2649" w:author="Unknown"/>
          <w:rFonts w:ascii="Arial" w:hAnsi="Arial" w:cs="Arial"/>
          <w:color w:val="666666"/>
          <w:sz w:val="22"/>
          <w:szCs w:val="22"/>
        </w:rPr>
      </w:pPr>
      <w:ins w:id="2650" w:author="Unknown">
        <w:r>
          <w:rPr>
            <w:rFonts w:ascii="Arial" w:hAnsi="Arial" w:cs="Arial"/>
            <w:color w:val="666666"/>
            <w:sz w:val="22"/>
            <w:szCs w:val="22"/>
          </w:rPr>
          <w:t>External Iteration has the following drawbacks:</w:t>
        </w:r>
      </w:ins>
    </w:p>
    <w:p w:rsidR="00AA00F6" w:rsidRDefault="00AA00F6" w:rsidP="00C306AB">
      <w:pPr>
        <w:numPr>
          <w:ilvl w:val="0"/>
          <w:numId w:val="81"/>
        </w:numPr>
        <w:shd w:val="clear" w:color="auto" w:fill="FFFFFF"/>
        <w:spacing w:before="100" w:beforeAutospacing="1" w:after="100" w:afterAutospacing="1" w:line="360" w:lineRule="atLeast"/>
        <w:ind w:left="554"/>
        <w:rPr>
          <w:ins w:id="2651" w:author="Unknown"/>
          <w:rFonts w:ascii="Arial" w:hAnsi="Arial" w:cs="Arial"/>
          <w:color w:val="666666"/>
        </w:rPr>
      </w:pPr>
      <w:ins w:id="2652" w:author="Unknown">
        <w:r>
          <w:rPr>
            <w:rFonts w:ascii="Arial" w:hAnsi="Arial" w:cs="Arial"/>
            <w:color w:val="666666"/>
          </w:rPr>
          <w:t>We need to write code in Imperative Style.</w:t>
        </w:r>
      </w:ins>
    </w:p>
    <w:p w:rsidR="00AA00F6" w:rsidRDefault="00AA00F6" w:rsidP="00C306AB">
      <w:pPr>
        <w:numPr>
          <w:ilvl w:val="0"/>
          <w:numId w:val="81"/>
        </w:numPr>
        <w:shd w:val="clear" w:color="auto" w:fill="FFFFFF"/>
        <w:spacing w:before="100" w:beforeAutospacing="1" w:after="100" w:afterAutospacing="1" w:line="360" w:lineRule="atLeast"/>
        <w:ind w:left="554"/>
        <w:rPr>
          <w:ins w:id="2653" w:author="Unknown"/>
          <w:rFonts w:ascii="Arial" w:hAnsi="Arial" w:cs="Arial"/>
          <w:color w:val="666666"/>
        </w:rPr>
      </w:pPr>
      <w:ins w:id="2654" w:author="Unknown">
        <w:r>
          <w:rPr>
            <w:rFonts w:ascii="Arial" w:hAnsi="Arial" w:cs="Arial"/>
            <w:color w:val="666666"/>
          </w:rPr>
          <w:t>There is no clear separation of Responsibilities. Tightly-Coupling between “What is to be done” and “How it is to be done” code.</w:t>
        </w:r>
      </w:ins>
    </w:p>
    <w:p w:rsidR="00AA00F6" w:rsidRDefault="00AA00F6" w:rsidP="00C306AB">
      <w:pPr>
        <w:numPr>
          <w:ilvl w:val="0"/>
          <w:numId w:val="81"/>
        </w:numPr>
        <w:shd w:val="clear" w:color="auto" w:fill="FFFFFF"/>
        <w:spacing w:before="100" w:beforeAutospacing="1" w:after="100" w:afterAutospacing="1" w:line="360" w:lineRule="atLeast"/>
        <w:ind w:left="554"/>
        <w:rPr>
          <w:ins w:id="2655" w:author="Unknown"/>
          <w:rFonts w:ascii="Arial" w:hAnsi="Arial" w:cs="Arial"/>
          <w:color w:val="666666"/>
        </w:rPr>
      </w:pPr>
      <w:ins w:id="2656" w:author="Unknown">
        <w:r>
          <w:rPr>
            <w:rFonts w:ascii="Arial" w:hAnsi="Arial" w:cs="Arial"/>
            <w:color w:val="666666"/>
          </w:rPr>
          <w:t>Less Readable Code.</w:t>
        </w:r>
      </w:ins>
    </w:p>
    <w:p w:rsidR="00AA00F6" w:rsidRDefault="00AA00F6" w:rsidP="00C306AB">
      <w:pPr>
        <w:numPr>
          <w:ilvl w:val="0"/>
          <w:numId w:val="81"/>
        </w:numPr>
        <w:shd w:val="clear" w:color="auto" w:fill="FFFFFF"/>
        <w:spacing w:before="100" w:beforeAutospacing="1" w:after="100" w:afterAutospacing="1" w:line="360" w:lineRule="atLeast"/>
        <w:ind w:left="554"/>
        <w:rPr>
          <w:ins w:id="2657" w:author="Unknown"/>
          <w:rFonts w:ascii="Arial" w:hAnsi="Arial" w:cs="Arial"/>
          <w:color w:val="666666"/>
        </w:rPr>
      </w:pPr>
      <w:ins w:id="2658" w:author="Unknown">
        <w:r>
          <w:rPr>
            <w:rFonts w:ascii="Arial" w:hAnsi="Arial" w:cs="Arial"/>
            <w:color w:val="666666"/>
          </w:rPr>
          <w:t>More Verbose and Boilerplate code.</w:t>
        </w:r>
      </w:ins>
    </w:p>
    <w:p w:rsidR="00AA00F6" w:rsidRDefault="00AA00F6" w:rsidP="00C306AB">
      <w:pPr>
        <w:numPr>
          <w:ilvl w:val="0"/>
          <w:numId w:val="81"/>
        </w:numPr>
        <w:shd w:val="clear" w:color="auto" w:fill="FFFFFF"/>
        <w:spacing w:before="100" w:beforeAutospacing="1" w:after="100" w:afterAutospacing="1" w:line="360" w:lineRule="atLeast"/>
        <w:ind w:left="554"/>
        <w:rPr>
          <w:ins w:id="2659" w:author="Unknown"/>
          <w:rFonts w:ascii="Arial" w:hAnsi="Arial" w:cs="Arial"/>
          <w:color w:val="666666"/>
        </w:rPr>
      </w:pPr>
      <w:ins w:id="2660" w:author="Unknown">
        <w:r>
          <w:rPr>
            <w:rFonts w:ascii="Arial" w:hAnsi="Arial" w:cs="Arial"/>
            <w:color w:val="666666"/>
          </w:rPr>
          <w:t>We have to iterate elements in Sequential order only.</w:t>
        </w:r>
      </w:ins>
    </w:p>
    <w:p w:rsidR="00AA00F6" w:rsidRDefault="00AA00F6" w:rsidP="00C306AB">
      <w:pPr>
        <w:numPr>
          <w:ilvl w:val="0"/>
          <w:numId w:val="81"/>
        </w:numPr>
        <w:shd w:val="clear" w:color="auto" w:fill="FFFFFF"/>
        <w:spacing w:before="100" w:beforeAutospacing="1" w:after="100" w:afterAutospacing="1" w:line="360" w:lineRule="atLeast"/>
        <w:ind w:left="554"/>
        <w:rPr>
          <w:ins w:id="2661" w:author="Unknown"/>
          <w:rFonts w:ascii="Arial" w:hAnsi="Arial" w:cs="Arial"/>
          <w:color w:val="666666"/>
        </w:rPr>
      </w:pPr>
      <w:ins w:id="2662" w:author="Unknown">
        <w:r>
          <w:rPr>
            <w:rFonts w:ascii="Arial" w:hAnsi="Arial" w:cs="Arial"/>
            <w:color w:val="666666"/>
          </w:rPr>
          <w:t>It does not support Concurrency and Parallelism properly.</w:t>
        </w:r>
      </w:ins>
    </w:p>
    <w:p w:rsidR="00AA00F6" w:rsidRDefault="00AA00F6" w:rsidP="00AA00F6">
      <w:pPr>
        <w:pStyle w:val="Heading3"/>
        <w:shd w:val="clear" w:color="auto" w:fill="FFFFFF"/>
        <w:spacing w:before="0" w:beforeAutospacing="0" w:after="222" w:afterAutospacing="0"/>
        <w:rPr>
          <w:ins w:id="2663" w:author="Unknown"/>
          <w:rFonts w:ascii="Arial" w:hAnsi="Arial" w:cs="Arial"/>
          <w:color w:val="000000"/>
          <w:sz w:val="33"/>
          <w:szCs w:val="33"/>
        </w:rPr>
      </w:pPr>
      <w:ins w:id="2664" w:author="Unknown">
        <w:r>
          <w:rPr>
            <w:rFonts w:ascii="Arial" w:hAnsi="Arial" w:cs="Arial"/>
            <w:color w:val="000000"/>
            <w:sz w:val="33"/>
            <w:szCs w:val="33"/>
          </w:rPr>
          <w:t>What are the major advantages of Internal Iteration over External Iteration?</w:t>
        </w:r>
      </w:ins>
    </w:p>
    <w:p w:rsidR="00AA00F6" w:rsidRDefault="00AA00F6" w:rsidP="00AA00F6">
      <w:pPr>
        <w:pStyle w:val="NormalWeb"/>
        <w:shd w:val="clear" w:color="auto" w:fill="FFFFFF"/>
        <w:spacing w:before="0" w:beforeAutospacing="0" w:after="360" w:afterAutospacing="0" w:line="360" w:lineRule="atLeast"/>
        <w:rPr>
          <w:ins w:id="2665" w:author="Unknown"/>
          <w:rFonts w:ascii="Arial" w:hAnsi="Arial" w:cs="Arial"/>
          <w:color w:val="666666"/>
          <w:sz w:val="22"/>
          <w:szCs w:val="22"/>
        </w:rPr>
      </w:pPr>
      <w:ins w:id="2666" w:author="Unknown">
        <w:r>
          <w:rPr>
            <w:rFonts w:ascii="Arial" w:hAnsi="Arial" w:cs="Arial"/>
            <w:color w:val="666666"/>
            <w:sz w:val="22"/>
            <w:szCs w:val="22"/>
          </w:rPr>
          <w:t>Compare to External Iteration, Internal Iteration has the following advantages:</w:t>
        </w:r>
      </w:ins>
    </w:p>
    <w:p w:rsidR="00AA00F6" w:rsidRDefault="00AA00F6" w:rsidP="00C306AB">
      <w:pPr>
        <w:numPr>
          <w:ilvl w:val="0"/>
          <w:numId w:val="82"/>
        </w:numPr>
        <w:shd w:val="clear" w:color="auto" w:fill="FFFFFF"/>
        <w:spacing w:before="100" w:beforeAutospacing="1" w:after="100" w:afterAutospacing="1" w:line="360" w:lineRule="atLeast"/>
        <w:ind w:left="554"/>
        <w:rPr>
          <w:ins w:id="2667" w:author="Unknown"/>
          <w:rFonts w:ascii="Arial" w:hAnsi="Arial" w:cs="Arial"/>
          <w:color w:val="666666"/>
        </w:rPr>
      </w:pPr>
      <w:ins w:id="2668" w:author="Unknown">
        <w:r>
          <w:rPr>
            <w:rFonts w:ascii="Arial" w:hAnsi="Arial" w:cs="Arial"/>
            <w:color w:val="666666"/>
          </w:rPr>
          <w:t>As it follows Functional Programming style, we can write Declarative Code.</w:t>
        </w:r>
      </w:ins>
    </w:p>
    <w:p w:rsidR="00AA00F6" w:rsidRDefault="00AA00F6" w:rsidP="00C306AB">
      <w:pPr>
        <w:numPr>
          <w:ilvl w:val="0"/>
          <w:numId w:val="82"/>
        </w:numPr>
        <w:shd w:val="clear" w:color="auto" w:fill="FFFFFF"/>
        <w:spacing w:before="100" w:beforeAutospacing="1" w:after="100" w:afterAutospacing="1" w:line="360" w:lineRule="atLeast"/>
        <w:ind w:left="554"/>
        <w:rPr>
          <w:ins w:id="2669" w:author="Unknown"/>
          <w:rFonts w:ascii="Arial" w:hAnsi="Arial" w:cs="Arial"/>
          <w:color w:val="666666"/>
        </w:rPr>
      </w:pPr>
      <w:ins w:id="2670" w:author="Unknown">
        <w:r>
          <w:rPr>
            <w:rFonts w:ascii="Arial" w:hAnsi="Arial" w:cs="Arial"/>
            <w:color w:val="666666"/>
          </w:rPr>
          <w:lastRenderedPageBreak/>
          <w:t>More Readable and concise code.</w:t>
        </w:r>
      </w:ins>
    </w:p>
    <w:p w:rsidR="00AA00F6" w:rsidRDefault="00AA00F6" w:rsidP="00C306AB">
      <w:pPr>
        <w:numPr>
          <w:ilvl w:val="0"/>
          <w:numId w:val="82"/>
        </w:numPr>
        <w:shd w:val="clear" w:color="auto" w:fill="FFFFFF"/>
        <w:spacing w:before="100" w:beforeAutospacing="1" w:after="100" w:afterAutospacing="1" w:line="360" w:lineRule="atLeast"/>
        <w:ind w:left="554"/>
        <w:rPr>
          <w:ins w:id="2671" w:author="Unknown"/>
          <w:rFonts w:ascii="Arial" w:hAnsi="Arial" w:cs="Arial"/>
          <w:color w:val="666666"/>
        </w:rPr>
      </w:pPr>
      <w:ins w:id="2672" w:author="Unknown">
        <w:r>
          <w:rPr>
            <w:rFonts w:ascii="Arial" w:hAnsi="Arial" w:cs="Arial"/>
            <w:color w:val="666666"/>
          </w:rPr>
          <w:t>Avoids writing Verbose and Boilerplate code</w:t>
        </w:r>
      </w:ins>
    </w:p>
    <w:p w:rsidR="00AA00F6" w:rsidRDefault="00AA00F6" w:rsidP="00C306AB">
      <w:pPr>
        <w:numPr>
          <w:ilvl w:val="0"/>
          <w:numId w:val="82"/>
        </w:numPr>
        <w:shd w:val="clear" w:color="auto" w:fill="FFFFFF"/>
        <w:spacing w:before="100" w:beforeAutospacing="1" w:after="100" w:afterAutospacing="1" w:line="360" w:lineRule="atLeast"/>
        <w:ind w:left="554"/>
        <w:rPr>
          <w:ins w:id="2673" w:author="Unknown"/>
          <w:rFonts w:ascii="Arial" w:hAnsi="Arial" w:cs="Arial"/>
          <w:color w:val="666666"/>
        </w:rPr>
      </w:pPr>
      <w:ins w:id="2674" w:author="Unknown">
        <w:r>
          <w:rPr>
            <w:rFonts w:ascii="Arial" w:hAnsi="Arial" w:cs="Arial"/>
            <w:color w:val="666666"/>
          </w:rPr>
          <w:t>No need to iterate elements in Sequential order.</w:t>
        </w:r>
      </w:ins>
    </w:p>
    <w:p w:rsidR="00AA00F6" w:rsidRDefault="00AA00F6" w:rsidP="00C306AB">
      <w:pPr>
        <w:numPr>
          <w:ilvl w:val="0"/>
          <w:numId w:val="82"/>
        </w:numPr>
        <w:shd w:val="clear" w:color="auto" w:fill="FFFFFF"/>
        <w:spacing w:before="100" w:beforeAutospacing="1" w:after="100" w:afterAutospacing="1" w:line="360" w:lineRule="atLeast"/>
        <w:ind w:left="554"/>
        <w:rPr>
          <w:ins w:id="2675" w:author="Unknown"/>
          <w:rFonts w:ascii="Arial" w:hAnsi="Arial" w:cs="Arial"/>
          <w:color w:val="666666"/>
        </w:rPr>
      </w:pPr>
      <w:ins w:id="2676" w:author="Unknown">
        <w:r>
          <w:rPr>
            <w:rFonts w:ascii="Arial" w:hAnsi="Arial" w:cs="Arial"/>
            <w:color w:val="666666"/>
          </w:rPr>
          <w:t>It supports Concurrency and Parallelism properly.</w:t>
        </w:r>
      </w:ins>
    </w:p>
    <w:p w:rsidR="00AA00F6" w:rsidRDefault="00AA00F6" w:rsidP="00C306AB">
      <w:pPr>
        <w:numPr>
          <w:ilvl w:val="0"/>
          <w:numId w:val="82"/>
        </w:numPr>
        <w:shd w:val="clear" w:color="auto" w:fill="FFFFFF"/>
        <w:spacing w:before="100" w:beforeAutospacing="1" w:after="100" w:afterAutospacing="1" w:line="360" w:lineRule="atLeast"/>
        <w:ind w:left="554"/>
        <w:rPr>
          <w:ins w:id="2677" w:author="Unknown"/>
          <w:rFonts w:ascii="Arial" w:hAnsi="Arial" w:cs="Arial"/>
          <w:color w:val="666666"/>
        </w:rPr>
      </w:pPr>
      <w:ins w:id="2678" w:author="Unknown">
        <w:r>
          <w:rPr>
            <w:rFonts w:ascii="Arial" w:hAnsi="Arial" w:cs="Arial"/>
            <w:color w:val="666666"/>
          </w:rPr>
          <w:t>We can write Parallel code to improve application performance.</w:t>
        </w:r>
      </w:ins>
    </w:p>
    <w:p w:rsidR="00AA00F6" w:rsidRDefault="00AA00F6" w:rsidP="00C306AB">
      <w:pPr>
        <w:numPr>
          <w:ilvl w:val="0"/>
          <w:numId w:val="82"/>
        </w:numPr>
        <w:shd w:val="clear" w:color="auto" w:fill="FFFFFF"/>
        <w:spacing w:before="100" w:beforeAutospacing="1" w:after="100" w:afterAutospacing="1" w:line="360" w:lineRule="atLeast"/>
        <w:ind w:left="554"/>
        <w:rPr>
          <w:ins w:id="2679" w:author="Unknown"/>
          <w:rFonts w:ascii="Arial" w:hAnsi="Arial" w:cs="Arial"/>
          <w:color w:val="666666"/>
        </w:rPr>
      </w:pPr>
      <w:ins w:id="2680" w:author="Unknown">
        <w:r>
          <w:rPr>
            <w:rFonts w:ascii="Arial" w:hAnsi="Arial" w:cs="Arial"/>
            <w:color w:val="666666"/>
          </w:rPr>
          <w:t>Clear separation of Responsibilities. Loosely-Coupling between “What is to be done” and “How it is to be done” code.</w:t>
        </w:r>
      </w:ins>
    </w:p>
    <w:p w:rsidR="00AA00F6" w:rsidRDefault="00AA00F6" w:rsidP="00C306AB">
      <w:pPr>
        <w:numPr>
          <w:ilvl w:val="0"/>
          <w:numId w:val="82"/>
        </w:numPr>
        <w:shd w:val="clear" w:color="auto" w:fill="FFFFFF"/>
        <w:spacing w:before="100" w:beforeAutospacing="1" w:after="100" w:afterAutospacing="1" w:line="360" w:lineRule="atLeast"/>
        <w:ind w:left="554"/>
        <w:rPr>
          <w:ins w:id="2681" w:author="Unknown"/>
          <w:rFonts w:ascii="Arial" w:hAnsi="Arial" w:cs="Arial"/>
          <w:color w:val="666666"/>
        </w:rPr>
      </w:pPr>
      <w:ins w:id="2682" w:author="Unknown">
        <w:r>
          <w:rPr>
            <w:rFonts w:ascii="Arial" w:hAnsi="Arial" w:cs="Arial"/>
            <w:color w:val="666666"/>
          </w:rPr>
          <w:t>We need to write code only about “What is to be done” and Java API takes care about “How it is to be done” code.</w:t>
        </w:r>
      </w:ins>
    </w:p>
    <w:p w:rsidR="00AA00F6" w:rsidRDefault="00AA00F6" w:rsidP="00AA00F6">
      <w:pPr>
        <w:pStyle w:val="Heading3"/>
        <w:shd w:val="clear" w:color="auto" w:fill="FFFFFF"/>
        <w:spacing w:before="0" w:beforeAutospacing="0" w:after="222" w:afterAutospacing="0"/>
        <w:rPr>
          <w:ins w:id="2683" w:author="Unknown"/>
          <w:rFonts w:ascii="Arial" w:hAnsi="Arial" w:cs="Arial"/>
          <w:color w:val="000000"/>
          <w:sz w:val="33"/>
          <w:szCs w:val="33"/>
        </w:rPr>
      </w:pPr>
      <w:ins w:id="2684" w:author="Unknown">
        <w:r>
          <w:rPr>
            <w:rFonts w:ascii="Arial" w:hAnsi="Arial" w:cs="Arial"/>
            <w:color w:val="000000"/>
            <w:sz w:val="33"/>
            <w:szCs w:val="33"/>
          </w:rPr>
          <w:t>What is the major drawback of Internal Iteration over External Iteration?</w:t>
        </w:r>
      </w:ins>
    </w:p>
    <w:p w:rsidR="00AA00F6" w:rsidRDefault="00AA00F6" w:rsidP="00AA00F6">
      <w:pPr>
        <w:pStyle w:val="NormalWeb"/>
        <w:shd w:val="clear" w:color="auto" w:fill="FFFFFF"/>
        <w:spacing w:before="0" w:beforeAutospacing="0" w:after="360" w:afterAutospacing="0" w:line="360" w:lineRule="atLeast"/>
        <w:rPr>
          <w:ins w:id="2685" w:author="Unknown"/>
          <w:rFonts w:ascii="Arial" w:hAnsi="Arial" w:cs="Arial"/>
          <w:color w:val="666666"/>
          <w:sz w:val="22"/>
          <w:szCs w:val="22"/>
        </w:rPr>
      </w:pPr>
      <w:ins w:id="2686" w:author="Unknown">
        <w:r>
          <w:rPr>
            <w:rFonts w:ascii="Arial" w:hAnsi="Arial" w:cs="Arial"/>
            <w:color w:val="666666"/>
            <w:sz w:val="22"/>
            <w:szCs w:val="22"/>
          </w:rPr>
          <w:t>Compare to External Iteration, Internal Iteration has one major drawback:</w:t>
        </w:r>
      </w:ins>
    </w:p>
    <w:p w:rsidR="00AA00F6" w:rsidRDefault="00AA00F6" w:rsidP="00C306AB">
      <w:pPr>
        <w:numPr>
          <w:ilvl w:val="0"/>
          <w:numId w:val="83"/>
        </w:numPr>
        <w:shd w:val="clear" w:color="auto" w:fill="FFFFFF"/>
        <w:spacing w:before="100" w:beforeAutospacing="1" w:after="100" w:afterAutospacing="1" w:line="360" w:lineRule="atLeast"/>
        <w:ind w:left="554"/>
        <w:rPr>
          <w:ins w:id="2687" w:author="Unknown"/>
          <w:rFonts w:ascii="Arial" w:hAnsi="Arial" w:cs="Arial"/>
          <w:color w:val="666666"/>
        </w:rPr>
      </w:pPr>
      <w:ins w:id="2688" w:author="Unknown">
        <w:r>
          <w:rPr>
            <w:rFonts w:ascii="Arial" w:hAnsi="Arial" w:cs="Arial"/>
            <w:color w:val="666666"/>
          </w:rPr>
          <w:t>In Internal Iteration, as Java API takes care about Iterating elements internally, we do NOT have control over Iteration.</w:t>
        </w:r>
      </w:ins>
    </w:p>
    <w:p w:rsidR="00AA00F6" w:rsidRDefault="00AA00F6" w:rsidP="00AA00F6">
      <w:pPr>
        <w:pStyle w:val="Heading3"/>
        <w:shd w:val="clear" w:color="auto" w:fill="FFFFFF"/>
        <w:spacing w:before="0" w:beforeAutospacing="0" w:after="222" w:afterAutospacing="0"/>
        <w:rPr>
          <w:ins w:id="2689" w:author="Unknown"/>
          <w:rFonts w:ascii="Arial" w:hAnsi="Arial" w:cs="Arial"/>
          <w:color w:val="000000"/>
          <w:sz w:val="33"/>
          <w:szCs w:val="33"/>
        </w:rPr>
      </w:pPr>
      <w:ins w:id="2690" w:author="Unknown">
        <w:r>
          <w:rPr>
            <w:rFonts w:ascii="Arial" w:hAnsi="Arial" w:cs="Arial"/>
            <w:color w:val="000000"/>
            <w:sz w:val="33"/>
            <w:szCs w:val="33"/>
          </w:rPr>
          <w:t>What is the major advantage of External Iteration over Internal Iteration?</w:t>
        </w:r>
      </w:ins>
    </w:p>
    <w:p w:rsidR="00AA00F6" w:rsidRDefault="00AA00F6" w:rsidP="00AA00F6">
      <w:pPr>
        <w:pStyle w:val="NormalWeb"/>
        <w:shd w:val="clear" w:color="auto" w:fill="FFFFFF"/>
        <w:spacing w:before="0" w:beforeAutospacing="0" w:after="360" w:afterAutospacing="0" w:line="360" w:lineRule="atLeast"/>
        <w:rPr>
          <w:ins w:id="2691" w:author="Unknown"/>
          <w:rFonts w:ascii="Arial" w:hAnsi="Arial" w:cs="Arial"/>
          <w:color w:val="666666"/>
          <w:sz w:val="22"/>
          <w:szCs w:val="22"/>
        </w:rPr>
      </w:pPr>
      <w:ins w:id="2692" w:author="Unknown">
        <w:r>
          <w:rPr>
            <w:rFonts w:ascii="Arial" w:hAnsi="Arial" w:cs="Arial"/>
            <w:color w:val="666666"/>
            <w:sz w:val="22"/>
            <w:szCs w:val="22"/>
          </w:rPr>
          <w:t>Compare to Internal Iteration, External Iteration has one major advantage:</w:t>
        </w:r>
      </w:ins>
    </w:p>
    <w:p w:rsidR="00AA00F6" w:rsidRDefault="00AA00F6" w:rsidP="00C306AB">
      <w:pPr>
        <w:numPr>
          <w:ilvl w:val="0"/>
          <w:numId w:val="84"/>
        </w:numPr>
        <w:shd w:val="clear" w:color="auto" w:fill="FFFFFF"/>
        <w:spacing w:before="100" w:beforeAutospacing="1" w:after="100" w:afterAutospacing="1" w:line="360" w:lineRule="atLeast"/>
        <w:ind w:left="554"/>
        <w:rPr>
          <w:ins w:id="2693" w:author="Unknown"/>
          <w:rFonts w:ascii="Arial" w:hAnsi="Arial" w:cs="Arial"/>
          <w:color w:val="666666"/>
        </w:rPr>
      </w:pPr>
      <w:ins w:id="2694" w:author="Unknown">
        <w:r>
          <w:rPr>
            <w:rFonts w:ascii="Arial" w:hAnsi="Arial" w:cs="Arial"/>
            <w:color w:val="666666"/>
          </w:rPr>
          <w:t>In External Iteration, as Java API does NOT take care about Iterating elements, we have much control over Iteration.</w:t>
        </w:r>
      </w:ins>
    </w:p>
    <w:p w:rsidR="00AA00F6" w:rsidRDefault="00AA00F6" w:rsidP="00AA00F6">
      <w:pPr>
        <w:pStyle w:val="Heading3"/>
        <w:shd w:val="clear" w:color="auto" w:fill="FFFFFF"/>
        <w:spacing w:before="0" w:beforeAutospacing="0" w:after="222" w:afterAutospacing="0"/>
        <w:rPr>
          <w:ins w:id="2695" w:author="Unknown"/>
          <w:rFonts w:ascii="Arial" w:hAnsi="Arial" w:cs="Arial"/>
          <w:color w:val="000000"/>
          <w:sz w:val="33"/>
          <w:szCs w:val="33"/>
        </w:rPr>
      </w:pPr>
      <w:ins w:id="2696" w:author="Unknown">
        <w:r>
          <w:rPr>
            <w:rFonts w:ascii="Arial" w:hAnsi="Arial" w:cs="Arial"/>
            <w:color w:val="000000"/>
            <w:sz w:val="33"/>
            <w:szCs w:val="33"/>
          </w:rPr>
          <w:t>When do we need to use Internal Iteration? When do we need to use External Iteration?</w:t>
        </w:r>
      </w:ins>
    </w:p>
    <w:p w:rsidR="00AA00F6" w:rsidRDefault="00AA00F6" w:rsidP="00AA00F6">
      <w:pPr>
        <w:pStyle w:val="NormalWeb"/>
        <w:shd w:val="clear" w:color="auto" w:fill="FFFFFF"/>
        <w:spacing w:before="0" w:beforeAutospacing="0" w:after="360" w:afterAutospacing="0" w:line="360" w:lineRule="atLeast"/>
        <w:rPr>
          <w:ins w:id="2697" w:author="Unknown"/>
          <w:rFonts w:ascii="Arial" w:hAnsi="Arial" w:cs="Arial"/>
          <w:color w:val="666666"/>
          <w:sz w:val="22"/>
          <w:szCs w:val="22"/>
        </w:rPr>
      </w:pPr>
      <w:ins w:id="2698" w:author="Unknown">
        <w:r>
          <w:rPr>
            <w:rFonts w:ascii="Arial" w:hAnsi="Arial" w:cs="Arial"/>
            <w:color w:val="666666"/>
            <w:sz w:val="22"/>
            <w:szCs w:val="22"/>
          </w:rPr>
          <w:t>We need to understand the situations to use either Internal Iteration or External Iteration.</w:t>
        </w:r>
      </w:ins>
    </w:p>
    <w:p w:rsidR="00AA00F6" w:rsidRDefault="00AA00F6" w:rsidP="00C306AB">
      <w:pPr>
        <w:numPr>
          <w:ilvl w:val="0"/>
          <w:numId w:val="85"/>
        </w:numPr>
        <w:shd w:val="clear" w:color="auto" w:fill="FFFFFF"/>
        <w:spacing w:before="100" w:beforeAutospacing="1" w:after="100" w:afterAutospacing="1" w:line="360" w:lineRule="atLeast"/>
        <w:ind w:left="554"/>
        <w:rPr>
          <w:ins w:id="2699" w:author="Unknown"/>
          <w:rFonts w:ascii="Arial" w:hAnsi="Arial" w:cs="Arial"/>
          <w:color w:val="666666"/>
        </w:rPr>
      </w:pPr>
      <w:ins w:id="2700" w:author="Unknown">
        <w:r>
          <w:rPr>
            <w:rFonts w:ascii="Arial" w:hAnsi="Arial" w:cs="Arial"/>
            <w:color w:val="666666"/>
          </w:rPr>
          <w:t>When we need more control over Iteration, we can use External Iteration.</w:t>
        </w:r>
      </w:ins>
    </w:p>
    <w:p w:rsidR="00AA00F6" w:rsidRDefault="00AA00F6" w:rsidP="00C306AB">
      <w:pPr>
        <w:numPr>
          <w:ilvl w:val="0"/>
          <w:numId w:val="85"/>
        </w:numPr>
        <w:shd w:val="clear" w:color="auto" w:fill="FFFFFF"/>
        <w:spacing w:before="100" w:beforeAutospacing="1" w:after="100" w:afterAutospacing="1" w:line="360" w:lineRule="atLeast"/>
        <w:ind w:left="554"/>
        <w:rPr>
          <w:ins w:id="2701" w:author="Unknown"/>
          <w:rFonts w:ascii="Arial" w:hAnsi="Arial" w:cs="Arial"/>
          <w:color w:val="666666"/>
        </w:rPr>
      </w:pPr>
      <w:ins w:id="2702" w:author="Unknown">
        <w:r>
          <w:rPr>
            <w:rFonts w:ascii="Arial" w:hAnsi="Arial" w:cs="Arial"/>
            <w:color w:val="666666"/>
          </w:rPr>
          <w:t>When we do NOT need more control over Iteration, we can use Internal Iteration.</w:t>
        </w:r>
      </w:ins>
    </w:p>
    <w:p w:rsidR="00AA00F6" w:rsidRDefault="00AA00F6" w:rsidP="00C306AB">
      <w:pPr>
        <w:numPr>
          <w:ilvl w:val="0"/>
          <w:numId w:val="85"/>
        </w:numPr>
        <w:shd w:val="clear" w:color="auto" w:fill="FFFFFF"/>
        <w:spacing w:before="100" w:beforeAutospacing="1" w:after="100" w:afterAutospacing="1" w:line="360" w:lineRule="atLeast"/>
        <w:ind w:left="554"/>
        <w:rPr>
          <w:ins w:id="2703" w:author="Unknown"/>
          <w:rFonts w:ascii="Arial" w:hAnsi="Arial" w:cs="Arial"/>
          <w:color w:val="666666"/>
        </w:rPr>
      </w:pPr>
      <w:ins w:id="2704" w:author="Unknown">
        <w:r>
          <w:rPr>
            <w:rFonts w:ascii="Arial" w:hAnsi="Arial" w:cs="Arial"/>
            <w:color w:val="666666"/>
          </w:rPr>
          <w:t>When we need to develop Highly Concurrency and Parallel applications and we , we should use Internal Iteration.</w:t>
        </w:r>
      </w:ins>
    </w:p>
    <w:p w:rsidR="00AA00F6" w:rsidRDefault="00AA00F6" w:rsidP="00AA00F6">
      <w:pPr>
        <w:pStyle w:val="Heading3"/>
        <w:shd w:val="clear" w:color="auto" w:fill="FFFFFF"/>
        <w:spacing w:before="0" w:beforeAutospacing="0" w:after="222" w:afterAutospacing="0"/>
        <w:rPr>
          <w:ins w:id="2705" w:author="Unknown"/>
          <w:rFonts w:ascii="Arial" w:hAnsi="Arial" w:cs="Arial"/>
          <w:color w:val="000000"/>
          <w:sz w:val="33"/>
          <w:szCs w:val="33"/>
        </w:rPr>
      </w:pPr>
      <w:ins w:id="2706" w:author="Unknown">
        <w:r>
          <w:rPr>
            <w:rFonts w:ascii="Arial" w:hAnsi="Arial" w:cs="Arial"/>
            <w:color w:val="000000"/>
            <w:sz w:val="33"/>
            <w:szCs w:val="33"/>
          </w:rPr>
          <w:lastRenderedPageBreak/>
          <w:t>Differences between Intermediate Operations and Terminal Operations of Java 8’s Stream API?</w:t>
        </w:r>
      </w:ins>
    </w:p>
    <w:tbl>
      <w:tblPr>
        <w:tblW w:w="11035" w:type="dxa"/>
        <w:tblCellMar>
          <w:top w:w="15" w:type="dxa"/>
          <w:left w:w="15" w:type="dxa"/>
          <w:bottom w:w="15" w:type="dxa"/>
          <w:right w:w="15" w:type="dxa"/>
        </w:tblCellMar>
        <w:tblLook w:val="04A0"/>
      </w:tblPr>
      <w:tblGrid>
        <w:gridCol w:w="656"/>
        <w:gridCol w:w="5379"/>
        <w:gridCol w:w="5000"/>
      </w:tblGrid>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STREAM TERMINAL OPERATIONS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Stream Intermediate operations are not evaluated until we chain it with Stream Terminal Operation.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Stream Terminal Operations are evaluated on it’s own. No need other operations help.</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The output of Intermediate Operations is another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The output of Intermediate Operations is Not a Stream. Something else other than a Stream.</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Intermediate Operations are evaluated Lazily.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Terminal Operations are evaluated Eagerly.</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We can chain any number of 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We can NOT chain Stream Terminal Operations.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We can use any number of Stream Intermediate Operations per Statement.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We can use only one Stream Terminal Operation per Statement.</w:t>
            </w:r>
          </w:p>
        </w:tc>
      </w:tr>
    </w:tbl>
    <w:p w:rsidR="00AA00F6" w:rsidRDefault="00AA00F6" w:rsidP="00AA00F6">
      <w:pPr>
        <w:pStyle w:val="Heading3"/>
        <w:shd w:val="clear" w:color="auto" w:fill="FFFFFF"/>
        <w:spacing w:before="0" w:beforeAutospacing="0" w:after="222" w:afterAutospacing="0"/>
        <w:rPr>
          <w:ins w:id="2707" w:author="Unknown"/>
          <w:rFonts w:ascii="Arial" w:hAnsi="Arial" w:cs="Arial"/>
          <w:color w:val="000000"/>
          <w:sz w:val="33"/>
          <w:szCs w:val="33"/>
        </w:rPr>
      </w:pPr>
      <w:ins w:id="2708" w:author="Unknown">
        <w:r>
          <w:rPr>
            <w:rFonts w:ascii="Arial" w:hAnsi="Arial" w:cs="Arial"/>
            <w:color w:val="000000"/>
            <w:sz w:val="33"/>
            <w:szCs w:val="33"/>
          </w:rPr>
          <w:t>Is it possible to provide method implementations in Java Interfaces? If possible, how do we provide them?</w:t>
        </w:r>
      </w:ins>
    </w:p>
    <w:p w:rsidR="00AA00F6" w:rsidRDefault="00AA00F6" w:rsidP="00AA00F6">
      <w:pPr>
        <w:pStyle w:val="NormalWeb"/>
        <w:shd w:val="clear" w:color="auto" w:fill="FFFFFF"/>
        <w:spacing w:before="0" w:beforeAutospacing="0" w:after="360" w:afterAutospacing="0" w:line="360" w:lineRule="atLeast"/>
        <w:rPr>
          <w:ins w:id="2709" w:author="Unknown"/>
          <w:rFonts w:ascii="Arial" w:hAnsi="Arial" w:cs="Arial"/>
          <w:color w:val="666666"/>
          <w:sz w:val="22"/>
          <w:szCs w:val="22"/>
        </w:rPr>
      </w:pPr>
      <w:ins w:id="2710" w:author="Unknown">
        <w:r>
          <w:rPr>
            <w:rFonts w:ascii="Arial" w:hAnsi="Arial" w:cs="Arial"/>
            <w:color w:val="666666"/>
            <w:sz w:val="22"/>
            <w:szCs w:val="22"/>
          </w:rPr>
          <w:t>In Java 7 or earlier, It is not possible to provide method implementations in Interfaces. Java 8 on-wards, it is possible.</w:t>
        </w:r>
      </w:ins>
    </w:p>
    <w:p w:rsidR="00AA00F6" w:rsidRDefault="00AA00F6" w:rsidP="00AA00F6">
      <w:pPr>
        <w:pStyle w:val="NormalWeb"/>
        <w:shd w:val="clear" w:color="auto" w:fill="FFFFFF"/>
        <w:spacing w:before="0" w:beforeAutospacing="0" w:after="360" w:afterAutospacing="0" w:line="360" w:lineRule="atLeast"/>
        <w:rPr>
          <w:ins w:id="2711" w:author="Unknown"/>
          <w:rFonts w:ascii="Arial" w:hAnsi="Arial" w:cs="Arial"/>
          <w:color w:val="666666"/>
          <w:sz w:val="22"/>
          <w:szCs w:val="22"/>
        </w:rPr>
      </w:pPr>
      <w:ins w:id="2712" w:author="Unknown">
        <w:r>
          <w:rPr>
            <w:rFonts w:ascii="Arial" w:hAnsi="Arial" w:cs="Arial"/>
            <w:color w:val="666666"/>
            <w:sz w:val="22"/>
            <w:szCs w:val="22"/>
          </w:rPr>
          <w:t>In Java SE 8, We can provide method implementations in Interfaces by using the following two new concepts:</w:t>
        </w:r>
      </w:ins>
    </w:p>
    <w:p w:rsidR="00AA00F6" w:rsidRDefault="00AA00F6" w:rsidP="00C306AB">
      <w:pPr>
        <w:numPr>
          <w:ilvl w:val="0"/>
          <w:numId w:val="86"/>
        </w:numPr>
        <w:shd w:val="clear" w:color="auto" w:fill="FFFFFF"/>
        <w:spacing w:before="100" w:beforeAutospacing="1" w:after="100" w:afterAutospacing="1" w:line="360" w:lineRule="atLeast"/>
        <w:ind w:left="554"/>
        <w:rPr>
          <w:ins w:id="2713" w:author="Unknown"/>
          <w:rFonts w:ascii="Arial" w:hAnsi="Arial" w:cs="Arial"/>
          <w:color w:val="666666"/>
        </w:rPr>
      </w:pPr>
      <w:ins w:id="2714" w:author="Unknown">
        <w:r>
          <w:rPr>
            <w:rFonts w:ascii="Arial" w:hAnsi="Arial" w:cs="Arial"/>
            <w:color w:val="666666"/>
          </w:rPr>
          <w:lastRenderedPageBreak/>
          <w:t>Default Methods</w:t>
        </w:r>
      </w:ins>
    </w:p>
    <w:p w:rsidR="00AA00F6" w:rsidRDefault="00AA00F6" w:rsidP="00C306AB">
      <w:pPr>
        <w:numPr>
          <w:ilvl w:val="0"/>
          <w:numId w:val="86"/>
        </w:numPr>
        <w:shd w:val="clear" w:color="auto" w:fill="FFFFFF"/>
        <w:spacing w:before="100" w:beforeAutospacing="1" w:after="100" w:afterAutospacing="1" w:line="360" w:lineRule="atLeast"/>
        <w:ind w:left="554"/>
        <w:rPr>
          <w:ins w:id="2715" w:author="Unknown"/>
          <w:rFonts w:ascii="Arial" w:hAnsi="Arial" w:cs="Arial"/>
          <w:color w:val="666666"/>
        </w:rPr>
      </w:pPr>
      <w:ins w:id="2716" w:author="Unknown">
        <w:r>
          <w:rPr>
            <w:rFonts w:ascii="Arial" w:hAnsi="Arial" w:cs="Arial"/>
            <w:color w:val="666666"/>
          </w:rPr>
          <w:t>Static Methods</w:t>
        </w:r>
      </w:ins>
    </w:p>
    <w:p w:rsidR="00AA00F6" w:rsidRDefault="00AA00F6" w:rsidP="00AA00F6">
      <w:pPr>
        <w:pStyle w:val="Heading3"/>
        <w:shd w:val="clear" w:color="auto" w:fill="FFFFFF"/>
        <w:spacing w:before="0" w:beforeAutospacing="0" w:after="222" w:afterAutospacing="0"/>
        <w:rPr>
          <w:ins w:id="2717" w:author="Unknown"/>
          <w:rFonts w:ascii="Arial" w:hAnsi="Arial" w:cs="Arial"/>
          <w:color w:val="000000"/>
          <w:sz w:val="33"/>
          <w:szCs w:val="33"/>
        </w:rPr>
      </w:pPr>
      <w:ins w:id="2718" w:author="Unknown">
        <w:r>
          <w:rPr>
            <w:rFonts w:ascii="Arial" w:hAnsi="Arial" w:cs="Arial"/>
            <w:color w:val="000000"/>
            <w:sz w:val="33"/>
            <w:szCs w:val="33"/>
          </w:rPr>
          <w:t>What is a Default Method? Why do we need Default methods in Java 8 Interfaces?</w:t>
        </w:r>
      </w:ins>
    </w:p>
    <w:p w:rsidR="00AA00F6" w:rsidRDefault="00AA00F6" w:rsidP="00AA00F6">
      <w:pPr>
        <w:pStyle w:val="NormalWeb"/>
        <w:shd w:val="clear" w:color="auto" w:fill="FFFFFF"/>
        <w:spacing w:before="0" w:beforeAutospacing="0" w:after="360" w:afterAutospacing="0" w:line="360" w:lineRule="atLeast"/>
        <w:rPr>
          <w:ins w:id="2719" w:author="Unknown"/>
          <w:rFonts w:ascii="Arial" w:hAnsi="Arial" w:cs="Arial"/>
          <w:color w:val="666666"/>
          <w:sz w:val="22"/>
          <w:szCs w:val="22"/>
        </w:rPr>
      </w:pPr>
      <w:ins w:id="2720" w:author="Unknown">
        <w:r>
          <w:rPr>
            <w:rFonts w:ascii="Arial" w:hAnsi="Arial" w:cs="Arial"/>
            <w:color w:val="666666"/>
            <w:sz w:val="22"/>
            <w:szCs w:val="22"/>
          </w:rPr>
          <w:t>A Default Method is a method which is implemented in an interface with “default” keyword. It’s new featured introduced in Java SE 8.</w:t>
        </w:r>
      </w:ins>
    </w:p>
    <w:p w:rsidR="00AA00F6" w:rsidRDefault="00AA00F6" w:rsidP="00AA00F6">
      <w:pPr>
        <w:pStyle w:val="NormalWeb"/>
        <w:shd w:val="clear" w:color="auto" w:fill="FFFFFF"/>
        <w:spacing w:before="0" w:beforeAutospacing="0" w:after="360" w:afterAutospacing="0" w:line="360" w:lineRule="atLeast"/>
        <w:rPr>
          <w:ins w:id="2721" w:author="Unknown"/>
          <w:rFonts w:ascii="Arial" w:hAnsi="Arial" w:cs="Arial"/>
          <w:color w:val="666666"/>
          <w:sz w:val="22"/>
          <w:szCs w:val="22"/>
        </w:rPr>
      </w:pPr>
      <w:ins w:id="2722" w:author="Unknown">
        <w:r>
          <w:rPr>
            <w:rStyle w:val="Strong"/>
            <w:rFonts w:ascii="Arial" w:hAnsi="Arial" w:cs="Arial"/>
            <w:color w:val="666666"/>
            <w:sz w:val="22"/>
            <w:szCs w:val="22"/>
          </w:rPr>
          <w:t>We need Default Methods because of the following reasons:</w:t>
        </w:r>
      </w:ins>
    </w:p>
    <w:p w:rsidR="00AA00F6" w:rsidRDefault="00AA00F6" w:rsidP="00C306AB">
      <w:pPr>
        <w:numPr>
          <w:ilvl w:val="0"/>
          <w:numId w:val="87"/>
        </w:numPr>
        <w:shd w:val="clear" w:color="auto" w:fill="FFFFFF"/>
        <w:spacing w:before="100" w:beforeAutospacing="1" w:after="100" w:afterAutospacing="1" w:line="360" w:lineRule="atLeast"/>
        <w:ind w:left="554"/>
        <w:rPr>
          <w:ins w:id="2723" w:author="Unknown"/>
          <w:rFonts w:ascii="Arial" w:hAnsi="Arial" w:cs="Arial"/>
          <w:color w:val="666666"/>
        </w:rPr>
      </w:pPr>
      <w:ins w:id="2724" w:author="Unknown">
        <w:r>
          <w:rPr>
            <w:rFonts w:ascii="Arial" w:hAnsi="Arial" w:cs="Arial"/>
            <w:color w:val="666666"/>
          </w:rPr>
          <w:t>It allow us to provide method’s implementation in Interfaces.</w:t>
        </w:r>
      </w:ins>
    </w:p>
    <w:p w:rsidR="00AA00F6" w:rsidRDefault="00AA00F6" w:rsidP="00C306AB">
      <w:pPr>
        <w:numPr>
          <w:ilvl w:val="0"/>
          <w:numId w:val="87"/>
        </w:numPr>
        <w:shd w:val="clear" w:color="auto" w:fill="FFFFFF"/>
        <w:spacing w:before="100" w:beforeAutospacing="1" w:after="100" w:afterAutospacing="1" w:line="360" w:lineRule="atLeast"/>
        <w:ind w:left="554"/>
        <w:rPr>
          <w:ins w:id="2725" w:author="Unknown"/>
          <w:rFonts w:ascii="Arial" w:hAnsi="Arial" w:cs="Arial"/>
          <w:color w:val="666666"/>
        </w:rPr>
      </w:pPr>
      <w:ins w:id="2726" w:author="Unknown">
        <w:r>
          <w:rPr>
            <w:rFonts w:ascii="Arial" w:hAnsi="Arial" w:cs="Arial"/>
            <w:color w:val="666666"/>
          </w:rPr>
          <w:t>To add new Functionality to Interface without breaking the Classes which implement that Interface.</w:t>
        </w:r>
      </w:ins>
    </w:p>
    <w:p w:rsidR="00AA00F6" w:rsidRDefault="00AA00F6" w:rsidP="00C306AB">
      <w:pPr>
        <w:numPr>
          <w:ilvl w:val="0"/>
          <w:numId w:val="87"/>
        </w:numPr>
        <w:shd w:val="clear" w:color="auto" w:fill="FFFFFF"/>
        <w:spacing w:before="100" w:beforeAutospacing="1" w:after="100" w:afterAutospacing="1" w:line="360" w:lineRule="atLeast"/>
        <w:ind w:left="554"/>
        <w:rPr>
          <w:ins w:id="2727" w:author="Unknown"/>
          <w:rFonts w:ascii="Arial" w:hAnsi="Arial" w:cs="Arial"/>
          <w:color w:val="666666"/>
        </w:rPr>
      </w:pPr>
      <w:ins w:id="2728" w:author="Unknown">
        <w:r>
          <w:rPr>
            <w:rFonts w:ascii="Arial" w:hAnsi="Arial" w:cs="Arial"/>
            <w:color w:val="666666"/>
          </w:rPr>
          <w:t>To provide elegant Backwards Compatibility Feature.</w:t>
        </w:r>
      </w:ins>
    </w:p>
    <w:p w:rsidR="00AA00F6" w:rsidRDefault="00AA00F6" w:rsidP="00C306AB">
      <w:pPr>
        <w:numPr>
          <w:ilvl w:val="0"/>
          <w:numId w:val="87"/>
        </w:numPr>
        <w:shd w:val="clear" w:color="auto" w:fill="FFFFFF"/>
        <w:spacing w:before="100" w:beforeAutospacing="1" w:after="100" w:afterAutospacing="1" w:line="360" w:lineRule="atLeast"/>
        <w:ind w:left="554"/>
        <w:rPr>
          <w:ins w:id="2729" w:author="Unknown"/>
          <w:rFonts w:ascii="Arial" w:hAnsi="Arial" w:cs="Arial"/>
          <w:color w:val="666666"/>
        </w:rPr>
      </w:pPr>
      <w:ins w:id="2730" w:author="Unknown">
        <w:r>
          <w:rPr>
            <w:rFonts w:ascii="Arial" w:hAnsi="Arial" w:cs="Arial"/>
            <w:color w:val="666666"/>
          </w:rPr>
          <w:t>To ease of extend the existing Functionality.</w:t>
        </w:r>
      </w:ins>
    </w:p>
    <w:p w:rsidR="00AA00F6" w:rsidRDefault="00AA00F6" w:rsidP="00C306AB">
      <w:pPr>
        <w:numPr>
          <w:ilvl w:val="0"/>
          <w:numId w:val="87"/>
        </w:numPr>
        <w:shd w:val="clear" w:color="auto" w:fill="FFFFFF"/>
        <w:spacing w:before="100" w:beforeAutospacing="1" w:after="100" w:afterAutospacing="1" w:line="360" w:lineRule="atLeast"/>
        <w:ind w:left="554"/>
        <w:rPr>
          <w:ins w:id="2731" w:author="Unknown"/>
          <w:rFonts w:ascii="Arial" w:hAnsi="Arial" w:cs="Arial"/>
          <w:color w:val="666666"/>
        </w:rPr>
      </w:pPr>
      <w:ins w:id="2732" w:author="Unknown">
        <w:r>
          <w:rPr>
            <w:rFonts w:ascii="Arial" w:hAnsi="Arial" w:cs="Arial"/>
            <w:color w:val="666666"/>
          </w:rPr>
          <w:t>To ease of Maintain the existing Functionality.</w:t>
        </w:r>
      </w:ins>
    </w:p>
    <w:p w:rsidR="00AA00F6" w:rsidRDefault="00AA00F6" w:rsidP="00AA00F6">
      <w:pPr>
        <w:pStyle w:val="Heading3"/>
        <w:shd w:val="clear" w:color="auto" w:fill="FFFFFF"/>
        <w:spacing w:before="0" w:beforeAutospacing="0" w:after="222" w:afterAutospacing="0"/>
        <w:rPr>
          <w:ins w:id="2733" w:author="Unknown"/>
          <w:rFonts w:ascii="Arial" w:hAnsi="Arial" w:cs="Arial"/>
          <w:color w:val="000000"/>
          <w:sz w:val="33"/>
          <w:szCs w:val="33"/>
        </w:rPr>
      </w:pPr>
      <w:ins w:id="2734" w:author="Unknown">
        <w:r>
          <w:rPr>
            <w:rFonts w:ascii="Arial" w:hAnsi="Arial" w:cs="Arial"/>
            <w:color w:val="000000"/>
            <w:sz w:val="33"/>
            <w:szCs w:val="33"/>
          </w:rPr>
          <w:t>What is a Static Method? Why do we need Static methods in Java 8 Interfaces?</w:t>
        </w:r>
      </w:ins>
    </w:p>
    <w:p w:rsidR="00AA00F6" w:rsidRDefault="00AA00F6" w:rsidP="00AA00F6">
      <w:pPr>
        <w:pStyle w:val="NormalWeb"/>
        <w:shd w:val="clear" w:color="auto" w:fill="FFFFFF"/>
        <w:spacing w:before="0" w:beforeAutospacing="0" w:after="360" w:afterAutospacing="0" w:line="360" w:lineRule="atLeast"/>
        <w:rPr>
          <w:ins w:id="2735" w:author="Unknown"/>
          <w:rFonts w:ascii="Arial" w:hAnsi="Arial" w:cs="Arial"/>
          <w:color w:val="666666"/>
          <w:sz w:val="22"/>
          <w:szCs w:val="22"/>
        </w:rPr>
      </w:pPr>
      <w:ins w:id="2736" w:author="Unknown">
        <w:r>
          <w:rPr>
            <w:rFonts w:ascii="Arial" w:hAnsi="Arial" w:cs="Arial"/>
            <w:color w:val="666666"/>
            <w:sz w:val="22"/>
            <w:szCs w:val="22"/>
          </w:rPr>
          <w:t>A Static Method is an Utility method or Helper method, which is associated to a class (or interface). It is not associated to any object.</w:t>
        </w:r>
      </w:ins>
    </w:p>
    <w:p w:rsidR="00AA00F6" w:rsidRDefault="00AA00F6" w:rsidP="00AA00F6">
      <w:pPr>
        <w:pStyle w:val="NormalWeb"/>
        <w:shd w:val="clear" w:color="auto" w:fill="FFFFFF"/>
        <w:spacing w:before="0" w:beforeAutospacing="0" w:after="360" w:afterAutospacing="0" w:line="360" w:lineRule="atLeast"/>
        <w:rPr>
          <w:ins w:id="2737" w:author="Unknown"/>
          <w:rFonts w:ascii="Arial" w:hAnsi="Arial" w:cs="Arial"/>
          <w:color w:val="666666"/>
          <w:sz w:val="22"/>
          <w:szCs w:val="22"/>
        </w:rPr>
      </w:pPr>
      <w:ins w:id="2738" w:author="Unknown">
        <w:r>
          <w:rPr>
            <w:rStyle w:val="Strong"/>
            <w:rFonts w:ascii="Arial" w:hAnsi="Arial" w:cs="Arial"/>
            <w:color w:val="666666"/>
            <w:sz w:val="22"/>
            <w:szCs w:val="22"/>
          </w:rPr>
          <w:t>We need Static Methods because of the following reasons:</w:t>
        </w:r>
      </w:ins>
    </w:p>
    <w:p w:rsidR="00AA00F6" w:rsidRDefault="00AA00F6" w:rsidP="00C306AB">
      <w:pPr>
        <w:numPr>
          <w:ilvl w:val="0"/>
          <w:numId w:val="88"/>
        </w:numPr>
        <w:shd w:val="clear" w:color="auto" w:fill="FFFFFF"/>
        <w:spacing w:before="100" w:beforeAutospacing="1" w:after="100" w:afterAutospacing="1" w:line="360" w:lineRule="atLeast"/>
        <w:ind w:left="554"/>
        <w:rPr>
          <w:ins w:id="2739" w:author="Unknown"/>
          <w:rFonts w:ascii="Arial" w:hAnsi="Arial" w:cs="Arial"/>
          <w:color w:val="666666"/>
        </w:rPr>
      </w:pPr>
      <w:ins w:id="2740" w:author="Unknown">
        <w:r>
          <w:rPr>
            <w:rFonts w:ascii="Arial" w:hAnsi="Arial" w:cs="Arial"/>
            <w:color w:val="666666"/>
          </w:rPr>
          <w:t>We can keep Helper or Utility methods specific to an interface in the same interface rather than in a separate Utility class.</w:t>
        </w:r>
      </w:ins>
    </w:p>
    <w:p w:rsidR="00AA00F6" w:rsidRDefault="00AA00F6" w:rsidP="00C306AB">
      <w:pPr>
        <w:numPr>
          <w:ilvl w:val="0"/>
          <w:numId w:val="88"/>
        </w:numPr>
        <w:shd w:val="clear" w:color="auto" w:fill="FFFFFF"/>
        <w:spacing w:before="100" w:beforeAutospacing="1" w:after="100" w:afterAutospacing="1" w:line="360" w:lineRule="atLeast"/>
        <w:ind w:left="554"/>
        <w:rPr>
          <w:ins w:id="2741" w:author="Unknown"/>
          <w:rFonts w:ascii="Arial" w:hAnsi="Arial" w:cs="Arial"/>
          <w:color w:val="666666"/>
        </w:rPr>
      </w:pPr>
      <w:ins w:id="2742" w:author="Unknown">
        <w:r>
          <w:rPr>
            <w:rFonts w:ascii="Arial" w:hAnsi="Arial" w:cs="Arial"/>
            <w:color w:val="666666"/>
          </w:rPr>
          <w:t>We do not need separate Utility Classes like Collections, Arrays etc to keep Utility methods.</w:t>
        </w:r>
      </w:ins>
    </w:p>
    <w:p w:rsidR="00AA00F6" w:rsidRDefault="00AA00F6" w:rsidP="00C306AB">
      <w:pPr>
        <w:numPr>
          <w:ilvl w:val="0"/>
          <w:numId w:val="88"/>
        </w:numPr>
        <w:shd w:val="clear" w:color="auto" w:fill="FFFFFF"/>
        <w:spacing w:before="100" w:beforeAutospacing="1" w:after="100" w:afterAutospacing="1" w:line="360" w:lineRule="atLeast"/>
        <w:ind w:left="554"/>
        <w:rPr>
          <w:ins w:id="2743" w:author="Unknown"/>
          <w:rFonts w:ascii="Arial" w:hAnsi="Arial" w:cs="Arial"/>
          <w:color w:val="666666"/>
        </w:rPr>
      </w:pPr>
      <w:ins w:id="2744" w:author="Unknown">
        <w:r>
          <w:rPr>
            <w:rFonts w:ascii="Arial" w:hAnsi="Arial" w:cs="Arial"/>
            <w:color w:val="666666"/>
          </w:rPr>
          <w:t>Clear separation of Responsibilities. That is we do not need one Utility class to keep all Utility methods of Collection API like Collections etc.</w:t>
        </w:r>
      </w:ins>
    </w:p>
    <w:p w:rsidR="00AA00F6" w:rsidRDefault="00AA00F6" w:rsidP="00C306AB">
      <w:pPr>
        <w:numPr>
          <w:ilvl w:val="0"/>
          <w:numId w:val="88"/>
        </w:numPr>
        <w:shd w:val="clear" w:color="auto" w:fill="FFFFFF"/>
        <w:spacing w:before="100" w:beforeAutospacing="1" w:after="100" w:afterAutospacing="1" w:line="360" w:lineRule="atLeast"/>
        <w:ind w:left="554"/>
        <w:rPr>
          <w:ins w:id="2745" w:author="Unknown"/>
          <w:rFonts w:ascii="Arial" w:hAnsi="Arial" w:cs="Arial"/>
          <w:color w:val="666666"/>
        </w:rPr>
      </w:pPr>
      <w:ins w:id="2746" w:author="Unknown">
        <w:r>
          <w:rPr>
            <w:rFonts w:ascii="Arial" w:hAnsi="Arial" w:cs="Arial"/>
            <w:color w:val="666666"/>
          </w:rPr>
          <w:t>Easy to extend the API.</w:t>
        </w:r>
      </w:ins>
    </w:p>
    <w:p w:rsidR="00AA00F6" w:rsidRDefault="00AA00F6" w:rsidP="00C306AB">
      <w:pPr>
        <w:numPr>
          <w:ilvl w:val="0"/>
          <w:numId w:val="88"/>
        </w:numPr>
        <w:shd w:val="clear" w:color="auto" w:fill="FFFFFF"/>
        <w:spacing w:before="100" w:beforeAutospacing="1" w:after="100" w:afterAutospacing="1" w:line="360" w:lineRule="atLeast"/>
        <w:ind w:left="554"/>
        <w:rPr>
          <w:ins w:id="2747" w:author="Unknown"/>
          <w:rFonts w:ascii="Arial" w:hAnsi="Arial" w:cs="Arial"/>
          <w:color w:val="666666"/>
        </w:rPr>
      </w:pPr>
      <w:ins w:id="2748" w:author="Unknown">
        <w:r>
          <w:rPr>
            <w:rFonts w:ascii="Arial" w:hAnsi="Arial" w:cs="Arial"/>
            <w:color w:val="666666"/>
          </w:rPr>
          <w:t>Easy to Maintain the API.</w:t>
        </w:r>
      </w:ins>
    </w:p>
    <w:p w:rsidR="00AA00F6" w:rsidRDefault="00AA00F6" w:rsidP="00AA00F6">
      <w:pPr>
        <w:pStyle w:val="Heading3"/>
        <w:shd w:val="clear" w:color="auto" w:fill="FFFFFF"/>
        <w:spacing w:before="0" w:beforeAutospacing="0" w:after="222" w:afterAutospacing="0"/>
        <w:rPr>
          <w:ins w:id="2749" w:author="Unknown"/>
          <w:rFonts w:ascii="Arial" w:hAnsi="Arial" w:cs="Arial"/>
          <w:color w:val="000000"/>
          <w:sz w:val="33"/>
          <w:szCs w:val="33"/>
        </w:rPr>
      </w:pPr>
      <w:ins w:id="2750" w:author="Unknown">
        <w:r>
          <w:rPr>
            <w:rFonts w:ascii="Arial" w:hAnsi="Arial" w:cs="Arial"/>
            <w:color w:val="000000"/>
            <w:sz w:val="33"/>
            <w:szCs w:val="33"/>
          </w:rPr>
          <w:t>Differences between Functional Programming and Object-Oriented Programming?</w:t>
        </w:r>
      </w:ins>
    </w:p>
    <w:tbl>
      <w:tblPr>
        <w:tblW w:w="11035" w:type="dxa"/>
        <w:tblCellMar>
          <w:top w:w="15" w:type="dxa"/>
          <w:left w:w="15" w:type="dxa"/>
          <w:bottom w:w="15" w:type="dxa"/>
          <w:right w:w="15" w:type="dxa"/>
        </w:tblCellMar>
        <w:tblLook w:val="04A0"/>
      </w:tblPr>
      <w:tblGrid>
        <w:gridCol w:w="4068"/>
        <w:gridCol w:w="6967"/>
      </w:tblGrid>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lastRenderedPageBreak/>
              <w:t>FUNCTIONAL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OOP</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Does not exist State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Exists State</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Uses Immutable data</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Uses Mutable data</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follows Declarative Programming Model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follows Imperative Programming Model</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Stateless Programming Model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Stateful Programming Model</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Main Fcous on: “What you are doing”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Main focus on “How you are doing”</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Good for Parallel (Concurrency)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Poor for Parallel (Concurrency) Programming</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Good for BigData processing and analysis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NOT Good for BigData processing and analysis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Supports pure Encapsulation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breaks Encapsulation concept</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Functions with No-Side Effects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Methods with Side Effects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lastRenderedPageBreak/>
              <w:t>Functions are first-class citizens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Objects are first-class citizens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Primary Manipulation Unit is “Function”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Primary Manipulation Unit is Objects(Instances of Classes)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Flow Controls: Function calls, Function Calls with Recursion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Flow Controls: Loops, Conditional Statements</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uses “Recursion” concept to iterate Collection Data.</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uses “Loop” concept to iterate Collection Data. For example:-For-each loop in Java</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Order of execution is less importance.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Order of execution is must and very important.</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Supports both “Abstraction over Data” and “Abstraction over Behavior”.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Supports only “Abstraction over Data”.</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We use FP when we have few Things with more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We use OOP when we have few Operations with more Things. For example: Things are classes and Operations are Methods in Java.</w:t>
            </w:r>
          </w:p>
        </w:tc>
      </w:tr>
    </w:tbl>
    <w:p w:rsidR="00AA00F6" w:rsidRDefault="00AA00F6" w:rsidP="00AA00F6">
      <w:pPr>
        <w:pStyle w:val="NormalWeb"/>
        <w:shd w:val="clear" w:color="auto" w:fill="FFFFFF"/>
        <w:spacing w:before="0" w:beforeAutospacing="0" w:after="360" w:afterAutospacing="0" w:line="360" w:lineRule="atLeast"/>
        <w:rPr>
          <w:ins w:id="2751" w:author="Unknown"/>
          <w:rFonts w:ascii="Arial" w:hAnsi="Arial" w:cs="Arial"/>
          <w:color w:val="666666"/>
          <w:sz w:val="22"/>
          <w:szCs w:val="22"/>
        </w:rPr>
      </w:pPr>
      <w:ins w:id="2752" w:author="Unknown">
        <w:r>
          <w:rPr>
            <w:rFonts w:ascii="Arial" w:hAnsi="Arial" w:cs="Arial"/>
            <w:color w:val="666666"/>
            <w:sz w:val="22"/>
            <w:szCs w:val="22"/>
          </w:rPr>
          <w:t>NOTE:- For more information about FP, IP and OOP comparisons, Please go through my previous post at: “</w:t>
        </w:r>
        <w:r w:rsidR="000F79BD">
          <w:rPr>
            <w:rFonts w:ascii="Arial" w:hAnsi="Arial" w:cs="Arial"/>
            <w:color w:val="666666"/>
            <w:sz w:val="22"/>
            <w:szCs w:val="22"/>
          </w:rPr>
          <w:fldChar w:fldCharType="begin"/>
        </w:r>
        <w:r>
          <w:rPr>
            <w:rFonts w:ascii="Arial" w:hAnsi="Arial" w:cs="Arial"/>
            <w:color w:val="666666"/>
            <w:sz w:val="22"/>
            <w:szCs w:val="22"/>
          </w:rPr>
          <w:instrText xml:space="preserve"> HYPERLINK "http://www.journaldev.com/8693/functional-imperative-object-oriented-programming-comparison" \t "_blank" </w:instrText>
        </w:r>
        <w:r w:rsidR="000F79BD">
          <w:rPr>
            <w:rFonts w:ascii="Arial" w:hAnsi="Arial" w:cs="Arial"/>
            <w:color w:val="666666"/>
            <w:sz w:val="22"/>
            <w:szCs w:val="22"/>
          </w:rPr>
          <w:fldChar w:fldCharType="separate"/>
        </w:r>
        <w:r>
          <w:rPr>
            <w:rStyle w:val="Hyperlink"/>
            <w:rFonts w:ascii="Arial" w:hAnsi="Arial" w:cs="Arial"/>
            <w:color w:val="FF0000"/>
            <w:sz w:val="22"/>
            <w:szCs w:val="22"/>
          </w:rPr>
          <w:t>Compare FP, OOP(IP)</w:t>
        </w:r>
        <w:r w:rsidR="000F79BD">
          <w:rPr>
            <w:rFonts w:ascii="Arial" w:hAnsi="Arial" w:cs="Arial"/>
            <w:color w:val="666666"/>
            <w:sz w:val="22"/>
            <w:szCs w:val="22"/>
          </w:rPr>
          <w:fldChar w:fldCharType="end"/>
        </w:r>
        <w:r>
          <w:rPr>
            <w:rFonts w:ascii="Arial" w:hAnsi="Arial" w:cs="Arial"/>
            <w:color w:val="666666"/>
            <w:sz w:val="22"/>
            <w:szCs w:val="22"/>
          </w:rPr>
          <w:t>”</w:t>
        </w:r>
      </w:ins>
    </w:p>
    <w:p w:rsidR="00AA00F6" w:rsidRDefault="00AA00F6" w:rsidP="00AA00F6">
      <w:pPr>
        <w:pStyle w:val="Heading3"/>
        <w:shd w:val="clear" w:color="auto" w:fill="FFFFFF"/>
        <w:spacing w:before="0" w:beforeAutospacing="0" w:after="222" w:afterAutospacing="0"/>
        <w:rPr>
          <w:ins w:id="2753" w:author="Unknown"/>
          <w:rFonts w:ascii="Arial" w:hAnsi="Arial" w:cs="Arial"/>
          <w:color w:val="000000"/>
          <w:sz w:val="33"/>
          <w:szCs w:val="33"/>
        </w:rPr>
      </w:pPr>
      <w:ins w:id="2754" w:author="Unknown">
        <w:r>
          <w:rPr>
            <w:rFonts w:ascii="Arial" w:hAnsi="Arial" w:cs="Arial"/>
            <w:color w:val="000000"/>
            <w:sz w:val="33"/>
            <w:szCs w:val="33"/>
          </w:rPr>
          <w:t>Explain issues of Old Java Date API? What are the advantages of Java 8’s Date and Time API over Old Date API and Joda Time API?</w:t>
        </w:r>
      </w:ins>
    </w:p>
    <w:p w:rsidR="00AA00F6" w:rsidRDefault="00AA00F6" w:rsidP="00AA00F6">
      <w:pPr>
        <w:pStyle w:val="NormalWeb"/>
        <w:shd w:val="clear" w:color="auto" w:fill="FFFFFF"/>
        <w:spacing w:before="0" w:beforeAutospacing="0" w:after="360" w:afterAutospacing="0" w:line="360" w:lineRule="atLeast"/>
        <w:rPr>
          <w:ins w:id="2755" w:author="Unknown"/>
          <w:rFonts w:ascii="Arial" w:hAnsi="Arial" w:cs="Arial"/>
          <w:color w:val="666666"/>
          <w:sz w:val="22"/>
          <w:szCs w:val="22"/>
        </w:rPr>
      </w:pPr>
      <w:ins w:id="2756" w:author="Unknown">
        <w:r>
          <w:rPr>
            <w:rFonts w:ascii="Arial" w:hAnsi="Arial" w:cs="Arial"/>
            <w:color w:val="666666"/>
            <w:sz w:val="22"/>
            <w:szCs w:val="22"/>
          </w:rPr>
          <w:lastRenderedPageBreak/>
          <w:t>Java’s OLD Java Date API means Date API available before Java SE 8 that is Date, Calendar, SimpleDateFormat etc.</w:t>
        </w:r>
      </w:ins>
    </w:p>
    <w:p w:rsidR="00AA00F6" w:rsidRDefault="00AA00F6" w:rsidP="00AA00F6">
      <w:pPr>
        <w:pStyle w:val="NormalWeb"/>
        <w:shd w:val="clear" w:color="auto" w:fill="FFFFFF"/>
        <w:spacing w:before="0" w:beforeAutospacing="0" w:after="360" w:afterAutospacing="0" w:line="360" w:lineRule="atLeast"/>
        <w:rPr>
          <w:ins w:id="2757" w:author="Unknown"/>
          <w:rFonts w:ascii="Arial" w:hAnsi="Arial" w:cs="Arial"/>
          <w:color w:val="666666"/>
          <w:sz w:val="22"/>
          <w:szCs w:val="22"/>
        </w:rPr>
      </w:pPr>
      <w:ins w:id="2758" w:author="Unknown">
        <w:r>
          <w:rPr>
            <w:rFonts w:ascii="Arial" w:hAnsi="Arial" w:cs="Arial"/>
            <w:color w:val="666666"/>
            <w:sz w:val="22"/>
            <w:szCs w:val="22"/>
          </w:rPr>
          <w:t>Java’s Old Date API has the following Issues or Drawbacks compare to Java 8’s Date and Time API and Joda Time API.</w:t>
        </w:r>
      </w:ins>
    </w:p>
    <w:p w:rsidR="00AA00F6" w:rsidRDefault="00AA00F6" w:rsidP="00C306AB">
      <w:pPr>
        <w:numPr>
          <w:ilvl w:val="0"/>
          <w:numId w:val="89"/>
        </w:numPr>
        <w:shd w:val="clear" w:color="auto" w:fill="FFFFFF"/>
        <w:spacing w:before="100" w:beforeAutospacing="1" w:after="100" w:afterAutospacing="1" w:line="360" w:lineRule="atLeast"/>
        <w:ind w:left="554"/>
        <w:rPr>
          <w:ins w:id="2759" w:author="Unknown"/>
          <w:rFonts w:ascii="Arial" w:hAnsi="Arial" w:cs="Arial"/>
          <w:color w:val="666666"/>
        </w:rPr>
      </w:pPr>
      <w:ins w:id="2760" w:author="Unknown">
        <w:r>
          <w:rPr>
            <w:rFonts w:ascii="Arial" w:hAnsi="Arial" w:cs="Arial"/>
            <w:color w:val="666666"/>
          </w:rPr>
          <w:t>Most of the API is deprecated.</w:t>
        </w:r>
      </w:ins>
    </w:p>
    <w:p w:rsidR="00AA00F6" w:rsidRDefault="00AA00F6" w:rsidP="00C306AB">
      <w:pPr>
        <w:numPr>
          <w:ilvl w:val="0"/>
          <w:numId w:val="89"/>
        </w:numPr>
        <w:shd w:val="clear" w:color="auto" w:fill="FFFFFF"/>
        <w:spacing w:before="100" w:beforeAutospacing="1" w:after="100" w:afterAutospacing="1" w:line="360" w:lineRule="atLeast"/>
        <w:ind w:left="554"/>
        <w:rPr>
          <w:ins w:id="2761" w:author="Unknown"/>
          <w:rFonts w:ascii="Arial" w:hAnsi="Arial" w:cs="Arial"/>
          <w:color w:val="666666"/>
        </w:rPr>
      </w:pPr>
      <w:ins w:id="2762" w:author="Unknown">
        <w:r>
          <w:rPr>
            <w:rFonts w:ascii="Arial" w:hAnsi="Arial" w:cs="Arial"/>
            <w:color w:val="666666"/>
          </w:rPr>
          <w:t>Less Readability.</w:t>
        </w:r>
      </w:ins>
    </w:p>
    <w:p w:rsidR="00AA00F6" w:rsidRDefault="00AA00F6" w:rsidP="00C306AB">
      <w:pPr>
        <w:numPr>
          <w:ilvl w:val="0"/>
          <w:numId w:val="89"/>
        </w:numPr>
        <w:shd w:val="clear" w:color="auto" w:fill="FFFFFF"/>
        <w:spacing w:before="100" w:beforeAutospacing="1" w:after="100" w:afterAutospacing="1" w:line="360" w:lineRule="atLeast"/>
        <w:ind w:left="554"/>
        <w:rPr>
          <w:ins w:id="2763" w:author="Unknown"/>
          <w:rFonts w:ascii="Arial" w:hAnsi="Arial" w:cs="Arial"/>
          <w:color w:val="666666"/>
        </w:rPr>
      </w:pPr>
      <w:ins w:id="2764" w:author="Unknown">
        <w:r>
          <w:rPr>
            <w:rFonts w:ascii="Arial" w:hAnsi="Arial" w:cs="Arial"/>
            <w:color w:val="666666"/>
          </w:rPr>
          <w:t>java.util.Date is Mutable and not Thread-Safe.</w:t>
        </w:r>
      </w:ins>
    </w:p>
    <w:p w:rsidR="00AA00F6" w:rsidRDefault="00AA00F6" w:rsidP="00C306AB">
      <w:pPr>
        <w:numPr>
          <w:ilvl w:val="0"/>
          <w:numId w:val="89"/>
        </w:numPr>
        <w:shd w:val="clear" w:color="auto" w:fill="FFFFFF"/>
        <w:spacing w:before="100" w:beforeAutospacing="1" w:after="100" w:afterAutospacing="1" w:line="360" w:lineRule="atLeast"/>
        <w:ind w:left="554"/>
        <w:rPr>
          <w:ins w:id="2765" w:author="Unknown"/>
          <w:rFonts w:ascii="Arial" w:hAnsi="Arial" w:cs="Arial"/>
          <w:color w:val="666666"/>
        </w:rPr>
      </w:pPr>
      <w:ins w:id="2766" w:author="Unknown">
        <w:r>
          <w:rPr>
            <w:rFonts w:ascii="Arial" w:hAnsi="Arial" w:cs="Arial"/>
            <w:color w:val="666666"/>
          </w:rPr>
          <w:t>java.text.SimpleDateFormat is not Thread-Safe.</w:t>
        </w:r>
      </w:ins>
    </w:p>
    <w:p w:rsidR="00AA00F6" w:rsidRDefault="00AA00F6" w:rsidP="00C306AB">
      <w:pPr>
        <w:numPr>
          <w:ilvl w:val="0"/>
          <w:numId w:val="89"/>
        </w:numPr>
        <w:shd w:val="clear" w:color="auto" w:fill="FFFFFF"/>
        <w:spacing w:before="100" w:beforeAutospacing="1" w:after="100" w:afterAutospacing="1" w:line="360" w:lineRule="atLeast"/>
        <w:ind w:left="554"/>
        <w:rPr>
          <w:ins w:id="2767" w:author="Unknown"/>
          <w:rFonts w:ascii="Arial" w:hAnsi="Arial" w:cs="Arial"/>
          <w:color w:val="666666"/>
        </w:rPr>
      </w:pPr>
      <w:ins w:id="2768" w:author="Unknown">
        <w:r>
          <w:rPr>
            <w:rFonts w:ascii="Arial" w:hAnsi="Arial" w:cs="Arial"/>
            <w:color w:val="666666"/>
          </w:rPr>
          <w:t>Less Performance.</w:t>
        </w:r>
      </w:ins>
    </w:p>
    <w:p w:rsidR="00AA00F6" w:rsidRDefault="00AA00F6" w:rsidP="00AA00F6">
      <w:pPr>
        <w:pStyle w:val="NormalWeb"/>
        <w:shd w:val="clear" w:color="auto" w:fill="FFFFFF"/>
        <w:spacing w:before="0" w:beforeAutospacing="0" w:after="360" w:afterAutospacing="0" w:line="360" w:lineRule="atLeast"/>
        <w:rPr>
          <w:ins w:id="2769" w:author="Unknown"/>
          <w:rFonts w:ascii="Arial" w:hAnsi="Arial" w:cs="Arial"/>
          <w:color w:val="666666"/>
          <w:sz w:val="22"/>
          <w:szCs w:val="22"/>
        </w:rPr>
      </w:pPr>
      <w:ins w:id="2770" w:author="Unknown">
        <w:r>
          <w:rPr>
            <w:rFonts w:ascii="Arial" w:hAnsi="Arial" w:cs="Arial"/>
            <w:color w:val="666666"/>
            <w:sz w:val="22"/>
            <w:szCs w:val="22"/>
          </w:rPr>
          <w:t>Java SE 8’s Date and Time API has the following Advantages compare to Java’s OLD Date API.</w:t>
        </w:r>
      </w:ins>
    </w:p>
    <w:p w:rsidR="00AA00F6" w:rsidRDefault="00AA00F6" w:rsidP="00C306AB">
      <w:pPr>
        <w:numPr>
          <w:ilvl w:val="0"/>
          <w:numId w:val="90"/>
        </w:numPr>
        <w:shd w:val="clear" w:color="auto" w:fill="FFFFFF"/>
        <w:spacing w:before="100" w:beforeAutospacing="1" w:after="100" w:afterAutospacing="1" w:line="360" w:lineRule="atLeast"/>
        <w:ind w:left="554"/>
        <w:rPr>
          <w:ins w:id="2771" w:author="Unknown"/>
          <w:rFonts w:ascii="Arial" w:hAnsi="Arial" w:cs="Arial"/>
          <w:color w:val="666666"/>
        </w:rPr>
      </w:pPr>
      <w:ins w:id="2772" w:author="Unknown">
        <w:r>
          <w:rPr>
            <w:rFonts w:ascii="Arial" w:hAnsi="Arial" w:cs="Arial"/>
            <w:color w:val="666666"/>
          </w:rPr>
          <w:t>Very simple to use.</w:t>
        </w:r>
      </w:ins>
    </w:p>
    <w:p w:rsidR="00AA00F6" w:rsidRDefault="00AA00F6" w:rsidP="00C306AB">
      <w:pPr>
        <w:numPr>
          <w:ilvl w:val="0"/>
          <w:numId w:val="90"/>
        </w:numPr>
        <w:shd w:val="clear" w:color="auto" w:fill="FFFFFF"/>
        <w:spacing w:before="100" w:beforeAutospacing="1" w:after="100" w:afterAutospacing="1" w:line="360" w:lineRule="atLeast"/>
        <w:ind w:left="554"/>
        <w:rPr>
          <w:ins w:id="2773" w:author="Unknown"/>
          <w:rFonts w:ascii="Arial" w:hAnsi="Arial" w:cs="Arial"/>
          <w:color w:val="666666"/>
        </w:rPr>
      </w:pPr>
      <w:ins w:id="2774" w:author="Unknown">
        <w:r>
          <w:rPr>
            <w:rFonts w:ascii="Arial" w:hAnsi="Arial" w:cs="Arial"/>
            <w:color w:val="666666"/>
          </w:rPr>
          <w:t>Human Readable Syntax that is More Readability.</w:t>
        </w:r>
      </w:ins>
    </w:p>
    <w:p w:rsidR="00AA00F6" w:rsidRDefault="00AA00F6" w:rsidP="00C306AB">
      <w:pPr>
        <w:numPr>
          <w:ilvl w:val="0"/>
          <w:numId w:val="90"/>
        </w:numPr>
        <w:shd w:val="clear" w:color="auto" w:fill="FFFFFF"/>
        <w:spacing w:before="100" w:beforeAutospacing="1" w:after="100" w:afterAutospacing="1" w:line="360" w:lineRule="atLeast"/>
        <w:ind w:left="554"/>
        <w:rPr>
          <w:ins w:id="2775" w:author="Unknown"/>
          <w:rFonts w:ascii="Arial" w:hAnsi="Arial" w:cs="Arial"/>
          <w:color w:val="666666"/>
        </w:rPr>
      </w:pPr>
      <w:ins w:id="2776" w:author="Unknown">
        <w:r>
          <w:rPr>
            <w:rFonts w:ascii="Arial" w:hAnsi="Arial" w:cs="Arial"/>
            <w:color w:val="666666"/>
          </w:rPr>
          <w:t>All API is Thread-Safe.</w:t>
        </w:r>
      </w:ins>
    </w:p>
    <w:p w:rsidR="00AA00F6" w:rsidRDefault="00AA00F6" w:rsidP="00C306AB">
      <w:pPr>
        <w:numPr>
          <w:ilvl w:val="0"/>
          <w:numId w:val="90"/>
        </w:numPr>
        <w:shd w:val="clear" w:color="auto" w:fill="FFFFFF"/>
        <w:spacing w:before="100" w:beforeAutospacing="1" w:after="100" w:afterAutospacing="1" w:line="360" w:lineRule="atLeast"/>
        <w:ind w:left="554"/>
        <w:rPr>
          <w:ins w:id="2777" w:author="Unknown"/>
          <w:rFonts w:ascii="Arial" w:hAnsi="Arial" w:cs="Arial"/>
          <w:color w:val="666666"/>
        </w:rPr>
      </w:pPr>
      <w:ins w:id="2778" w:author="Unknown">
        <w:r>
          <w:rPr>
            <w:rFonts w:ascii="Arial" w:hAnsi="Arial" w:cs="Arial"/>
            <w:color w:val="666666"/>
          </w:rPr>
          <w:t>Better Performance.</w:t>
        </w:r>
      </w:ins>
    </w:p>
    <w:p w:rsidR="00AA00F6" w:rsidRDefault="00AA00F6" w:rsidP="00AA00F6">
      <w:pPr>
        <w:pStyle w:val="Heading3"/>
        <w:shd w:val="clear" w:color="auto" w:fill="FFFFFF"/>
        <w:spacing w:before="0" w:beforeAutospacing="0" w:after="222" w:afterAutospacing="0"/>
        <w:rPr>
          <w:ins w:id="2779" w:author="Unknown"/>
          <w:rFonts w:ascii="Arial" w:hAnsi="Arial" w:cs="Arial"/>
          <w:color w:val="000000"/>
          <w:sz w:val="33"/>
          <w:szCs w:val="33"/>
        </w:rPr>
      </w:pPr>
      <w:ins w:id="2780" w:author="Unknown">
        <w:r>
          <w:rPr>
            <w:rFonts w:ascii="Arial" w:hAnsi="Arial" w:cs="Arial"/>
            <w:color w:val="000000"/>
            <w:sz w:val="33"/>
            <w:szCs w:val="33"/>
          </w:rPr>
          <w:t>Why do we need new Date and Time API in Java SE 8?Explain how Java SE 8 Data and Time API solves issues of Old Java Date API?</w:t>
        </w:r>
      </w:ins>
    </w:p>
    <w:p w:rsidR="00AA00F6" w:rsidRDefault="00AA00F6" w:rsidP="00AA00F6">
      <w:pPr>
        <w:pStyle w:val="NormalWeb"/>
        <w:shd w:val="clear" w:color="auto" w:fill="FFFFFF"/>
        <w:spacing w:before="0" w:beforeAutospacing="0" w:after="360" w:afterAutospacing="0" w:line="360" w:lineRule="atLeast"/>
        <w:rPr>
          <w:ins w:id="2781" w:author="Unknown"/>
          <w:rFonts w:ascii="Arial" w:hAnsi="Arial" w:cs="Arial"/>
          <w:color w:val="666666"/>
          <w:sz w:val="22"/>
          <w:szCs w:val="22"/>
        </w:rPr>
      </w:pPr>
      <w:ins w:id="2782" w:author="Unknown">
        <w:r>
          <w:rPr>
            <w:rFonts w:ascii="Arial" w:hAnsi="Arial" w:cs="Arial"/>
            <w:color w:val="666666"/>
            <w:sz w:val="22"/>
            <w:szCs w:val="22"/>
          </w:rPr>
          <w:t>We need Java 8’s Date and Time API to develop Highly Performance, Thread-Safe and Highly Scalable Java Applications.</w:t>
        </w:r>
      </w:ins>
    </w:p>
    <w:p w:rsidR="00AA00F6" w:rsidRDefault="00AA00F6" w:rsidP="00AA00F6">
      <w:pPr>
        <w:pStyle w:val="NormalWeb"/>
        <w:shd w:val="clear" w:color="auto" w:fill="FFFFFF"/>
        <w:spacing w:before="0" w:beforeAutospacing="0" w:after="360" w:afterAutospacing="0" w:line="360" w:lineRule="atLeast"/>
        <w:rPr>
          <w:ins w:id="2783" w:author="Unknown"/>
          <w:rFonts w:ascii="Arial" w:hAnsi="Arial" w:cs="Arial"/>
          <w:color w:val="666666"/>
          <w:sz w:val="22"/>
          <w:szCs w:val="22"/>
        </w:rPr>
      </w:pPr>
      <w:ins w:id="2784" w:author="Unknown">
        <w:r>
          <w:rPr>
            <w:rFonts w:ascii="Arial" w:hAnsi="Arial" w:cs="Arial"/>
            <w:color w:val="666666"/>
            <w:sz w:val="22"/>
            <w:szCs w:val="22"/>
          </w:rPr>
          <w:t>Java 8’s Date and Time API solves all Java’s Old Date API issues by following Immutability and Thread-Safety principles.</w:t>
        </w:r>
      </w:ins>
    </w:p>
    <w:p w:rsidR="00AA00F6" w:rsidRDefault="00AA00F6" w:rsidP="00AA00F6">
      <w:pPr>
        <w:pStyle w:val="Heading3"/>
        <w:shd w:val="clear" w:color="auto" w:fill="FFFFFF"/>
        <w:spacing w:before="0" w:beforeAutospacing="0" w:after="222" w:afterAutospacing="0"/>
        <w:rPr>
          <w:ins w:id="2785" w:author="Unknown"/>
          <w:rFonts w:ascii="Arial" w:hAnsi="Arial" w:cs="Arial"/>
          <w:color w:val="000000"/>
          <w:sz w:val="33"/>
          <w:szCs w:val="33"/>
        </w:rPr>
      </w:pPr>
      <w:ins w:id="2786" w:author="Unknown">
        <w:r>
          <w:rPr>
            <w:rFonts w:ascii="Arial" w:hAnsi="Arial" w:cs="Arial"/>
            <w:color w:val="000000"/>
            <w:sz w:val="33"/>
            <w:szCs w:val="33"/>
          </w:rPr>
          <w:t>What are the Differences between Java’s OLD Java Date API and Java 8’s Date and Time API?</w:t>
        </w:r>
      </w:ins>
    </w:p>
    <w:p w:rsidR="00AA00F6" w:rsidRDefault="00AA00F6" w:rsidP="00AA00F6">
      <w:pPr>
        <w:pStyle w:val="NormalWeb"/>
        <w:shd w:val="clear" w:color="auto" w:fill="FFFFFF"/>
        <w:spacing w:before="0" w:beforeAutospacing="0" w:after="360" w:afterAutospacing="0" w:line="360" w:lineRule="atLeast"/>
        <w:rPr>
          <w:ins w:id="2787" w:author="Unknown"/>
          <w:rFonts w:ascii="Arial" w:hAnsi="Arial" w:cs="Arial"/>
          <w:color w:val="666666"/>
          <w:sz w:val="22"/>
          <w:szCs w:val="22"/>
        </w:rPr>
      </w:pPr>
      <w:ins w:id="2788" w:author="Unknown">
        <w:r>
          <w:rPr>
            <w:rStyle w:val="Strong"/>
            <w:rFonts w:ascii="Arial" w:hAnsi="Arial" w:cs="Arial"/>
            <w:color w:val="666666"/>
            <w:sz w:val="22"/>
            <w:szCs w:val="22"/>
          </w:rPr>
          <w:t>Differences between Java’s OLD Java Date API and Java 8’s Date and Time API:</w:t>
        </w:r>
      </w:ins>
    </w:p>
    <w:tbl>
      <w:tblPr>
        <w:tblW w:w="11035" w:type="dxa"/>
        <w:tblCellMar>
          <w:top w:w="15" w:type="dxa"/>
          <w:left w:w="15" w:type="dxa"/>
          <w:bottom w:w="15" w:type="dxa"/>
          <w:right w:w="15" w:type="dxa"/>
        </w:tblCellMar>
        <w:tblLook w:val="04A0"/>
      </w:tblPr>
      <w:tblGrid>
        <w:gridCol w:w="683"/>
        <w:gridCol w:w="5176"/>
        <w:gridCol w:w="5176"/>
      </w:tblGrid>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lastRenderedPageBreak/>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38" w:type="dxa"/>
              <w:left w:w="69" w:type="dxa"/>
              <w:bottom w:w="138" w:type="dxa"/>
              <w:right w:w="69" w:type="dxa"/>
            </w:tcMar>
            <w:vAlign w:val="center"/>
            <w:hideMark/>
          </w:tcPr>
          <w:p w:rsidR="00AA00F6" w:rsidRDefault="00AA00F6">
            <w:pPr>
              <w:spacing w:after="554" w:line="480" w:lineRule="auto"/>
              <w:rPr>
                <w:rFonts w:ascii="Arial" w:hAnsi="Arial" w:cs="Arial"/>
                <w:caps/>
                <w:color w:val="493F3F"/>
                <w:sz w:val="19"/>
                <w:szCs w:val="19"/>
              </w:rPr>
            </w:pPr>
            <w:r>
              <w:rPr>
                <w:rFonts w:ascii="Arial" w:hAnsi="Arial" w:cs="Arial"/>
                <w:caps/>
                <w:color w:val="493F3F"/>
                <w:sz w:val="19"/>
                <w:szCs w:val="19"/>
              </w:rPr>
              <w:t>JAVA 8’S DATE AND TIME API</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is introduced in Java SE 8</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Thread Safe.</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Immutable API.</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Better Performance.</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More Readability.</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It’s not recommended to use as its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It’s always recommended to use.</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Easy to Extend.</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 defines months values from 1 to 12, that is January = 1.</w:t>
            </w:r>
          </w:p>
        </w:tc>
      </w:tr>
      <w:tr w:rsidR="00AA00F6" w:rsidTr="00AA00F6">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38" w:type="dxa"/>
              <w:left w:w="69" w:type="dxa"/>
              <w:bottom w:w="138" w:type="dxa"/>
              <w:right w:w="69" w:type="dxa"/>
            </w:tcMar>
            <w:vAlign w:val="center"/>
            <w:hideMark/>
          </w:tcPr>
          <w:p w:rsidR="00AA00F6" w:rsidRDefault="00AA00F6">
            <w:pPr>
              <w:spacing w:after="554" w:line="480" w:lineRule="auto"/>
              <w:rPr>
                <w:rFonts w:ascii="Arial" w:hAnsi="Arial" w:cs="Arial"/>
                <w:color w:val="594F4F"/>
                <w:sz w:val="19"/>
                <w:szCs w:val="19"/>
              </w:rPr>
            </w:pPr>
            <w:r>
              <w:rPr>
                <w:rFonts w:ascii="Arial" w:hAnsi="Arial" w:cs="Arial"/>
                <w:color w:val="594F4F"/>
                <w:sz w:val="19"/>
                <w:szCs w:val="19"/>
              </w:rPr>
              <w:t>It’s a new API.</w:t>
            </w:r>
          </w:p>
        </w:tc>
      </w:tr>
    </w:tbl>
    <w:p w:rsidR="00AA00F6" w:rsidRDefault="00AA00F6" w:rsidP="00AA00F6">
      <w:pPr>
        <w:pStyle w:val="Heading3"/>
        <w:shd w:val="clear" w:color="auto" w:fill="FFFFFF"/>
        <w:spacing w:before="0" w:beforeAutospacing="0" w:after="222" w:afterAutospacing="0"/>
        <w:rPr>
          <w:ins w:id="2789" w:author="Unknown"/>
          <w:rFonts w:ascii="Arial" w:hAnsi="Arial" w:cs="Arial"/>
          <w:color w:val="000000"/>
          <w:sz w:val="33"/>
          <w:szCs w:val="33"/>
        </w:rPr>
      </w:pPr>
      <w:ins w:id="2790" w:author="Unknown">
        <w:r>
          <w:rPr>
            <w:rFonts w:ascii="Arial" w:hAnsi="Arial" w:cs="Arial"/>
            <w:color w:val="000000"/>
            <w:sz w:val="33"/>
            <w:szCs w:val="33"/>
          </w:rPr>
          <w:lastRenderedPageBreak/>
          <w:t>What is Multiple Inheritance? How Java 8 supports Multiple Inheritance?</w:t>
        </w:r>
      </w:ins>
    </w:p>
    <w:p w:rsidR="00AA00F6" w:rsidRDefault="00AA00F6" w:rsidP="00AA00F6">
      <w:pPr>
        <w:pStyle w:val="NormalWeb"/>
        <w:shd w:val="clear" w:color="auto" w:fill="FFFFFF"/>
        <w:spacing w:before="0" w:beforeAutospacing="0" w:after="360" w:afterAutospacing="0" w:line="360" w:lineRule="atLeast"/>
        <w:rPr>
          <w:ins w:id="2791" w:author="Unknown"/>
          <w:rFonts w:ascii="Arial" w:hAnsi="Arial" w:cs="Arial"/>
          <w:color w:val="666666"/>
          <w:sz w:val="22"/>
          <w:szCs w:val="22"/>
        </w:rPr>
      </w:pPr>
      <w:ins w:id="2792" w:author="Unknown">
        <w:r>
          <w:rPr>
            <w:rFonts w:ascii="Arial" w:hAnsi="Arial" w:cs="Arial"/>
            <w:color w:val="666666"/>
            <w:sz w:val="22"/>
            <w:szCs w:val="22"/>
          </w:rPr>
          <w:t>Multiple Inheritance means a class can inherit or extend characteristics and features from more than one parent class.</w:t>
        </w:r>
      </w:ins>
    </w:p>
    <w:p w:rsidR="00AA00F6" w:rsidRDefault="00AA00F6" w:rsidP="00AA00F6">
      <w:pPr>
        <w:pStyle w:val="NormalWeb"/>
        <w:shd w:val="clear" w:color="auto" w:fill="FFFFFF"/>
        <w:spacing w:before="0" w:beforeAutospacing="0" w:after="360" w:afterAutospacing="0" w:line="360" w:lineRule="atLeast"/>
        <w:rPr>
          <w:ins w:id="2793" w:author="Unknown"/>
          <w:rFonts w:ascii="Arial" w:hAnsi="Arial" w:cs="Arial"/>
          <w:color w:val="666666"/>
          <w:sz w:val="22"/>
          <w:szCs w:val="22"/>
        </w:rPr>
      </w:pPr>
      <w:ins w:id="2794" w:author="Unknown">
        <w:r>
          <w:rPr>
            <w:rFonts w:ascii="Arial" w:hAnsi="Arial" w:cs="Arial"/>
            <w:color w:val="666666"/>
            <w:sz w:val="22"/>
            <w:szCs w:val="22"/>
          </w:rP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ins>
    </w:p>
    <w:p w:rsidR="00AA00F6" w:rsidRDefault="00AA00F6" w:rsidP="00AA00F6">
      <w:pPr>
        <w:pStyle w:val="NormalWeb"/>
        <w:shd w:val="clear" w:color="auto" w:fill="FFFFFF"/>
        <w:spacing w:before="0" w:beforeAutospacing="0" w:after="360" w:afterAutospacing="0" w:line="360" w:lineRule="atLeast"/>
        <w:rPr>
          <w:ins w:id="2795" w:author="Unknown"/>
          <w:rFonts w:ascii="Arial" w:hAnsi="Arial" w:cs="Arial"/>
          <w:color w:val="666666"/>
          <w:sz w:val="22"/>
          <w:szCs w:val="22"/>
        </w:rPr>
      </w:pPr>
      <w:ins w:id="2796" w:author="Unknown">
        <w:r>
          <w:rPr>
            <w:rFonts w:ascii="Arial" w:hAnsi="Arial" w:cs="Arial"/>
            <w:color w:val="666666"/>
            <w:sz w:val="22"/>
            <w:szCs w:val="22"/>
          </w:rPr>
          <w:t>However, Java 8 supports “Implementing Methods in Interfaces” by introducing new features: Default methods in Interface. Because of this feature, Java 8 supports Multiple Inheritance with some limitations.</w:t>
        </w:r>
      </w:ins>
    </w:p>
    <w:p w:rsidR="00AA00F6" w:rsidRDefault="00AA00F6" w:rsidP="00AA00F6">
      <w:pPr>
        <w:pStyle w:val="Heading3"/>
        <w:shd w:val="clear" w:color="auto" w:fill="FFFFFF"/>
        <w:spacing w:before="0" w:beforeAutospacing="0" w:after="222" w:afterAutospacing="0"/>
        <w:rPr>
          <w:ins w:id="2797" w:author="Unknown"/>
          <w:rFonts w:ascii="Arial" w:hAnsi="Arial" w:cs="Arial"/>
          <w:color w:val="000000"/>
          <w:sz w:val="33"/>
          <w:szCs w:val="33"/>
        </w:rPr>
      </w:pPr>
      <w:ins w:id="2798" w:author="Unknown">
        <w:r>
          <w:rPr>
            <w:rFonts w:ascii="Arial" w:hAnsi="Arial" w:cs="Arial"/>
            <w:color w:val="000000"/>
            <w:sz w:val="33"/>
            <w:szCs w:val="33"/>
          </w:rPr>
          <w:t>What is Diamond Problem in Inheritance? How Java 8 Solves this problem?</w:t>
        </w:r>
      </w:ins>
    </w:p>
    <w:p w:rsidR="00AA00F6" w:rsidRDefault="00AA00F6" w:rsidP="00AA00F6">
      <w:pPr>
        <w:pStyle w:val="NormalWeb"/>
        <w:shd w:val="clear" w:color="auto" w:fill="FFFFFF"/>
        <w:spacing w:before="0" w:beforeAutospacing="0" w:after="360" w:afterAutospacing="0" w:line="360" w:lineRule="atLeast"/>
        <w:rPr>
          <w:ins w:id="2799" w:author="Unknown"/>
          <w:rFonts w:ascii="Arial" w:hAnsi="Arial" w:cs="Arial"/>
          <w:color w:val="666666"/>
          <w:sz w:val="22"/>
          <w:szCs w:val="22"/>
        </w:rPr>
      </w:pPr>
      <w:ins w:id="2800" w:author="Unknown">
        <w:r>
          <w:rPr>
            <w:rFonts w:ascii="Arial" w:hAnsi="Arial" w:cs="Arial"/>
            <w:color w:val="666666"/>
            <w:sz w:val="22"/>
            <w:szCs w:val="22"/>
          </w:rPr>
          <w:t>A Diamond Problem is a Multiple Inheritance problem. In Java, It occurs when a Class extends more than one Interface which have same method implementation (Default method).</w:t>
        </w:r>
      </w:ins>
    </w:p>
    <w:p w:rsidR="00AA00F6" w:rsidRDefault="00AA00F6" w:rsidP="00AA00F6">
      <w:pPr>
        <w:pStyle w:val="NormalWeb"/>
        <w:shd w:val="clear" w:color="auto" w:fill="FFFFFF"/>
        <w:spacing w:before="0" w:beforeAutospacing="0" w:after="360" w:afterAutospacing="0" w:line="360" w:lineRule="atLeast"/>
        <w:rPr>
          <w:ins w:id="2801" w:author="Unknown"/>
          <w:rFonts w:ascii="Arial" w:hAnsi="Arial" w:cs="Arial"/>
          <w:color w:val="666666"/>
          <w:sz w:val="22"/>
          <w:szCs w:val="22"/>
        </w:rPr>
      </w:pPr>
      <w:r>
        <w:rPr>
          <w:rFonts w:ascii="Arial" w:hAnsi="Arial" w:cs="Arial"/>
          <w:noProof/>
          <w:color w:val="666666"/>
          <w:sz w:val="22"/>
          <w:szCs w:val="22"/>
        </w:rPr>
        <w:drawing>
          <wp:inline distT="0" distB="0" distL="0" distR="0">
            <wp:extent cx="4290695" cy="2954020"/>
            <wp:effectExtent l="19050" t="0" r="0" b="0"/>
            <wp:docPr id="361" name="Picture 361"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iamond_problem"/>
                    <pic:cNvPicPr>
                      <a:picLocks noChangeAspect="1" noChangeArrowheads="1"/>
                    </pic:cNvPicPr>
                  </pic:nvPicPr>
                  <pic:blipFill>
                    <a:blip r:embed="rId194"/>
                    <a:srcRect/>
                    <a:stretch>
                      <a:fillRect/>
                    </a:stretch>
                  </pic:blipFill>
                  <pic:spPr bwMode="auto">
                    <a:xfrm>
                      <a:off x="0" y="0"/>
                      <a:ext cx="4290695" cy="2954020"/>
                    </a:xfrm>
                    <a:prstGeom prst="rect">
                      <a:avLst/>
                    </a:prstGeom>
                    <a:noFill/>
                    <a:ln w="9525">
                      <a:noFill/>
                      <a:miter lim="800000"/>
                      <a:headEnd/>
                      <a:tailEnd/>
                    </a:ln>
                  </pic:spPr>
                </pic:pic>
              </a:graphicData>
            </a:graphic>
          </wp:inline>
        </w:drawing>
      </w:r>
    </w:p>
    <w:p w:rsidR="00AA00F6" w:rsidRDefault="00AA00F6" w:rsidP="00AA00F6">
      <w:pPr>
        <w:pStyle w:val="NormalWeb"/>
        <w:shd w:val="clear" w:color="auto" w:fill="FFFFFF"/>
        <w:spacing w:before="0" w:beforeAutospacing="0" w:after="360" w:afterAutospacing="0" w:line="360" w:lineRule="atLeast"/>
        <w:rPr>
          <w:ins w:id="2802" w:author="Unknown"/>
          <w:rFonts w:ascii="Arial" w:hAnsi="Arial" w:cs="Arial"/>
          <w:color w:val="666666"/>
          <w:sz w:val="22"/>
          <w:szCs w:val="22"/>
        </w:rPr>
      </w:pPr>
      <w:ins w:id="2803" w:author="Unknown">
        <w:r>
          <w:rPr>
            <w:rFonts w:ascii="Arial" w:hAnsi="Arial" w:cs="Arial"/>
            <w:color w:val="666666"/>
            <w:sz w:val="22"/>
            <w:szCs w:val="22"/>
          </w:rPr>
          <w:lastRenderedPageBreak/>
          <w:t>This above diagram shows Diamond Problem. To avoid this problem, Java 7 and Earlier versions does not support methods implementation in interface and also doesn’t support Multiple Inheritance. Java 8 has introduced new feature: Default methods to support Multiple Inheritance with some limitations.</w:t>
        </w:r>
      </w:ins>
    </w:p>
    <w:p w:rsidR="00AA00F6" w:rsidRDefault="00AA00F6" w:rsidP="00AA00F6">
      <w:pPr>
        <w:pStyle w:val="NormalWeb"/>
        <w:shd w:val="clear" w:color="auto" w:fill="FFFFFF"/>
        <w:spacing w:before="0" w:beforeAutospacing="0" w:after="360" w:afterAutospacing="0" w:line="360" w:lineRule="atLeast"/>
        <w:rPr>
          <w:ins w:id="2804" w:author="Unknown"/>
          <w:rFonts w:ascii="Arial" w:hAnsi="Arial" w:cs="Arial"/>
          <w:color w:val="666666"/>
          <w:sz w:val="22"/>
          <w:szCs w:val="22"/>
        </w:rPr>
      </w:pPr>
      <w:ins w:id="2805" w:author="Unknown">
        <w:r>
          <w:rPr>
            <w:rFonts w:ascii="Arial" w:hAnsi="Arial" w:cs="Arial"/>
            <w:color w:val="666666"/>
            <w:sz w:val="22"/>
            <w:szCs w:val="22"/>
          </w:rPr>
          <w:t>Sample Java SE 8 Code to show this Diamond Problem:</w:t>
        </w:r>
      </w:ins>
    </w:p>
    <w:tbl>
      <w:tblPr>
        <w:tblW w:w="11035" w:type="dxa"/>
        <w:tblCellMar>
          <w:left w:w="0" w:type="dxa"/>
          <w:right w:w="0" w:type="dxa"/>
        </w:tblCellMar>
        <w:tblLook w:val="04A0"/>
      </w:tblPr>
      <w:tblGrid>
        <w:gridCol w:w="498"/>
        <w:gridCol w:w="10537"/>
      </w:tblGrid>
      <w:tr w:rsidR="00AA00F6" w:rsidTr="00AA00F6">
        <w:tc>
          <w:tcPr>
            <w:tcW w:w="0" w:type="auto"/>
            <w:vAlign w:val="center"/>
            <w:hideMark/>
          </w:tcPr>
          <w:p w:rsidR="00AA00F6" w:rsidRDefault="00AA00F6" w:rsidP="00AA00F6">
            <w:r>
              <w:t>1</w:t>
            </w:r>
          </w:p>
          <w:p w:rsidR="00AA00F6" w:rsidRDefault="00AA00F6" w:rsidP="00AA00F6">
            <w:r>
              <w:t>2</w:t>
            </w:r>
          </w:p>
          <w:p w:rsidR="00AA00F6" w:rsidRDefault="00AA00F6" w:rsidP="00AA00F6">
            <w:r>
              <w:t>3</w:t>
            </w:r>
          </w:p>
          <w:p w:rsidR="00AA00F6" w:rsidRDefault="00AA00F6" w:rsidP="00AA00F6">
            <w:r>
              <w:t>4</w:t>
            </w:r>
          </w:p>
          <w:p w:rsidR="00AA00F6" w:rsidRDefault="00AA00F6" w:rsidP="00AA00F6">
            <w:r>
              <w:t>5</w:t>
            </w:r>
          </w:p>
          <w:p w:rsidR="00AA00F6" w:rsidRDefault="00AA00F6" w:rsidP="00AA00F6">
            <w:pPr>
              <w:rPr>
                <w:sz w:val="24"/>
                <w:szCs w:val="24"/>
              </w:rPr>
            </w:pPr>
            <w:r>
              <w:t>6</w:t>
            </w:r>
          </w:p>
        </w:tc>
        <w:tc>
          <w:tcPr>
            <w:tcW w:w="10537" w:type="dxa"/>
            <w:vAlign w:val="center"/>
            <w:hideMark/>
          </w:tcPr>
          <w:p w:rsidR="00AA00F6" w:rsidRDefault="00AA00F6" w:rsidP="00AA00F6">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A{   </w:t>
            </w:r>
          </w:p>
          <w:p w:rsidR="00AA00F6" w:rsidRDefault="00AA00F6" w:rsidP="00AA00F6">
            <w:r>
              <w:rPr>
                <w:rStyle w:val="HTMLCode"/>
                <w:rFonts w:eastAsiaTheme="minorHAnsi"/>
              </w:rPr>
              <w:t>  default</w:t>
            </w:r>
            <w:r>
              <w:t xml:space="preserve"> </w:t>
            </w:r>
            <w:r>
              <w:rPr>
                <w:rStyle w:val="HTMLCode"/>
                <w:rFonts w:eastAsiaTheme="minorHAnsi"/>
              </w:rPr>
              <w:t>void</w:t>
            </w:r>
            <w:r>
              <w:t xml:space="preserve"> </w:t>
            </w:r>
            <w:r>
              <w:rPr>
                <w:rStyle w:val="HTMLCode"/>
                <w:rFonts w:eastAsiaTheme="minorHAnsi"/>
              </w:rPr>
              <w:t>display() { //code goes here }</w:t>
            </w:r>
          </w:p>
          <w:p w:rsidR="00AA00F6" w:rsidRDefault="00AA00F6" w:rsidP="00AA00F6">
            <w:r>
              <w:rPr>
                <w:rStyle w:val="HTMLCode"/>
                <w:rFonts w:eastAsiaTheme="minorHAnsi"/>
              </w:rPr>
              <w:t>}</w:t>
            </w:r>
          </w:p>
          <w:p w:rsidR="00AA00F6" w:rsidRDefault="00AA00F6" w:rsidP="00AA00F6">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B extends</w:t>
            </w:r>
            <w:r>
              <w:t xml:space="preserve"> </w:t>
            </w:r>
            <w:r>
              <w:rPr>
                <w:rStyle w:val="HTMLCode"/>
                <w:rFonts w:eastAsiaTheme="minorHAnsi"/>
              </w:rPr>
              <w:t>A{ }</w:t>
            </w:r>
          </w:p>
          <w:p w:rsidR="00AA00F6" w:rsidRDefault="00AA00F6" w:rsidP="00AA00F6">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C extends</w:t>
            </w:r>
            <w:r>
              <w:t xml:space="preserve"> </w:t>
            </w:r>
            <w:r>
              <w:rPr>
                <w:rStyle w:val="HTMLCode"/>
                <w:rFonts w:eastAsiaTheme="minorHAnsi"/>
              </w:rPr>
              <w:t>A{ }</w:t>
            </w:r>
          </w:p>
          <w:p w:rsidR="00AA00F6" w:rsidRDefault="00AA00F6" w:rsidP="00AA00F6">
            <w:pPr>
              <w:rPr>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D implements</w:t>
            </w:r>
            <w:r>
              <w:t xml:space="preserve"> </w:t>
            </w:r>
            <w:r>
              <w:rPr>
                <w:rStyle w:val="HTMLCode"/>
                <w:rFonts w:eastAsiaTheme="minorHAnsi"/>
              </w:rPr>
              <w:t>B,C{ }</w:t>
            </w:r>
          </w:p>
        </w:tc>
      </w:tr>
    </w:tbl>
    <w:p w:rsidR="00AA00F6" w:rsidRDefault="00AA00F6" w:rsidP="00AA00F6">
      <w:pPr>
        <w:pStyle w:val="NormalWeb"/>
        <w:shd w:val="clear" w:color="auto" w:fill="FFFFFF"/>
        <w:spacing w:before="0" w:beforeAutospacing="0" w:after="360" w:afterAutospacing="0" w:line="360" w:lineRule="atLeast"/>
        <w:rPr>
          <w:ins w:id="2806" w:author="Unknown"/>
          <w:rFonts w:ascii="Arial" w:hAnsi="Arial" w:cs="Arial"/>
          <w:color w:val="666666"/>
          <w:sz w:val="22"/>
          <w:szCs w:val="22"/>
        </w:rPr>
      </w:pPr>
      <w:ins w:id="2807" w:author="Unknown">
        <w:r>
          <w:rPr>
            <w:rFonts w:ascii="Arial" w:hAnsi="Arial" w:cs="Arial"/>
            <w:color w:val="666666"/>
            <w:sz w:val="22"/>
            <w:szCs w:val="22"/>
          </w:rPr>
          <w:t>In the above code snippet, class D gives compiltime errors because Java Compiler will get bit confusion about which display() has to provide in class D. Class D inherits display() method from both interfaces B and C. To solve this problem, Java SE 8 has given the following remedy:</w:t>
        </w:r>
      </w:ins>
    </w:p>
    <w:tbl>
      <w:tblPr>
        <w:tblW w:w="11035" w:type="dxa"/>
        <w:tblCellMar>
          <w:left w:w="0" w:type="dxa"/>
          <w:right w:w="0" w:type="dxa"/>
        </w:tblCellMar>
        <w:tblLook w:val="04A0"/>
      </w:tblPr>
      <w:tblGrid>
        <w:gridCol w:w="623"/>
        <w:gridCol w:w="10412"/>
      </w:tblGrid>
      <w:tr w:rsidR="00AA00F6" w:rsidTr="00AA00F6">
        <w:tc>
          <w:tcPr>
            <w:tcW w:w="0" w:type="auto"/>
            <w:vAlign w:val="center"/>
            <w:hideMark/>
          </w:tcPr>
          <w:p w:rsidR="00AA00F6" w:rsidRDefault="00AA00F6" w:rsidP="00AA00F6">
            <w:r>
              <w:t>1</w:t>
            </w:r>
          </w:p>
          <w:p w:rsidR="00AA00F6" w:rsidRDefault="00AA00F6" w:rsidP="00AA00F6">
            <w:r>
              <w:t>2</w:t>
            </w:r>
          </w:p>
          <w:p w:rsidR="00AA00F6" w:rsidRDefault="00AA00F6" w:rsidP="00AA00F6">
            <w:r>
              <w:t>3</w:t>
            </w:r>
          </w:p>
          <w:p w:rsidR="00AA00F6" w:rsidRDefault="00AA00F6" w:rsidP="00AA00F6">
            <w:r>
              <w:t>4</w:t>
            </w:r>
          </w:p>
          <w:p w:rsidR="00AA00F6" w:rsidRDefault="00AA00F6" w:rsidP="00AA00F6">
            <w:r>
              <w:t>5</w:t>
            </w:r>
          </w:p>
          <w:p w:rsidR="00AA00F6" w:rsidRDefault="00AA00F6" w:rsidP="00AA00F6">
            <w:r>
              <w:t>6</w:t>
            </w:r>
          </w:p>
          <w:p w:rsidR="00AA00F6" w:rsidRDefault="00AA00F6" w:rsidP="00AA00F6">
            <w:r>
              <w:t>7</w:t>
            </w:r>
          </w:p>
          <w:p w:rsidR="00AA00F6" w:rsidRDefault="00AA00F6" w:rsidP="00AA00F6">
            <w:r>
              <w:t>8</w:t>
            </w:r>
          </w:p>
          <w:p w:rsidR="00AA00F6" w:rsidRDefault="00AA00F6" w:rsidP="00AA00F6">
            <w:r>
              <w:t>9</w:t>
            </w:r>
          </w:p>
          <w:p w:rsidR="00AA00F6" w:rsidRDefault="00AA00F6" w:rsidP="00AA00F6">
            <w:pPr>
              <w:rPr>
                <w:sz w:val="24"/>
                <w:szCs w:val="24"/>
              </w:rPr>
            </w:pPr>
            <w:r>
              <w:t>10</w:t>
            </w:r>
          </w:p>
        </w:tc>
        <w:tc>
          <w:tcPr>
            <w:tcW w:w="10412" w:type="dxa"/>
            <w:vAlign w:val="center"/>
            <w:hideMark/>
          </w:tcPr>
          <w:p w:rsidR="00AA00F6" w:rsidRDefault="00AA00F6" w:rsidP="00AA00F6">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A{   </w:t>
            </w:r>
          </w:p>
          <w:p w:rsidR="00AA00F6" w:rsidRDefault="00AA00F6" w:rsidP="00AA00F6">
            <w:r>
              <w:rPr>
                <w:rStyle w:val="HTMLCode"/>
                <w:rFonts w:eastAsiaTheme="minorHAnsi"/>
              </w:rPr>
              <w:t>  default</w:t>
            </w:r>
            <w:r>
              <w:t xml:space="preserve"> </w:t>
            </w:r>
            <w:r>
              <w:rPr>
                <w:rStyle w:val="HTMLCode"/>
                <w:rFonts w:eastAsiaTheme="minorHAnsi"/>
              </w:rPr>
              <w:t>void</w:t>
            </w:r>
            <w:r>
              <w:t xml:space="preserve"> </w:t>
            </w:r>
            <w:r>
              <w:rPr>
                <w:rStyle w:val="HTMLCode"/>
                <w:rFonts w:eastAsiaTheme="minorHAnsi"/>
              </w:rPr>
              <w:t>display() { //code goes here }</w:t>
            </w:r>
          </w:p>
          <w:p w:rsidR="00AA00F6" w:rsidRDefault="00AA00F6" w:rsidP="00AA00F6">
            <w:r>
              <w:rPr>
                <w:rStyle w:val="HTMLCode"/>
                <w:rFonts w:eastAsiaTheme="minorHAnsi"/>
              </w:rPr>
              <w:t>}</w:t>
            </w:r>
          </w:p>
          <w:p w:rsidR="00AA00F6" w:rsidRDefault="00AA00F6" w:rsidP="00AA00F6">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B extends</w:t>
            </w:r>
            <w:r>
              <w:t xml:space="preserve"> </w:t>
            </w:r>
            <w:r>
              <w:rPr>
                <w:rStyle w:val="HTMLCode"/>
                <w:rFonts w:eastAsiaTheme="minorHAnsi"/>
              </w:rPr>
              <w:t>A{ }</w:t>
            </w:r>
          </w:p>
          <w:p w:rsidR="00AA00F6" w:rsidRDefault="00AA00F6" w:rsidP="00AA00F6">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C extends</w:t>
            </w:r>
            <w:r>
              <w:t xml:space="preserve"> </w:t>
            </w:r>
            <w:r>
              <w:rPr>
                <w:rStyle w:val="HTMLCode"/>
                <w:rFonts w:eastAsiaTheme="minorHAnsi"/>
              </w:rPr>
              <w:t>A{ }</w:t>
            </w:r>
          </w:p>
          <w:p w:rsidR="00AA00F6" w:rsidRDefault="00AA00F6" w:rsidP="00AA00F6">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D implements</w:t>
            </w:r>
            <w:r>
              <w:t xml:space="preserve"> </w:t>
            </w:r>
            <w:r>
              <w:rPr>
                <w:rStyle w:val="HTMLCode"/>
                <w:rFonts w:eastAsiaTheme="minorHAnsi"/>
              </w:rPr>
              <w:t>B,C{</w:t>
            </w:r>
          </w:p>
          <w:p w:rsidR="00AA00F6" w:rsidRDefault="00AA00F6" w:rsidP="00AA00F6">
            <w:r>
              <w:rPr>
                <w:rStyle w:val="HTMLCode"/>
                <w:rFonts w:eastAsiaTheme="minorHAnsi"/>
              </w:rPr>
              <w:t>  default</w:t>
            </w:r>
            <w:r>
              <w:t xml:space="preserve"> </w:t>
            </w:r>
            <w:r>
              <w:rPr>
                <w:rStyle w:val="HTMLCode"/>
                <w:rFonts w:eastAsiaTheme="minorHAnsi"/>
              </w:rPr>
              <w:t>void</w:t>
            </w:r>
            <w:r>
              <w:t xml:space="preserve"> </w:t>
            </w:r>
            <w:r>
              <w:rPr>
                <w:rStyle w:val="HTMLCode"/>
                <w:rFonts w:eastAsiaTheme="minorHAnsi"/>
              </w:rPr>
              <w:t xml:space="preserve">display() { </w:t>
            </w:r>
          </w:p>
          <w:p w:rsidR="00AA00F6" w:rsidRDefault="00AA00F6" w:rsidP="00AA00F6">
            <w:r>
              <w:rPr>
                <w:rStyle w:val="HTMLCode"/>
                <w:rFonts w:eastAsiaTheme="minorHAnsi"/>
              </w:rPr>
              <w:t xml:space="preserve">    B.super.display();       </w:t>
            </w:r>
          </w:p>
          <w:p w:rsidR="00AA00F6" w:rsidRDefault="00AA00F6" w:rsidP="00AA00F6">
            <w:r>
              <w:rPr>
                <w:rStyle w:val="HTMLCode"/>
                <w:rFonts w:eastAsiaTheme="minorHAnsi"/>
              </w:rPr>
              <w:t>  }</w:t>
            </w:r>
          </w:p>
          <w:p w:rsidR="00AA00F6" w:rsidRDefault="00AA00F6" w:rsidP="00AA00F6">
            <w:pPr>
              <w:rPr>
                <w:sz w:val="24"/>
                <w:szCs w:val="24"/>
              </w:rPr>
            </w:pPr>
            <w:r>
              <w:rPr>
                <w:rStyle w:val="HTMLCode"/>
                <w:rFonts w:eastAsiaTheme="minorHAnsi"/>
              </w:rPr>
              <w:t>}</w:t>
            </w:r>
          </w:p>
        </w:tc>
      </w:tr>
    </w:tbl>
    <w:p w:rsidR="00AA00F6" w:rsidRDefault="00AA00F6" w:rsidP="00AA00F6">
      <w:pPr>
        <w:pStyle w:val="NormalWeb"/>
        <w:shd w:val="clear" w:color="auto" w:fill="FFFFFF"/>
        <w:spacing w:before="0" w:beforeAutospacing="0" w:after="360" w:afterAutospacing="0" w:line="360" w:lineRule="atLeast"/>
        <w:rPr>
          <w:ins w:id="2808" w:author="Unknown"/>
          <w:rFonts w:ascii="Arial" w:hAnsi="Arial" w:cs="Arial"/>
          <w:color w:val="666666"/>
          <w:sz w:val="22"/>
          <w:szCs w:val="22"/>
        </w:rPr>
      </w:pPr>
      <w:ins w:id="2809" w:author="Unknown">
        <w:r>
          <w:rPr>
            <w:rFonts w:ascii="Arial" w:hAnsi="Arial" w:cs="Arial"/>
            <w:color w:val="666666"/>
            <w:sz w:val="22"/>
            <w:szCs w:val="22"/>
          </w:rPr>
          <w:t>This</w:t>
        </w:r>
        <w:r>
          <w:rPr>
            <w:rStyle w:val="apple-converted-space"/>
            <w:rFonts w:ascii="Arial" w:hAnsi="Arial" w:cs="Arial"/>
            <w:color w:val="666666"/>
            <w:sz w:val="22"/>
            <w:szCs w:val="22"/>
          </w:rPr>
          <w:t> </w:t>
        </w:r>
        <w:r>
          <w:rPr>
            <w:rStyle w:val="Strong"/>
            <w:rFonts w:ascii="Arial" w:hAnsi="Arial" w:cs="Arial"/>
            <w:color w:val="666666"/>
            <w:sz w:val="22"/>
            <w:szCs w:val="22"/>
          </w:rPr>
          <w:t>B.super.display();</w:t>
        </w:r>
        <w:r>
          <w:rPr>
            <w:rStyle w:val="apple-converted-space"/>
            <w:rFonts w:ascii="Arial" w:hAnsi="Arial" w:cs="Arial"/>
            <w:color w:val="666666"/>
            <w:sz w:val="22"/>
            <w:szCs w:val="22"/>
          </w:rPr>
          <w:t> </w:t>
        </w:r>
        <w:r>
          <w:rPr>
            <w:rFonts w:ascii="Arial" w:hAnsi="Arial" w:cs="Arial"/>
            <w:color w:val="666666"/>
            <w:sz w:val="22"/>
            <w:szCs w:val="22"/>
          </w:rPr>
          <w:t>will solve this Diamond Problem.</w:t>
        </w:r>
      </w:ins>
    </w:p>
    <w:p w:rsidR="00AA00F6" w:rsidRDefault="00AA00F6" w:rsidP="00AA00F6">
      <w:pPr>
        <w:pStyle w:val="NormalWeb"/>
        <w:shd w:val="clear" w:color="auto" w:fill="FFFFFF"/>
        <w:spacing w:before="0" w:beforeAutospacing="0" w:after="360" w:afterAutospacing="0" w:line="360" w:lineRule="atLeast"/>
        <w:rPr>
          <w:ins w:id="2810" w:author="Unknown"/>
          <w:rFonts w:ascii="Arial" w:hAnsi="Arial" w:cs="Arial"/>
          <w:color w:val="666666"/>
          <w:sz w:val="22"/>
          <w:szCs w:val="22"/>
        </w:rPr>
      </w:pPr>
      <w:ins w:id="2811" w:author="Unknown">
        <w:r>
          <w:rPr>
            <w:rFonts w:ascii="Arial" w:hAnsi="Arial" w:cs="Arial"/>
            <w:color w:val="666666"/>
            <w:sz w:val="22"/>
            <w:szCs w:val="22"/>
          </w:rPr>
          <w:t>That’s it all about Java 8 Interview Questions. We will discuss some more Java SE 8 Interview Questions in my coming posts.</w:t>
        </w:r>
      </w:ins>
    </w:p>
    <w:p w:rsidR="00AA00F6" w:rsidRDefault="00AA00F6" w:rsidP="00AA00F6">
      <w:pPr>
        <w:pStyle w:val="NormalWeb"/>
        <w:shd w:val="clear" w:color="auto" w:fill="FFFFFF"/>
        <w:spacing w:before="0" w:beforeAutospacing="0" w:after="360" w:afterAutospacing="0" w:line="360" w:lineRule="atLeast"/>
        <w:rPr>
          <w:ins w:id="2812" w:author="Unknown"/>
          <w:rFonts w:ascii="Arial" w:hAnsi="Arial" w:cs="Arial"/>
          <w:color w:val="666666"/>
          <w:sz w:val="22"/>
          <w:szCs w:val="22"/>
        </w:rPr>
      </w:pPr>
      <w:ins w:id="2813" w:author="Unknown">
        <w:r>
          <w:rPr>
            <w:rFonts w:ascii="Arial" w:hAnsi="Arial" w:cs="Arial"/>
            <w:color w:val="666666"/>
            <w:sz w:val="22"/>
            <w:szCs w:val="22"/>
          </w:rPr>
          <w:lastRenderedPageBreak/>
          <w:t>Please drop me a comment if you like my post or have any issues/suggestions.</w:t>
        </w:r>
      </w:ins>
    </w:p>
    <w:p w:rsidR="00AA00F6" w:rsidRDefault="00AA00F6" w:rsidP="005C2E57">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AA00F6">
        <w:t xml:space="preserve"> </w:t>
      </w:r>
      <w:hyperlink r:id="rId195" w:history="1">
        <w:r w:rsidRPr="00E17768">
          <w:rPr>
            <w:rStyle w:val="Hyperlink"/>
            <w:rFonts w:ascii="Verdana" w:hAnsi="Verdana"/>
            <w:sz w:val="18"/>
            <w:szCs w:val="18"/>
          </w:rPr>
          <w:t>http://java-questions.com/</w:t>
        </w:r>
      </w:hyperlink>
    </w:p>
    <w:p w:rsidR="00AA00F6" w:rsidRDefault="00AA00F6" w:rsidP="00C22045">
      <w:pPr>
        <w:pStyle w:val="Heading1"/>
        <w:shd w:val="clear" w:color="auto" w:fill="FFFFFF"/>
        <w:tabs>
          <w:tab w:val="left" w:pos="2880"/>
          <w:tab w:val="left" w:pos="3150"/>
        </w:tabs>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Core Java Interview Questions</w:t>
      </w:r>
    </w:p>
    <w:p w:rsidR="00AA00F6" w:rsidRDefault="00AA00F6" w:rsidP="00AA00F6">
      <w:pPr>
        <w:rPr>
          <w:rFonts w:ascii="Times New Roman" w:hAnsi="Times New Roman" w:cs="Times New Roman"/>
          <w:sz w:val="24"/>
          <w:szCs w:val="24"/>
        </w:rPr>
      </w:pPr>
      <w:r>
        <w:rPr>
          <w:rStyle w:val="apple-converted-space"/>
          <w:rFonts w:ascii="Helvetica" w:hAnsi="Helvetica" w:cs="Helvetica"/>
          <w:color w:val="333333"/>
          <w:shd w:val="clear" w:color="auto" w:fill="FFFFFF"/>
        </w:rPr>
        <w:t> </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 What is polymorphism ?</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The ability to define a function in multiple forms is called Polymorphism. In java,c++ there are two types of polymorphism: compile time polymorphism (overloading) and runtime polymorphism (overriding).</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Mehtod overriding</w:t>
      </w:r>
      <w:r>
        <w:rPr>
          <w:rStyle w:val="apple-converted-space"/>
          <w:rFonts w:ascii="Helvetica" w:hAnsi="Helvetica" w:cs="Helvetica"/>
          <w:color w:val="333333"/>
          <w:sz w:val="22"/>
          <w:szCs w:val="22"/>
        </w:rPr>
        <w:t> </w:t>
      </w:r>
      <w:r>
        <w:rPr>
          <w:rFonts w:ascii="Helvetica" w:hAnsi="Helvetica" w:cs="Helvetica"/>
          <w:color w:val="333333"/>
          <w:sz w:val="22"/>
          <w:szCs w:val="22"/>
        </w:rPr>
        <w:t>Overriding occurs when a child class implements the method with same signature as a method in parent class. When you override methods, JVM determines the proper methods to call at the program’s run time, not at the compile time.</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Overloading</w:t>
      </w:r>
      <w:r>
        <w:rPr>
          <w:rStyle w:val="apple-converted-space"/>
          <w:rFonts w:ascii="Helvetica" w:hAnsi="Helvetica" w:cs="Helvetica"/>
          <w:b/>
          <w:bCs/>
          <w:color w:val="333333"/>
          <w:sz w:val="22"/>
          <w:szCs w:val="22"/>
        </w:rPr>
        <w:t> </w:t>
      </w:r>
      <w:r>
        <w:rPr>
          <w:rFonts w:ascii="Helvetica" w:hAnsi="Helvetica" w:cs="Helvetica"/>
          <w:color w:val="333333"/>
          <w:sz w:val="22"/>
          <w:szCs w:val="22"/>
        </w:rPr>
        <w:t>occurs when several methods have same names but different number or type of parameters.</w:t>
      </w:r>
    </w:p>
    <w:p w:rsidR="00AA00F6" w:rsidRDefault="00AA00F6" w:rsidP="00C306AB">
      <w:pPr>
        <w:numPr>
          <w:ilvl w:val="0"/>
          <w:numId w:val="91"/>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Overloading is determined at the compile time.</w:t>
      </w:r>
    </w:p>
    <w:p w:rsidR="00AA00F6" w:rsidRDefault="00AA00F6" w:rsidP="00C306AB">
      <w:pPr>
        <w:numPr>
          <w:ilvl w:val="0"/>
          <w:numId w:val="91"/>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Different method signature and different number or type of parameters.</w:t>
      </w:r>
    </w:p>
    <w:p w:rsidR="00AA00F6" w:rsidRDefault="00AA00F6" w:rsidP="00C306AB">
      <w:pPr>
        <w:numPr>
          <w:ilvl w:val="0"/>
          <w:numId w:val="91"/>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Same method signature but different number of parameters.</w:t>
      </w:r>
    </w:p>
    <w:p w:rsidR="00AA00F6" w:rsidRDefault="00AA00F6" w:rsidP="00C306AB">
      <w:pPr>
        <w:numPr>
          <w:ilvl w:val="0"/>
          <w:numId w:val="91"/>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Same method signature and same number of parameters but of different type</w:t>
      </w:r>
    </w:p>
    <w:p w:rsidR="00AA00F6" w:rsidRDefault="00AA00F6" w:rsidP="00AA00F6">
      <w:pPr>
        <w:shd w:val="clear" w:color="auto" w:fill="FFFFFF"/>
        <w:spacing w:after="0" w:line="316" w:lineRule="atLeast"/>
        <w:rPr>
          <w:rFonts w:ascii="Helvetica" w:hAnsi="Helvetica" w:cs="Helvetica"/>
          <w:color w:val="333333"/>
        </w:rPr>
      </w:pPr>
      <w:r>
        <w:rPr>
          <w:rFonts w:ascii="Helvetica" w:hAnsi="Helvetica" w:cs="Helvetica"/>
          <w:color w:val="333333"/>
        </w:rPr>
        <w:t>Example of Overloading</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int add(int a,int b)</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float add(float a,int b)</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float add(int a ,float b)</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void add(float a)</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int add(int a)</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void add(int a) //error conflict with the  method int add(int a)</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class BookDetails {</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String title;</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setBook(String title){}</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class ScienceBook extends BookDetails {</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setBook(String title){} //overriding</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setBook(String title, String publisher,float price){} //overloading</w:t>
      </w: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lastRenderedPageBreak/>
        <w:t>}</w:t>
      </w:r>
    </w:p>
    <w:p w:rsidR="00AA00F6" w:rsidRDefault="00AA00F6" w:rsidP="00AA00F6">
      <w:pPr>
        <w:pStyle w:val="NormalWeb"/>
        <w:shd w:val="clear" w:color="auto" w:fill="FFFFFF"/>
        <w:spacing w:before="0" w:beforeAutospacing="0" w:after="138" w:afterAutospacing="0" w:line="316" w:lineRule="atLeast"/>
        <w:rPr>
          <w:ins w:id="2814" w:author="Unknown"/>
          <w:rFonts w:ascii="Helvetica" w:hAnsi="Helvetica" w:cs="Helvetica"/>
          <w:color w:val="333333"/>
          <w:sz w:val="22"/>
          <w:szCs w:val="22"/>
        </w:rPr>
      </w:pPr>
      <w:ins w:id="2815" w:author="Unknown">
        <w:r>
          <w:rPr>
            <w:rStyle w:val="Strong"/>
            <w:rFonts w:ascii="Helvetica" w:hAnsi="Helvetica" w:cs="Helvetica"/>
            <w:color w:val="333333"/>
            <w:sz w:val="22"/>
            <w:szCs w:val="22"/>
          </w:rPr>
          <w:t>Q) What is use of serialVersionUID?</w:t>
        </w:r>
      </w:ins>
      <w:r w:rsidR="000457B7">
        <w:rPr>
          <w:rStyle w:val="Strong"/>
          <w:rFonts w:ascii="Helvetica" w:hAnsi="Helvetica" w:cs="Helvetica"/>
          <w:color w:val="333333"/>
          <w:sz w:val="22"/>
          <w:szCs w:val="22"/>
        </w:rPr>
        <w:t>RRR</w:t>
      </w:r>
    </w:p>
    <w:p w:rsidR="00AA00F6" w:rsidRDefault="00AA00F6" w:rsidP="00AA00F6">
      <w:pPr>
        <w:pStyle w:val="NormalWeb"/>
        <w:shd w:val="clear" w:color="auto" w:fill="FFFFFF"/>
        <w:spacing w:before="0" w:beforeAutospacing="0" w:after="138" w:afterAutospacing="0" w:line="316" w:lineRule="atLeast"/>
        <w:rPr>
          <w:ins w:id="2816" w:author="Unknown"/>
          <w:rFonts w:ascii="Helvetica" w:hAnsi="Helvetica" w:cs="Helvetica"/>
          <w:color w:val="333333"/>
          <w:sz w:val="22"/>
          <w:szCs w:val="22"/>
        </w:rPr>
      </w:pPr>
      <w:ins w:id="2817" w:author="Unknown">
        <w:r>
          <w:rPr>
            <w:rFonts w:ascii="Helvetica" w:hAnsi="Helvetica" w:cs="Helvetica"/>
            <w:color w:val="333333"/>
            <w:sz w:val="22"/>
            <w:szCs w:val="22"/>
          </w:rPr>
          <w:t>Ans) The default Java serialization mechanism writes the metadata about the object, which includes the class name, field names and types, and superclass. This class definition is stored as a part of the serialized object. This stored metadata enables the deserialization process to reconstitute the objects and map the stream data into the class attributes with the appropriate type</w:t>
        </w:r>
        <w:r>
          <w:rPr>
            <w:rFonts w:ascii="Helvetica" w:hAnsi="Helvetica" w:cs="Helvetica"/>
            <w:color w:val="333333"/>
            <w:sz w:val="22"/>
            <w:szCs w:val="22"/>
          </w:rPr>
          <w:br/>
          <w:t>Everytime an object is serialized the java serialization mechanism automatically computes a hash value. ObjectStreamClass's</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computeSerialVersionUID</w:t>
        </w:r>
        <w:r>
          <w:rPr>
            <w:rFonts w:ascii="Helvetica" w:hAnsi="Helvetica" w:cs="Helvetica"/>
            <w:color w:val="333333"/>
            <w:sz w:val="22"/>
            <w:szCs w:val="22"/>
          </w:rPr>
          <w:t>() method passes the class name, sorted member names, modifiers, and interfaces to the secure hash algorithm (SHA), which returns a hash value.The serialVersionUID is also called</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suid</w:t>
        </w:r>
        <w:r>
          <w:rPr>
            <w:rFonts w:ascii="Helvetica" w:hAnsi="Helvetica" w:cs="Helvetica"/>
            <w:color w:val="333333"/>
            <w:sz w:val="22"/>
            <w:szCs w:val="22"/>
          </w:rPr>
          <w:t>.</w:t>
        </w:r>
        <w:r>
          <w:rPr>
            <w:rFonts w:ascii="Helvetica" w:hAnsi="Helvetica" w:cs="Helvetica"/>
            <w:color w:val="333333"/>
            <w:sz w:val="22"/>
            <w:szCs w:val="22"/>
          </w:rPr>
          <w:br/>
          <w:t>So when the serilaize object is retrieved , the JVM first evaluates the</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suid</w:t>
        </w:r>
        <w:r>
          <w:rPr>
            <w:rStyle w:val="apple-converted-space"/>
            <w:rFonts w:ascii="Helvetica" w:hAnsi="Helvetica" w:cs="Helvetica"/>
            <w:color w:val="333333"/>
            <w:sz w:val="22"/>
            <w:szCs w:val="22"/>
          </w:rPr>
          <w:t> </w:t>
        </w:r>
        <w:r>
          <w:rPr>
            <w:rFonts w:ascii="Helvetica" w:hAnsi="Helvetica" w:cs="Helvetica"/>
            <w:color w:val="333333"/>
            <w:sz w:val="22"/>
            <w:szCs w:val="22"/>
          </w:rPr>
          <w:t>of the serialized class and compares the</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suid</w:t>
        </w:r>
        <w:r>
          <w:rPr>
            <w:rStyle w:val="apple-converted-space"/>
            <w:rFonts w:ascii="Helvetica" w:hAnsi="Helvetica" w:cs="Helvetica"/>
            <w:color w:val="333333"/>
            <w:sz w:val="22"/>
            <w:szCs w:val="22"/>
          </w:rPr>
          <w:t> </w:t>
        </w:r>
        <w:r>
          <w:rPr>
            <w:rFonts w:ascii="Helvetica" w:hAnsi="Helvetica" w:cs="Helvetica"/>
            <w:color w:val="333333"/>
            <w:sz w:val="22"/>
            <w:szCs w:val="22"/>
          </w:rPr>
          <w:t>value with the one of the object. If the suid values match then the object is said to be compatible with the class and hence it is de-serialized. If not</w:t>
        </w:r>
        <w:r>
          <w:rPr>
            <w:rStyle w:val="Emphasis"/>
            <w:rFonts w:ascii="Helvetica" w:hAnsi="Helvetica" w:cs="Helvetica"/>
            <w:color w:val="333333"/>
            <w:sz w:val="22"/>
            <w:szCs w:val="22"/>
          </w:rPr>
          <w:t>InvalidClassException</w:t>
        </w:r>
        <w:r>
          <w:rPr>
            <w:rStyle w:val="apple-converted-space"/>
            <w:rFonts w:ascii="Helvetica" w:hAnsi="Helvetica" w:cs="Helvetica"/>
            <w:i/>
            <w:iCs/>
            <w:color w:val="333333"/>
            <w:sz w:val="22"/>
            <w:szCs w:val="22"/>
          </w:rPr>
          <w:t> </w:t>
        </w:r>
        <w:r>
          <w:rPr>
            <w:rFonts w:ascii="Helvetica" w:hAnsi="Helvetica" w:cs="Helvetica"/>
            <w:color w:val="333333"/>
            <w:sz w:val="22"/>
            <w:szCs w:val="22"/>
          </w:rPr>
          <w:t>exception is thrown.</w:t>
        </w:r>
        <w:r>
          <w:rPr>
            <w:rFonts w:ascii="Helvetica" w:hAnsi="Helvetica" w:cs="Helvetica"/>
            <w:color w:val="333333"/>
            <w:sz w:val="22"/>
            <w:szCs w:val="22"/>
          </w:rPr>
          <w:br/>
        </w:r>
        <w:r>
          <w:rPr>
            <w:rFonts w:ascii="Helvetica" w:hAnsi="Helvetica" w:cs="Helvetica"/>
            <w:color w:val="333333"/>
            <w:sz w:val="22"/>
            <w:szCs w:val="22"/>
          </w:rPr>
          <w:br/>
          <w:t>Changes to a serializable class can be compatible or incompatible. Following is the list of changes which are compatible:</w:t>
        </w:r>
      </w:ins>
    </w:p>
    <w:p w:rsidR="00AA00F6" w:rsidRDefault="00AA00F6" w:rsidP="00C306AB">
      <w:pPr>
        <w:numPr>
          <w:ilvl w:val="0"/>
          <w:numId w:val="92"/>
        </w:numPr>
        <w:shd w:val="clear" w:color="auto" w:fill="FFFFFF"/>
        <w:spacing w:before="100" w:beforeAutospacing="1" w:after="100" w:afterAutospacing="1" w:line="316" w:lineRule="atLeast"/>
        <w:rPr>
          <w:ins w:id="2818" w:author="Unknown"/>
          <w:rFonts w:ascii="Helvetica" w:hAnsi="Helvetica" w:cs="Helvetica"/>
          <w:color w:val="333333"/>
        </w:rPr>
      </w:pPr>
      <w:ins w:id="2819" w:author="Unknown">
        <w:r>
          <w:rPr>
            <w:rFonts w:ascii="Helvetica" w:hAnsi="Helvetica" w:cs="Helvetica"/>
            <w:color w:val="333333"/>
          </w:rPr>
          <w:t>Add fields</w:t>
        </w:r>
      </w:ins>
    </w:p>
    <w:p w:rsidR="00AA00F6" w:rsidRDefault="00AA00F6" w:rsidP="00C306AB">
      <w:pPr>
        <w:numPr>
          <w:ilvl w:val="0"/>
          <w:numId w:val="92"/>
        </w:numPr>
        <w:shd w:val="clear" w:color="auto" w:fill="FFFFFF"/>
        <w:spacing w:before="100" w:beforeAutospacing="1" w:after="100" w:afterAutospacing="1" w:line="316" w:lineRule="atLeast"/>
        <w:rPr>
          <w:ins w:id="2820" w:author="Unknown"/>
          <w:rFonts w:ascii="Helvetica" w:hAnsi="Helvetica" w:cs="Helvetica"/>
          <w:color w:val="333333"/>
        </w:rPr>
      </w:pPr>
      <w:ins w:id="2821" w:author="Unknown">
        <w:r>
          <w:rPr>
            <w:rFonts w:ascii="Helvetica" w:hAnsi="Helvetica" w:cs="Helvetica"/>
            <w:color w:val="333333"/>
          </w:rPr>
          <w:t>Change a field from static to non-static</w:t>
        </w:r>
      </w:ins>
    </w:p>
    <w:p w:rsidR="00AA00F6" w:rsidRDefault="00AA00F6" w:rsidP="00C306AB">
      <w:pPr>
        <w:numPr>
          <w:ilvl w:val="0"/>
          <w:numId w:val="92"/>
        </w:numPr>
        <w:shd w:val="clear" w:color="auto" w:fill="FFFFFF"/>
        <w:spacing w:before="100" w:beforeAutospacing="1" w:after="100" w:afterAutospacing="1" w:line="316" w:lineRule="atLeast"/>
        <w:rPr>
          <w:ins w:id="2822" w:author="Unknown"/>
          <w:rFonts w:ascii="Helvetica" w:hAnsi="Helvetica" w:cs="Helvetica"/>
          <w:color w:val="333333"/>
        </w:rPr>
      </w:pPr>
      <w:ins w:id="2823" w:author="Unknown">
        <w:r>
          <w:rPr>
            <w:rFonts w:ascii="Helvetica" w:hAnsi="Helvetica" w:cs="Helvetica"/>
            <w:color w:val="333333"/>
          </w:rPr>
          <w:t>Change a field from transient to non-transient</w:t>
        </w:r>
      </w:ins>
    </w:p>
    <w:p w:rsidR="00AA00F6" w:rsidRDefault="00AA00F6" w:rsidP="00C306AB">
      <w:pPr>
        <w:numPr>
          <w:ilvl w:val="0"/>
          <w:numId w:val="92"/>
        </w:numPr>
        <w:shd w:val="clear" w:color="auto" w:fill="FFFFFF"/>
        <w:spacing w:before="100" w:beforeAutospacing="1" w:after="100" w:afterAutospacing="1" w:line="316" w:lineRule="atLeast"/>
        <w:rPr>
          <w:ins w:id="2824" w:author="Unknown"/>
          <w:rFonts w:ascii="Helvetica" w:hAnsi="Helvetica" w:cs="Helvetica"/>
          <w:color w:val="333333"/>
        </w:rPr>
      </w:pPr>
      <w:ins w:id="2825" w:author="Unknown">
        <w:r>
          <w:rPr>
            <w:rFonts w:ascii="Helvetica" w:hAnsi="Helvetica" w:cs="Helvetica"/>
            <w:color w:val="333333"/>
          </w:rPr>
          <w:t>Add classes to the object tree</w:t>
        </w:r>
      </w:ins>
    </w:p>
    <w:p w:rsidR="00AA00F6" w:rsidRDefault="00AA00F6" w:rsidP="00AA00F6">
      <w:pPr>
        <w:pStyle w:val="NormalWeb"/>
        <w:shd w:val="clear" w:color="auto" w:fill="FFFFFF"/>
        <w:spacing w:before="0" w:beforeAutospacing="0" w:after="138" w:afterAutospacing="0" w:line="316" w:lineRule="atLeast"/>
        <w:rPr>
          <w:ins w:id="2826" w:author="Unknown"/>
          <w:rFonts w:ascii="Helvetica" w:hAnsi="Helvetica" w:cs="Helvetica"/>
          <w:color w:val="333333"/>
          <w:sz w:val="22"/>
          <w:szCs w:val="22"/>
        </w:rPr>
      </w:pPr>
      <w:ins w:id="2827" w:author="Unknown">
        <w:r>
          <w:rPr>
            <w:rFonts w:ascii="Helvetica" w:hAnsi="Helvetica" w:cs="Helvetica"/>
            <w:color w:val="333333"/>
            <w:sz w:val="22"/>
            <w:szCs w:val="22"/>
          </w:rPr>
          <w:t>List of incompatible changes:</w:t>
        </w:r>
      </w:ins>
    </w:p>
    <w:p w:rsidR="00AA00F6" w:rsidRDefault="00AA00F6" w:rsidP="00C306AB">
      <w:pPr>
        <w:numPr>
          <w:ilvl w:val="0"/>
          <w:numId w:val="93"/>
        </w:numPr>
        <w:shd w:val="clear" w:color="auto" w:fill="FFFFFF"/>
        <w:spacing w:before="100" w:beforeAutospacing="1" w:after="100" w:afterAutospacing="1" w:line="316" w:lineRule="atLeast"/>
        <w:rPr>
          <w:ins w:id="2828" w:author="Unknown"/>
          <w:rFonts w:ascii="Helvetica" w:hAnsi="Helvetica" w:cs="Helvetica"/>
          <w:color w:val="333333"/>
        </w:rPr>
      </w:pPr>
      <w:ins w:id="2829" w:author="Unknown">
        <w:r>
          <w:rPr>
            <w:rFonts w:ascii="Helvetica" w:hAnsi="Helvetica" w:cs="Helvetica"/>
            <w:color w:val="333333"/>
          </w:rPr>
          <w:t>Delete fields</w:t>
        </w:r>
      </w:ins>
    </w:p>
    <w:p w:rsidR="00AA00F6" w:rsidRDefault="00AA00F6" w:rsidP="00C306AB">
      <w:pPr>
        <w:numPr>
          <w:ilvl w:val="0"/>
          <w:numId w:val="93"/>
        </w:numPr>
        <w:shd w:val="clear" w:color="auto" w:fill="FFFFFF"/>
        <w:spacing w:before="100" w:beforeAutospacing="1" w:after="100" w:afterAutospacing="1" w:line="316" w:lineRule="atLeast"/>
        <w:rPr>
          <w:ins w:id="2830" w:author="Unknown"/>
          <w:rFonts w:ascii="Helvetica" w:hAnsi="Helvetica" w:cs="Helvetica"/>
          <w:color w:val="333333"/>
        </w:rPr>
      </w:pPr>
      <w:ins w:id="2831" w:author="Unknown">
        <w:r>
          <w:rPr>
            <w:rFonts w:ascii="Helvetica" w:hAnsi="Helvetica" w:cs="Helvetica"/>
            <w:color w:val="333333"/>
          </w:rPr>
          <w:t>Change class hierarchy</w:t>
        </w:r>
      </w:ins>
    </w:p>
    <w:p w:rsidR="00AA00F6" w:rsidRDefault="00AA00F6" w:rsidP="00C306AB">
      <w:pPr>
        <w:numPr>
          <w:ilvl w:val="0"/>
          <w:numId w:val="93"/>
        </w:numPr>
        <w:shd w:val="clear" w:color="auto" w:fill="FFFFFF"/>
        <w:spacing w:before="100" w:beforeAutospacing="1" w:after="100" w:afterAutospacing="1" w:line="316" w:lineRule="atLeast"/>
        <w:rPr>
          <w:ins w:id="2832" w:author="Unknown"/>
          <w:rFonts w:ascii="Helvetica" w:hAnsi="Helvetica" w:cs="Helvetica"/>
          <w:color w:val="333333"/>
        </w:rPr>
      </w:pPr>
      <w:ins w:id="2833" w:author="Unknown">
        <w:r>
          <w:rPr>
            <w:rFonts w:ascii="Helvetica" w:hAnsi="Helvetica" w:cs="Helvetica"/>
            <w:color w:val="333333"/>
          </w:rPr>
          <w:t>Change non-static to static</w:t>
        </w:r>
      </w:ins>
    </w:p>
    <w:p w:rsidR="00AA00F6" w:rsidRDefault="00AA00F6" w:rsidP="00C306AB">
      <w:pPr>
        <w:numPr>
          <w:ilvl w:val="0"/>
          <w:numId w:val="93"/>
        </w:numPr>
        <w:shd w:val="clear" w:color="auto" w:fill="FFFFFF"/>
        <w:spacing w:before="100" w:beforeAutospacing="1" w:after="100" w:afterAutospacing="1" w:line="316" w:lineRule="atLeast"/>
        <w:rPr>
          <w:ins w:id="2834" w:author="Unknown"/>
          <w:rFonts w:ascii="Helvetica" w:hAnsi="Helvetica" w:cs="Helvetica"/>
          <w:color w:val="333333"/>
        </w:rPr>
      </w:pPr>
      <w:ins w:id="2835" w:author="Unknown">
        <w:r>
          <w:rPr>
            <w:rFonts w:ascii="Helvetica" w:hAnsi="Helvetica" w:cs="Helvetica"/>
            <w:color w:val="333333"/>
          </w:rPr>
          <w:t>Change non-transient to transient</w:t>
        </w:r>
      </w:ins>
    </w:p>
    <w:p w:rsidR="00AA00F6" w:rsidRDefault="00AA00F6" w:rsidP="00C306AB">
      <w:pPr>
        <w:numPr>
          <w:ilvl w:val="0"/>
          <w:numId w:val="93"/>
        </w:numPr>
        <w:shd w:val="clear" w:color="auto" w:fill="FFFFFF"/>
        <w:spacing w:before="100" w:beforeAutospacing="1" w:after="100" w:afterAutospacing="1" w:line="316" w:lineRule="atLeast"/>
        <w:rPr>
          <w:ins w:id="2836" w:author="Unknown"/>
          <w:rFonts w:ascii="Helvetica" w:hAnsi="Helvetica" w:cs="Helvetica"/>
          <w:color w:val="333333"/>
        </w:rPr>
      </w:pPr>
      <w:ins w:id="2837" w:author="Unknown">
        <w:r>
          <w:rPr>
            <w:rFonts w:ascii="Helvetica" w:hAnsi="Helvetica" w:cs="Helvetica"/>
            <w:color w:val="333333"/>
          </w:rPr>
          <w:t>Change type of a primitive field</w:t>
        </w:r>
      </w:ins>
    </w:p>
    <w:p w:rsidR="00AA00F6" w:rsidRDefault="00AA00F6" w:rsidP="00AA00F6">
      <w:pPr>
        <w:pStyle w:val="NormalWeb"/>
        <w:shd w:val="clear" w:color="auto" w:fill="FFFFFF"/>
        <w:spacing w:before="0" w:beforeAutospacing="0" w:after="138" w:afterAutospacing="0" w:line="316" w:lineRule="atLeast"/>
        <w:rPr>
          <w:ins w:id="2838" w:author="Unknown"/>
          <w:rFonts w:ascii="Helvetica" w:hAnsi="Helvetica" w:cs="Helvetica"/>
          <w:color w:val="333333"/>
          <w:sz w:val="22"/>
          <w:szCs w:val="22"/>
        </w:rPr>
      </w:pPr>
      <w:ins w:id="2839" w:author="Unknown">
        <w:r>
          <w:rPr>
            <w:rFonts w:ascii="Helvetica" w:hAnsi="Helvetica" w:cs="Helvetica"/>
            <w:color w:val="333333"/>
            <w:sz w:val="22"/>
            <w:szCs w:val="22"/>
          </w:rPr>
          <w:t>So, if no suid is present, inspite of making compatible changes, jvm generates new</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suid</w:t>
        </w:r>
        <w:r>
          <w:rPr>
            <w:rFonts w:ascii="Helvetica" w:hAnsi="Helvetica" w:cs="Helvetica"/>
            <w:color w:val="333333"/>
            <w:sz w:val="22"/>
            <w:szCs w:val="22"/>
          </w:rPr>
          <w:t>thus resulting in an exception if prior release version object is used .</w:t>
        </w:r>
      </w:ins>
    </w:p>
    <w:p w:rsidR="00AA00F6" w:rsidRDefault="00AA00F6" w:rsidP="00AA00F6">
      <w:pPr>
        <w:pStyle w:val="NormalWeb"/>
        <w:shd w:val="clear" w:color="auto" w:fill="FFFFFF"/>
        <w:spacing w:before="0" w:beforeAutospacing="0" w:after="138" w:afterAutospacing="0" w:line="316" w:lineRule="atLeast"/>
        <w:rPr>
          <w:ins w:id="2840" w:author="Unknown"/>
          <w:rFonts w:ascii="Helvetica" w:hAnsi="Helvetica" w:cs="Helvetica"/>
          <w:color w:val="333333"/>
          <w:sz w:val="22"/>
          <w:szCs w:val="22"/>
        </w:rPr>
      </w:pPr>
      <w:ins w:id="2841" w:author="Unknown">
        <w:r>
          <w:rPr>
            <w:rFonts w:ascii="Helvetica" w:hAnsi="Helvetica" w:cs="Helvetica"/>
            <w:color w:val="333333"/>
            <w:sz w:val="22"/>
            <w:szCs w:val="22"/>
          </w:rPr>
          <w:t>The only way to get rid of the exception is to recompile and deploy the application again.</w:t>
        </w:r>
      </w:ins>
    </w:p>
    <w:p w:rsidR="00AA00F6" w:rsidRDefault="00AA00F6" w:rsidP="00AA00F6">
      <w:pPr>
        <w:shd w:val="clear" w:color="auto" w:fill="FFFFFF"/>
        <w:spacing w:line="316" w:lineRule="atLeast"/>
        <w:rPr>
          <w:ins w:id="2842" w:author="Unknown"/>
          <w:rFonts w:ascii="Helvetica" w:hAnsi="Helvetica" w:cs="Helvetica"/>
          <w:color w:val="333333"/>
        </w:rPr>
      </w:pPr>
      <w:ins w:id="2843" w:author="Unknown">
        <w:r>
          <w:rPr>
            <w:rFonts w:ascii="Helvetica" w:hAnsi="Helvetica" w:cs="Helvetica"/>
            <w:color w:val="333333"/>
          </w:rPr>
          <w:t>If we explicitly mention the sUid using the statement:</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2844" w:author="Unknown"/>
          <w:rFonts w:ascii="Consolas" w:hAnsi="Consolas" w:cs="Consolas"/>
          <w:color w:val="333333"/>
          <w:sz w:val="18"/>
          <w:szCs w:val="18"/>
        </w:rPr>
      </w:pPr>
      <w:ins w:id="2845" w:author="Unknown">
        <w:r>
          <w:rPr>
            <w:rStyle w:val="HTMLCode"/>
            <w:rFonts w:ascii="Consolas" w:hAnsi="Consolas" w:cs="Consolas"/>
            <w:color w:val="000000"/>
          </w:rPr>
          <w:t>private final static long serialVersionUID = &lt;integer value&gt;</w:t>
        </w:r>
      </w:ins>
    </w:p>
    <w:p w:rsidR="00AA00F6" w:rsidRDefault="00AA00F6" w:rsidP="00AA00F6">
      <w:pPr>
        <w:pStyle w:val="NormalWeb"/>
        <w:shd w:val="clear" w:color="auto" w:fill="FFFFFF"/>
        <w:spacing w:before="0" w:beforeAutospacing="0" w:after="138" w:afterAutospacing="0" w:line="316" w:lineRule="atLeast"/>
        <w:rPr>
          <w:ins w:id="2846" w:author="Unknown"/>
          <w:rFonts w:ascii="Helvetica" w:hAnsi="Helvetica" w:cs="Helvetica"/>
          <w:color w:val="333333"/>
          <w:sz w:val="22"/>
          <w:szCs w:val="22"/>
        </w:rPr>
      </w:pPr>
      <w:ins w:id="2847" w:author="Unknown">
        <w:r>
          <w:rPr>
            <w:rFonts w:ascii="Helvetica" w:hAnsi="Helvetica" w:cs="Helvetica"/>
            <w:color w:val="333333"/>
            <w:sz w:val="22"/>
            <w:szCs w:val="22"/>
          </w:rPr>
          <w:lastRenderedPageBreak/>
          <w:t>then if any of the metioned compatible changes are made the class need not to be recompiled. But for incompatible changes there is no other way than to compile again.</w:t>
        </w:r>
      </w:ins>
    </w:p>
    <w:p w:rsidR="00AA00F6" w:rsidRDefault="00AA00F6" w:rsidP="00AA00F6">
      <w:pPr>
        <w:pStyle w:val="NormalWeb"/>
        <w:shd w:val="clear" w:color="auto" w:fill="FFFFFF"/>
        <w:spacing w:before="0" w:beforeAutospacing="0" w:after="138" w:afterAutospacing="0" w:line="316" w:lineRule="atLeast"/>
        <w:rPr>
          <w:ins w:id="2848" w:author="Unknown"/>
          <w:rFonts w:ascii="Helvetica" w:hAnsi="Helvetica" w:cs="Helvetica"/>
          <w:color w:val="333333"/>
          <w:sz w:val="22"/>
          <w:szCs w:val="22"/>
        </w:rPr>
      </w:pPr>
      <w:ins w:id="2849" w:author="Unknown">
        <w:r>
          <w:rPr>
            <w:rStyle w:val="Strong"/>
            <w:rFonts w:ascii="Helvetica" w:hAnsi="Helvetica" w:cs="Helvetica"/>
            <w:color w:val="333333"/>
            <w:sz w:val="22"/>
            <w:szCs w:val="22"/>
          </w:rPr>
          <w:t>Q) What is the difference between final, finally and finalize() in Java?</w:t>
        </w:r>
      </w:ins>
    </w:p>
    <w:p w:rsidR="00AA00F6" w:rsidRDefault="00AA00F6" w:rsidP="00AA00F6">
      <w:pPr>
        <w:pStyle w:val="NormalWeb"/>
        <w:shd w:val="clear" w:color="auto" w:fill="FFFFFF"/>
        <w:spacing w:before="0" w:beforeAutospacing="0" w:after="138" w:afterAutospacing="0" w:line="316" w:lineRule="atLeast"/>
        <w:rPr>
          <w:ins w:id="2850" w:author="Unknown"/>
          <w:rFonts w:ascii="Helvetica" w:hAnsi="Helvetica" w:cs="Helvetica"/>
          <w:color w:val="333333"/>
          <w:sz w:val="22"/>
          <w:szCs w:val="22"/>
        </w:rPr>
      </w:pPr>
      <w:ins w:id="2851" w:author="Unknown">
        <w:r>
          <w:rPr>
            <w:rFonts w:ascii="Helvetica" w:hAnsi="Helvetica" w:cs="Helvetica"/>
            <w:color w:val="333333"/>
            <w:sz w:val="22"/>
            <w:szCs w:val="22"/>
          </w:rPr>
          <w:t>Ans)</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final</w:t>
        </w:r>
        <w:r>
          <w:rPr>
            <w:rStyle w:val="apple-converted-space"/>
            <w:rFonts w:ascii="Helvetica" w:hAnsi="Helvetica" w:cs="Helvetica"/>
            <w:color w:val="333333"/>
            <w:sz w:val="22"/>
            <w:szCs w:val="22"/>
          </w:rPr>
          <w:t> </w:t>
        </w:r>
        <w:r>
          <w:rPr>
            <w:rFonts w:ascii="Helvetica" w:hAnsi="Helvetica" w:cs="Helvetica"/>
            <w:color w:val="333333"/>
            <w:sz w:val="22"/>
            <w:szCs w:val="22"/>
          </w:rPr>
          <w:t>- A final variable acts as a constant, a final class is immutable and a final method cannot be ovrriden while doing inheritance.</w:t>
        </w:r>
      </w:ins>
    </w:p>
    <w:p w:rsidR="00AA00F6" w:rsidRDefault="00AA00F6" w:rsidP="00AA00F6">
      <w:pPr>
        <w:pStyle w:val="NormalWeb"/>
        <w:shd w:val="clear" w:color="auto" w:fill="FFFFFF"/>
        <w:spacing w:before="0" w:beforeAutospacing="0" w:after="138" w:afterAutospacing="0" w:line="316" w:lineRule="atLeast"/>
        <w:rPr>
          <w:ins w:id="2852" w:author="Unknown"/>
          <w:rFonts w:ascii="Helvetica" w:hAnsi="Helvetica" w:cs="Helvetica"/>
          <w:color w:val="333333"/>
          <w:sz w:val="22"/>
          <w:szCs w:val="22"/>
        </w:rPr>
      </w:pPr>
      <w:ins w:id="2853" w:author="Unknown">
        <w:r>
          <w:rPr>
            <w:rStyle w:val="Strong"/>
            <w:rFonts w:ascii="Helvetica" w:hAnsi="Helvetica" w:cs="Helvetica"/>
            <w:color w:val="333333"/>
            <w:sz w:val="22"/>
            <w:szCs w:val="22"/>
          </w:rPr>
          <w:t>finally</w:t>
        </w:r>
        <w:r>
          <w:rPr>
            <w:rStyle w:val="apple-converted-space"/>
            <w:rFonts w:ascii="Helvetica" w:hAnsi="Helvetica" w:cs="Helvetica"/>
            <w:b/>
            <w:bCs/>
            <w:color w:val="333333"/>
            <w:sz w:val="22"/>
            <w:szCs w:val="22"/>
          </w:rPr>
          <w:t> </w:t>
        </w:r>
        <w:r>
          <w:rPr>
            <w:rFonts w:ascii="Helvetica" w:hAnsi="Helvetica" w:cs="Helvetica"/>
            <w:color w:val="333333"/>
            <w:sz w:val="22"/>
            <w:szCs w:val="22"/>
          </w:rPr>
          <w:t>- handles exception. The finally block is optional and provides a mechanism to clean up regardless of what happens within the try block (except System.exit(0) call). Use the finally block to close files or to release other system resources like database connections, statements etc.</w:t>
        </w:r>
      </w:ins>
    </w:p>
    <w:p w:rsidR="00AA00F6" w:rsidRDefault="00AA00F6" w:rsidP="00AA00F6">
      <w:pPr>
        <w:pStyle w:val="NormalWeb"/>
        <w:shd w:val="clear" w:color="auto" w:fill="FFFFFF"/>
        <w:spacing w:before="0" w:beforeAutospacing="0" w:after="138" w:afterAutospacing="0" w:line="316" w:lineRule="atLeast"/>
        <w:rPr>
          <w:ins w:id="2854" w:author="Unknown"/>
          <w:rFonts w:ascii="Helvetica" w:hAnsi="Helvetica" w:cs="Helvetica"/>
          <w:color w:val="333333"/>
          <w:sz w:val="22"/>
          <w:szCs w:val="22"/>
        </w:rPr>
      </w:pPr>
      <w:ins w:id="2855" w:author="Unknown">
        <w:r>
          <w:rPr>
            <w:rStyle w:val="Strong"/>
            <w:rFonts w:ascii="Helvetica" w:hAnsi="Helvetica" w:cs="Helvetica"/>
            <w:color w:val="333333"/>
            <w:sz w:val="22"/>
            <w:szCs w:val="22"/>
          </w:rPr>
          <w:t>finalize()</w:t>
        </w:r>
        <w:r>
          <w:rPr>
            <w:rStyle w:val="apple-converted-space"/>
            <w:rFonts w:ascii="Helvetica" w:hAnsi="Helvetica" w:cs="Helvetica"/>
            <w:color w:val="333333"/>
            <w:sz w:val="22"/>
            <w:szCs w:val="22"/>
          </w:rPr>
          <w:t> </w:t>
        </w:r>
        <w:r>
          <w:rPr>
            <w:rFonts w:ascii="Helvetica" w:hAnsi="Helvetica" w:cs="Helvetica"/>
            <w:color w:val="333333"/>
            <w:sz w:val="22"/>
            <w:szCs w:val="22"/>
          </w:rPr>
          <w:t>- method belongs to Object class. The method that is invoked while doing the garbage collection of the object. It could be used for allowing it to clean up its state. Good use cases will be to free connection pools , deallocate resources etc.</w:t>
        </w:r>
      </w:ins>
    </w:p>
    <w:p w:rsidR="00AA00F6" w:rsidRDefault="00AA00F6" w:rsidP="00AA00F6">
      <w:pPr>
        <w:pStyle w:val="NormalWeb"/>
        <w:shd w:val="clear" w:color="auto" w:fill="FFFFFF"/>
        <w:spacing w:before="0" w:beforeAutospacing="0" w:after="138" w:afterAutospacing="0" w:line="316" w:lineRule="atLeast"/>
        <w:rPr>
          <w:ins w:id="2856" w:author="Unknown"/>
          <w:rFonts w:ascii="Helvetica" w:hAnsi="Helvetica" w:cs="Helvetica"/>
          <w:color w:val="333333"/>
          <w:sz w:val="22"/>
          <w:szCs w:val="22"/>
        </w:rPr>
      </w:pPr>
      <w:ins w:id="2857" w:author="Unknown">
        <w:r>
          <w:rPr>
            <w:rStyle w:val="Strong"/>
            <w:rFonts w:ascii="Helvetica" w:hAnsi="Helvetica" w:cs="Helvetica"/>
            <w:color w:val="333333"/>
            <w:sz w:val="22"/>
            <w:szCs w:val="22"/>
          </w:rPr>
          <w:t>Q)What is difference between HashMap and HashTable ?</w:t>
        </w:r>
      </w:ins>
      <w:r w:rsidR="000457B7">
        <w:rPr>
          <w:rStyle w:val="Strong"/>
          <w:rFonts w:ascii="Helvetica" w:hAnsi="Helvetica" w:cs="Helvetica"/>
          <w:color w:val="333333"/>
          <w:sz w:val="22"/>
          <w:szCs w:val="22"/>
        </w:rPr>
        <w:t>RRR</w:t>
      </w:r>
    </w:p>
    <w:p w:rsidR="00AA00F6" w:rsidRDefault="00AA00F6" w:rsidP="00AA00F6">
      <w:pPr>
        <w:pStyle w:val="NormalWeb"/>
        <w:shd w:val="clear" w:color="auto" w:fill="FFFFFF"/>
        <w:spacing w:before="0" w:beforeAutospacing="0" w:after="138" w:afterAutospacing="0" w:line="316" w:lineRule="atLeast"/>
        <w:rPr>
          <w:ins w:id="2858" w:author="Unknown"/>
          <w:rFonts w:ascii="Helvetica" w:hAnsi="Helvetica" w:cs="Helvetica"/>
          <w:color w:val="333333"/>
          <w:sz w:val="22"/>
          <w:szCs w:val="22"/>
        </w:rPr>
      </w:pPr>
      <w:ins w:id="2859" w:author="Unknown">
        <w:r>
          <w:rPr>
            <w:rFonts w:ascii="Helvetica" w:hAnsi="Helvetica" w:cs="Helvetica"/>
            <w:color w:val="333333"/>
            <w:sz w:val="22"/>
            <w:szCs w:val="22"/>
          </w:rPr>
          <w:t>Ans) Both collections implements Map. Both collections store value as key-value pairs. The key differences between the two are</w:t>
        </w:r>
      </w:ins>
    </w:p>
    <w:p w:rsidR="00AA00F6" w:rsidRDefault="00AA00F6" w:rsidP="00C306AB">
      <w:pPr>
        <w:numPr>
          <w:ilvl w:val="0"/>
          <w:numId w:val="94"/>
        </w:numPr>
        <w:shd w:val="clear" w:color="auto" w:fill="FFFFFF"/>
        <w:spacing w:before="100" w:beforeAutospacing="1" w:after="100" w:afterAutospacing="1" w:line="316" w:lineRule="atLeast"/>
        <w:rPr>
          <w:ins w:id="2860" w:author="Unknown"/>
          <w:rFonts w:ascii="Helvetica" w:hAnsi="Helvetica" w:cs="Helvetica"/>
          <w:color w:val="333333"/>
        </w:rPr>
      </w:pPr>
      <w:ins w:id="2861" w:author="Unknown">
        <w:r>
          <w:rPr>
            <w:rFonts w:ascii="Helvetica" w:hAnsi="Helvetica" w:cs="Helvetica"/>
            <w:color w:val="333333"/>
          </w:rPr>
          <w:t>Hashmap is not synchronized in nature but hashtable is.</w:t>
        </w:r>
      </w:ins>
    </w:p>
    <w:p w:rsidR="00AA00F6" w:rsidRDefault="00AA00F6" w:rsidP="00C306AB">
      <w:pPr>
        <w:numPr>
          <w:ilvl w:val="0"/>
          <w:numId w:val="94"/>
        </w:numPr>
        <w:shd w:val="clear" w:color="auto" w:fill="FFFFFF"/>
        <w:spacing w:before="100" w:beforeAutospacing="1" w:after="100" w:afterAutospacing="1" w:line="316" w:lineRule="atLeast"/>
        <w:rPr>
          <w:ins w:id="2862" w:author="Unknown"/>
          <w:rFonts w:ascii="Helvetica" w:hAnsi="Helvetica" w:cs="Helvetica"/>
          <w:color w:val="333333"/>
        </w:rPr>
      </w:pPr>
      <w:ins w:id="2863" w:author="Unknown">
        <w:r>
          <w:rPr>
            <w:rFonts w:ascii="Helvetica" w:hAnsi="Helvetica" w:cs="Helvetica"/>
            <w:color w:val="333333"/>
          </w:rPr>
          <w:t>Another difference is that iterator in the HashMap is fail-safe while the enumerator for the Hashtable isn't.</w:t>
        </w:r>
        <w:r>
          <w:rPr>
            <w:rFonts w:ascii="Helvetica" w:hAnsi="Helvetica" w:cs="Helvetica"/>
            <w:color w:val="333333"/>
          </w:rPr>
          <w:br/>
        </w:r>
        <w:r>
          <w:rPr>
            <w:rStyle w:val="Strong"/>
            <w:rFonts w:ascii="Helvetica" w:hAnsi="Helvetica" w:cs="Helvetica"/>
            <w:color w:val="333333"/>
          </w:rPr>
          <w:t>Fail-safe</w:t>
        </w:r>
        <w:r>
          <w:rPr>
            <w:rStyle w:val="apple-converted-space"/>
            <w:rFonts w:ascii="Helvetica" w:hAnsi="Helvetica" w:cs="Helvetica"/>
            <w:color w:val="333333"/>
          </w:rPr>
          <w:t> </w:t>
        </w:r>
        <w:r>
          <w:rPr>
            <w:rFonts w:ascii="Helvetica" w:hAnsi="Helvetica" w:cs="Helvetica"/>
            <w:color w:val="333333"/>
          </w:rPr>
          <w:t>-if the Hashtable is structurally modified at any time after the iterator is created, in any way except through the iterator's own remove method, the iterator will throw a ConcurrentModificationException?</w:t>
        </w:r>
      </w:ins>
    </w:p>
    <w:p w:rsidR="00AA00F6" w:rsidRDefault="00AA00F6" w:rsidP="00C306AB">
      <w:pPr>
        <w:numPr>
          <w:ilvl w:val="0"/>
          <w:numId w:val="94"/>
        </w:numPr>
        <w:shd w:val="clear" w:color="auto" w:fill="FFFFFF"/>
        <w:spacing w:before="100" w:beforeAutospacing="1" w:after="100" w:afterAutospacing="1" w:line="316" w:lineRule="atLeast"/>
        <w:rPr>
          <w:ins w:id="2864" w:author="Unknown"/>
          <w:rFonts w:ascii="Helvetica" w:hAnsi="Helvetica" w:cs="Helvetica"/>
          <w:color w:val="333333"/>
        </w:rPr>
      </w:pPr>
      <w:ins w:id="2865" w:author="Unknown">
        <w:r>
          <w:rPr>
            <w:rFonts w:ascii="Helvetica" w:hAnsi="Helvetica" w:cs="Helvetica"/>
            <w:color w:val="333333"/>
          </w:rPr>
          <w:t>HashMap permits null values and only one null key, while Hashtable doesn't allow key or value as null.</w:t>
        </w:r>
      </w:ins>
    </w:p>
    <w:p w:rsidR="00AA00F6" w:rsidRDefault="00AA00F6" w:rsidP="00AA00F6">
      <w:pPr>
        <w:pStyle w:val="NormalWeb"/>
        <w:shd w:val="clear" w:color="auto" w:fill="FFFFFF"/>
        <w:spacing w:before="0" w:beforeAutospacing="0" w:after="138" w:afterAutospacing="0" w:line="316" w:lineRule="atLeast"/>
        <w:rPr>
          <w:ins w:id="2866" w:author="Unknown"/>
          <w:rFonts w:ascii="Helvetica" w:hAnsi="Helvetica" w:cs="Helvetica"/>
          <w:color w:val="333333"/>
          <w:sz w:val="22"/>
          <w:szCs w:val="22"/>
        </w:rPr>
      </w:pPr>
      <w:ins w:id="2867" w:author="Unknown">
        <w:r>
          <w:rPr>
            <w:rStyle w:val="Strong"/>
            <w:rFonts w:ascii="Helvetica" w:hAnsi="Helvetica" w:cs="Helvetica"/>
            <w:color w:val="333333"/>
            <w:sz w:val="22"/>
            <w:szCs w:val="22"/>
          </w:rPr>
          <w:t>Q) What is difference between abstract class and interface ?</w:t>
        </w:r>
      </w:ins>
    </w:p>
    <w:p w:rsidR="00AA00F6" w:rsidRDefault="00AA00F6" w:rsidP="00AA00F6">
      <w:pPr>
        <w:pStyle w:val="NormalWeb"/>
        <w:shd w:val="clear" w:color="auto" w:fill="FFFFFF"/>
        <w:spacing w:before="0" w:beforeAutospacing="0" w:after="138" w:afterAutospacing="0" w:line="316" w:lineRule="atLeast"/>
        <w:rPr>
          <w:ins w:id="2868" w:author="Unknown"/>
          <w:rFonts w:ascii="Helvetica" w:hAnsi="Helvetica" w:cs="Helvetica"/>
          <w:color w:val="333333"/>
          <w:sz w:val="22"/>
          <w:szCs w:val="22"/>
        </w:rPr>
      </w:pPr>
      <w:ins w:id="2869" w:author="Unknown">
        <w:r>
          <w:rPr>
            <w:rFonts w:ascii="Helvetica" w:hAnsi="Helvetica" w:cs="Helvetica"/>
            <w:color w:val="333333"/>
            <w:sz w:val="22"/>
            <w:szCs w:val="22"/>
          </w:rPr>
          <w:t>Ans) A class is called</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abstract</w:t>
        </w:r>
        <w:r>
          <w:rPr>
            <w:rStyle w:val="apple-converted-space"/>
            <w:rFonts w:ascii="Helvetica" w:hAnsi="Helvetica" w:cs="Helvetica"/>
            <w:color w:val="333333"/>
            <w:sz w:val="22"/>
            <w:szCs w:val="22"/>
          </w:rPr>
          <w:t> </w:t>
        </w:r>
        <w:r>
          <w:rPr>
            <w:rFonts w:ascii="Helvetica" w:hAnsi="Helvetica" w:cs="Helvetica"/>
            <w:color w:val="333333"/>
            <w:sz w:val="22"/>
            <w:szCs w:val="22"/>
          </w:rPr>
          <w:t>when it is declared with keyword</w:t>
        </w:r>
        <w:r>
          <w:rPr>
            <w:rStyle w:val="HTMLCode"/>
            <w:rFonts w:ascii="Consolas" w:hAnsi="Consolas" w:cs="Consolas"/>
            <w:color w:val="C7254E"/>
            <w:shd w:val="clear" w:color="auto" w:fill="F9F2F4"/>
          </w:rPr>
          <w:t>abstract</w:t>
        </w:r>
        <w:r>
          <w:rPr>
            <w:rFonts w:ascii="Helvetica" w:hAnsi="Helvetica" w:cs="Helvetica"/>
            <w:color w:val="333333"/>
            <w:sz w:val="22"/>
            <w:szCs w:val="22"/>
          </w:rPr>
          <w:t>. Abstract class may contain abstract method. It can also contain n numbers of concrete method.</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Interface</w:t>
        </w:r>
        <w:r>
          <w:rPr>
            <w:rFonts w:ascii="Helvetica" w:hAnsi="Helvetica" w:cs="Helvetica"/>
            <w:color w:val="333333"/>
            <w:sz w:val="22"/>
            <w:szCs w:val="22"/>
          </w:rPr>
          <w:t>can only contain abstract methods.</w:t>
        </w:r>
      </w:ins>
    </w:p>
    <w:p w:rsidR="00AA00F6" w:rsidRDefault="00AA00F6" w:rsidP="00C306AB">
      <w:pPr>
        <w:numPr>
          <w:ilvl w:val="0"/>
          <w:numId w:val="95"/>
        </w:numPr>
        <w:shd w:val="clear" w:color="auto" w:fill="FFFFFF"/>
        <w:spacing w:before="100" w:beforeAutospacing="1" w:after="100" w:afterAutospacing="1" w:line="316" w:lineRule="atLeast"/>
        <w:rPr>
          <w:ins w:id="2870" w:author="Unknown"/>
          <w:rFonts w:ascii="Helvetica" w:hAnsi="Helvetica" w:cs="Helvetica"/>
          <w:color w:val="333333"/>
        </w:rPr>
      </w:pPr>
      <w:ins w:id="2871" w:author="Unknown">
        <w:r>
          <w:rPr>
            <w:rFonts w:ascii="Helvetica" w:hAnsi="Helvetica" w:cs="Helvetica"/>
            <w:color w:val="333333"/>
          </w:rPr>
          <w:t>Interface can have only</w:t>
        </w:r>
        <w:r>
          <w:rPr>
            <w:rStyle w:val="apple-converted-space"/>
            <w:rFonts w:ascii="Helvetica" w:hAnsi="Helvetica" w:cs="Helvetica"/>
            <w:color w:val="333333"/>
          </w:rPr>
          <w:t> </w:t>
        </w:r>
        <w:r>
          <w:rPr>
            <w:rFonts w:ascii="Helvetica" w:hAnsi="Helvetica" w:cs="Helvetica"/>
            <w:b/>
            <w:bCs/>
            <w:color w:val="333333"/>
          </w:rPr>
          <w:t>abstract methods</w:t>
        </w:r>
        <w:r>
          <w:rPr>
            <w:rFonts w:ascii="Helvetica" w:hAnsi="Helvetica" w:cs="Helvetica"/>
            <w:color w:val="333333"/>
          </w:rPr>
          <w:t>. Abstract class can have concerete and abstract methods.</w:t>
        </w:r>
      </w:ins>
    </w:p>
    <w:p w:rsidR="00AA00F6" w:rsidRDefault="00AA00F6" w:rsidP="00C306AB">
      <w:pPr>
        <w:numPr>
          <w:ilvl w:val="0"/>
          <w:numId w:val="95"/>
        </w:numPr>
        <w:shd w:val="clear" w:color="auto" w:fill="FFFFFF"/>
        <w:spacing w:before="100" w:beforeAutospacing="1" w:after="100" w:afterAutospacing="1" w:line="316" w:lineRule="atLeast"/>
        <w:rPr>
          <w:ins w:id="2872" w:author="Unknown"/>
          <w:rFonts w:ascii="Helvetica" w:hAnsi="Helvetica" w:cs="Helvetica"/>
          <w:color w:val="333333"/>
        </w:rPr>
      </w:pPr>
      <w:ins w:id="2873" w:author="Unknown">
        <w:r>
          <w:rPr>
            <w:rFonts w:ascii="Helvetica" w:hAnsi="Helvetica" w:cs="Helvetica"/>
            <w:color w:val="333333"/>
          </w:rPr>
          <w:t>The</w:t>
        </w:r>
        <w:r>
          <w:rPr>
            <w:rStyle w:val="apple-converted-space"/>
            <w:rFonts w:ascii="Helvetica" w:hAnsi="Helvetica" w:cs="Helvetica"/>
            <w:color w:val="333333"/>
          </w:rPr>
          <w:t> </w:t>
        </w:r>
        <w:r>
          <w:rPr>
            <w:rStyle w:val="Strong"/>
            <w:rFonts w:ascii="Helvetica" w:hAnsi="Helvetica" w:cs="Helvetica"/>
            <w:color w:val="333333"/>
          </w:rPr>
          <w:t>abstract class</w:t>
        </w:r>
        <w:r>
          <w:rPr>
            <w:rStyle w:val="apple-converted-space"/>
            <w:rFonts w:ascii="Helvetica" w:hAnsi="Helvetica" w:cs="Helvetica"/>
            <w:color w:val="333333"/>
          </w:rPr>
          <w:t> </w:t>
        </w:r>
        <w:r>
          <w:rPr>
            <w:rFonts w:ascii="Helvetica" w:hAnsi="Helvetica" w:cs="Helvetica"/>
            <w:color w:val="333333"/>
          </w:rPr>
          <w:t>can have public, private, protected or default variables and also constants. In</w:t>
        </w:r>
        <w:r>
          <w:rPr>
            <w:rStyle w:val="apple-converted-space"/>
            <w:rFonts w:ascii="Helvetica" w:hAnsi="Helvetica" w:cs="Helvetica"/>
            <w:color w:val="333333"/>
          </w:rPr>
          <w:t> </w:t>
        </w:r>
        <w:r>
          <w:rPr>
            <w:rStyle w:val="Strong"/>
            <w:rFonts w:ascii="Helvetica" w:hAnsi="Helvetica" w:cs="Helvetica"/>
            <w:color w:val="333333"/>
          </w:rPr>
          <w:t>interface</w:t>
        </w:r>
        <w:r>
          <w:rPr>
            <w:rStyle w:val="apple-converted-space"/>
            <w:rFonts w:ascii="Helvetica" w:hAnsi="Helvetica" w:cs="Helvetica"/>
            <w:color w:val="333333"/>
          </w:rPr>
          <w:t> </w:t>
        </w:r>
        <w:r>
          <w:rPr>
            <w:rFonts w:ascii="Helvetica" w:hAnsi="Helvetica" w:cs="Helvetica"/>
            <w:color w:val="333333"/>
          </w:rPr>
          <w:t>the variable is by default</w:t>
        </w:r>
        <w:r>
          <w:rPr>
            <w:rStyle w:val="apple-converted-space"/>
            <w:rFonts w:ascii="Helvetica" w:hAnsi="Helvetica" w:cs="Helvetica"/>
            <w:b/>
            <w:bCs/>
            <w:color w:val="333333"/>
          </w:rPr>
          <w:t> </w:t>
        </w:r>
        <w:r>
          <w:rPr>
            <w:rStyle w:val="Strong"/>
            <w:rFonts w:ascii="Helvetica" w:hAnsi="Helvetica" w:cs="Helvetica"/>
            <w:color w:val="333333"/>
          </w:rPr>
          <w:t>public final</w:t>
        </w:r>
        <w:r>
          <w:rPr>
            <w:rFonts w:ascii="Helvetica" w:hAnsi="Helvetica" w:cs="Helvetica"/>
            <w:color w:val="333333"/>
          </w:rPr>
          <w:t>. In nutshell the interface doesnt have any variables it only has constants.</w:t>
        </w:r>
      </w:ins>
    </w:p>
    <w:p w:rsidR="00AA00F6" w:rsidRDefault="00AA00F6" w:rsidP="00C306AB">
      <w:pPr>
        <w:numPr>
          <w:ilvl w:val="0"/>
          <w:numId w:val="95"/>
        </w:numPr>
        <w:shd w:val="clear" w:color="auto" w:fill="FFFFFF"/>
        <w:spacing w:before="100" w:beforeAutospacing="1" w:after="100" w:afterAutospacing="1" w:line="316" w:lineRule="atLeast"/>
        <w:rPr>
          <w:ins w:id="2874" w:author="Unknown"/>
          <w:rFonts w:ascii="Helvetica" w:hAnsi="Helvetica" w:cs="Helvetica"/>
          <w:color w:val="333333"/>
        </w:rPr>
      </w:pPr>
      <w:ins w:id="2875" w:author="Unknown">
        <w:r>
          <w:rPr>
            <w:rFonts w:ascii="Helvetica" w:hAnsi="Helvetica" w:cs="Helvetica"/>
            <w:color w:val="333333"/>
          </w:rPr>
          <w:t>A class can extend only one</w:t>
        </w:r>
        <w:r>
          <w:rPr>
            <w:rStyle w:val="apple-converted-space"/>
            <w:rFonts w:ascii="Helvetica" w:hAnsi="Helvetica" w:cs="Helvetica"/>
            <w:color w:val="333333"/>
          </w:rPr>
          <w:t> </w:t>
        </w:r>
        <w:r>
          <w:rPr>
            <w:rStyle w:val="Strong"/>
            <w:rFonts w:ascii="Helvetica" w:hAnsi="Helvetica" w:cs="Helvetica"/>
            <w:color w:val="333333"/>
          </w:rPr>
          <w:t>abstract class</w:t>
        </w:r>
        <w:r>
          <w:rPr>
            <w:rStyle w:val="apple-converted-space"/>
            <w:rFonts w:ascii="Helvetica" w:hAnsi="Helvetica" w:cs="Helvetica"/>
            <w:color w:val="333333"/>
          </w:rPr>
          <w:t> </w:t>
        </w:r>
        <w:r>
          <w:rPr>
            <w:rFonts w:ascii="Helvetica" w:hAnsi="Helvetica" w:cs="Helvetica"/>
            <w:color w:val="333333"/>
          </w:rPr>
          <w:t>but a class can implement multiple</w:t>
        </w:r>
        <w:r>
          <w:rPr>
            <w:rStyle w:val="Strong"/>
            <w:rFonts w:ascii="Helvetica" w:hAnsi="Helvetica" w:cs="Helvetica"/>
            <w:color w:val="333333"/>
          </w:rPr>
          <w:t>interfaces</w:t>
        </w:r>
        <w:r>
          <w:rPr>
            <w:rFonts w:ascii="Helvetica" w:hAnsi="Helvetica" w:cs="Helvetica"/>
            <w:color w:val="333333"/>
          </w:rPr>
          <w:t>. Abstract class doesn't support multiple inheritance whereas abstract class does.</w:t>
        </w:r>
      </w:ins>
    </w:p>
    <w:p w:rsidR="00AA00F6" w:rsidRDefault="00AA00F6" w:rsidP="00C306AB">
      <w:pPr>
        <w:numPr>
          <w:ilvl w:val="0"/>
          <w:numId w:val="95"/>
        </w:numPr>
        <w:shd w:val="clear" w:color="auto" w:fill="FFFFFF"/>
        <w:spacing w:before="100" w:beforeAutospacing="1" w:after="100" w:afterAutospacing="1" w:line="316" w:lineRule="atLeast"/>
        <w:rPr>
          <w:ins w:id="2876" w:author="Unknown"/>
          <w:rFonts w:ascii="Helvetica" w:hAnsi="Helvetica" w:cs="Helvetica"/>
          <w:color w:val="333333"/>
        </w:rPr>
      </w:pPr>
      <w:ins w:id="2877" w:author="Unknown">
        <w:r>
          <w:rPr>
            <w:rFonts w:ascii="Helvetica" w:hAnsi="Helvetica" w:cs="Helvetica"/>
            <w:color w:val="333333"/>
          </w:rPr>
          <w:lastRenderedPageBreak/>
          <w:t>If an interface is implemented its mandatory to implement all of its methods but if an abstract class is extended its mandatory to implement all abstract methods.</w:t>
        </w:r>
      </w:ins>
    </w:p>
    <w:p w:rsidR="00AA00F6" w:rsidRDefault="00AA00F6" w:rsidP="00C306AB">
      <w:pPr>
        <w:numPr>
          <w:ilvl w:val="0"/>
          <w:numId w:val="95"/>
        </w:numPr>
        <w:shd w:val="clear" w:color="auto" w:fill="FFFFFF"/>
        <w:spacing w:before="100" w:beforeAutospacing="1" w:after="100" w:afterAutospacing="1" w:line="316" w:lineRule="atLeast"/>
        <w:rPr>
          <w:ins w:id="2878" w:author="Unknown"/>
          <w:rFonts w:ascii="Helvetica" w:hAnsi="Helvetica" w:cs="Helvetica"/>
          <w:color w:val="333333"/>
        </w:rPr>
      </w:pPr>
      <w:ins w:id="2879" w:author="Unknown">
        <w:r>
          <w:rPr>
            <w:rFonts w:ascii="Helvetica" w:hAnsi="Helvetica" w:cs="Helvetica"/>
            <w:color w:val="333333"/>
          </w:rPr>
          <w:t>The problem with an interface is, if you want to add a new feature (method) in its contract, then you MUST implement those method in all of the classes which implement that interface. However, in the case of an abstract class, the method can be simply implemented in the abstract class and the same can be called by its subclass.</w:t>
        </w:r>
      </w:ins>
    </w:p>
    <w:p w:rsidR="00AA00F6" w:rsidRDefault="00AA00F6" w:rsidP="00AA00F6">
      <w:pPr>
        <w:pStyle w:val="NormalWeb"/>
        <w:shd w:val="clear" w:color="auto" w:fill="FFFFFF"/>
        <w:spacing w:before="0" w:beforeAutospacing="0" w:after="138" w:afterAutospacing="0" w:line="316" w:lineRule="atLeast"/>
        <w:rPr>
          <w:ins w:id="2880" w:author="Unknown"/>
          <w:rFonts w:ascii="Helvetica" w:hAnsi="Helvetica" w:cs="Helvetica"/>
          <w:color w:val="333333"/>
          <w:sz w:val="22"/>
          <w:szCs w:val="22"/>
        </w:rPr>
      </w:pPr>
      <w:ins w:id="2881" w:author="Unknown">
        <w:r>
          <w:rPr>
            <w:rStyle w:val="Strong"/>
            <w:rFonts w:ascii="Helvetica" w:hAnsi="Helvetica" w:cs="Helvetica"/>
            <w:color w:val="333333"/>
            <w:sz w:val="22"/>
            <w:szCs w:val="22"/>
          </w:rPr>
          <w:t>Q) What is the difference between equals() and == ?</w:t>
        </w:r>
      </w:ins>
    </w:p>
    <w:p w:rsidR="00AA00F6" w:rsidRDefault="00AA00F6" w:rsidP="00AA00F6">
      <w:pPr>
        <w:pStyle w:val="NormalWeb"/>
        <w:shd w:val="clear" w:color="auto" w:fill="FFFFFF"/>
        <w:spacing w:before="0" w:beforeAutospacing="0" w:after="138" w:afterAutospacing="0" w:line="316" w:lineRule="atLeast"/>
        <w:rPr>
          <w:ins w:id="2882" w:author="Unknown"/>
          <w:rFonts w:ascii="Helvetica" w:hAnsi="Helvetica" w:cs="Helvetica"/>
          <w:color w:val="333333"/>
          <w:sz w:val="22"/>
          <w:szCs w:val="22"/>
        </w:rPr>
      </w:pPr>
      <w:ins w:id="2883" w:author="Unknown">
        <w:r>
          <w:rPr>
            <w:rFonts w:ascii="Helvetica" w:hAnsi="Helvetica" w:cs="Helvetica"/>
            <w:color w:val="333333"/>
            <w:sz w:val="22"/>
            <w:szCs w:val="22"/>
          </w:rPr>
          <w:t>Ans) == operator is used to compare the references of the objects.</w:t>
        </w:r>
        <w:r>
          <w:rPr>
            <w:rStyle w:val="apple-converted-space"/>
            <w:rFonts w:ascii="Helvetica" w:hAnsi="Helvetica" w:cs="Helvetica"/>
            <w:color w:val="333333"/>
            <w:sz w:val="22"/>
            <w:szCs w:val="22"/>
          </w:rPr>
          <w:t> </w:t>
        </w:r>
        <w:r>
          <w:rPr>
            <w:rFonts w:ascii="Helvetica" w:hAnsi="Helvetica" w:cs="Helvetica"/>
            <w:color w:val="333333"/>
            <w:sz w:val="22"/>
            <w:szCs w:val="22"/>
          </w:rPr>
          <w:br/>
        </w:r>
        <w:r>
          <w:rPr>
            <w:rStyle w:val="Emphasis"/>
            <w:rFonts w:ascii="Helvetica" w:hAnsi="Helvetica" w:cs="Helvetica"/>
            <w:color w:val="333333"/>
            <w:sz w:val="22"/>
            <w:szCs w:val="22"/>
          </w:rPr>
          <w:t>public bollean equals(Object o)</w:t>
        </w:r>
        <w:r>
          <w:rPr>
            <w:rStyle w:val="apple-converted-space"/>
            <w:rFonts w:ascii="Helvetica" w:hAnsi="Helvetica" w:cs="Helvetica"/>
            <w:color w:val="333333"/>
            <w:sz w:val="22"/>
            <w:szCs w:val="22"/>
          </w:rPr>
          <w:t> </w:t>
        </w:r>
        <w:r>
          <w:rPr>
            <w:rFonts w:ascii="Helvetica" w:hAnsi="Helvetica" w:cs="Helvetica"/>
            <w:color w:val="333333"/>
            <w:sz w:val="22"/>
            <w:szCs w:val="22"/>
          </w:rPr>
          <w:t>is the method provided by the Object class. The default implementation uses == operator to compare two objects. But since the method can be overriden like for String class. equals() method can be used to compare the values of two objects.</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84" w:author="Unknown"/>
          <w:rStyle w:val="HTMLCode"/>
          <w:rFonts w:ascii="Consolas" w:hAnsi="Consolas" w:cs="Consolas"/>
          <w:color w:val="000000"/>
        </w:rPr>
      </w:pPr>
      <w:ins w:id="2885" w:author="Unknown">
        <w:r>
          <w:rPr>
            <w:rStyle w:val="HTMLCode"/>
            <w:rFonts w:ascii="Consolas" w:hAnsi="Consolas" w:cs="Consolas"/>
            <w:color w:val="000000"/>
          </w:rPr>
          <w:t xml:space="preserve">String str1 = "MyName"; </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86" w:author="Unknown"/>
          <w:rStyle w:val="HTMLCode"/>
          <w:rFonts w:ascii="Consolas" w:hAnsi="Consolas" w:cs="Consolas"/>
          <w:color w:val="000000"/>
        </w:rPr>
      </w:pPr>
      <w:ins w:id="2887" w:author="Unknown">
        <w:r>
          <w:rPr>
            <w:rStyle w:val="HTMLCode"/>
            <w:rFonts w:ascii="Consolas" w:hAnsi="Consolas" w:cs="Consolas"/>
            <w:color w:val="000000"/>
          </w:rPr>
          <w:t>String str2 = "MyName";</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88" w:author="Unknown"/>
          <w:rStyle w:val="HTMLCode"/>
          <w:rFonts w:ascii="Consolas" w:hAnsi="Consolas" w:cs="Consolas"/>
          <w:color w:val="000000"/>
        </w:rPr>
      </w:pPr>
      <w:ins w:id="2889" w:author="Unknown">
        <w:r>
          <w:rPr>
            <w:rStyle w:val="HTMLCode"/>
            <w:rFonts w:ascii="Consolas" w:hAnsi="Consolas" w:cs="Consolas"/>
            <w:color w:val="000000"/>
          </w:rPr>
          <w:t>String str3 = new String(str2);</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90" w:author="Unknown"/>
          <w:rStyle w:val="HTMLCode"/>
          <w:rFonts w:ascii="Consolas" w:hAnsi="Consolas" w:cs="Consolas"/>
          <w:color w:val="000000"/>
        </w:rPr>
      </w:pP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91" w:author="Unknown"/>
          <w:rStyle w:val="HTMLCode"/>
          <w:rFonts w:ascii="Consolas" w:hAnsi="Consolas" w:cs="Consolas"/>
          <w:color w:val="000000"/>
        </w:rPr>
      </w:pPr>
      <w:ins w:id="2892" w:author="Unknown">
        <w:r>
          <w:rPr>
            <w:rStyle w:val="HTMLCode"/>
            <w:rFonts w:ascii="Consolas" w:hAnsi="Consolas" w:cs="Consolas"/>
            <w:color w:val="000000"/>
          </w:rPr>
          <w:t>if (str1 == str2) {</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93" w:author="Unknown"/>
          <w:rStyle w:val="HTMLCode"/>
          <w:rFonts w:ascii="Consolas" w:hAnsi="Consolas" w:cs="Consolas"/>
          <w:color w:val="000000"/>
        </w:rPr>
      </w:pPr>
      <w:ins w:id="2894" w:author="Unknown">
        <w:r>
          <w:rPr>
            <w:rStyle w:val="HTMLCode"/>
            <w:rFonts w:ascii="Consolas" w:hAnsi="Consolas" w:cs="Consolas"/>
            <w:color w:val="000000"/>
          </w:rPr>
          <w:t xml:space="preserve">  System.out.println("Objects are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95" w:author="Unknown"/>
          <w:rStyle w:val="HTMLCode"/>
          <w:rFonts w:ascii="Consolas" w:hAnsi="Consolas" w:cs="Consolas"/>
          <w:color w:val="000000"/>
        </w:rPr>
      </w:pPr>
      <w:ins w:id="2896" w:author="Unknown">
        <w:r>
          <w:rPr>
            <w:rStyle w:val="HTMLCode"/>
            <w:rFonts w:ascii="Consolas" w:hAnsi="Consolas" w:cs="Consolas"/>
            <w:color w:val="000000"/>
          </w:rPr>
          <w:t>}else{</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97" w:author="Unknown"/>
          <w:rStyle w:val="HTMLCode"/>
          <w:rFonts w:ascii="Consolas" w:hAnsi="Consolas" w:cs="Consolas"/>
          <w:color w:val="000000"/>
        </w:rPr>
      </w:pPr>
      <w:ins w:id="2898" w:author="Unknown">
        <w:r>
          <w:rPr>
            <w:rStyle w:val="HTMLCode"/>
            <w:rFonts w:ascii="Consolas" w:hAnsi="Consolas" w:cs="Consolas"/>
            <w:color w:val="000000"/>
          </w:rPr>
          <w:t xml:space="preserve">  System.out.println("Objects are not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899" w:author="Unknown"/>
          <w:rStyle w:val="HTMLCode"/>
          <w:rFonts w:ascii="Consolas" w:hAnsi="Consolas" w:cs="Consolas"/>
          <w:color w:val="000000"/>
        </w:rPr>
      </w:pPr>
      <w:ins w:id="2900" w:author="Unknown">
        <w:r>
          <w:rPr>
            <w:rStyle w:val="HTMLCode"/>
            <w:rFonts w:ascii="Consolas" w:hAnsi="Consolas" w:cs="Consolas"/>
            <w:color w:val="000000"/>
          </w:rPr>
          <w:t>}</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01" w:author="Unknown"/>
          <w:rStyle w:val="HTMLCode"/>
          <w:rFonts w:ascii="Consolas" w:hAnsi="Consolas" w:cs="Consolas"/>
          <w:color w:val="000000"/>
        </w:rPr>
      </w:pPr>
      <w:ins w:id="2902" w:author="Unknown">
        <w:r>
          <w:rPr>
            <w:rStyle w:val="HTMLCode"/>
            <w:rFonts w:ascii="Consolas" w:hAnsi="Consolas" w:cs="Consolas"/>
            <w:color w:val="000000"/>
          </w:rPr>
          <w:t>if(str1.equals(str2)) {</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03" w:author="Unknown"/>
          <w:rStyle w:val="HTMLCode"/>
          <w:rFonts w:ascii="Consolas" w:hAnsi="Consolas" w:cs="Consolas"/>
          <w:color w:val="000000"/>
        </w:rPr>
      </w:pPr>
      <w:ins w:id="2904" w:author="Unknown">
        <w:r>
          <w:rPr>
            <w:rStyle w:val="HTMLCode"/>
            <w:rFonts w:ascii="Consolas" w:hAnsi="Consolas" w:cs="Consolas"/>
            <w:color w:val="000000"/>
          </w:rPr>
          <w:t xml:space="preserve">  System.out.println("Objects are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05" w:author="Unknown"/>
          <w:rStyle w:val="HTMLCode"/>
          <w:rFonts w:ascii="Consolas" w:hAnsi="Consolas" w:cs="Consolas"/>
          <w:color w:val="000000"/>
        </w:rPr>
      </w:pPr>
      <w:ins w:id="2906" w:author="Unknown">
        <w:r>
          <w:rPr>
            <w:rStyle w:val="HTMLCode"/>
            <w:rFonts w:ascii="Consolas" w:hAnsi="Consolas" w:cs="Consolas"/>
            <w:color w:val="000000"/>
          </w:rPr>
          <w:t>} else {</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07" w:author="Unknown"/>
          <w:rStyle w:val="HTMLCode"/>
          <w:rFonts w:ascii="Consolas" w:hAnsi="Consolas" w:cs="Consolas"/>
          <w:color w:val="000000"/>
        </w:rPr>
      </w:pPr>
      <w:ins w:id="2908" w:author="Unknown">
        <w:r>
          <w:rPr>
            <w:rStyle w:val="HTMLCode"/>
            <w:rFonts w:ascii="Consolas" w:hAnsi="Consolas" w:cs="Consolas"/>
            <w:color w:val="000000"/>
          </w:rPr>
          <w:t xml:space="preserve">  System.out.println("Objects are not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09" w:author="Unknown"/>
          <w:rStyle w:val="HTMLCode"/>
          <w:rFonts w:ascii="Consolas" w:hAnsi="Consolas" w:cs="Consolas"/>
          <w:color w:val="000000"/>
        </w:rPr>
      </w:pPr>
      <w:ins w:id="2910" w:author="Unknown">
        <w:r>
          <w:rPr>
            <w:rStyle w:val="HTMLCode"/>
            <w:rFonts w:ascii="Consolas" w:hAnsi="Consolas" w:cs="Consolas"/>
            <w:color w:val="000000"/>
          </w:rPr>
          <w:t>}</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11" w:author="Unknown"/>
          <w:rStyle w:val="HTMLCode"/>
          <w:rFonts w:ascii="Consolas" w:hAnsi="Consolas" w:cs="Consolas"/>
          <w:color w:val="000000"/>
        </w:rPr>
      </w:pP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12" w:author="Unknown"/>
          <w:rStyle w:val="HTMLCode"/>
          <w:rFonts w:ascii="Consolas" w:hAnsi="Consolas" w:cs="Consolas"/>
          <w:color w:val="000000"/>
        </w:rPr>
      </w:pPr>
      <w:ins w:id="2913" w:author="Unknown">
        <w:r>
          <w:rPr>
            <w:rStyle w:val="HTMLCode"/>
            <w:rFonts w:ascii="Consolas" w:hAnsi="Consolas" w:cs="Consolas"/>
            <w:color w:val="000000"/>
          </w:rPr>
          <w:t>Output:</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14" w:author="Unknown"/>
          <w:rStyle w:val="HTMLCode"/>
          <w:rFonts w:ascii="Consolas" w:hAnsi="Consolas" w:cs="Consolas"/>
          <w:color w:val="000000"/>
        </w:rPr>
      </w:pPr>
      <w:ins w:id="2915" w:author="Unknown">
        <w:r>
          <w:rPr>
            <w:rStyle w:val="HTMLCode"/>
            <w:rFonts w:ascii="Consolas" w:hAnsi="Consolas" w:cs="Consolas"/>
            <w:color w:val="000000"/>
          </w:rPr>
          <w:t>Objects are not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16" w:author="Unknown"/>
          <w:rStyle w:val="HTMLCode"/>
          <w:rFonts w:ascii="Consolas" w:hAnsi="Consolas" w:cs="Consolas"/>
          <w:color w:val="000000"/>
        </w:rPr>
      </w:pPr>
      <w:ins w:id="2917" w:author="Unknown">
        <w:r>
          <w:rPr>
            <w:rStyle w:val="HTMLCode"/>
            <w:rFonts w:ascii="Consolas" w:hAnsi="Consolas" w:cs="Consolas"/>
            <w:color w:val="000000"/>
          </w:rPr>
          <w:t>Objects are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18" w:author="Unknown"/>
          <w:rStyle w:val="HTMLCode"/>
          <w:rFonts w:ascii="Consolas" w:hAnsi="Consolas" w:cs="Consolas"/>
          <w:color w:val="000000"/>
        </w:rPr>
      </w:pPr>
      <w:ins w:id="2919" w:author="Unknown">
        <w:r>
          <w:rPr>
            <w:rStyle w:val="HTMLCode"/>
            <w:rFonts w:ascii="Consolas" w:hAnsi="Consolas" w:cs="Consolas"/>
            <w:color w:val="000000"/>
          </w:rPr>
          <w:t>String str2 = "MyName";</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20" w:author="Unknown"/>
          <w:rStyle w:val="HTMLCode"/>
          <w:rFonts w:ascii="Consolas" w:hAnsi="Consolas" w:cs="Consolas"/>
          <w:color w:val="000000"/>
        </w:rPr>
      </w:pPr>
      <w:ins w:id="2921" w:author="Unknown">
        <w:r>
          <w:rPr>
            <w:rStyle w:val="HTMLCode"/>
            <w:rFonts w:ascii="Consolas" w:hAnsi="Consolas" w:cs="Consolas"/>
            <w:color w:val="000000"/>
          </w:rPr>
          <w:t>String str3 = str2;</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22" w:author="Unknown"/>
          <w:rStyle w:val="HTMLCode"/>
          <w:rFonts w:ascii="Consolas" w:hAnsi="Consolas" w:cs="Consolas"/>
          <w:color w:val="000000"/>
        </w:rPr>
      </w:pPr>
      <w:ins w:id="2923" w:author="Unknown">
        <w:r>
          <w:rPr>
            <w:rStyle w:val="HTMLCode"/>
            <w:rFonts w:ascii="Consolas" w:hAnsi="Consolas" w:cs="Consolas"/>
            <w:color w:val="000000"/>
          </w:rPr>
          <w:t>if (str2 == str3) {</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24" w:author="Unknown"/>
          <w:rStyle w:val="HTMLCode"/>
          <w:rFonts w:ascii="Consolas" w:hAnsi="Consolas" w:cs="Consolas"/>
          <w:color w:val="000000"/>
        </w:rPr>
      </w:pPr>
      <w:ins w:id="2925" w:author="Unknown">
        <w:r>
          <w:rPr>
            <w:rStyle w:val="HTMLCode"/>
            <w:rFonts w:ascii="Consolas" w:hAnsi="Consolas" w:cs="Consolas"/>
            <w:color w:val="000000"/>
          </w:rPr>
          <w:t>System.out.println("Objects are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26" w:author="Unknown"/>
          <w:rStyle w:val="HTMLCode"/>
          <w:rFonts w:ascii="Consolas" w:hAnsi="Consolas" w:cs="Consolas"/>
          <w:color w:val="000000"/>
        </w:rPr>
      </w:pPr>
      <w:ins w:id="2927" w:author="Unknown">
        <w:r>
          <w:rPr>
            <w:rStyle w:val="HTMLCode"/>
            <w:rFonts w:ascii="Consolas" w:hAnsi="Consolas" w:cs="Consolas"/>
            <w:color w:val="000000"/>
          </w:rPr>
          <w:t>}else{</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28" w:author="Unknown"/>
          <w:rStyle w:val="HTMLCode"/>
          <w:rFonts w:ascii="Consolas" w:hAnsi="Consolas" w:cs="Consolas"/>
          <w:color w:val="000000"/>
        </w:rPr>
      </w:pPr>
      <w:ins w:id="2929" w:author="Unknown">
        <w:r>
          <w:rPr>
            <w:rStyle w:val="HTMLCode"/>
            <w:rFonts w:ascii="Consolas" w:hAnsi="Consolas" w:cs="Consolas"/>
            <w:color w:val="000000"/>
          </w:rPr>
          <w:lastRenderedPageBreak/>
          <w:t>System.out.println("Objects are not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30" w:author="Unknown"/>
          <w:rStyle w:val="HTMLCode"/>
          <w:rFonts w:ascii="Consolas" w:hAnsi="Consolas" w:cs="Consolas"/>
          <w:color w:val="000000"/>
        </w:rPr>
      </w:pPr>
      <w:ins w:id="2931" w:author="Unknown">
        <w:r>
          <w:rPr>
            <w:rStyle w:val="HTMLCode"/>
            <w:rFonts w:ascii="Consolas" w:hAnsi="Consolas" w:cs="Consolas"/>
            <w:color w:val="000000"/>
          </w:rPr>
          <w:t>}</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32" w:author="Unknown"/>
          <w:rStyle w:val="HTMLCode"/>
          <w:rFonts w:ascii="Consolas" w:hAnsi="Consolas" w:cs="Consolas"/>
          <w:color w:val="000000"/>
        </w:rPr>
      </w:pPr>
      <w:ins w:id="2933" w:author="Unknown">
        <w:r>
          <w:rPr>
            <w:rStyle w:val="HTMLCode"/>
            <w:rFonts w:ascii="Consolas" w:hAnsi="Consolas" w:cs="Consolas"/>
            <w:color w:val="000000"/>
          </w:rPr>
          <w:t>if (str3.equals(str2)) {</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34" w:author="Unknown"/>
          <w:rStyle w:val="HTMLCode"/>
          <w:rFonts w:ascii="Consolas" w:hAnsi="Consolas" w:cs="Consolas"/>
          <w:color w:val="000000"/>
        </w:rPr>
      </w:pPr>
      <w:ins w:id="2935" w:author="Unknown">
        <w:r>
          <w:rPr>
            <w:rStyle w:val="HTMLCode"/>
            <w:rFonts w:ascii="Consolas" w:hAnsi="Consolas" w:cs="Consolas"/>
            <w:color w:val="000000"/>
          </w:rPr>
          <w:t xml:space="preserve">  System.out.println("Objects are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36" w:author="Unknown"/>
          <w:rStyle w:val="HTMLCode"/>
          <w:rFonts w:ascii="Consolas" w:hAnsi="Consolas" w:cs="Consolas"/>
          <w:color w:val="000000"/>
        </w:rPr>
      </w:pPr>
      <w:ins w:id="2937" w:author="Unknown">
        <w:r>
          <w:rPr>
            <w:rStyle w:val="HTMLCode"/>
            <w:rFonts w:ascii="Consolas" w:hAnsi="Consolas" w:cs="Consolas"/>
            <w:color w:val="000000"/>
          </w:rPr>
          <w:t>} else {</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38" w:author="Unknown"/>
          <w:rStyle w:val="HTMLCode"/>
          <w:rFonts w:ascii="Consolas" w:hAnsi="Consolas" w:cs="Consolas"/>
          <w:color w:val="000000"/>
        </w:rPr>
      </w:pPr>
      <w:ins w:id="2939" w:author="Unknown">
        <w:r>
          <w:rPr>
            <w:rStyle w:val="HTMLCode"/>
            <w:rFonts w:ascii="Consolas" w:hAnsi="Consolas" w:cs="Consolas"/>
            <w:color w:val="000000"/>
          </w:rPr>
          <w:t xml:space="preserve">  System.out.println("Objects are not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40" w:author="Unknown"/>
          <w:rStyle w:val="HTMLCode"/>
          <w:rFonts w:ascii="Consolas" w:hAnsi="Consolas" w:cs="Consolas"/>
          <w:color w:val="000000"/>
        </w:rPr>
      </w:pPr>
      <w:ins w:id="2941" w:author="Unknown">
        <w:r>
          <w:rPr>
            <w:rStyle w:val="HTMLCode"/>
            <w:rFonts w:ascii="Consolas" w:hAnsi="Consolas" w:cs="Consolas"/>
            <w:color w:val="000000"/>
          </w:rPr>
          <w:t>}</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42" w:author="Unknown"/>
          <w:rStyle w:val="HTMLCode"/>
          <w:rFonts w:ascii="Consolas" w:hAnsi="Consolas" w:cs="Consolas"/>
          <w:color w:val="000000"/>
        </w:rPr>
      </w:pPr>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43" w:author="Unknown"/>
          <w:rStyle w:val="HTMLCode"/>
          <w:rFonts w:ascii="Consolas" w:hAnsi="Consolas" w:cs="Consolas"/>
          <w:color w:val="000000"/>
        </w:rPr>
      </w:pPr>
      <w:ins w:id="2944" w:author="Unknown">
        <w:r>
          <w:rPr>
            <w:rStyle w:val="HTMLCode"/>
            <w:rFonts w:ascii="Consolas" w:hAnsi="Consolas" w:cs="Consolas"/>
            <w:color w:val="000000"/>
          </w:rPr>
          <w:t>Output:</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2945" w:author="Unknown"/>
          <w:rStyle w:val="HTMLCode"/>
          <w:rFonts w:ascii="Consolas" w:hAnsi="Consolas" w:cs="Consolas"/>
          <w:color w:val="000000"/>
        </w:rPr>
      </w:pPr>
      <w:ins w:id="2946" w:author="Unknown">
        <w:r>
          <w:rPr>
            <w:rStyle w:val="HTMLCode"/>
            <w:rFonts w:ascii="Consolas" w:hAnsi="Consolas" w:cs="Consolas"/>
            <w:color w:val="000000"/>
          </w:rPr>
          <w:t>Objects are equal</w:t>
        </w:r>
      </w:ins>
    </w:p>
    <w:p w:rsidR="00AA00F6" w:rsidRDefault="00AA00F6" w:rsidP="00AA00F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2947" w:author="Unknown"/>
          <w:rFonts w:ascii="Consolas" w:hAnsi="Consolas" w:cs="Consolas"/>
          <w:color w:val="333333"/>
          <w:sz w:val="18"/>
          <w:szCs w:val="18"/>
        </w:rPr>
      </w:pPr>
      <w:ins w:id="2948" w:author="Unknown">
        <w:r>
          <w:rPr>
            <w:rStyle w:val="HTMLCode"/>
            <w:rFonts w:ascii="Consolas" w:hAnsi="Consolas" w:cs="Consolas"/>
            <w:color w:val="000000"/>
          </w:rPr>
          <w:t>Objects are equal</w:t>
        </w:r>
      </w:ins>
    </w:p>
    <w:p w:rsidR="00AA00F6" w:rsidRDefault="00AA00F6" w:rsidP="00AA00F6">
      <w:pPr>
        <w:shd w:val="clear" w:color="auto" w:fill="FFFFFF"/>
        <w:spacing w:line="318" w:lineRule="atLeast"/>
        <w:jc w:val="both"/>
        <w:rPr>
          <w:rFonts w:ascii="Verdana" w:hAnsi="Verdana"/>
          <w:color w:val="000000"/>
          <w:sz w:val="18"/>
          <w:szCs w:val="18"/>
        </w:rPr>
      </w:pPr>
      <w:r>
        <w:rPr>
          <w:rFonts w:ascii="Verdana" w:hAnsi="Verdana"/>
          <w:color w:val="000000"/>
          <w:sz w:val="18"/>
          <w:szCs w:val="18"/>
        </w:rPr>
        <w:tab/>
      </w:r>
    </w:p>
    <w:p w:rsidR="00AA00F6" w:rsidRDefault="00AA00F6" w:rsidP="00AA00F6">
      <w:pPr>
        <w:shd w:val="clear" w:color="auto" w:fill="FFFFFF"/>
        <w:spacing w:line="318" w:lineRule="atLeast"/>
        <w:jc w:val="both"/>
        <w:rPr>
          <w:rFonts w:ascii="Verdana" w:hAnsi="Verdana"/>
          <w:color w:val="000000"/>
          <w:sz w:val="18"/>
          <w:szCs w:val="18"/>
        </w:rPr>
      </w:pPr>
      <w:r>
        <w:rPr>
          <w:rFonts w:ascii="Verdana" w:hAnsi="Verdana"/>
          <w:color w:val="000000"/>
          <w:sz w:val="18"/>
          <w:szCs w:val="18"/>
        </w:rPr>
        <w:t>Source:</w:t>
      </w:r>
      <w:r w:rsidRPr="00AA00F6">
        <w:t xml:space="preserve"> </w:t>
      </w:r>
      <w:hyperlink r:id="rId196" w:history="1">
        <w:r w:rsidRPr="00E17768">
          <w:rPr>
            <w:rStyle w:val="Hyperlink"/>
            <w:rFonts w:ascii="Verdana" w:hAnsi="Verdana"/>
            <w:sz w:val="18"/>
            <w:szCs w:val="18"/>
          </w:rPr>
          <w:t>http://java-questions.com/keyConcepts-interview-questions.html</w:t>
        </w:r>
      </w:hyperlink>
    </w:p>
    <w:p w:rsidR="00AA00F6" w:rsidRDefault="00AA00F6" w:rsidP="00AA00F6">
      <w:pPr>
        <w:pStyle w:val="Heading1"/>
        <w:shd w:val="clear" w:color="auto" w:fill="FFFFFF"/>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Key Concepts in Java</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 Why is</w:t>
      </w:r>
      <w:r>
        <w:rPr>
          <w:rStyle w:val="apple-converted-space"/>
          <w:rFonts w:ascii="Helvetica" w:hAnsi="Helvetica" w:cs="Helvetica"/>
          <w:b/>
          <w:bCs/>
          <w:color w:val="333333"/>
          <w:sz w:val="22"/>
          <w:szCs w:val="22"/>
        </w:rPr>
        <w:t> </w:t>
      </w:r>
      <w:r>
        <w:rPr>
          <w:rStyle w:val="Emphasis"/>
          <w:rFonts w:ascii="Helvetica" w:hAnsi="Helvetica" w:cs="Helvetica"/>
          <w:b/>
          <w:bCs/>
          <w:color w:val="333333"/>
          <w:sz w:val="22"/>
          <w:szCs w:val="22"/>
        </w:rPr>
        <w:t>main()</w:t>
      </w:r>
      <w:r>
        <w:rPr>
          <w:rStyle w:val="apple-converted-space"/>
          <w:rFonts w:ascii="Helvetica" w:hAnsi="Helvetica" w:cs="Helvetica"/>
          <w:b/>
          <w:bCs/>
          <w:color w:val="333333"/>
          <w:sz w:val="22"/>
          <w:szCs w:val="22"/>
        </w:rPr>
        <w:t> </w:t>
      </w:r>
      <w:r>
        <w:rPr>
          <w:rStyle w:val="Strong"/>
          <w:rFonts w:ascii="Helvetica" w:hAnsi="Helvetica" w:cs="Helvetica"/>
          <w:color w:val="333333"/>
          <w:sz w:val="22"/>
          <w:szCs w:val="22"/>
        </w:rPr>
        <w:t>method static?</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To access a static method class object is not needed. The method can be accessed directly with the help of ClassName. So when a program is started the jvm search for the class with main method and calls it without creating an object of the class.</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 What is the difference between</w:t>
      </w:r>
      <w:r>
        <w:rPr>
          <w:rStyle w:val="apple-converted-space"/>
          <w:rFonts w:ascii="Helvetica" w:hAnsi="Helvetica" w:cs="Helvetica"/>
          <w:b/>
          <w:bCs/>
          <w:color w:val="333333"/>
          <w:sz w:val="22"/>
          <w:szCs w:val="22"/>
        </w:rPr>
        <w:t> </w:t>
      </w:r>
      <w:r>
        <w:rPr>
          <w:rStyle w:val="Emphasis"/>
          <w:rFonts w:ascii="Helvetica" w:hAnsi="Helvetica" w:cs="Helvetica"/>
          <w:b/>
          <w:bCs/>
          <w:color w:val="333333"/>
          <w:sz w:val="22"/>
          <w:szCs w:val="22"/>
        </w:rPr>
        <w:t>static</w:t>
      </w:r>
      <w:r>
        <w:rPr>
          <w:rStyle w:val="apple-converted-space"/>
          <w:rFonts w:ascii="Helvetica" w:hAnsi="Helvetica" w:cs="Helvetica"/>
          <w:b/>
          <w:bCs/>
          <w:color w:val="333333"/>
          <w:sz w:val="22"/>
          <w:szCs w:val="22"/>
        </w:rPr>
        <w:t> </w:t>
      </w:r>
      <w:r>
        <w:rPr>
          <w:rStyle w:val="Strong"/>
          <w:rFonts w:ascii="Helvetica" w:hAnsi="Helvetica" w:cs="Helvetica"/>
          <w:color w:val="333333"/>
          <w:sz w:val="22"/>
          <w:szCs w:val="22"/>
        </w:rPr>
        <w:t>and</w:t>
      </w:r>
      <w:r>
        <w:rPr>
          <w:rStyle w:val="apple-converted-space"/>
          <w:rFonts w:ascii="Helvetica" w:hAnsi="Helvetica" w:cs="Helvetica"/>
          <w:b/>
          <w:bCs/>
          <w:color w:val="333333"/>
          <w:sz w:val="22"/>
          <w:szCs w:val="22"/>
        </w:rPr>
        <w:t> </w:t>
      </w:r>
      <w:r>
        <w:rPr>
          <w:rStyle w:val="Emphasis"/>
          <w:rFonts w:ascii="Helvetica" w:hAnsi="Helvetica" w:cs="Helvetica"/>
          <w:b/>
          <w:bCs/>
          <w:color w:val="333333"/>
          <w:sz w:val="22"/>
          <w:szCs w:val="22"/>
        </w:rPr>
        <w:t>instance</w:t>
      </w:r>
      <w:r>
        <w:rPr>
          <w:rStyle w:val="apple-converted-space"/>
          <w:rFonts w:ascii="Helvetica" w:hAnsi="Helvetica" w:cs="Helvetica"/>
          <w:b/>
          <w:bCs/>
          <w:color w:val="333333"/>
          <w:sz w:val="22"/>
          <w:szCs w:val="22"/>
        </w:rPr>
        <w:t> </w:t>
      </w:r>
      <w:r>
        <w:rPr>
          <w:rStyle w:val="Emphasis"/>
          <w:rFonts w:ascii="Helvetica" w:hAnsi="Helvetica" w:cs="Helvetica"/>
          <w:b/>
          <w:bCs/>
          <w:color w:val="333333"/>
          <w:sz w:val="22"/>
          <w:szCs w:val="22"/>
        </w:rPr>
        <w:t>methods</w:t>
      </w:r>
      <w:r>
        <w:rPr>
          <w:rStyle w:val="Strong"/>
          <w:rFonts w:ascii="Helvetica" w:hAnsi="Helvetica" w:cs="Helvetica"/>
          <w:color w:val="333333"/>
          <w:sz w:val="22"/>
          <w:szCs w:val="22"/>
        </w:rPr>
        <w:t>?</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instance method belongs to the instance of a class therefore it requires an instance before it can be invoked, whereas static method belongs to the class itself and not to any class instance so it doesn’t need an instance to be invoked.</w:t>
      </w:r>
      <w:r>
        <w:rPr>
          <w:rFonts w:ascii="Helvetica" w:hAnsi="Helvetica" w:cs="Helvetica"/>
          <w:color w:val="333333"/>
          <w:sz w:val="22"/>
          <w:szCs w:val="22"/>
        </w:rPr>
        <w:br/>
        <w:t>Instance methods use dynamic (late) binding, whereas static methods use static (early) binding.</w:t>
      </w:r>
      <w:r>
        <w:rPr>
          <w:rStyle w:val="apple-converted-space"/>
          <w:rFonts w:ascii="Helvetica" w:hAnsi="Helvetica" w:cs="Helvetica"/>
          <w:color w:val="333333"/>
          <w:sz w:val="22"/>
          <w:szCs w:val="22"/>
        </w:rPr>
        <w:t> </w:t>
      </w:r>
      <w:r>
        <w:rPr>
          <w:rFonts w:ascii="Helvetica" w:hAnsi="Helvetica" w:cs="Helvetica"/>
          <w:color w:val="333333"/>
          <w:sz w:val="22"/>
          <w:szCs w:val="22"/>
        </w:rPr>
        <w:br/>
        <w:t>When the JVM invokes a class instance method, it selects the method to invoke based on the type of the object reference, which is always known at run-time. On the other hand, when the JVM invokes a static method, it selects the method to invoke based on the actual class of the object, which may only be known at compile time.</w:t>
      </w:r>
    </w:p>
    <w:p w:rsidR="00AA00F6" w:rsidRDefault="00AA00F6" w:rsidP="000457B7">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Q3) Can static block throw exception?</w:t>
      </w:r>
      <w:r w:rsidR="000457B7">
        <w:rPr>
          <w:rStyle w:val="Strong"/>
          <w:rFonts w:ascii="Helvetica" w:hAnsi="Helvetica" w:cs="Helvetica"/>
          <w:color w:val="333333"/>
          <w:sz w:val="22"/>
          <w:szCs w:val="22"/>
        </w:rPr>
        <w:t>RRR</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Yes, static block can throw only Runtime exception or can use a try-catch block to catch checked exception.</w:t>
      </w:r>
      <w:r>
        <w:rPr>
          <w:rFonts w:ascii="Helvetica" w:hAnsi="Helvetica" w:cs="Helvetica"/>
          <w:color w:val="333333"/>
          <w:sz w:val="22"/>
          <w:szCs w:val="22"/>
        </w:rPr>
        <w:br/>
        <w:t xml:space="preserve">Typically scenario will be if JDBC connection is created in static block and it fails then exception can be caught, logged and application can exit. If System.exit() is not done, then application </w:t>
      </w:r>
      <w:r>
        <w:rPr>
          <w:rFonts w:ascii="Helvetica" w:hAnsi="Helvetica" w:cs="Helvetica"/>
          <w:color w:val="333333"/>
          <w:sz w:val="22"/>
          <w:szCs w:val="22"/>
        </w:rPr>
        <w:lastRenderedPageBreak/>
        <w:t>may continue and next time if the class is referred JVM will throw NoClassDefFounderror since the class was not loaded by the Classloader.</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Q4) What is difference between abstract class and interface?</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A class is called</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abstract</w:t>
      </w:r>
      <w:r>
        <w:rPr>
          <w:rStyle w:val="apple-converted-space"/>
          <w:rFonts w:ascii="Helvetica" w:hAnsi="Helvetica" w:cs="Helvetica"/>
          <w:color w:val="333333"/>
          <w:sz w:val="22"/>
          <w:szCs w:val="22"/>
        </w:rPr>
        <w:t> </w:t>
      </w:r>
      <w:r>
        <w:rPr>
          <w:rFonts w:ascii="Helvetica" w:hAnsi="Helvetica" w:cs="Helvetica"/>
          <w:color w:val="333333"/>
          <w:sz w:val="22"/>
          <w:szCs w:val="22"/>
        </w:rPr>
        <w:t>when it is declared with keyword</w:t>
      </w:r>
      <w:r>
        <w:rPr>
          <w:rStyle w:val="apple-converted-space"/>
          <w:rFonts w:ascii="Helvetica" w:hAnsi="Helvetica" w:cs="Helvetica"/>
          <w:color w:val="333333"/>
          <w:sz w:val="22"/>
          <w:szCs w:val="22"/>
        </w:rPr>
        <w:t> </w:t>
      </w:r>
      <w:r>
        <w:rPr>
          <w:rStyle w:val="HTMLCode"/>
          <w:rFonts w:ascii="Consolas" w:hAnsi="Consolas" w:cs="Consolas"/>
          <w:color w:val="C7254E"/>
          <w:shd w:val="clear" w:color="auto" w:fill="F9F2F4"/>
        </w:rPr>
        <w:t>abstract</w:t>
      </w:r>
      <w:r>
        <w:rPr>
          <w:rFonts w:ascii="Helvetica" w:hAnsi="Helvetica" w:cs="Helvetica"/>
          <w:color w:val="333333"/>
          <w:sz w:val="22"/>
          <w:szCs w:val="22"/>
        </w:rPr>
        <w:t>. Abstract class may contain abstract method. It can also contain n numbers of concrete method.</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Interface</w:t>
      </w:r>
      <w:r>
        <w:rPr>
          <w:rFonts w:ascii="Helvetica" w:hAnsi="Helvetica" w:cs="Helvetica"/>
          <w:color w:val="333333"/>
          <w:sz w:val="22"/>
          <w:szCs w:val="22"/>
        </w:rPr>
        <w:t>can only contain abstract methods.</w:t>
      </w:r>
    </w:p>
    <w:p w:rsidR="00AA00F6" w:rsidRDefault="00AA00F6" w:rsidP="00C306AB">
      <w:pPr>
        <w:numPr>
          <w:ilvl w:val="0"/>
          <w:numId w:val="96"/>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Interface can have only</w:t>
      </w:r>
      <w:r>
        <w:rPr>
          <w:rStyle w:val="apple-converted-space"/>
          <w:rFonts w:ascii="Helvetica" w:hAnsi="Helvetica" w:cs="Helvetica"/>
          <w:color w:val="333333"/>
        </w:rPr>
        <w:t> </w:t>
      </w:r>
      <w:r>
        <w:rPr>
          <w:rFonts w:ascii="Helvetica" w:hAnsi="Helvetica" w:cs="Helvetica"/>
          <w:b/>
          <w:bCs/>
          <w:color w:val="333333"/>
        </w:rPr>
        <w:t>abstract methods</w:t>
      </w:r>
      <w:r>
        <w:rPr>
          <w:rFonts w:ascii="Helvetica" w:hAnsi="Helvetica" w:cs="Helvetica"/>
          <w:color w:val="333333"/>
        </w:rPr>
        <w:t>. Abstract class can have concerete and abstract methods.</w:t>
      </w:r>
    </w:p>
    <w:p w:rsidR="00AA00F6" w:rsidRDefault="00AA00F6" w:rsidP="00C306AB">
      <w:pPr>
        <w:numPr>
          <w:ilvl w:val="0"/>
          <w:numId w:val="96"/>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Strong"/>
          <w:rFonts w:ascii="Helvetica" w:hAnsi="Helvetica" w:cs="Helvetica"/>
          <w:color w:val="333333"/>
        </w:rPr>
        <w:t>abstract class</w:t>
      </w:r>
      <w:r>
        <w:rPr>
          <w:rStyle w:val="apple-converted-space"/>
          <w:rFonts w:ascii="Helvetica" w:hAnsi="Helvetica" w:cs="Helvetica"/>
          <w:color w:val="333333"/>
        </w:rPr>
        <w:t> </w:t>
      </w:r>
      <w:r>
        <w:rPr>
          <w:rFonts w:ascii="Helvetica" w:hAnsi="Helvetica" w:cs="Helvetica"/>
          <w:color w:val="333333"/>
        </w:rPr>
        <w:t>can have public, private, protected or default variables and also constants. In</w:t>
      </w:r>
      <w:r>
        <w:rPr>
          <w:rStyle w:val="apple-converted-space"/>
          <w:rFonts w:ascii="Helvetica" w:hAnsi="Helvetica" w:cs="Helvetica"/>
          <w:color w:val="333333"/>
        </w:rPr>
        <w:t> </w:t>
      </w:r>
      <w:r>
        <w:rPr>
          <w:rStyle w:val="Strong"/>
          <w:rFonts w:ascii="Helvetica" w:hAnsi="Helvetica" w:cs="Helvetica"/>
          <w:color w:val="333333"/>
        </w:rPr>
        <w:t>interface</w:t>
      </w:r>
      <w:r>
        <w:rPr>
          <w:rStyle w:val="apple-converted-space"/>
          <w:rFonts w:ascii="Helvetica" w:hAnsi="Helvetica" w:cs="Helvetica"/>
          <w:color w:val="333333"/>
        </w:rPr>
        <w:t> </w:t>
      </w:r>
      <w:r>
        <w:rPr>
          <w:rFonts w:ascii="Helvetica" w:hAnsi="Helvetica" w:cs="Helvetica"/>
          <w:color w:val="333333"/>
        </w:rPr>
        <w:t>the variable is by default</w:t>
      </w:r>
      <w:r>
        <w:rPr>
          <w:rStyle w:val="apple-converted-space"/>
          <w:rFonts w:ascii="Helvetica" w:hAnsi="Helvetica" w:cs="Helvetica"/>
          <w:b/>
          <w:bCs/>
          <w:color w:val="333333"/>
        </w:rPr>
        <w:t> </w:t>
      </w:r>
      <w:r>
        <w:rPr>
          <w:rStyle w:val="Strong"/>
          <w:rFonts w:ascii="Helvetica" w:hAnsi="Helvetica" w:cs="Helvetica"/>
          <w:color w:val="333333"/>
        </w:rPr>
        <w:t>public final</w:t>
      </w:r>
      <w:r>
        <w:rPr>
          <w:rFonts w:ascii="Helvetica" w:hAnsi="Helvetica" w:cs="Helvetica"/>
          <w:color w:val="333333"/>
        </w:rPr>
        <w:t>. In nutshell the interface doesnt have any variables it only has constants.</w:t>
      </w:r>
    </w:p>
    <w:p w:rsidR="00AA00F6" w:rsidRDefault="00AA00F6" w:rsidP="00C306AB">
      <w:pPr>
        <w:numPr>
          <w:ilvl w:val="0"/>
          <w:numId w:val="96"/>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A class can extend only one</w:t>
      </w:r>
      <w:r>
        <w:rPr>
          <w:rStyle w:val="apple-converted-space"/>
          <w:rFonts w:ascii="Helvetica" w:hAnsi="Helvetica" w:cs="Helvetica"/>
          <w:color w:val="333333"/>
        </w:rPr>
        <w:t> </w:t>
      </w:r>
      <w:r>
        <w:rPr>
          <w:rStyle w:val="Strong"/>
          <w:rFonts w:ascii="Helvetica" w:hAnsi="Helvetica" w:cs="Helvetica"/>
          <w:color w:val="333333"/>
        </w:rPr>
        <w:t>abstract class</w:t>
      </w:r>
      <w:r>
        <w:rPr>
          <w:rStyle w:val="apple-converted-space"/>
          <w:rFonts w:ascii="Helvetica" w:hAnsi="Helvetica" w:cs="Helvetica"/>
          <w:color w:val="333333"/>
        </w:rPr>
        <w:t> </w:t>
      </w:r>
      <w:r>
        <w:rPr>
          <w:rFonts w:ascii="Helvetica" w:hAnsi="Helvetica" w:cs="Helvetica"/>
          <w:color w:val="333333"/>
        </w:rPr>
        <w:t>but a class can implement multiple</w:t>
      </w:r>
      <w:r>
        <w:rPr>
          <w:rStyle w:val="Strong"/>
          <w:rFonts w:ascii="Helvetica" w:hAnsi="Helvetica" w:cs="Helvetica"/>
          <w:color w:val="333333"/>
        </w:rPr>
        <w:t>interfaces</w:t>
      </w:r>
      <w:r>
        <w:rPr>
          <w:rFonts w:ascii="Helvetica" w:hAnsi="Helvetica" w:cs="Helvetica"/>
          <w:color w:val="333333"/>
        </w:rPr>
        <w:t>. Abstract class doesn't support multiple inheritance whereas abstract class does.</w:t>
      </w:r>
    </w:p>
    <w:p w:rsidR="00AA00F6" w:rsidRDefault="00AA00F6" w:rsidP="00C306AB">
      <w:pPr>
        <w:numPr>
          <w:ilvl w:val="0"/>
          <w:numId w:val="96"/>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If an interface is implemented its mandatory to implement all of its methods but if an abstract class is extended its mandatory to implement all abstract methods.</w:t>
      </w:r>
    </w:p>
    <w:p w:rsidR="00AA00F6" w:rsidRDefault="00AA00F6" w:rsidP="00C306AB">
      <w:pPr>
        <w:numPr>
          <w:ilvl w:val="0"/>
          <w:numId w:val="96"/>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The problem with an interface is, if you want to add a new feature (method) in its contract, then you MUST implement those method in all of the classes which implement that interface. However, in the case of an abstract class, the method can be simply implemented in the abstract class and the same can be called by its subclass.</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Q5) Explain with example to describe when to use abstract class and interface?</w:t>
      </w:r>
    </w:p>
    <w:p w:rsidR="00AA00F6" w:rsidRDefault="00AA00F6" w:rsidP="00AA00F6">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Consider a scenario where all Cars will have 4 tyres and other features can be different.</w:t>
      </w:r>
      <w:r>
        <w:rPr>
          <w:rFonts w:ascii="Helvetica" w:hAnsi="Helvetica" w:cs="Helvetica"/>
          <w:color w:val="333333"/>
          <w:sz w:val="22"/>
          <w:szCs w:val="22"/>
        </w:rPr>
        <w:br/>
        <w:t>In this case any subclass of Car has to have 4 tyres. This is a case where abstract class will be used and a default implementaion for tyres will be provided.</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abstract</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Car</w:t>
      </w:r>
      <w:r>
        <w:rPr>
          <w:rStyle w:val="HTMLCode"/>
          <w:rFonts w:ascii="Consolas" w:hAnsi="Consolas" w:cs="Consolas"/>
          <w:color w:val="000000"/>
        </w:rPr>
        <w:t xml:space="preserve"> </w:t>
      </w:r>
      <w:r>
        <w:rPr>
          <w:rStyle w:val="token"/>
          <w:rFonts w:ascii="Consolas" w:hAnsi="Consolas" w:cs="Consolas"/>
          <w:color w:val="999999"/>
        </w:rPr>
        <w:t>{</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TOTAL_TYRES </w:t>
      </w:r>
      <w:r>
        <w:rPr>
          <w:rStyle w:val="token"/>
          <w:rFonts w:ascii="Consolas" w:hAnsi="Consolas" w:cs="Consolas"/>
          <w:color w:val="A67F59"/>
        </w:rPr>
        <w:t>=</w:t>
      </w:r>
      <w:r>
        <w:rPr>
          <w:rStyle w:val="token"/>
          <w:rFonts w:ascii="Consolas" w:hAnsi="Consolas" w:cs="Consolas"/>
          <w:color w:val="990055"/>
        </w:rPr>
        <w:t xml:space="preserve"> 4</w:t>
      </w:r>
      <w:r>
        <w:rPr>
          <w:rStyle w:val="token"/>
          <w:rFonts w:ascii="Consolas" w:hAnsi="Consolas" w:cs="Consolas"/>
          <w:color w:val="999999"/>
        </w:rPr>
        <w:t>;</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abstract</w:t>
      </w:r>
      <w:r>
        <w:rPr>
          <w:rStyle w:val="HTMLCode"/>
          <w:rFonts w:ascii="Consolas" w:hAnsi="Consolas" w:cs="Consolas"/>
          <w:color w:val="000000"/>
        </w:rPr>
        <w:t xml:space="preserve"> String </w:t>
      </w:r>
      <w:r>
        <w:rPr>
          <w:rStyle w:val="token"/>
          <w:rFonts w:ascii="Consolas" w:hAnsi="Consolas" w:cs="Consolas"/>
          <w:color w:val="DD4A68"/>
        </w:rPr>
        <w:t>getCarName</w:t>
      </w:r>
      <w:r>
        <w:rPr>
          <w:rStyle w:val="token"/>
          <w:rFonts w:ascii="Consolas" w:hAnsi="Consolas" w:cs="Consolas"/>
          <w:color w:val="999999"/>
        </w:rPr>
        <w:t>();</w:t>
      </w:r>
      <w:r>
        <w:rPr>
          <w:rStyle w:val="HTMLCode"/>
          <w:rFonts w:ascii="Consolas" w:hAnsi="Consolas" w:cs="Consolas"/>
          <w:color w:val="000000"/>
        </w:rPr>
        <w:t xml:space="preserve">  </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getNoOfTyres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TOTAL_TYRES</w:t>
      </w:r>
      <w:r>
        <w:rPr>
          <w:rStyle w:val="token"/>
          <w:rFonts w:ascii="Consolas" w:hAnsi="Consolas" w:cs="Consolas"/>
          <w:color w:val="999999"/>
        </w:rPr>
        <w:t>;</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AA00F6" w:rsidRDefault="00AA00F6" w:rsidP="00AA00F6">
      <w:pPr>
        <w:shd w:val="clear" w:color="auto" w:fill="FFFFFF"/>
        <w:spacing w:line="316" w:lineRule="atLeast"/>
        <w:rPr>
          <w:rFonts w:ascii="Helvetica" w:hAnsi="Helvetica" w:cs="Helvetica"/>
          <w:color w:val="333333"/>
        </w:rPr>
      </w:pPr>
      <w:r>
        <w:rPr>
          <w:rFonts w:ascii="Helvetica" w:hAnsi="Helvetica" w:cs="Helvetica"/>
          <w:color w:val="333333"/>
        </w:rPr>
        <w:t>Consider a scenario where Cars can have any number of tyres and other features can also be different. In this case interface will be created.</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lastRenderedPageBreak/>
        <w:t>public</w:t>
      </w:r>
      <w:r>
        <w:rPr>
          <w:rStyle w:val="HTMLCode"/>
          <w:rFonts w:ascii="Consolas" w:hAnsi="Consolas" w:cs="Consolas"/>
          <w:color w:val="000000"/>
        </w:rPr>
        <w:t xml:space="preserve"> </w:t>
      </w:r>
      <w:r>
        <w:rPr>
          <w:rStyle w:val="token"/>
          <w:rFonts w:ascii="Consolas" w:hAnsi="Consolas" w:cs="Consolas"/>
          <w:color w:val="0077AA"/>
        </w:rPr>
        <w:t>interface</w:t>
      </w:r>
      <w:r>
        <w:rPr>
          <w:rStyle w:val="HTMLCode"/>
          <w:rFonts w:ascii="Consolas" w:hAnsi="Consolas" w:cs="Consolas"/>
          <w:color w:val="000000"/>
        </w:rPr>
        <w:t xml:space="preserve"> </w:t>
      </w:r>
      <w:r>
        <w:rPr>
          <w:rStyle w:val="token"/>
          <w:rFonts w:ascii="Consolas" w:hAnsi="Consolas" w:cs="Consolas"/>
          <w:color w:val="000000"/>
        </w:rPr>
        <w:t>Car</w:t>
      </w:r>
      <w:r>
        <w:rPr>
          <w:rStyle w:val="HTMLCode"/>
          <w:rFonts w:ascii="Consolas" w:hAnsi="Consolas" w:cs="Consolas"/>
          <w:color w:val="000000"/>
        </w:rPr>
        <w:t xml:space="preserve"> </w:t>
      </w:r>
      <w:r>
        <w:rPr>
          <w:rStyle w:val="token"/>
          <w:rFonts w:ascii="Consolas" w:hAnsi="Consolas" w:cs="Consolas"/>
          <w:color w:val="999999"/>
        </w:rPr>
        <w:t>{</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abstract</w:t>
      </w:r>
      <w:r>
        <w:rPr>
          <w:rStyle w:val="HTMLCode"/>
          <w:rFonts w:ascii="Consolas" w:hAnsi="Consolas" w:cs="Consolas"/>
          <w:color w:val="000000"/>
        </w:rPr>
        <w:t xml:space="preserve"> String </w:t>
      </w:r>
      <w:r>
        <w:rPr>
          <w:rStyle w:val="token"/>
          <w:rFonts w:ascii="Consolas" w:hAnsi="Consolas" w:cs="Consolas"/>
          <w:color w:val="DD4A68"/>
        </w:rPr>
        <w:t>getCarName</w:t>
      </w:r>
      <w:r>
        <w:rPr>
          <w:rStyle w:val="token"/>
          <w:rFonts w:ascii="Consolas" w:hAnsi="Consolas" w:cs="Consolas"/>
          <w:color w:val="999999"/>
        </w:rPr>
        <w:t>();</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abstract</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getNoOfTyres</w:t>
      </w:r>
      <w:r>
        <w:rPr>
          <w:rStyle w:val="token"/>
          <w:rFonts w:ascii="Consolas" w:hAnsi="Consolas" w:cs="Consolas"/>
          <w:color w:val="999999"/>
        </w:rPr>
        <w:t>();</w:t>
      </w: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AA00F6" w:rsidRDefault="00AA00F6" w:rsidP="00AA00F6">
      <w:pPr>
        <w:pStyle w:val="NormalWeb"/>
        <w:shd w:val="clear" w:color="auto" w:fill="FFFFFF"/>
        <w:spacing w:before="0" w:beforeAutospacing="0" w:after="138" w:afterAutospacing="0" w:line="316" w:lineRule="atLeast"/>
        <w:rPr>
          <w:ins w:id="2949" w:author="Unknown"/>
          <w:rFonts w:ascii="Helvetica" w:hAnsi="Helvetica" w:cs="Helvetica"/>
          <w:color w:val="333333"/>
          <w:sz w:val="22"/>
          <w:szCs w:val="22"/>
        </w:rPr>
      </w:pPr>
      <w:ins w:id="2950" w:author="Unknown">
        <w:r>
          <w:rPr>
            <w:rStyle w:val="Strong"/>
            <w:rFonts w:ascii="Helvetica" w:hAnsi="Helvetica" w:cs="Helvetica"/>
            <w:color w:val="333333"/>
            <w:sz w:val="22"/>
            <w:szCs w:val="22"/>
          </w:rPr>
          <w:t>Q6) Does java support multiple interitance? Why?</w:t>
        </w:r>
      </w:ins>
    </w:p>
    <w:p w:rsidR="00AA00F6" w:rsidRDefault="00AA00F6" w:rsidP="00AA00F6">
      <w:pPr>
        <w:pStyle w:val="NormalWeb"/>
        <w:shd w:val="clear" w:color="auto" w:fill="FFFFFF"/>
        <w:spacing w:before="0" w:beforeAutospacing="0" w:after="138" w:afterAutospacing="0" w:line="316" w:lineRule="atLeast"/>
        <w:rPr>
          <w:ins w:id="2951" w:author="Unknown"/>
          <w:rFonts w:ascii="Helvetica" w:hAnsi="Helvetica" w:cs="Helvetica"/>
          <w:color w:val="333333"/>
          <w:sz w:val="22"/>
          <w:szCs w:val="22"/>
        </w:rPr>
      </w:pPr>
      <w:ins w:id="2952" w:author="Unknown">
        <w:r>
          <w:rPr>
            <w:rFonts w:ascii="Helvetica" w:hAnsi="Helvetica" w:cs="Helvetica"/>
            <w:color w:val="333333"/>
            <w:sz w:val="22"/>
            <w:szCs w:val="22"/>
          </w:rPr>
          <w:t>Ans) Java doesnt support multiple inheritance but it provide a way through which it can enact it. Consider the scenario is C++</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53" w:author="Unknown"/>
          <w:rStyle w:val="HTMLCode"/>
          <w:rFonts w:ascii="Consolas" w:hAnsi="Consolas" w:cs="Consolas"/>
          <w:color w:val="000000"/>
        </w:rPr>
      </w:pPr>
      <w:ins w:id="2954" w:author="Unknown">
        <w:r>
          <w:rPr>
            <w:rStyle w:val="HTMLCode"/>
            <w:rFonts w:ascii="Consolas" w:hAnsi="Consolas" w:cs="Consolas"/>
            <w:color w:val="000000"/>
          </w:rPr>
          <w:t xml:space="preserve">Class </w:t>
        </w:r>
        <w:r>
          <w:rPr>
            <w:rStyle w:val="token"/>
            <w:rFonts w:ascii="Consolas" w:hAnsi="Consolas" w:cs="Consolas"/>
            <w:color w:val="000000"/>
          </w:rPr>
          <w:t>A</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55" w:author="Unknown"/>
          <w:rStyle w:val="HTMLCode"/>
          <w:rFonts w:ascii="Consolas" w:hAnsi="Consolas" w:cs="Consolas"/>
          <w:color w:val="000000"/>
        </w:rPr>
      </w:pPr>
      <w:ins w:id="2956" w:author="Unknown">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57" w:author="Unknown"/>
          <w:rStyle w:val="token"/>
          <w:rFonts w:ascii="Consolas" w:hAnsi="Consolas" w:cs="Consolas"/>
          <w:color w:val="708090"/>
        </w:rPr>
      </w:pPr>
      <w:ins w:id="2958" w:author="Unknown">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708090"/>
          </w:rPr>
          <w:t>// some text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59" w:author="Unknown"/>
          <w:rStyle w:val="HTMLCode"/>
          <w:rFonts w:ascii="Consolas" w:hAnsi="Consolas" w:cs="Consolas"/>
          <w:color w:val="000000"/>
        </w:rPr>
      </w:pPr>
      <w:ins w:id="2960" w:author="Unknown">
        <w:r>
          <w:rPr>
            <w:rStyle w:val="HTMLCode"/>
            <w:rFonts w:ascii="Consolas" w:hAnsi="Consolas" w:cs="Consolas"/>
            <w:color w:val="000000"/>
          </w:rPr>
          <w:tab/>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61" w:author="Unknown"/>
          <w:rStyle w:val="HTMLCode"/>
          <w:rFonts w:ascii="Consolas" w:hAnsi="Consolas" w:cs="Consolas"/>
          <w:color w:val="000000"/>
        </w:rPr>
      </w:pPr>
      <w:ins w:id="2962"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63" w:author="Unknown"/>
          <w:rStyle w:val="HTMLCode"/>
          <w:rFonts w:ascii="Consolas" w:hAnsi="Consolas" w:cs="Consolas"/>
          <w:color w:val="000000"/>
        </w:rPr>
      </w:pPr>
      <w:ins w:id="2964" w:author="Unknown">
        <w:r>
          <w:rPr>
            <w:rStyle w:val="HTMLCode"/>
            <w:rFonts w:ascii="Consolas" w:hAnsi="Consolas" w:cs="Consolas"/>
            <w:color w:val="000000"/>
          </w:rPr>
          <w:t xml:space="preserve">Class </w:t>
        </w:r>
        <w:r>
          <w:rPr>
            <w:rStyle w:val="token"/>
            <w:rFonts w:ascii="Consolas" w:hAnsi="Consolas" w:cs="Consolas"/>
            <w:color w:val="000000"/>
          </w:rPr>
          <w:t>B</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65" w:author="Unknown"/>
          <w:rStyle w:val="HTMLCode"/>
          <w:rFonts w:ascii="Consolas" w:hAnsi="Consolas" w:cs="Consolas"/>
          <w:color w:val="000000"/>
        </w:rPr>
      </w:pPr>
      <w:ins w:id="2966" w:author="Unknown">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67" w:author="Unknown"/>
          <w:rStyle w:val="token"/>
          <w:rFonts w:ascii="Consolas" w:hAnsi="Consolas" w:cs="Consolas"/>
          <w:color w:val="708090"/>
        </w:rPr>
      </w:pPr>
      <w:ins w:id="2968" w:author="Unknown">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708090"/>
          </w:rPr>
          <w:t>// some text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69" w:author="Unknown"/>
          <w:rStyle w:val="HTMLCode"/>
          <w:rFonts w:ascii="Consolas" w:hAnsi="Consolas" w:cs="Consolas"/>
          <w:color w:val="000000"/>
        </w:rPr>
      </w:pPr>
      <w:ins w:id="2970" w:author="Unknown">
        <w:r>
          <w:rPr>
            <w:rStyle w:val="HTMLCode"/>
            <w:rFonts w:ascii="Consolas" w:hAnsi="Consolas" w:cs="Consolas"/>
            <w:color w:val="000000"/>
          </w:rPr>
          <w:tab/>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71" w:author="Unknown"/>
          <w:rStyle w:val="HTMLCode"/>
          <w:rFonts w:ascii="Consolas" w:hAnsi="Consolas" w:cs="Consolas"/>
          <w:color w:val="000000"/>
        </w:rPr>
      </w:pPr>
      <w:ins w:id="2972"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73" w:author="Unknown"/>
          <w:rStyle w:val="HTMLCode"/>
          <w:rFonts w:ascii="Consolas" w:hAnsi="Consolas" w:cs="Consolas"/>
          <w:color w:val="000000"/>
        </w:rPr>
      </w:pPr>
      <w:ins w:id="2974" w:author="Unknown">
        <w:r>
          <w:rPr>
            <w:rStyle w:val="HTMLCode"/>
            <w:rFonts w:ascii="Consolas" w:hAnsi="Consolas" w:cs="Consolas"/>
            <w:color w:val="000000"/>
          </w:rPr>
          <w:t xml:space="preserve">Class </w:t>
        </w:r>
        <w:r>
          <w:rPr>
            <w:rStyle w:val="token"/>
            <w:rFonts w:ascii="Consolas" w:hAnsi="Consolas" w:cs="Consolas"/>
            <w:color w:val="000000"/>
          </w:rPr>
          <w:t>C</w:t>
        </w:r>
        <w:r>
          <w:rPr>
            <w:rStyle w:val="HTMLCode"/>
            <w:rFonts w:ascii="Consolas" w:hAnsi="Consolas" w:cs="Consolas"/>
            <w:color w:val="000000"/>
          </w:rPr>
          <w:t xml:space="preserve"> </w:t>
        </w:r>
        <w:r>
          <w:rPr>
            <w:rStyle w:val="token"/>
            <w:rFonts w:ascii="Consolas" w:hAnsi="Consolas" w:cs="Consolas"/>
            <w:color w:val="0077AA"/>
          </w:rPr>
          <w:t>extends</w:t>
        </w:r>
        <w:r>
          <w:rPr>
            <w:rStyle w:val="HTMLCode"/>
            <w:rFonts w:ascii="Consolas" w:hAnsi="Consolas" w:cs="Consolas"/>
            <w:color w:val="000000"/>
          </w:rPr>
          <w:t xml:space="preserve"> </w:t>
        </w:r>
        <w:r>
          <w:rPr>
            <w:rStyle w:val="token"/>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B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75" w:author="Unknown"/>
          <w:rStyle w:val="HTMLCode"/>
          <w:rFonts w:ascii="Consolas" w:hAnsi="Consolas" w:cs="Consolas"/>
          <w:color w:val="000000"/>
        </w:rPr>
      </w:pPr>
      <w:ins w:id="2976" w:author="Unknown">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 arg</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77" w:author="Unknown"/>
          <w:rStyle w:val="HTMLCode"/>
          <w:rFonts w:ascii="Consolas" w:hAnsi="Consolas" w:cs="Consolas"/>
          <w:color w:val="000000"/>
        </w:rPr>
      </w:pPr>
      <w:ins w:id="2978" w:author="Unknown">
        <w:r>
          <w:rPr>
            <w:rStyle w:val="HTMLCode"/>
            <w:rFonts w:ascii="Consolas" w:hAnsi="Consolas" w:cs="Consolas"/>
            <w:color w:val="000000"/>
          </w:rPr>
          <w:tab/>
        </w:r>
        <w:r>
          <w:rPr>
            <w:rStyle w:val="HTMLCode"/>
            <w:rFonts w:ascii="Consolas" w:hAnsi="Consolas" w:cs="Consolas"/>
            <w:color w:val="000000"/>
          </w:rPr>
          <w:tab/>
          <w:t xml:space="preserve">C objC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C</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79" w:author="Unknown"/>
          <w:rStyle w:val="token"/>
          <w:rFonts w:ascii="Consolas" w:hAnsi="Consolas" w:cs="Consolas"/>
          <w:color w:val="708090"/>
        </w:rPr>
      </w:pPr>
      <w:ins w:id="2980" w:author="Unknown">
        <w:r>
          <w:rPr>
            <w:rStyle w:val="HTMLCode"/>
            <w:rFonts w:ascii="Consolas" w:hAnsi="Consolas" w:cs="Consolas"/>
            <w:color w:val="000000"/>
          </w:rPr>
          <w:tab/>
        </w:r>
        <w:r>
          <w:rPr>
            <w:rStyle w:val="HTMLCode"/>
            <w:rFonts w:ascii="Consolas" w:hAnsi="Consolas" w:cs="Consolas"/>
            <w:color w:val="000000"/>
          </w:rPr>
          <w:tab/>
          <w:t>objC</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 problem, compiler gets confused and cant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81" w:author="Unknown"/>
          <w:rStyle w:val="HTMLCode"/>
          <w:rFonts w:ascii="Consolas" w:hAnsi="Consolas" w:cs="Consolas"/>
          <w:color w:val="000000"/>
        </w:rPr>
      </w:pPr>
      <w:ins w:id="2982" w:author="Unknown">
        <w:r>
          <w:rPr>
            <w:rStyle w:val="HTMLCode"/>
            <w:rFonts w:ascii="Consolas" w:hAnsi="Consolas" w:cs="Consolas"/>
            <w:color w:val="000000"/>
          </w:rPr>
          <w:tab/>
        </w:r>
        <w:r>
          <w:rPr>
            <w:rStyle w:val="HTMLCode"/>
            <w:rFonts w:ascii="Consolas" w:hAnsi="Consolas" w:cs="Consolas"/>
            <w:color w:val="000000"/>
          </w:rPr>
          <w:tab/>
          <w:t xml:space="preserve">decide to call Class </w:t>
        </w:r>
        <w:r>
          <w:rPr>
            <w:rStyle w:val="token"/>
            <w:rFonts w:ascii="Consolas" w:hAnsi="Consolas" w:cs="Consolas"/>
            <w:color w:val="000000"/>
          </w:rPr>
          <w:t>A</w:t>
        </w:r>
        <w:r>
          <w:rPr>
            <w:rStyle w:val="HTMLCode"/>
            <w:rFonts w:ascii="Consolas" w:hAnsi="Consolas" w:cs="Consolas"/>
            <w:color w:val="000000"/>
          </w:rPr>
          <w:t xml:space="preserve"> or B method</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83" w:author="Unknown"/>
          <w:rFonts w:ascii="Consolas" w:hAnsi="Consolas" w:cs="Consolas"/>
          <w:color w:val="000000"/>
          <w:sz w:val="18"/>
          <w:szCs w:val="18"/>
        </w:rPr>
      </w:pPr>
      <w:ins w:id="2984" w:author="Unknown">
        <w:r>
          <w:rPr>
            <w:rStyle w:val="HTMLCode"/>
            <w:rFonts w:ascii="Consolas" w:hAnsi="Consolas" w:cs="Consolas"/>
            <w:color w:val="000000"/>
          </w:rPr>
          <w:tab/>
        </w:r>
        <w:r>
          <w:rPr>
            <w:rStyle w:val="token"/>
            <w:rFonts w:ascii="Consolas" w:hAnsi="Consolas" w:cs="Consolas"/>
            <w:color w:val="999999"/>
          </w:rPr>
          <w:t>}</w:t>
        </w:r>
      </w:ins>
    </w:p>
    <w:p w:rsidR="00AA00F6" w:rsidRDefault="00AA00F6" w:rsidP="00AA00F6">
      <w:pPr>
        <w:shd w:val="clear" w:color="auto" w:fill="FFFFFF"/>
        <w:spacing w:line="316" w:lineRule="atLeast"/>
        <w:rPr>
          <w:ins w:id="2985" w:author="Unknown"/>
          <w:rFonts w:ascii="Helvetica" w:hAnsi="Helvetica" w:cs="Helvetica"/>
          <w:color w:val="333333"/>
        </w:rPr>
      </w:pPr>
      <w:ins w:id="2986" w:author="Unknown">
        <w:r>
          <w:rPr>
            <w:rFonts w:ascii="Helvetica" w:hAnsi="Helvetica" w:cs="Helvetica"/>
            <w:color w:val="333333"/>
          </w:rPr>
          <w:t>This problem is called</w:t>
        </w:r>
        <w:r>
          <w:rPr>
            <w:rStyle w:val="apple-converted-space"/>
            <w:rFonts w:ascii="Helvetica" w:hAnsi="Helvetica" w:cs="Helvetica"/>
            <w:color w:val="333333"/>
          </w:rPr>
          <w:t> </w:t>
        </w:r>
        <w:r>
          <w:rPr>
            <w:rStyle w:val="Strong"/>
            <w:rFonts w:ascii="Helvetica" w:hAnsi="Helvetica" w:cs="Helvetica"/>
            <w:color w:val="333333"/>
          </w:rPr>
          <w:t>Diamond problem.</w:t>
        </w:r>
        <w:r>
          <w:rPr>
            <w:rFonts w:ascii="Helvetica" w:hAnsi="Helvetica" w:cs="Helvetica"/>
            <w:color w:val="333333"/>
          </w:rPr>
          <w:br/>
        </w:r>
        <w:r>
          <w:rPr>
            <w:rFonts w:ascii="Helvetica" w:hAnsi="Helvetica" w:cs="Helvetica"/>
            <w:color w:val="333333"/>
          </w:rPr>
          <w:br/>
          <w:t>This problem in java is taken care with the use of interfaces</w:t>
        </w:r>
        <w:r>
          <w:rPr>
            <w:rFonts w:ascii="Helvetica" w:hAnsi="Helvetica" w:cs="Helvetica"/>
            <w:color w:val="333333"/>
          </w:rPr>
          <w:br/>
          <w:t>In Java similar problem would look like:</w:t>
        </w:r>
        <w:r>
          <w:rPr>
            <w:rFonts w:ascii="Helvetica" w:hAnsi="Helvetica" w:cs="Helvetica"/>
            <w:color w:val="333333"/>
          </w:rPr>
          <w:br/>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87" w:author="Unknown"/>
          <w:rStyle w:val="HTMLCode"/>
          <w:rFonts w:ascii="Consolas" w:hAnsi="Consolas" w:cs="Consolas"/>
          <w:color w:val="000000"/>
        </w:rPr>
      </w:pPr>
      <w:ins w:id="2988" w:author="Unknown">
        <w:r>
          <w:rPr>
            <w:rStyle w:val="token"/>
            <w:rFonts w:ascii="Consolas" w:hAnsi="Consolas" w:cs="Consolas"/>
            <w:color w:val="0077AA"/>
          </w:rPr>
          <w:t>interface</w:t>
        </w:r>
        <w:r>
          <w:rPr>
            <w:rStyle w:val="HTMLCode"/>
            <w:rFonts w:ascii="Consolas" w:hAnsi="Consolas" w:cs="Consolas"/>
            <w:color w:val="000000"/>
          </w:rPr>
          <w:t xml:space="preserve"> </w:t>
        </w:r>
        <w:r>
          <w:rPr>
            <w:rStyle w:val="token"/>
            <w:rFonts w:ascii="Consolas" w:hAnsi="Consolas" w:cs="Consolas"/>
            <w:color w:val="000000"/>
          </w:rPr>
          <w:t>A</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89" w:author="Unknown"/>
          <w:rStyle w:val="HTMLCode"/>
          <w:rFonts w:ascii="Consolas" w:hAnsi="Consolas" w:cs="Consolas"/>
          <w:color w:val="000000"/>
        </w:rPr>
      </w:pPr>
      <w:ins w:id="2990"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add</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91" w:author="Unknown"/>
          <w:rStyle w:val="HTMLCode"/>
          <w:rFonts w:ascii="Consolas" w:hAnsi="Consolas" w:cs="Consolas"/>
          <w:color w:val="000000"/>
        </w:rPr>
      </w:pPr>
      <w:ins w:id="2992"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93" w:author="Unknown"/>
          <w:rStyle w:val="HTMLCode"/>
          <w:rFonts w:ascii="Consolas" w:hAnsi="Consolas" w:cs="Consolas"/>
          <w:color w:val="000000"/>
        </w:rPr>
      </w:pPr>
      <w:ins w:id="2994" w:author="Unknown">
        <w:r>
          <w:rPr>
            <w:rStyle w:val="token"/>
            <w:rFonts w:ascii="Consolas" w:hAnsi="Consolas" w:cs="Consolas"/>
            <w:color w:val="0077AA"/>
          </w:rPr>
          <w:t>interface</w:t>
        </w:r>
        <w:r>
          <w:rPr>
            <w:rStyle w:val="HTMLCode"/>
            <w:rFonts w:ascii="Consolas" w:hAnsi="Consolas" w:cs="Consolas"/>
            <w:color w:val="000000"/>
          </w:rPr>
          <w:t xml:space="preserve"> </w:t>
        </w:r>
        <w:r>
          <w:rPr>
            <w:rStyle w:val="token"/>
            <w:rFonts w:ascii="Consolas" w:hAnsi="Consolas" w:cs="Consolas"/>
            <w:color w:val="000000"/>
          </w:rPr>
          <w:t>B</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95" w:author="Unknown"/>
          <w:rStyle w:val="HTMLCode"/>
          <w:rFonts w:ascii="Consolas" w:hAnsi="Consolas" w:cs="Consolas"/>
          <w:color w:val="000000"/>
        </w:rPr>
      </w:pPr>
      <w:ins w:id="2996" w:author="Unknown">
        <w:r>
          <w:rPr>
            <w:rStyle w:val="HTMLCode"/>
            <w:rFonts w:ascii="Consolas" w:hAnsi="Consolas" w:cs="Consolas"/>
            <w:color w:val="000000"/>
          </w:rPr>
          <w:lastRenderedPageBreak/>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add</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97" w:author="Unknown"/>
          <w:rStyle w:val="HTMLCode"/>
          <w:rFonts w:ascii="Consolas" w:hAnsi="Consolas" w:cs="Consolas"/>
          <w:color w:val="000000"/>
        </w:rPr>
      </w:pPr>
      <w:ins w:id="2998"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999" w:author="Unknown"/>
          <w:rStyle w:val="HTMLCode"/>
          <w:rFonts w:ascii="Consolas" w:hAnsi="Consolas" w:cs="Consolas"/>
          <w:color w:val="000000"/>
        </w:rPr>
      </w:pPr>
      <w:ins w:id="3000"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C</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B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01" w:author="Unknown"/>
          <w:rStyle w:val="HTMLCode"/>
          <w:rFonts w:ascii="Consolas" w:hAnsi="Consolas" w:cs="Consolas"/>
          <w:color w:val="000000"/>
        </w:rPr>
      </w:pPr>
      <w:ins w:id="3002"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03" w:author="Unknown"/>
          <w:rStyle w:val="token"/>
          <w:rFonts w:ascii="Consolas" w:hAnsi="Consolas" w:cs="Consolas"/>
          <w:color w:val="708090"/>
        </w:rPr>
      </w:pPr>
      <w:ins w:id="3004" w:author="Unknown">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708090"/>
          </w:rPr>
          <w:t>// doesnt matter which interface it belong to</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05" w:author="Unknown"/>
          <w:rStyle w:val="HTMLCode"/>
          <w:rFonts w:ascii="Consolas" w:hAnsi="Consolas" w:cs="Consolas"/>
          <w:color w:val="000000"/>
        </w:rPr>
      </w:pPr>
      <w:ins w:id="3006" w:author="Unknown">
        <w:r>
          <w:rPr>
            <w:rStyle w:val="HTMLCode"/>
            <w:rFonts w:ascii="Consolas" w:hAnsi="Consolas" w:cs="Consolas"/>
            <w:color w:val="000000"/>
          </w:rPr>
          <w:tab/>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07" w:author="Unknown"/>
          <w:rFonts w:ascii="Consolas" w:hAnsi="Consolas" w:cs="Consolas"/>
          <w:color w:val="000000"/>
          <w:sz w:val="18"/>
          <w:szCs w:val="18"/>
        </w:rPr>
      </w:pPr>
      <w:ins w:id="3008" w:author="Unknown">
        <w:r>
          <w:rPr>
            <w:rStyle w:val="token"/>
            <w:rFonts w:ascii="Consolas" w:hAnsi="Consolas" w:cs="Consolas"/>
            <w:color w:val="999999"/>
          </w:rPr>
          <w:t>}</w:t>
        </w:r>
      </w:ins>
    </w:p>
    <w:p w:rsidR="00AA00F6" w:rsidRDefault="00AA00F6" w:rsidP="00AA00F6">
      <w:pPr>
        <w:pStyle w:val="NormalWeb"/>
        <w:shd w:val="clear" w:color="auto" w:fill="FFFFFF"/>
        <w:spacing w:before="0" w:beforeAutospacing="0" w:after="138" w:afterAutospacing="0" w:line="316" w:lineRule="atLeast"/>
        <w:rPr>
          <w:ins w:id="3009" w:author="Unknown"/>
          <w:rFonts w:ascii="Helvetica" w:hAnsi="Helvetica" w:cs="Helvetica"/>
          <w:color w:val="333333"/>
          <w:sz w:val="22"/>
          <w:szCs w:val="22"/>
        </w:rPr>
      </w:pPr>
      <w:ins w:id="3010" w:author="Unknown">
        <w:r>
          <w:rPr>
            <w:rStyle w:val="Strong"/>
            <w:rFonts w:ascii="Helvetica" w:hAnsi="Helvetica" w:cs="Helvetica"/>
            <w:color w:val="333333"/>
            <w:sz w:val="22"/>
            <w:szCs w:val="22"/>
          </w:rPr>
          <w:t>Q7) Can</w:t>
        </w:r>
        <w:r>
          <w:rPr>
            <w:rStyle w:val="apple-converted-space"/>
            <w:rFonts w:ascii="Helvetica" w:hAnsi="Helvetica" w:cs="Helvetica"/>
            <w:b/>
            <w:bCs/>
            <w:color w:val="333333"/>
            <w:sz w:val="22"/>
            <w:szCs w:val="22"/>
          </w:rPr>
          <w:t> </w:t>
        </w:r>
        <w:r>
          <w:rPr>
            <w:rStyle w:val="Emphasis"/>
            <w:rFonts w:ascii="Helvetica" w:hAnsi="Helvetica" w:cs="Helvetica"/>
            <w:b/>
            <w:bCs/>
            <w:color w:val="333333"/>
            <w:sz w:val="22"/>
            <w:szCs w:val="22"/>
          </w:rPr>
          <w:t>this</w:t>
        </w:r>
        <w:r>
          <w:rPr>
            <w:rStyle w:val="apple-converted-space"/>
            <w:rFonts w:ascii="Helvetica" w:hAnsi="Helvetica" w:cs="Helvetica"/>
            <w:b/>
            <w:bCs/>
            <w:color w:val="333333"/>
            <w:sz w:val="22"/>
            <w:szCs w:val="22"/>
          </w:rPr>
          <w:t> </w:t>
        </w:r>
        <w:r>
          <w:rPr>
            <w:rStyle w:val="Strong"/>
            <w:rFonts w:ascii="Helvetica" w:hAnsi="Helvetica" w:cs="Helvetica"/>
            <w:color w:val="333333"/>
            <w:sz w:val="22"/>
            <w:szCs w:val="22"/>
          </w:rPr>
          <w:t>keyword be assigned null value?</w:t>
        </w:r>
      </w:ins>
      <w:r w:rsidR="000457B7">
        <w:rPr>
          <w:rStyle w:val="Strong"/>
          <w:rFonts w:ascii="Helvetica" w:hAnsi="Helvetica" w:cs="Helvetica"/>
          <w:color w:val="333333"/>
          <w:sz w:val="22"/>
          <w:szCs w:val="22"/>
        </w:rPr>
        <w:t>RRR</w:t>
      </w:r>
    </w:p>
    <w:p w:rsidR="00AA00F6" w:rsidRDefault="00AA00F6" w:rsidP="00AA00F6">
      <w:pPr>
        <w:pStyle w:val="NormalWeb"/>
        <w:shd w:val="clear" w:color="auto" w:fill="FFFFFF"/>
        <w:spacing w:before="0" w:beforeAutospacing="0" w:after="138" w:afterAutospacing="0" w:line="316" w:lineRule="atLeast"/>
        <w:rPr>
          <w:ins w:id="3011" w:author="Unknown"/>
          <w:rFonts w:ascii="Helvetica" w:hAnsi="Helvetica" w:cs="Helvetica"/>
          <w:color w:val="333333"/>
          <w:sz w:val="22"/>
          <w:szCs w:val="22"/>
        </w:rPr>
      </w:pPr>
      <w:ins w:id="3012" w:author="Unknown">
        <w:r>
          <w:rPr>
            <w:rFonts w:ascii="Helvetica" w:hAnsi="Helvetica" w:cs="Helvetica"/>
            <w:color w:val="333333"/>
            <w:sz w:val="22"/>
            <w:szCs w:val="22"/>
          </w:rPr>
          <w:t>Ans) No</w:t>
        </w:r>
      </w:ins>
    </w:p>
    <w:p w:rsidR="00AA00F6" w:rsidRDefault="00AA00F6" w:rsidP="00AA00F6">
      <w:pPr>
        <w:pStyle w:val="NormalWeb"/>
        <w:shd w:val="clear" w:color="auto" w:fill="FFFFFF"/>
        <w:spacing w:before="0" w:beforeAutospacing="0" w:after="138" w:afterAutospacing="0" w:line="316" w:lineRule="atLeast"/>
        <w:rPr>
          <w:ins w:id="3013" w:author="Unknown"/>
          <w:rFonts w:ascii="Helvetica" w:hAnsi="Helvetica" w:cs="Helvetica"/>
          <w:color w:val="333333"/>
          <w:sz w:val="22"/>
          <w:szCs w:val="22"/>
        </w:rPr>
      </w:pPr>
      <w:ins w:id="3014" w:author="Unknown">
        <w:r>
          <w:rPr>
            <w:rStyle w:val="Strong"/>
            <w:rFonts w:ascii="Helvetica" w:hAnsi="Helvetica" w:cs="Helvetica"/>
            <w:color w:val="333333"/>
            <w:sz w:val="22"/>
            <w:szCs w:val="22"/>
          </w:rPr>
          <w:t>Q8) What are the different types of</w:t>
        </w:r>
        <w:r>
          <w:rPr>
            <w:rStyle w:val="apple-converted-space"/>
            <w:rFonts w:ascii="Helvetica" w:hAnsi="Helvetica" w:cs="Helvetica"/>
            <w:b/>
            <w:bCs/>
            <w:color w:val="333333"/>
            <w:sz w:val="22"/>
            <w:szCs w:val="22"/>
          </w:rPr>
          <w:t> </w:t>
        </w:r>
        <w:r>
          <w:rPr>
            <w:rStyle w:val="Emphasis"/>
            <w:rFonts w:ascii="Helvetica" w:hAnsi="Helvetica" w:cs="Helvetica"/>
            <w:b/>
            <w:bCs/>
            <w:color w:val="333333"/>
            <w:sz w:val="22"/>
            <w:szCs w:val="22"/>
          </w:rPr>
          <w:t>references</w:t>
        </w:r>
        <w:r>
          <w:rPr>
            <w:rStyle w:val="apple-converted-space"/>
            <w:rFonts w:ascii="Helvetica" w:hAnsi="Helvetica" w:cs="Helvetica"/>
            <w:b/>
            <w:bCs/>
            <w:color w:val="333333"/>
            <w:sz w:val="22"/>
            <w:szCs w:val="22"/>
          </w:rPr>
          <w:t> </w:t>
        </w:r>
        <w:r>
          <w:rPr>
            <w:rStyle w:val="Strong"/>
            <w:rFonts w:ascii="Helvetica" w:hAnsi="Helvetica" w:cs="Helvetica"/>
            <w:color w:val="333333"/>
            <w:sz w:val="22"/>
            <w:szCs w:val="22"/>
          </w:rPr>
          <w:t>in java?</w:t>
        </w:r>
      </w:ins>
      <w:r w:rsidR="000457B7">
        <w:rPr>
          <w:rStyle w:val="Strong"/>
          <w:rFonts w:ascii="Helvetica" w:hAnsi="Helvetica" w:cs="Helvetica"/>
          <w:color w:val="333333"/>
          <w:sz w:val="22"/>
          <w:szCs w:val="22"/>
        </w:rPr>
        <w:t>RRR</w:t>
      </w:r>
    </w:p>
    <w:p w:rsidR="00AA00F6" w:rsidRDefault="00AA00F6" w:rsidP="00AA00F6">
      <w:pPr>
        <w:pStyle w:val="NormalWeb"/>
        <w:shd w:val="clear" w:color="auto" w:fill="FFFFFF"/>
        <w:spacing w:before="0" w:beforeAutospacing="0" w:after="138" w:afterAutospacing="0" w:line="316" w:lineRule="atLeast"/>
        <w:rPr>
          <w:ins w:id="3015" w:author="Unknown"/>
          <w:rFonts w:ascii="Helvetica" w:hAnsi="Helvetica" w:cs="Helvetica"/>
          <w:color w:val="333333"/>
          <w:sz w:val="22"/>
          <w:szCs w:val="22"/>
        </w:rPr>
      </w:pPr>
      <w:ins w:id="3016" w:author="Unknown">
        <w:r>
          <w:rPr>
            <w:rFonts w:ascii="Helvetica" w:hAnsi="Helvetica" w:cs="Helvetica"/>
            <w:color w:val="333333"/>
            <w:sz w:val="22"/>
            <w:szCs w:val="22"/>
          </w:rPr>
          <w:t>Ans) Java has a more expressive system of reference than most other garbage-collected programming languages, which allows for special behavior for garbage collection. A normal reference in Java is known as a</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strong reference</w:t>
        </w:r>
        <w:r>
          <w:rPr>
            <w:rFonts w:ascii="Helvetica" w:hAnsi="Helvetica" w:cs="Helvetica"/>
            <w:color w:val="333333"/>
            <w:sz w:val="22"/>
            <w:szCs w:val="22"/>
          </w:rPr>
          <w:t>. The java.lang.ref package defines three other types of references—</w:t>
        </w:r>
        <w:r>
          <w:rPr>
            <w:rStyle w:val="Emphasis"/>
            <w:rFonts w:ascii="Helvetica" w:hAnsi="Helvetica" w:cs="Helvetica"/>
            <w:color w:val="333333"/>
            <w:sz w:val="22"/>
            <w:szCs w:val="22"/>
          </w:rPr>
          <w:t>soft</w:t>
        </w:r>
        <w:r>
          <w:rPr>
            <w:rFonts w:ascii="Helvetica" w:hAnsi="Helvetica" w:cs="Helvetica"/>
            <w:color w:val="333333"/>
            <w:sz w:val="22"/>
            <w:szCs w:val="22"/>
          </w:rPr>
          <w:t>,</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weak</w:t>
        </w:r>
        <w:r>
          <w:rPr>
            <w:rStyle w:val="apple-converted-space"/>
            <w:rFonts w:ascii="Helvetica" w:hAnsi="Helvetica" w:cs="Helvetica"/>
            <w:color w:val="333333"/>
            <w:sz w:val="22"/>
            <w:szCs w:val="22"/>
          </w:rPr>
          <w:t> </w:t>
        </w:r>
        <w:r>
          <w:rPr>
            <w:rFonts w:ascii="Helvetica" w:hAnsi="Helvetica" w:cs="Helvetica"/>
            <w:color w:val="333333"/>
            <w:sz w:val="22"/>
            <w:szCs w:val="22"/>
          </w:rPr>
          <w:t>and</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phantom</w:t>
        </w:r>
        <w:r>
          <w:rPr>
            <w:rStyle w:val="apple-converted-space"/>
            <w:rFonts w:ascii="Helvetica" w:hAnsi="Helvetica" w:cs="Helvetica"/>
            <w:color w:val="333333"/>
            <w:sz w:val="22"/>
            <w:szCs w:val="22"/>
          </w:rPr>
          <w:t> </w:t>
        </w:r>
        <w:r>
          <w:rPr>
            <w:rFonts w:ascii="Helvetica" w:hAnsi="Helvetica" w:cs="Helvetica"/>
            <w:color w:val="333333"/>
            <w:sz w:val="22"/>
            <w:szCs w:val="22"/>
          </w:rPr>
          <w:t>references. Each type of reference is designed for a specific use.</w:t>
        </w:r>
      </w:ins>
    </w:p>
    <w:p w:rsidR="00AA00F6" w:rsidRDefault="00AA00F6" w:rsidP="00AA00F6">
      <w:pPr>
        <w:pStyle w:val="NormalWeb"/>
        <w:shd w:val="clear" w:color="auto" w:fill="FFFFFF"/>
        <w:spacing w:before="0" w:beforeAutospacing="0" w:after="138" w:afterAutospacing="0" w:line="316" w:lineRule="atLeast"/>
        <w:rPr>
          <w:ins w:id="3017" w:author="Unknown"/>
          <w:rFonts w:ascii="Helvetica" w:hAnsi="Helvetica" w:cs="Helvetica"/>
          <w:color w:val="333333"/>
          <w:sz w:val="22"/>
          <w:szCs w:val="22"/>
        </w:rPr>
      </w:pPr>
      <w:ins w:id="3018" w:author="Unknown">
        <w:r>
          <w:rPr>
            <w:rFonts w:ascii="Helvetica" w:hAnsi="Helvetica" w:cs="Helvetica"/>
            <w:color w:val="333333"/>
            <w:sz w:val="22"/>
            <w:szCs w:val="22"/>
          </w:rPr>
          <w:t>A</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SoftReference</w:t>
        </w:r>
        <w:r>
          <w:rPr>
            <w:rStyle w:val="apple-converted-space"/>
            <w:rFonts w:ascii="Helvetica" w:hAnsi="Helvetica" w:cs="Helvetica"/>
            <w:color w:val="333333"/>
            <w:sz w:val="22"/>
            <w:szCs w:val="22"/>
          </w:rPr>
          <w:t> </w:t>
        </w:r>
        <w:r>
          <w:rPr>
            <w:rFonts w:ascii="Helvetica" w:hAnsi="Helvetica" w:cs="Helvetica"/>
            <w:color w:val="333333"/>
            <w:sz w:val="22"/>
            <w:szCs w:val="22"/>
          </w:rPr>
          <w:t>can be used to implement a cache. An object that is not reachable by a strong reference (that is, not</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strongly reachable</w:t>
        </w:r>
        <w:r>
          <w:rPr>
            <w:rFonts w:ascii="Helvetica" w:hAnsi="Helvetica" w:cs="Helvetica"/>
            <w:color w:val="333333"/>
            <w:sz w:val="22"/>
            <w:szCs w:val="22"/>
          </w:rPr>
          <w:t>) but is referenced by a soft reference is called</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softly reachable</w:t>
        </w:r>
        <w:r>
          <w:rPr>
            <w:rFonts w:ascii="Helvetica" w:hAnsi="Helvetica" w:cs="Helvetica"/>
            <w:color w:val="333333"/>
            <w:sz w:val="22"/>
            <w:szCs w:val="22"/>
          </w:rPr>
          <w:t>. A softly reachable object may be garbage collected at the discretion of the garbage collector. This generally means that softly reachable objects will only be garbage collected when free memory is low, but again, it is at the discretion of the garbage collector. Semantically, a soft reference means "keep this object unless the memory is needed."</w:t>
        </w:r>
      </w:ins>
    </w:p>
    <w:p w:rsidR="00AA00F6" w:rsidRDefault="00AA00F6" w:rsidP="00AA00F6">
      <w:pPr>
        <w:pStyle w:val="NormalWeb"/>
        <w:shd w:val="clear" w:color="auto" w:fill="FFFFFF"/>
        <w:spacing w:before="0" w:beforeAutospacing="0" w:after="138" w:afterAutospacing="0" w:line="316" w:lineRule="atLeast"/>
        <w:rPr>
          <w:ins w:id="3019" w:author="Unknown"/>
          <w:rFonts w:ascii="Helvetica" w:hAnsi="Helvetica" w:cs="Helvetica"/>
          <w:color w:val="333333"/>
          <w:sz w:val="22"/>
          <w:szCs w:val="22"/>
        </w:rPr>
      </w:pPr>
      <w:ins w:id="3020" w:author="Unknown">
        <w:r>
          <w:rPr>
            <w:rFonts w:ascii="Helvetica" w:hAnsi="Helvetica" w:cs="Helvetica"/>
            <w:color w:val="333333"/>
            <w:sz w:val="22"/>
            <w:szCs w:val="22"/>
          </w:rPr>
          <w:t>A</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WeakReference</w:t>
        </w:r>
        <w:r>
          <w:rPr>
            <w:rStyle w:val="apple-converted-space"/>
            <w:rFonts w:ascii="Helvetica" w:hAnsi="Helvetica" w:cs="Helvetica"/>
            <w:color w:val="333333"/>
            <w:sz w:val="22"/>
            <w:szCs w:val="22"/>
          </w:rPr>
          <w:t> </w:t>
        </w:r>
        <w:r>
          <w:rPr>
            <w:rFonts w:ascii="Helvetica" w:hAnsi="Helvetica" w:cs="Helvetica"/>
            <w:color w:val="333333"/>
            <w:sz w:val="22"/>
            <w:szCs w:val="22"/>
          </w:rPr>
          <w:t>is used to implement weak maps. An object that is not strongly or softly reachable, but is referenced by a weak reference is called</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weakly reachable</w:t>
        </w:r>
        <w:r>
          <w:rPr>
            <w:rFonts w:ascii="Helvetica" w:hAnsi="Helvetica" w:cs="Helvetica"/>
            <w:color w:val="333333"/>
            <w:sz w:val="22"/>
            <w:szCs w:val="22"/>
          </w:rPr>
          <w:t>. A weakly reachable object will be garbage collected during the next collection cycle. This behavior is used in the class java.util.WeakHashMap. A weak map allows the programmer to put key/value pairs in the map and not worry about the objects taking up memory when the key is no longer reachable anywhere else. Another possible application of weak references is the string intern pool. Semantically, a weak reference means "get rid of this object when nothing else references it."</w:t>
        </w:r>
      </w:ins>
    </w:p>
    <w:p w:rsidR="00AA00F6" w:rsidRDefault="00AA00F6" w:rsidP="00AA00F6">
      <w:pPr>
        <w:pStyle w:val="NormalWeb"/>
        <w:shd w:val="clear" w:color="auto" w:fill="FFFFFF"/>
        <w:spacing w:before="0" w:beforeAutospacing="0" w:after="138" w:afterAutospacing="0" w:line="316" w:lineRule="atLeast"/>
        <w:rPr>
          <w:ins w:id="3021" w:author="Unknown"/>
          <w:rFonts w:ascii="Helvetica" w:hAnsi="Helvetica" w:cs="Helvetica"/>
          <w:color w:val="333333"/>
          <w:sz w:val="22"/>
          <w:szCs w:val="22"/>
        </w:rPr>
      </w:pPr>
      <w:ins w:id="3022" w:author="Unknown">
        <w:r>
          <w:rPr>
            <w:rFonts w:ascii="Helvetica" w:hAnsi="Helvetica" w:cs="Helvetica"/>
            <w:color w:val="333333"/>
            <w:sz w:val="22"/>
            <w:szCs w:val="22"/>
          </w:rPr>
          <w:t>A</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PhantomReference</w:t>
        </w:r>
        <w:r>
          <w:rPr>
            <w:rStyle w:val="apple-converted-space"/>
            <w:rFonts w:ascii="Helvetica" w:hAnsi="Helvetica" w:cs="Helvetica"/>
            <w:color w:val="333333"/>
            <w:sz w:val="22"/>
            <w:szCs w:val="22"/>
          </w:rPr>
          <w:t> </w:t>
        </w:r>
        <w:r>
          <w:rPr>
            <w:rFonts w:ascii="Helvetica" w:hAnsi="Helvetica" w:cs="Helvetica"/>
            <w:color w:val="333333"/>
            <w:sz w:val="22"/>
            <w:szCs w:val="22"/>
          </w:rPr>
          <w:t>is used to reference objects that have been marked for garbage collection and have been finalized, but have not yet been reclaimed. An object that is not strongly, softly or weakly reachable, but is referenced by a phantom reference is called</w:t>
        </w:r>
        <w:r>
          <w:rPr>
            <w:rStyle w:val="Emphasis"/>
            <w:rFonts w:ascii="Helvetica" w:hAnsi="Helvetica" w:cs="Helvetica"/>
            <w:color w:val="333333"/>
            <w:sz w:val="22"/>
            <w:szCs w:val="22"/>
          </w:rPr>
          <w:t>phantom reachable</w:t>
        </w:r>
        <w:r>
          <w:rPr>
            <w:rFonts w:ascii="Helvetica" w:hAnsi="Helvetica" w:cs="Helvetica"/>
            <w:color w:val="333333"/>
            <w:sz w:val="22"/>
            <w:szCs w:val="22"/>
          </w:rPr>
          <w:t>. This allows for more flexible cleanup than is possible with the finalization mechanism alone. Semantically, a phantom reference means "this object is no longer needed and has been finalized in preparation for being collected."</w:t>
        </w:r>
      </w:ins>
    </w:p>
    <w:p w:rsidR="00AA00F6" w:rsidRDefault="00AA00F6" w:rsidP="00AA00F6">
      <w:pPr>
        <w:pStyle w:val="NormalWeb"/>
        <w:shd w:val="clear" w:color="auto" w:fill="FFFFFF"/>
        <w:spacing w:before="0" w:beforeAutospacing="0" w:after="138" w:afterAutospacing="0" w:line="316" w:lineRule="atLeast"/>
        <w:rPr>
          <w:ins w:id="3023" w:author="Unknown"/>
          <w:rFonts w:ascii="Helvetica" w:hAnsi="Helvetica" w:cs="Helvetica"/>
          <w:color w:val="333333"/>
          <w:sz w:val="22"/>
          <w:szCs w:val="22"/>
        </w:rPr>
      </w:pPr>
      <w:ins w:id="3024" w:author="Unknown">
        <w:r>
          <w:rPr>
            <w:rStyle w:val="Strong"/>
            <w:rFonts w:ascii="Helvetica" w:hAnsi="Helvetica" w:cs="Helvetica"/>
            <w:color w:val="333333"/>
            <w:sz w:val="22"/>
            <w:szCs w:val="22"/>
          </w:rPr>
          <w:lastRenderedPageBreak/>
          <w:t>Q9) How to change the heap size of a JVM?</w:t>
        </w:r>
      </w:ins>
      <w:r w:rsidR="000457B7">
        <w:rPr>
          <w:rStyle w:val="Strong"/>
          <w:rFonts w:ascii="Helvetica" w:hAnsi="Helvetica" w:cs="Helvetica"/>
          <w:color w:val="333333"/>
          <w:sz w:val="22"/>
          <w:szCs w:val="22"/>
        </w:rPr>
        <w:t>RRR</w:t>
      </w:r>
    </w:p>
    <w:p w:rsidR="00AA00F6" w:rsidRDefault="00AA00F6" w:rsidP="00AA00F6">
      <w:pPr>
        <w:pStyle w:val="NormalWeb"/>
        <w:shd w:val="clear" w:color="auto" w:fill="FFFFFF"/>
        <w:spacing w:before="0" w:beforeAutospacing="0" w:after="138" w:afterAutospacing="0" w:line="316" w:lineRule="atLeast"/>
        <w:rPr>
          <w:ins w:id="3025" w:author="Unknown"/>
          <w:rFonts w:ascii="Helvetica" w:hAnsi="Helvetica" w:cs="Helvetica"/>
          <w:color w:val="333333"/>
          <w:sz w:val="22"/>
          <w:szCs w:val="22"/>
        </w:rPr>
      </w:pPr>
      <w:ins w:id="3026" w:author="Unknown">
        <w:r>
          <w:rPr>
            <w:rFonts w:ascii="Helvetica" w:hAnsi="Helvetica" w:cs="Helvetica"/>
            <w:color w:val="333333"/>
            <w:sz w:val="22"/>
            <w:szCs w:val="22"/>
          </w:rPr>
          <w:t>Ans) The old generation's default heap size can be overridden by using the -Xms and -Xmx switches to specify the initial and maximum sizes respectively:</w:t>
        </w:r>
        <w:r>
          <w:rPr>
            <w:rStyle w:val="apple-converted-space"/>
            <w:rFonts w:ascii="Helvetica" w:hAnsi="Helvetica" w:cs="Helvetica"/>
            <w:color w:val="333333"/>
            <w:sz w:val="22"/>
            <w:szCs w:val="22"/>
          </w:rPr>
          <w:t> </w:t>
        </w:r>
        <w:r>
          <w:rPr>
            <w:rFonts w:ascii="Helvetica" w:hAnsi="Helvetica" w:cs="Helvetica"/>
            <w:color w:val="333333"/>
            <w:sz w:val="22"/>
            <w:szCs w:val="22"/>
          </w:rPr>
          <w:br/>
          <w:t>java -Xms &lt;initial size&gt; -Xmx &lt;maximum size&gt; program</w:t>
        </w:r>
        <w:r>
          <w:rPr>
            <w:rFonts w:ascii="Helvetica" w:hAnsi="Helvetica" w:cs="Helvetica"/>
            <w:color w:val="333333"/>
            <w:sz w:val="22"/>
            <w:szCs w:val="22"/>
          </w:rPr>
          <w:br/>
          <w:t>For example:</w:t>
        </w:r>
        <w:r>
          <w:rPr>
            <w:rStyle w:val="apple-converted-space"/>
            <w:rFonts w:ascii="Helvetica" w:hAnsi="Helvetica" w:cs="Helvetica"/>
            <w:color w:val="333333"/>
            <w:sz w:val="22"/>
            <w:szCs w:val="22"/>
          </w:rPr>
          <w:t> </w:t>
        </w:r>
        <w:r>
          <w:rPr>
            <w:rFonts w:ascii="Helvetica" w:hAnsi="Helvetica" w:cs="Helvetica"/>
            <w:color w:val="333333"/>
            <w:sz w:val="22"/>
            <w:szCs w:val="22"/>
          </w:rPr>
          <w:br/>
          <w:t>java -Xms64m -Xmx128m program</w:t>
        </w:r>
      </w:ins>
    </w:p>
    <w:p w:rsidR="00AA00F6" w:rsidRDefault="00AA00F6" w:rsidP="00AA00F6">
      <w:pPr>
        <w:pStyle w:val="NormalWeb"/>
        <w:shd w:val="clear" w:color="auto" w:fill="FFFFFF"/>
        <w:spacing w:before="0" w:beforeAutospacing="0" w:after="138" w:afterAutospacing="0" w:line="316" w:lineRule="atLeast"/>
        <w:rPr>
          <w:ins w:id="3027" w:author="Unknown"/>
          <w:rFonts w:ascii="Helvetica" w:hAnsi="Helvetica" w:cs="Helvetica"/>
          <w:color w:val="333333"/>
          <w:sz w:val="22"/>
          <w:szCs w:val="22"/>
        </w:rPr>
      </w:pPr>
      <w:ins w:id="3028" w:author="Unknown">
        <w:r>
          <w:rPr>
            <w:rStyle w:val="Strong"/>
            <w:rFonts w:ascii="Helvetica" w:hAnsi="Helvetica" w:cs="Helvetica"/>
            <w:color w:val="333333"/>
            <w:sz w:val="22"/>
            <w:szCs w:val="22"/>
          </w:rPr>
          <w:t>Q10) What is difference between instanceof and isInstance(Object obj)?</w:t>
        </w:r>
      </w:ins>
      <w:r w:rsidR="000457B7">
        <w:rPr>
          <w:rStyle w:val="Strong"/>
          <w:rFonts w:ascii="Helvetica" w:hAnsi="Helvetica" w:cs="Helvetica"/>
          <w:color w:val="333333"/>
          <w:sz w:val="22"/>
          <w:szCs w:val="22"/>
        </w:rPr>
        <w:t>RRR</w:t>
      </w:r>
    </w:p>
    <w:p w:rsidR="00AA00F6" w:rsidRDefault="00AA00F6" w:rsidP="00AA00F6">
      <w:pPr>
        <w:pStyle w:val="NormalWeb"/>
        <w:shd w:val="clear" w:color="auto" w:fill="FFFFFF"/>
        <w:spacing w:before="0" w:beforeAutospacing="0" w:after="138" w:afterAutospacing="0" w:line="316" w:lineRule="atLeast"/>
        <w:rPr>
          <w:ins w:id="3029" w:author="Unknown"/>
          <w:rFonts w:ascii="Helvetica" w:hAnsi="Helvetica" w:cs="Helvetica"/>
          <w:color w:val="333333"/>
          <w:sz w:val="22"/>
          <w:szCs w:val="22"/>
        </w:rPr>
      </w:pPr>
      <w:ins w:id="3030" w:author="Unknown">
        <w:r>
          <w:rPr>
            <w:rFonts w:ascii="Helvetica" w:hAnsi="Helvetica" w:cs="Helvetica"/>
            <w:color w:val="333333"/>
            <w:sz w:val="22"/>
            <w:szCs w:val="22"/>
          </w:rPr>
          <w:t>Ans) Differences are as follows:</w:t>
        </w:r>
      </w:ins>
    </w:p>
    <w:p w:rsidR="00AA00F6" w:rsidRDefault="00AA00F6" w:rsidP="00AA00F6">
      <w:pPr>
        <w:pStyle w:val="NormalWeb"/>
        <w:shd w:val="clear" w:color="auto" w:fill="FFFFFF"/>
        <w:spacing w:before="0" w:beforeAutospacing="0" w:after="138" w:afterAutospacing="0" w:line="316" w:lineRule="atLeast"/>
        <w:rPr>
          <w:ins w:id="3031" w:author="Unknown"/>
          <w:rFonts w:ascii="Helvetica" w:hAnsi="Helvetica" w:cs="Helvetica"/>
          <w:color w:val="333333"/>
          <w:sz w:val="22"/>
          <w:szCs w:val="22"/>
        </w:rPr>
      </w:pPr>
      <w:ins w:id="3032" w:author="Unknown">
        <w:r>
          <w:rPr>
            <w:rFonts w:ascii="Helvetica" w:hAnsi="Helvetica" w:cs="Helvetica"/>
            <w:color w:val="333333"/>
            <w:sz w:val="22"/>
            <w:szCs w:val="22"/>
          </w:rPr>
          <w:t>1) instanceof is a reserved word of Java, but isInstance(Object obj) is a method of java.lang.Class.</w:t>
        </w:r>
      </w:ins>
    </w:p>
    <w:p w:rsidR="00AA00F6" w:rsidRDefault="00AA00F6" w:rsidP="00AA00F6">
      <w:pPr>
        <w:pStyle w:val="NormalWeb"/>
        <w:shd w:val="clear" w:color="auto" w:fill="FFFFFF"/>
        <w:spacing w:before="0" w:beforeAutospacing="0" w:after="138" w:afterAutospacing="0" w:line="316" w:lineRule="atLeast"/>
        <w:rPr>
          <w:ins w:id="3033" w:author="Unknown"/>
          <w:rFonts w:ascii="Helvetica" w:hAnsi="Helvetica" w:cs="Helvetica"/>
          <w:color w:val="333333"/>
          <w:sz w:val="22"/>
          <w:szCs w:val="22"/>
        </w:rPr>
      </w:pPr>
      <w:ins w:id="3034" w:author="Unknown">
        <w:r>
          <w:rPr>
            <w:rFonts w:ascii="Helvetica" w:hAnsi="Helvetica" w:cs="Helvetica"/>
            <w:color w:val="333333"/>
            <w:sz w:val="22"/>
            <w:szCs w:val="22"/>
          </w:rPr>
          <w:t>2) instanceof is used of identify whether the object is type of a particular class or its subclass but isInstance(obj) is used to identify object of a particular class.</w:t>
        </w:r>
      </w:ins>
    </w:p>
    <w:p w:rsidR="00AA00F6" w:rsidRDefault="00AA00F6" w:rsidP="00AA00F6">
      <w:pPr>
        <w:pStyle w:val="NormalWeb"/>
        <w:shd w:val="clear" w:color="auto" w:fill="FFFFFF"/>
        <w:spacing w:before="0" w:beforeAutospacing="0" w:after="138" w:afterAutospacing="0" w:line="316" w:lineRule="atLeast"/>
        <w:rPr>
          <w:ins w:id="3035" w:author="Unknown"/>
          <w:rFonts w:ascii="Helvetica" w:hAnsi="Helvetica" w:cs="Helvetica"/>
          <w:color w:val="333333"/>
          <w:sz w:val="22"/>
          <w:szCs w:val="22"/>
        </w:rPr>
      </w:pPr>
      <w:ins w:id="3036" w:author="Unknown">
        <w:r>
          <w:rPr>
            <w:rStyle w:val="Strong"/>
            <w:rFonts w:ascii="Helvetica" w:hAnsi="Helvetica" w:cs="Helvetica"/>
            <w:color w:val="333333"/>
            <w:sz w:val="22"/>
            <w:szCs w:val="22"/>
          </w:rPr>
          <w:t>Q11) Java supports pass by value or pass by reference?</w:t>
        </w:r>
      </w:ins>
    </w:p>
    <w:p w:rsidR="00AA00F6" w:rsidRDefault="00AA00F6" w:rsidP="00AA00F6">
      <w:pPr>
        <w:pStyle w:val="NormalWeb"/>
        <w:shd w:val="clear" w:color="auto" w:fill="FFFFFF"/>
        <w:spacing w:before="0" w:beforeAutospacing="0" w:after="138" w:afterAutospacing="0" w:line="316" w:lineRule="atLeast"/>
        <w:rPr>
          <w:ins w:id="3037" w:author="Unknown"/>
          <w:rFonts w:ascii="Helvetica" w:hAnsi="Helvetica" w:cs="Helvetica"/>
          <w:color w:val="333333"/>
          <w:sz w:val="22"/>
          <w:szCs w:val="22"/>
        </w:rPr>
      </w:pPr>
      <w:ins w:id="3038" w:author="Unknown">
        <w:r>
          <w:rPr>
            <w:rFonts w:ascii="Helvetica" w:hAnsi="Helvetica" w:cs="Helvetica"/>
            <w:color w:val="333333"/>
            <w:sz w:val="22"/>
            <w:szCs w:val="22"/>
          </w:rPr>
          <w:t>Ans) Java supports only pass by value. The arguments passed as a parameter to a method is mainly primitive data types or objects. For the data type the actual value is passed.</w:t>
        </w:r>
        <w:r>
          <w:rPr>
            <w:rFonts w:ascii="Helvetica" w:hAnsi="Helvetica" w:cs="Helvetica"/>
            <w:color w:val="333333"/>
            <w:sz w:val="22"/>
            <w:szCs w:val="22"/>
          </w:rPr>
          <w:br/>
          <w:t>Java passes the references by value just like any other parameter. The pointer to the object is passed as value. Thus, method manipulation will alter the objects, since the references point to the original object but will not intialize the new object. Consider the example:</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39" w:author="Unknown"/>
          <w:rStyle w:val="HTMLCode"/>
          <w:rFonts w:ascii="Consolas" w:hAnsi="Consolas" w:cs="Consolas"/>
          <w:color w:val="000000"/>
        </w:rPr>
      </w:pPr>
      <w:ins w:id="3040"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tricky</w:t>
        </w:r>
        <w:r>
          <w:rPr>
            <w:rStyle w:val="token"/>
            <w:rFonts w:ascii="Consolas" w:hAnsi="Consolas" w:cs="Consolas"/>
            <w:color w:val="999999"/>
          </w:rPr>
          <w:t>(</w:t>
        </w:r>
        <w:r>
          <w:rPr>
            <w:rStyle w:val="HTMLCode"/>
            <w:rFonts w:ascii="Consolas" w:hAnsi="Consolas" w:cs="Consolas"/>
            <w:color w:val="000000"/>
          </w:rPr>
          <w:t>Point arg1</w:t>
        </w:r>
        <w:r>
          <w:rPr>
            <w:rStyle w:val="token"/>
            <w:rFonts w:ascii="Consolas" w:hAnsi="Consolas" w:cs="Consolas"/>
            <w:color w:val="999999"/>
          </w:rPr>
          <w:t>,</w:t>
        </w:r>
        <w:r>
          <w:rPr>
            <w:rStyle w:val="HTMLCode"/>
            <w:rFonts w:ascii="Consolas" w:hAnsi="Consolas" w:cs="Consolas"/>
            <w:color w:val="000000"/>
          </w:rPr>
          <w:t xml:space="preserve"> Point arg2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41" w:author="Unknown"/>
          <w:rStyle w:val="HTMLCode"/>
          <w:rFonts w:ascii="Consolas" w:hAnsi="Consolas" w:cs="Consolas"/>
          <w:color w:val="000000"/>
        </w:rPr>
      </w:pPr>
      <w:ins w:id="3042" w:author="Unknown">
        <w:r>
          <w:rPr>
            <w:rStyle w:val="HTMLCode"/>
            <w:rFonts w:ascii="Consolas" w:hAnsi="Consolas" w:cs="Consolas"/>
            <w:color w:val="000000"/>
          </w:rPr>
          <w:tab/>
          <w:t>arg1</w:t>
        </w:r>
        <w:r>
          <w:rPr>
            <w:rStyle w:val="token"/>
            <w:rFonts w:ascii="Consolas" w:hAnsi="Consolas" w:cs="Consolas"/>
            <w:color w:val="999999"/>
          </w:rPr>
          <w:t>.</w:t>
        </w:r>
        <w:r>
          <w:rPr>
            <w:rStyle w:val="HTMLCode"/>
            <w:rFonts w:ascii="Consolas" w:hAnsi="Consolas" w:cs="Consolas"/>
            <w:color w:val="000000"/>
          </w:rPr>
          <w:t xml:space="preserve">x </w:t>
        </w:r>
        <w:r>
          <w:rPr>
            <w:rStyle w:val="token"/>
            <w:rFonts w:ascii="Consolas" w:hAnsi="Consolas" w:cs="Consolas"/>
            <w:color w:val="A67F59"/>
          </w:rPr>
          <w:t>=</w:t>
        </w:r>
        <w:r>
          <w:rPr>
            <w:rStyle w:val="token"/>
            <w:rFonts w:ascii="Consolas" w:hAnsi="Consolas" w:cs="Consolas"/>
            <w:color w:val="990055"/>
          </w:rPr>
          <w:t xml:space="preserve"> 100</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43" w:author="Unknown"/>
          <w:rStyle w:val="HTMLCode"/>
          <w:rFonts w:ascii="Consolas" w:hAnsi="Consolas" w:cs="Consolas"/>
          <w:color w:val="000000"/>
        </w:rPr>
      </w:pPr>
      <w:ins w:id="3044" w:author="Unknown">
        <w:r>
          <w:rPr>
            <w:rStyle w:val="HTMLCode"/>
            <w:rFonts w:ascii="Consolas" w:hAnsi="Consolas" w:cs="Consolas"/>
            <w:color w:val="000000"/>
          </w:rPr>
          <w:tab/>
          <w:t>arg1</w:t>
        </w:r>
        <w:r>
          <w:rPr>
            <w:rStyle w:val="token"/>
            <w:rFonts w:ascii="Consolas" w:hAnsi="Consolas" w:cs="Consolas"/>
            <w:color w:val="999999"/>
          </w:rPr>
          <w:t>.</w:t>
        </w:r>
        <w:r>
          <w:rPr>
            <w:rStyle w:val="HTMLCode"/>
            <w:rFonts w:ascii="Consolas" w:hAnsi="Consolas" w:cs="Consolas"/>
            <w:color w:val="000000"/>
          </w:rPr>
          <w:t xml:space="preserve">y </w:t>
        </w:r>
        <w:r>
          <w:rPr>
            <w:rStyle w:val="token"/>
            <w:rFonts w:ascii="Consolas" w:hAnsi="Consolas" w:cs="Consolas"/>
            <w:color w:val="A67F59"/>
          </w:rPr>
          <w:t>=</w:t>
        </w:r>
        <w:r>
          <w:rPr>
            <w:rStyle w:val="token"/>
            <w:rFonts w:ascii="Consolas" w:hAnsi="Consolas" w:cs="Consolas"/>
            <w:color w:val="990055"/>
          </w:rPr>
          <w:t xml:space="preserve"> 100</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45" w:author="Unknown"/>
          <w:rStyle w:val="HTMLCode"/>
          <w:rFonts w:ascii="Consolas" w:hAnsi="Consolas" w:cs="Consolas"/>
          <w:color w:val="000000"/>
        </w:rPr>
      </w:pPr>
      <w:ins w:id="3046" w:author="Unknown">
        <w:r>
          <w:rPr>
            <w:rStyle w:val="HTMLCode"/>
            <w:rFonts w:ascii="Consolas" w:hAnsi="Consolas" w:cs="Consolas"/>
            <w:color w:val="000000"/>
          </w:rPr>
          <w:tab/>
          <w:t xml:space="preserve">Point temp </w:t>
        </w:r>
        <w:r>
          <w:rPr>
            <w:rStyle w:val="token"/>
            <w:rFonts w:ascii="Consolas" w:hAnsi="Consolas" w:cs="Consolas"/>
            <w:color w:val="A67F59"/>
          </w:rPr>
          <w:t>=</w:t>
        </w:r>
        <w:r>
          <w:rPr>
            <w:rStyle w:val="HTMLCode"/>
            <w:rFonts w:ascii="Consolas" w:hAnsi="Consolas" w:cs="Consolas"/>
            <w:color w:val="000000"/>
          </w:rPr>
          <w:t xml:space="preserve"> arg1</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47" w:author="Unknown"/>
          <w:rStyle w:val="HTMLCode"/>
          <w:rFonts w:ascii="Consolas" w:hAnsi="Consolas" w:cs="Consolas"/>
          <w:color w:val="000000"/>
        </w:rPr>
      </w:pPr>
      <w:ins w:id="3048" w:author="Unknown">
        <w:r>
          <w:rPr>
            <w:rStyle w:val="HTMLCode"/>
            <w:rFonts w:ascii="Consolas" w:hAnsi="Consolas" w:cs="Consolas"/>
            <w:color w:val="000000"/>
          </w:rPr>
          <w:tab/>
          <w:t xml:space="preserve">arg1 </w:t>
        </w:r>
        <w:r>
          <w:rPr>
            <w:rStyle w:val="token"/>
            <w:rFonts w:ascii="Consolas" w:hAnsi="Consolas" w:cs="Consolas"/>
            <w:color w:val="A67F59"/>
          </w:rPr>
          <w:t>=</w:t>
        </w:r>
        <w:r>
          <w:rPr>
            <w:rStyle w:val="HTMLCode"/>
            <w:rFonts w:ascii="Consolas" w:hAnsi="Consolas" w:cs="Consolas"/>
            <w:color w:val="000000"/>
          </w:rPr>
          <w:t xml:space="preserve"> arg2</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49" w:author="Unknown"/>
          <w:rStyle w:val="HTMLCode"/>
          <w:rFonts w:ascii="Consolas" w:hAnsi="Consolas" w:cs="Consolas"/>
          <w:color w:val="000000"/>
        </w:rPr>
      </w:pPr>
      <w:ins w:id="3050" w:author="Unknown">
        <w:r>
          <w:rPr>
            <w:rStyle w:val="HTMLCode"/>
            <w:rFonts w:ascii="Consolas" w:hAnsi="Consolas" w:cs="Consolas"/>
            <w:color w:val="000000"/>
          </w:rPr>
          <w:tab/>
          <w:t xml:space="preserve">arg2 </w:t>
        </w:r>
        <w:r>
          <w:rPr>
            <w:rStyle w:val="token"/>
            <w:rFonts w:ascii="Consolas" w:hAnsi="Consolas" w:cs="Consolas"/>
            <w:color w:val="A67F59"/>
          </w:rPr>
          <w:t>=</w:t>
        </w:r>
        <w:r>
          <w:rPr>
            <w:rStyle w:val="HTMLCode"/>
            <w:rFonts w:ascii="Consolas" w:hAnsi="Consolas" w:cs="Consolas"/>
            <w:color w:val="000000"/>
          </w:rPr>
          <w:t xml:space="preserve"> temp</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51" w:author="Unknown"/>
          <w:rStyle w:val="HTMLCode"/>
          <w:rFonts w:ascii="Consolas" w:hAnsi="Consolas" w:cs="Consolas"/>
          <w:color w:val="000000"/>
        </w:rPr>
      </w:pPr>
      <w:ins w:id="3052"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53" w:author="Unknown"/>
          <w:rStyle w:val="HTMLCode"/>
          <w:rFonts w:ascii="Consolas" w:hAnsi="Consolas" w:cs="Consolas"/>
          <w:color w:val="000000"/>
        </w:rPr>
      </w:pPr>
      <w:ins w:id="3054"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 xml:space="preserve">String </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55" w:author="Unknown"/>
          <w:rStyle w:val="HTMLCode"/>
          <w:rFonts w:ascii="Consolas" w:hAnsi="Consolas" w:cs="Consolas"/>
          <w:color w:val="000000"/>
        </w:rPr>
      </w:pPr>
      <w:ins w:id="3056" w:author="Unknown">
        <w:r>
          <w:rPr>
            <w:rStyle w:val="HTMLCode"/>
            <w:rFonts w:ascii="Consolas" w:hAnsi="Consolas" w:cs="Consolas"/>
            <w:color w:val="000000"/>
          </w:rPr>
          <w:tab/>
          <w:t xml:space="preserve">Point pnt1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Point</w:t>
        </w:r>
        <w:r>
          <w:rPr>
            <w:rStyle w:val="token"/>
            <w:rFonts w:ascii="Consolas" w:hAnsi="Consolas" w:cs="Consolas"/>
            <w:color w:val="990055"/>
          </w:rPr>
          <w:t>(0,0</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57" w:author="Unknown"/>
          <w:rStyle w:val="HTMLCode"/>
          <w:rFonts w:ascii="Consolas" w:hAnsi="Consolas" w:cs="Consolas"/>
          <w:color w:val="000000"/>
        </w:rPr>
      </w:pPr>
      <w:ins w:id="3058" w:author="Unknown">
        <w:r>
          <w:rPr>
            <w:rStyle w:val="HTMLCode"/>
            <w:rFonts w:ascii="Consolas" w:hAnsi="Consolas" w:cs="Consolas"/>
            <w:color w:val="000000"/>
          </w:rPr>
          <w:tab/>
          <w:t xml:space="preserve">Point pnt2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Point</w:t>
        </w:r>
        <w:r>
          <w:rPr>
            <w:rStyle w:val="token"/>
            <w:rFonts w:ascii="Consolas" w:hAnsi="Consolas" w:cs="Consolas"/>
            <w:color w:val="990055"/>
          </w:rPr>
          <w:t>(0,0</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59" w:author="Unknown"/>
          <w:rStyle w:val="HTMLCode"/>
          <w:rFonts w:ascii="Consolas" w:hAnsi="Consolas" w:cs="Consolas"/>
          <w:color w:val="000000"/>
        </w:rPr>
      </w:pPr>
      <w:ins w:id="3060"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"X: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pnt1</w:t>
        </w:r>
        <w:r>
          <w:rPr>
            <w:rStyle w:val="token"/>
            <w:rFonts w:ascii="Consolas" w:hAnsi="Consolas" w:cs="Consolas"/>
            <w:color w:val="999999"/>
          </w:rPr>
          <w:t>.</w:t>
        </w:r>
        <w:r>
          <w:rPr>
            <w:rStyle w:val="HTMLCode"/>
            <w:rFonts w:ascii="Consolas" w:hAnsi="Consolas" w:cs="Consolas"/>
            <w:color w:val="000000"/>
          </w:rPr>
          <w:t xml:space="preserve">x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Y: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pnt1</w:t>
        </w:r>
        <w:r>
          <w:rPr>
            <w:rStyle w:val="token"/>
            <w:rFonts w:ascii="Consolas" w:hAnsi="Consolas" w:cs="Consolas"/>
            <w:color w:val="999999"/>
          </w:rPr>
          <w:t>.</w:t>
        </w:r>
        <w:r>
          <w:rPr>
            <w:rStyle w:val="HTMLCode"/>
            <w:rFonts w:ascii="Consolas" w:hAnsi="Consolas" w:cs="Consolas"/>
            <w:color w:val="000000"/>
          </w:rPr>
          <w:t>y</w:t>
        </w:r>
        <w:r>
          <w:rPr>
            <w:rStyle w:val="token"/>
            <w:rFonts w:ascii="Consolas" w:hAnsi="Consolas" w:cs="Consolas"/>
            <w:color w:val="999999"/>
          </w:rPr>
          <w:t>);</w:t>
        </w:r>
        <w:r>
          <w:rPr>
            <w:rStyle w:val="HTMLCode"/>
            <w:rFonts w:ascii="Consolas" w:hAnsi="Consolas" w:cs="Consolas"/>
            <w:color w:val="000000"/>
          </w:rPr>
          <w:t xml:space="preserve"> </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61" w:author="Unknown"/>
          <w:rStyle w:val="HTMLCode"/>
          <w:rFonts w:ascii="Consolas" w:hAnsi="Consolas" w:cs="Consolas"/>
          <w:color w:val="000000"/>
        </w:rPr>
      </w:pPr>
      <w:ins w:id="3062"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"X: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pnt2</w:t>
        </w:r>
        <w:r>
          <w:rPr>
            <w:rStyle w:val="token"/>
            <w:rFonts w:ascii="Consolas" w:hAnsi="Consolas" w:cs="Consolas"/>
            <w:color w:val="999999"/>
          </w:rPr>
          <w:t>.</w:t>
        </w:r>
        <w:r>
          <w:rPr>
            <w:rStyle w:val="HTMLCode"/>
            <w:rFonts w:ascii="Consolas" w:hAnsi="Consolas" w:cs="Consolas"/>
            <w:color w:val="000000"/>
          </w:rPr>
          <w:t xml:space="preserve">x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Y: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pnt2</w:t>
        </w:r>
        <w:r>
          <w:rPr>
            <w:rStyle w:val="token"/>
            <w:rFonts w:ascii="Consolas" w:hAnsi="Consolas" w:cs="Consolas"/>
            <w:color w:val="999999"/>
          </w:rPr>
          <w:t>.</w:t>
        </w:r>
        <w:r>
          <w:rPr>
            <w:rStyle w:val="HTMLCode"/>
            <w:rFonts w:ascii="Consolas" w:hAnsi="Consolas" w:cs="Consolas"/>
            <w:color w:val="000000"/>
          </w:rPr>
          <w:t>y</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63" w:author="Unknown"/>
          <w:rStyle w:val="HTMLCode"/>
          <w:rFonts w:ascii="Consolas" w:hAnsi="Consolas" w:cs="Consolas"/>
          <w:color w:val="000000"/>
        </w:rPr>
      </w:pPr>
      <w:ins w:id="3064"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65" w:author="Unknown"/>
          <w:rStyle w:val="HTMLCode"/>
          <w:rFonts w:ascii="Consolas" w:hAnsi="Consolas" w:cs="Consolas"/>
          <w:color w:val="000000"/>
        </w:rPr>
      </w:pPr>
      <w:ins w:id="3066" w:author="Unknown">
        <w:r>
          <w:rPr>
            <w:rStyle w:val="HTMLCode"/>
            <w:rFonts w:ascii="Consolas" w:hAnsi="Consolas" w:cs="Consolas"/>
            <w:color w:val="000000"/>
          </w:rPr>
          <w:tab/>
        </w:r>
        <w:r>
          <w:rPr>
            <w:rStyle w:val="token"/>
            <w:rFonts w:ascii="Consolas" w:hAnsi="Consolas" w:cs="Consolas"/>
            <w:color w:val="DD4A68"/>
          </w:rPr>
          <w:t>tricky</w:t>
        </w:r>
        <w:r>
          <w:rPr>
            <w:rStyle w:val="token"/>
            <w:rFonts w:ascii="Consolas" w:hAnsi="Consolas" w:cs="Consolas"/>
            <w:color w:val="999999"/>
          </w:rPr>
          <w:t>(</w:t>
        </w:r>
        <w:r>
          <w:rPr>
            <w:rStyle w:val="HTMLCode"/>
            <w:rFonts w:ascii="Consolas" w:hAnsi="Consolas" w:cs="Consolas"/>
            <w:color w:val="000000"/>
          </w:rPr>
          <w:t>pnt1</w:t>
        </w:r>
        <w:r>
          <w:rPr>
            <w:rStyle w:val="token"/>
            <w:rFonts w:ascii="Consolas" w:hAnsi="Consolas" w:cs="Consolas"/>
            <w:color w:val="999999"/>
          </w:rPr>
          <w:t>,</w:t>
        </w:r>
        <w:r>
          <w:rPr>
            <w:rStyle w:val="HTMLCode"/>
            <w:rFonts w:ascii="Consolas" w:hAnsi="Consolas" w:cs="Consolas"/>
            <w:color w:val="000000"/>
          </w:rPr>
          <w:t>pnt2</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67" w:author="Unknown"/>
          <w:rStyle w:val="HTMLCode"/>
          <w:rFonts w:ascii="Consolas" w:hAnsi="Consolas" w:cs="Consolas"/>
          <w:color w:val="000000"/>
        </w:rPr>
      </w:pPr>
      <w:ins w:id="3068"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"X: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pnt1</w:t>
        </w:r>
        <w:r>
          <w:rPr>
            <w:rStyle w:val="token"/>
            <w:rFonts w:ascii="Consolas" w:hAnsi="Consolas" w:cs="Consolas"/>
            <w:color w:val="999999"/>
          </w:rPr>
          <w:t>.</w:t>
        </w:r>
        <w:r>
          <w:rPr>
            <w:rStyle w:val="HTMLCode"/>
            <w:rFonts w:ascii="Consolas" w:hAnsi="Consolas" w:cs="Consolas"/>
            <w:color w:val="000000"/>
          </w:rPr>
          <w:t xml:space="preserve">x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Y:"</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pnt1</w:t>
        </w:r>
        <w:r>
          <w:rPr>
            <w:rStyle w:val="token"/>
            <w:rFonts w:ascii="Consolas" w:hAnsi="Consolas" w:cs="Consolas"/>
            <w:color w:val="999999"/>
          </w:rPr>
          <w:t>.</w:t>
        </w:r>
        <w:r>
          <w:rPr>
            <w:rStyle w:val="HTMLCode"/>
            <w:rFonts w:ascii="Consolas" w:hAnsi="Consolas" w:cs="Consolas"/>
            <w:color w:val="000000"/>
          </w:rPr>
          <w:t>y</w:t>
        </w:r>
        <w:r>
          <w:rPr>
            <w:rStyle w:val="token"/>
            <w:rFonts w:ascii="Consolas" w:hAnsi="Consolas" w:cs="Consolas"/>
            <w:color w:val="999999"/>
          </w:rPr>
          <w:t>);</w:t>
        </w:r>
        <w:r>
          <w:rPr>
            <w:rStyle w:val="HTMLCode"/>
            <w:rFonts w:ascii="Consolas" w:hAnsi="Consolas" w:cs="Consolas"/>
            <w:color w:val="000000"/>
          </w:rPr>
          <w:t xml:space="preserve"> </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69" w:author="Unknown"/>
          <w:rStyle w:val="HTMLCode"/>
          <w:rFonts w:ascii="Consolas" w:hAnsi="Consolas" w:cs="Consolas"/>
          <w:color w:val="000000"/>
        </w:rPr>
      </w:pPr>
      <w:ins w:id="3070"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"X: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pnt2</w:t>
        </w:r>
        <w:r>
          <w:rPr>
            <w:rStyle w:val="token"/>
            <w:rFonts w:ascii="Consolas" w:hAnsi="Consolas" w:cs="Consolas"/>
            <w:color w:val="999999"/>
          </w:rPr>
          <w:t>.</w:t>
        </w:r>
        <w:r>
          <w:rPr>
            <w:rStyle w:val="HTMLCode"/>
            <w:rFonts w:ascii="Consolas" w:hAnsi="Consolas" w:cs="Consolas"/>
            <w:color w:val="000000"/>
          </w:rPr>
          <w:t xml:space="preserve">x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Y: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pnt2</w:t>
        </w:r>
        <w:r>
          <w:rPr>
            <w:rStyle w:val="token"/>
            <w:rFonts w:ascii="Consolas" w:hAnsi="Consolas" w:cs="Consolas"/>
            <w:color w:val="999999"/>
          </w:rPr>
          <w:t>.</w:t>
        </w:r>
        <w:r>
          <w:rPr>
            <w:rStyle w:val="HTMLCode"/>
            <w:rFonts w:ascii="Consolas" w:hAnsi="Consolas" w:cs="Consolas"/>
            <w:color w:val="000000"/>
          </w:rPr>
          <w:t>y</w:t>
        </w:r>
        <w:r>
          <w:rPr>
            <w:rStyle w:val="token"/>
            <w:rFonts w:ascii="Consolas" w:hAnsi="Consolas" w:cs="Consolas"/>
            <w:color w:val="999999"/>
          </w:rPr>
          <w:t>);</w:t>
        </w:r>
        <w:r>
          <w:rPr>
            <w:rStyle w:val="HTMLCode"/>
            <w:rFonts w:ascii="Consolas" w:hAnsi="Consolas" w:cs="Consolas"/>
            <w:color w:val="000000"/>
          </w:rPr>
          <w:t xml:space="preserve">  </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71" w:author="Unknown"/>
          <w:rFonts w:ascii="Consolas" w:hAnsi="Consolas" w:cs="Consolas"/>
          <w:color w:val="000000"/>
          <w:sz w:val="18"/>
          <w:szCs w:val="18"/>
        </w:rPr>
      </w:pPr>
      <w:ins w:id="3072"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73" w:author="Unknown"/>
          <w:rStyle w:val="HTMLCode"/>
          <w:rFonts w:ascii="Consolas" w:hAnsi="Consolas" w:cs="Consolas"/>
          <w:color w:val="000000"/>
        </w:rPr>
      </w:pP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74" w:author="Unknown"/>
          <w:rStyle w:val="HTMLCode"/>
          <w:rFonts w:ascii="Consolas" w:hAnsi="Consolas" w:cs="Consolas"/>
          <w:color w:val="000000"/>
        </w:rPr>
      </w:pPr>
      <w:ins w:id="3075" w:author="Unknown">
        <w:r>
          <w:rPr>
            <w:rStyle w:val="HTMLCode"/>
            <w:rFonts w:ascii="Consolas" w:hAnsi="Consolas" w:cs="Consolas"/>
            <w:color w:val="000000"/>
          </w:rPr>
          <w:t>OutPut</w:t>
        </w:r>
        <w:r>
          <w:rPr>
            <w:rStyle w:val="token"/>
            <w:rFonts w:ascii="Consolas" w:hAnsi="Consolas" w:cs="Consolas"/>
            <w:color w:val="A67F5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76" w:author="Unknown"/>
          <w:rStyle w:val="HTMLCode"/>
          <w:rFonts w:ascii="Consolas" w:hAnsi="Consolas" w:cs="Consolas"/>
          <w:color w:val="000000"/>
        </w:rPr>
      </w:pPr>
      <w:ins w:id="3077" w:author="Unknown">
        <w:r>
          <w:rPr>
            <w:rStyle w:val="HTMLCode"/>
            <w:rFonts w:ascii="Consolas" w:hAnsi="Consolas" w:cs="Consolas"/>
            <w:color w:val="000000"/>
          </w:rPr>
          <w:t>X</w:t>
        </w:r>
        <w:r>
          <w:rPr>
            <w:rStyle w:val="token"/>
            <w:rFonts w:ascii="Consolas" w:hAnsi="Consolas" w:cs="Consolas"/>
            <w:color w:val="A67F59"/>
          </w:rPr>
          <w:t>:</w:t>
        </w:r>
        <w:r>
          <w:rPr>
            <w:rStyle w:val="token"/>
            <w:rFonts w:ascii="Consolas" w:hAnsi="Consolas" w:cs="Consolas"/>
            <w:color w:val="990055"/>
          </w:rPr>
          <w:t xml:space="preserve"> 0</w:t>
        </w:r>
        <w:r>
          <w:rPr>
            <w:rStyle w:val="HTMLCode"/>
            <w:rFonts w:ascii="Consolas" w:hAnsi="Consolas" w:cs="Consolas"/>
            <w:color w:val="000000"/>
          </w:rPr>
          <w:t xml:space="preserve"> Y</w:t>
        </w:r>
        <w:r>
          <w:rPr>
            <w:rStyle w:val="token"/>
            <w:rFonts w:ascii="Consolas" w:hAnsi="Consolas" w:cs="Consolas"/>
            <w:color w:val="A67F59"/>
          </w:rPr>
          <w:t>:</w:t>
        </w:r>
        <w:r>
          <w:rPr>
            <w:rStyle w:val="token"/>
            <w:rFonts w:ascii="Consolas" w:hAnsi="Consolas" w:cs="Consolas"/>
            <w:color w:val="990055"/>
          </w:rPr>
          <w:t xml:space="preserve"> 0</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78" w:author="Unknown"/>
          <w:rStyle w:val="HTMLCode"/>
          <w:rFonts w:ascii="Consolas" w:hAnsi="Consolas" w:cs="Consolas"/>
          <w:color w:val="000000"/>
        </w:rPr>
      </w:pPr>
      <w:ins w:id="3079" w:author="Unknown">
        <w:r>
          <w:rPr>
            <w:rStyle w:val="HTMLCode"/>
            <w:rFonts w:ascii="Consolas" w:hAnsi="Consolas" w:cs="Consolas"/>
            <w:color w:val="000000"/>
          </w:rPr>
          <w:t>X</w:t>
        </w:r>
        <w:r>
          <w:rPr>
            <w:rStyle w:val="token"/>
            <w:rFonts w:ascii="Consolas" w:hAnsi="Consolas" w:cs="Consolas"/>
            <w:color w:val="A67F59"/>
          </w:rPr>
          <w:t>:</w:t>
        </w:r>
        <w:r>
          <w:rPr>
            <w:rStyle w:val="token"/>
            <w:rFonts w:ascii="Consolas" w:hAnsi="Consolas" w:cs="Consolas"/>
            <w:color w:val="990055"/>
          </w:rPr>
          <w:t xml:space="preserve"> 0</w:t>
        </w:r>
        <w:r>
          <w:rPr>
            <w:rStyle w:val="HTMLCode"/>
            <w:rFonts w:ascii="Consolas" w:hAnsi="Consolas" w:cs="Consolas"/>
            <w:color w:val="000000"/>
          </w:rPr>
          <w:t xml:space="preserve"> Y</w:t>
        </w:r>
        <w:r>
          <w:rPr>
            <w:rStyle w:val="token"/>
            <w:rFonts w:ascii="Consolas" w:hAnsi="Consolas" w:cs="Consolas"/>
            <w:color w:val="A67F59"/>
          </w:rPr>
          <w:t>:</w:t>
        </w:r>
        <w:r>
          <w:rPr>
            <w:rStyle w:val="token"/>
            <w:rFonts w:ascii="Consolas" w:hAnsi="Consolas" w:cs="Consolas"/>
            <w:color w:val="990055"/>
          </w:rPr>
          <w:t xml:space="preserve"> 0</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80" w:author="Unknown"/>
          <w:rStyle w:val="HTMLCode"/>
          <w:rFonts w:ascii="Consolas" w:hAnsi="Consolas" w:cs="Consolas"/>
          <w:color w:val="000000"/>
        </w:rPr>
      </w:pPr>
      <w:ins w:id="3081" w:author="Unknown">
        <w:r>
          <w:rPr>
            <w:rStyle w:val="HTMLCode"/>
            <w:rFonts w:ascii="Consolas" w:hAnsi="Consolas" w:cs="Consolas"/>
            <w:color w:val="000000"/>
          </w:rPr>
          <w:t>X</w:t>
        </w:r>
        <w:r>
          <w:rPr>
            <w:rStyle w:val="token"/>
            <w:rFonts w:ascii="Consolas" w:hAnsi="Consolas" w:cs="Consolas"/>
            <w:color w:val="A67F59"/>
          </w:rPr>
          <w:t>:</w:t>
        </w:r>
        <w:r>
          <w:rPr>
            <w:rStyle w:val="token"/>
            <w:rFonts w:ascii="Consolas" w:hAnsi="Consolas" w:cs="Consolas"/>
            <w:color w:val="990055"/>
          </w:rPr>
          <w:t xml:space="preserve"> 100</w:t>
        </w:r>
        <w:r>
          <w:rPr>
            <w:rStyle w:val="HTMLCode"/>
            <w:rFonts w:ascii="Consolas" w:hAnsi="Consolas" w:cs="Consolas"/>
            <w:color w:val="000000"/>
          </w:rPr>
          <w:t xml:space="preserve"> Y</w:t>
        </w:r>
        <w:r>
          <w:rPr>
            <w:rStyle w:val="token"/>
            <w:rFonts w:ascii="Consolas" w:hAnsi="Consolas" w:cs="Consolas"/>
            <w:color w:val="A67F59"/>
          </w:rPr>
          <w:t>:</w:t>
        </w:r>
        <w:r>
          <w:rPr>
            <w:rStyle w:val="token"/>
            <w:rFonts w:ascii="Consolas" w:hAnsi="Consolas" w:cs="Consolas"/>
            <w:color w:val="990055"/>
          </w:rPr>
          <w:t xml:space="preserve"> 100</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82" w:author="Unknown"/>
          <w:rFonts w:ascii="Consolas" w:hAnsi="Consolas" w:cs="Consolas"/>
          <w:color w:val="000000"/>
          <w:sz w:val="18"/>
          <w:szCs w:val="18"/>
        </w:rPr>
      </w:pPr>
      <w:ins w:id="3083" w:author="Unknown">
        <w:r>
          <w:rPr>
            <w:rStyle w:val="HTMLCode"/>
            <w:rFonts w:ascii="Consolas" w:hAnsi="Consolas" w:cs="Consolas"/>
            <w:color w:val="000000"/>
          </w:rPr>
          <w:t>X</w:t>
        </w:r>
        <w:r>
          <w:rPr>
            <w:rStyle w:val="token"/>
            <w:rFonts w:ascii="Consolas" w:hAnsi="Consolas" w:cs="Consolas"/>
            <w:color w:val="A67F59"/>
          </w:rPr>
          <w:t>:</w:t>
        </w:r>
        <w:r>
          <w:rPr>
            <w:rStyle w:val="token"/>
            <w:rFonts w:ascii="Consolas" w:hAnsi="Consolas" w:cs="Consolas"/>
            <w:color w:val="990055"/>
          </w:rPr>
          <w:t xml:space="preserve"> 0</w:t>
        </w:r>
        <w:r>
          <w:rPr>
            <w:rStyle w:val="HTMLCode"/>
            <w:rFonts w:ascii="Consolas" w:hAnsi="Consolas" w:cs="Consolas"/>
            <w:color w:val="000000"/>
          </w:rPr>
          <w:t xml:space="preserve"> Y</w:t>
        </w:r>
        <w:r>
          <w:rPr>
            <w:rStyle w:val="token"/>
            <w:rFonts w:ascii="Consolas" w:hAnsi="Consolas" w:cs="Consolas"/>
            <w:color w:val="A67F59"/>
          </w:rPr>
          <w:t>:</w:t>
        </w:r>
        <w:r>
          <w:rPr>
            <w:rStyle w:val="token"/>
            <w:rFonts w:ascii="Consolas" w:hAnsi="Consolas" w:cs="Consolas"/>
            <w:color w:val="990055"/>
          </w:rPr>
          <w:t xml:space="preserve"> 0</w:t>
        </w:r>
      </w:ins>
    </w:p>
    <w:p w:rsidR="00AA00F6" w:rsidRDefault="00AA00F6" w:rsidP="00AA00F6">
      <w:pPr>
        <w:pStyle w:val="NormalWeb"/>
        <w:shd w:val="clear" w:color="auto" w:fill="FFFFFF"/>
        <w:spacing w:before="0" w:beforeAutospacing="0" w:after="138" w:afterAutospacing="0" w:line="316" w:lineRule="atLeast"/>
        <w:rPr>
          <w:ins w:id="3084" w:author="Unknown"/>
          <w:rFonts w:ascii="Helvetica" w:hAnsi="Helvetica" w:cs="Helvetica"/>
          <w:color w:val="333333"/>
          <w:sz w:val="22"/>
          <w:szCs w:val="22"/>
        </w:rPr>
      </w:pPr>
      <w:ins w:id="3085" w:author="Unknown">
        <w:r>
          <w:rPr>
            <w:rFonts w:ascii="Helvetica" w:hAnsi="Helvetica" w:cs="Helvetica"/>
            <w:color w:val="333333"/>
            <w:sz w:val="22"/>
            <w:szCs w:val="22"/>
          </w:rPr>
          <w:t>The method successfully alters the value of pnt1, even though it is passed by value; however, a swap of pnt1 and pnt2 fails! This is the major source of confusion. In the main() method, pnt1 and pnt2 are nothing more than object references. When you pass pnt1 and pnt2 to the tricky() method, Java passes the references by value just like any other parameter. This means the references passed to the method are actually copies of the original references.</w:t>
        </w:r>
      </w:ins>
    </w:p>
    <w:p w:rsidR="00AA00F6" w:rsidRDefault="00AA00F6" w:rsidP="00AA00F6">
      <w:pPr>
        <w:pStyle w:val="NormalWeb"/>
        <w:shd w:val="clear" w:color="auto" w:fill="FFFFFF"/>
        <w:spacing w:before="0" w:beforeAutospacing="0" w:after="138" w:afterAutospacing="0" w:line="316" w:lineRule="atLeast"/>
        <w:rPr>
          <w:ins w:id="3086" w:author="Unknown"/>
          <w:rFonts w:ascii="Helvetica" w:hAnsi="Helvetica" w:cs="Helvetica"/>
          <w:color w:val="333333"/>
          <w:sz w:val="22"/>
          <w:szCs w:val="22"/>
        </w:rPr>
      </w:pPr>
      <w:ins w:id="3087" w:author="Unknown">
        <w:r>
          <w:rPr>
            <w:rStyle w:val="Strong"/>
            <w:rFonts w:ascii="Helvetica" w:hAnsi="Helvetica" w:cs="Helvetica"/>
            <w:color w:val="333333"/>
            <w:sz w:val="22"/>
            <w:szCs w:val="22"/>
          </w:rPr>
          <w:t>Q12) What is</w:t>
        </w:r>
        <w:r>
          <w:rPr>
            <w:rStyle w:val="apple-converted-space"/>
            <w:rFonts w:ascii="Helvetica" w:hAnsi="Helvetica" w:cs="Helvetica"/>
            <w:b/>
            <w:bCs/>
            <w:color w:val="333333"/>
            <w:sz w:val="22"/>
            <w:szCs w:val="22"/>
          </w:rPr>
          <w:t> </w:t>
        </w:r>
        <w:r>
          <w:rPr>
            <w:rStyle w:val="Emphasis"/>
            <w:rFonts w:ascii="Helvetica" w:hAnsi="Helvetica" w:cs="Helvetica"/>
            <w:b/>
            <w:bCs/>
            <w:color w:val="333333"/>
            <w:sz w:val="22"/>
            <w:szCs w:val="22"/>
          </w:rPr>
          <w:t>memory leak</w:t>
        </w:r>
        <w:r>
          <w:rPr>
            <w:rStyle w:val="Strong"/>
            <w:rFonts w:ascii="Helvetica" w:hAnsi="Helvetica" w:cs="Helvetica"/>
            <w:color w:val="333333"/>
            <w:sz w:val="22"/>
            <w:szCs w:val="22"/>
          </w:rPr>
          <w:t>?</w:t>
        </w:r>
      </w:ins>
    </w:p>
    <w:p w:rsidR="00AA00F6" w:rsidRDefault="00AA00F6" w:rsidP="00AA00F6">
      <w:pPr>
        <w:pStyle w:val="NormalWeb"/>
        <w:shd w:val="clear" w:color="auto" w:fill="FFFFFF"/>
        <w:spacing w:before="0" w:beforeAutospacing="0" w:after="138" w:afterAutospacing="0" w:line="316" w:lineRule="atLeast"/>
        <w:rPr>
          <w:ins w:id="3088" w:author="Unknown"/>
          <w:rFonts w:ascii="Helvetica" w:hAnsi="Helvetica" w:cs="Helvetica"/>
          <w:color w:val="333333"/>
          <w:sz w:val="22"/>
          <w:szCs w:val="22"/>
        </w:rPr>
      </w:pPr>
      <w:ins w:id="3089" w:author="Unknown">
        <w:r>
          <w:rPr>
            <w:rFonts w:ascii="Helvetica" w:hAnsi="Helvetica" w:cs="Helvetica"/>
            <w:color w:val="333333"/>
            <w:sz w:val="22"/>
            <w:szCs w:val="22"/>
          </w:rPr>
          <w:t>Ans) A memory leak is where an unreferenced object that will never be used again still hangs around in memory and doesnt get garbage collected.</w:t>
        </w:r>
      </w:ins>
    </w:p>
    <w:p w:rsidR="00AA00F6" w:rsidRDefault="00AA00F6" w:rsidP="00AA00F6">
      <w:pPr>
        <w:pStyle w:val="NormalWeb"/>
        <w:shd w:val="clear" w:color="auto" w:fill="FFFFFF"/>
        <w:spacing w:before="0" w:beforeAutospacing="0" w:after="138" w:afterAutospacing="0" w:line="316" w:lineRule="atLeast"/>
        <w:rPr>
          <w:ins w:id="3090" w:author="Unknown"/>
          <w:rFonts w:ascii="Helvetica" w:hAnsi="Helvetica" w:cs="Helvetica"/>
          <w:color w:val="333333"/>
          <w:sz w:val="22"/>
          <w:szCs w:val="22"/>
        </w:rPr>
      </w:pPr>
      <w:ins w:id="3091" w:author="Unknown">
        <w:r>
          <w:rPr>
            <w:rStyle w:val="Strong"/>
            <w:rFonts w:ascii="Helvetica" w:hAnsi="Helvetica" w:cs="Helvetica"/>
            <w:color w:val="333333"/>
            <w:sz w:val="22"/>
            <w:szCs w:val="22"/>
          </w:rPr>
          <w:t>Q13) What is the difference between equals() and ==?</w:t>
        </w:r>
      </w:ins>
    </w:p>
    <w:p w:rsidR="00AA00F6" w:rsidRDefault="00AA00F6" w:rsidP="00AA00F6">
      <w:pPr>
        <w:pStyle w:val="NormalWeb"/>
        <w:shd w:val="clear" w:color="auto" w:fill="FFFFFF"/>
        <w:spacing w:before="0" w:beforeAutospacing="0" w:after="138" w:afterAutospacing="0" w:line="316" w:lineRule="atLeast"/>
        <w:rPr>
          <w:ins w:id="3092" w:author="Unknown"/>
          <w:rFonts w:ascii="Helvetica" w:hAnsi="Helvetica" w:cs="Helvetica"/>
          <w:color w:val="333333"/>
          <w:sz w:val="22"/>
          <w:szCs w:val="22"/>
        </w:rPr>
      </w:pPr>
      <w:ins w:id="3093" w:author="Unknown">
        <w:r>
          <w:rPr>
            <w:rFonts w:ascii="Helvetica" w:hAnsi="Helvetica" w:cs="Helvetica"/>
            <w:color w:val="333333"/>
            <w:sz w:val="22"/>
            <w:szCs w:val="22"/>
          </w:rPr>
          <w:t>Ans) == operator is used to compare the references of the objects.</w:t>
        </w:r>
        <w:r>
          <w:rPr>
            <w:rStyle w:val="apple-converted-space"/>
            <w:rFonts w:ascii="Helvetica" w:hAnsi="Helvetica" w:cs="Helvetica"/>
            <w:color w:val="333333"/>
            <w:sz w:val="22"/>
            <w:szCs w:val="22"/>
          </w:rPr>
          <w:t> </w:t>
        </w:r>
        <w:r>
          <w:rPr>
            <w:rFonts w:ascii="Helvetica" w:hAnsi="Helvetica" w:cs="Helvetica"/>
            <w:color w:val="333333"/>
            <w:sz w:val="22"/>
            <w:szCs w:val="22"/>
          </w:rPr>
          <w:br/>
        </w:r>
        <w:r>
          <w:rPr>
            <w:rStyle w:val="Emphasis"/>
            <w:rFonts w:ascii="Helvetica" w:hAnsi="Helvetica" w:cs="Helvetica"/>
            <w:color w:val="333333"/>
            <w:sz w:val="22"/>
            <w:szCs w:val="22"/>
          </w:rPr>
          <w:t>public bollean equals(Object o)</w:t>
        </w:r>
        <w:r>
          <w:rPr>
            <w:rStyle w:val="apple-converted-space"/>
            <w:rFonts w:ascii="Helvetica" w:hAnsi="Helvetica" w:cs="Helvetica"/>
            <w:color w:val="333333"/>
            <w:sz w:val="22"/>
            <w:szCs w:val="22"/>
          </w:rPr>
          <w:t> </w:t>
        </w:r>
        <w:r>
          <w:rPr>
            <w:rFonts w:ascii="Helvetica" w:hAnsi="Helvetica" w:cs="Helvetica"/>
            <w:color w:val="333333"/>
            <w:sz w:val="22"/>
            <w:szCs w:val="22"/>
          </w:rPr>
          <w:t>is the method provided by the Object class. The default implementation uses == operator to compare two objects. But since the method can be overriden like for String class. equals() method can be used to compare the values of two objects.</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94" w:author="Unknown"/>
          <w:rStyle w:val="HTMLCode"/>
          <w:rFonts w:ascii="Consolas" w:hAnsi="Consolas" w:cs="Consolas"/>
          <w:color w:val="000000"/>
        </w:rPr>
      </w:pPr>
      <w:ins w:id="3095" w:author="Unknown">
        <w:r>
          <w:rPr>
            <w:rStyle w:val="HTMLCode"/>
            <w:rFonts w:ascii="Consolas" w:hAnsi="Consolas" w:cs="Consolas"/>
            <w:color w:val="000000"/>
          </w:rPr>
          <w:t xml:space="preserve">String str1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"MyName"</w:t>
        </w:r>
        <w:r>
          <w:rPr>
            <w:rStyle w:val="token"/>
            <w:rFonts w:ascii="Consolas" w:hAnsi="Consolas" w:cs="Consolas"/>
            <w:color w:val="999999"/>
          </w:rPr>
          <w:t>;</w:t>
        </w:r>
        <w:r>
          <w:rPr>
            <w:rStyle w:val="HTMLCode"/>
            <w:rFonts w:ascii="Consolas" w:hAnsi="Consolas" w:cs="Consolas"/>
            <w:color w:val="000000"/>
          </w:rPr>
          <w:t xml:space="preserve"> </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96" w:author="Unknown"/>
          <w:rStyle w:val="HTMLCode"/>
          <w:rFonts w:ascii="Consolas" w:hAnsi="Consolas" w:cs="Consolas"/>
          <w:color w:val="000000"/>
        </w:rPr>
      </w:pPr>
      <w:ins w:id="3097" w:author="Unknown">
        <w:r>
          <w:rPr>
            <w:rStyle w:val="HTMLCode"/>
            <w:rFonts w:ascii="Consolas" w:hAnsi="Consolas" w:cs="Consolas"/>
            <w:color w:val="000000"/>
          </w:rPr>
          <w:t xml:space="preserve">String str2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String</w:t>
        </w:r>
        <w:r>
          <w:rPr>
            <w:rStyle w:val="token"/>
            <w:rFonts w:ascii="Consolas" w:hAnsi="Consolas" w:cs="Consolas"/>
            <w:color w:val="999999"/>
          </w:rPr>
          <w:t>(</w:t>
        </w:r>
        <w:r>
          <w:rPr>
            <w:rStyle w:val="token"/>
            <w:rFonts w:ascii="Consolas" w:hAnsi="Consolas" w:cs="Consolas"/>
            <w:color w:val="669900"/>
          </w:rPr>
          <w:t>"MyName"</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98" w:author="Unknown"/>
          <w:rStyle w:val="HTMLCode"/>
          <w:rFonts w:ascii="Consolas" w:hAnsi="Consolas" w:cs="Consolas"/>
          <w:color w:val="000000"/>
        </w:rPr>
      </w:pPr>
      <w:ins w:id="3099" w:author="Unknown">
        <w:r>
          <w:rPr>
            <w:rStyle w:val="HTMLCode"/>
            <w:rFonts w:ascii="Consolas" w:hAnsi="Consolas" w:cs="Consolas"/>
            <w:color w:val="000000"/>
          </w:rPr>
          <w:t xml:space="preserve">String str3 </w:t>
        </w:r>
        <w:r>
          <w:rPr>
            <w:rStyle w:val="token"/>
            <w:rFonts w:ascii="Consolas" w:hAnsi="Consolas" w:cs="Consolas"/>
            <w:color w:val="A67F59"/>
          </w:rPr>
          <w:t>=</w:t>
        </w:r>
        <w:r>
          <w:rPr>
            <w:rStyle w:val="HTMLCode"/>
            <w:rFonts w:ascii="Consolas" w:hAnsi="Consolas" w:cs="Consolas"/>
            <w:color w:val="000000"/>
          </w:rPr>
          <w:t xml:space="preserve"> str2</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00" w:author="Unknown"/>
          <w:rStyle w:val="HTMLCode"/>
          <w:rFonts w:ascii="Consolas" w:hAnsi="Consolas" w:cs="Consolas"/>
          <w:color w:val="000000"/>
        </w:rPr>
      </w:pP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01" w:author="Unknown"/>
          <w:rStyle w:val="HTMLCode"/>
          <w:rFonts w:ascii="Consolas" w:hAnsi="Consolas" w:cs="Consolas"/>
          <w:color w:val="000000"/>
        </w:rPr>
      </w:pPr>
      <w:ins w:id="3102" w:author="Unknown">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str1 </w:t>
        </w:r>
        <w:r>
          <w:rPr>
            <w:rStyle w:val="token"/>
            <w:rFonts w:ascii="Consolas" w:hAnsi="Consolas" w:cs="Consolas"/>
            <w:color w:val="A67F59"/>
          </w:rPr>
          <w:t>==</w:t>
        </w:r>
        <w:r>
          <w:rPr>
            <w:rStyle w:val="HTMLCode"/>
            <w:rFonts w:ascii="Consolas" w:hAnsi="Consolas" w:cs="Consolas"/>
            <w:color w:val="000000"/>
          </w:rPr>
          <w:t xml:space="preserve"> str2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03" w:author="Unknown"/>
          <w:rStyle w:val="HTMLCode"/>
          <w:rFonts w:ascii="Consolas" w:hAnsi="Consolas" w:cs="Consolas"/>
          <w:color w:val="000000"/>
        </w:rPr>
      </w:pPr>
      <w:ins w:id="3104"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"Objects are equal"</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05" w:author="Unknown"/>
          <w:rStyle w:val="HTMLCode"/>
          <w:rFonts w:ascii="Consolas" w:hAnsi="Consolas" w:cs="Consolas"/>
          <w:color w:val="000000"/>
        </w:rPr>
      </w:pPr>
      <w:ins w:id="3106" w:author="Unknown">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07" w:author="Unknown"/>
          <w:rStyle w:val="HTMLCode"/>
          <w:rFonts w:ascii="Consolas" w:hAnsi="Consolas" w:cs="Consolas"/>
          <w:color w:val="000000"/>
        </w:rPr>
      </w:pPr>
      <w:ins w:id="3108"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"Objects are not equal"</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09" w:author="Unknown"/>
          <w:rStyle w:val="HTMLCode"/>
          <w:rFonts w:ascii="Consolas" w:hAnsi="Consolas" w:cs="Consolas"/>
          <w:color w:val="000000"/>
        </w:rPr>
      </w:pPr>
      <w:ins w:id="3110"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11" w:author="Unknown"/>
          <w:rStyle w:val="HTMLCode"/>
          <w:rFonts w:ascii="Consolas" w:hAnsi="Consolas" w:cs="Consolas"/>
          <w:color w:val="000000"/>
        </w:rPr>
      </w:pPr>
      <w:ins w:id="3112" w:author="Unknown">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str1</w:t>
        </w:r>
        <w:r>
          <w:rPr>
            <w:rStyle w:val="token"/>
            <w:rFonts w:ascii="Consolas" w:hAnsi="Consolas" w:cs="Consolas"/>
            <w:color w:val="999999"/>
          </w:rPr>
          <w:t>.</w:t>
        </w:r>
        <w:r>
          <w:rPr>
            <w:rStyle w:val="token"/>
            <w:rFonts w:ascii="Consolas" w:hAnsi="Consolas" w:cs="Consolas"/>
            <w:color w:val="DD4A68"/>
          </w:rPr>
          <w:t>equals</w:t>
        </w:r>
        <w:r>
          <w:rPr>
            <w:rStyle w:val="token"/>
            <w:rFonts w:ascii="Consolas" w:hAnsi="Consolas" w:cs="Consolas"/>
            <w:color w:val="999999"/>
          </w:rPr>
          <w:t>(</w:t>
        </w:r>
        <w:r>
          <w:rPr>
            <w:rStyle w:val="HTMLCode"/>
            <w:rFonts w:ascii="Consolas" w:hAnsi="Consolas" w:cs="Consolas"/>
            <w:color w:val="000000"/>
          </w:rPr>
          <w:t>str2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13" w:author="Unknown"/>
          <w:rStyle w:val="HTMLCode"/>
          <w:rFonts w:ascii="Consolas" w:hAnsi="Consolas" w:cs="Consolas"/>
          <w:color w:val="000000"/>
        </w:rPr>
      </w:pPr>
      <w:ins w:id="3114"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"Objects are equal"</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15" w:author="Unknown"/>
          <w:rStyle w:val="HTMLCode"/>
          <w:rFonts w:ascii="Consolas" w:hAnsi="Consolas" w:cs="Consolas"/>
          <w:color w:val="000000"/>
        </w:rPr>
      </w:pPr>
      <w:ins w:id="3116" w:author="Unknown">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17" w:author="Unknown"/>
          <w:rStyle w:val="HTMLCode"/>
          <w:rFonts w:ascii="Consolas" w:hAnsi="Consolas" w:cs="Consolas"/>
          <w:color w:val="000000"/>
        </w:rPr>
      </w:pPr>
      <w:ins w:id="3118"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"Objects are not equal"</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19" w:author="Unknown"/>
          <w:rStyle w:val="HTMLCode"/>
          <w:rFonts w:ascii="Consolas" w:hAnsi="Consolas" w:cs="Consolas"/>
          <w:color w:val="000000"/>
        </w:rPr>
      </w:pPr>
      <w:ins w:id="3120"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21" w:author="Unknown"/>
          <w:rStyle w:val="HTMLCode"/>
          <w:rFonts w:ascii="Consolas" w:hAnsi="Consolas" w:cs="Consolas"/>
          <w:color w:val="000000"/>
        </w:rPr>
      </w:pPr>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22" w:author="Unknown"/>
          <w:rStyle w:val="HTMLCode"/>
          <w:rFonts w:ascii="Consolas" w:hAnsi="Consolas" w:cs="Consolas"/>
          <w:color w:val="000000"/>
        </w:rPr>
      </w:pPr>
      <w:ins w:id="3123" w:author="Unknown">
        <w:r>
          <w:rPr>
            <w:rStyle w:val="HTMLCode"/>
            <w:rFonts w:ascii="Consolas" w:hAnsi="Consolas" w:cs="Consolas"/>
            <w:color w:val="000000"/>
          </w:rPr>
          <w:t>Output</w:t>
        </w:r>
        <w:r>
          <w:rPr>
            <w:rStyle w:val="token"/>
            <w:rFonts w:ascii="Consolas" w:hAnsi="Consolas" w:cs="Consolas"/>
            <w:color w:val="A67F5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24" w:author="Unknown"/>
          <w:rStyle w:val="HTMLCode"/>
          <w:rFonts w:ascii="Consolas" w:hAnsi="Consolas" w:cs="Consolas"/>
          <w:color w:val="000000"/>
        </w:rPr>
      </w:pPr>
      <w:ins w:id="3125" w:author="Unknown">
        <w:r>
          <w:rPr>
            <w:rStyle w:val="HTMLCode"/>
            <w:rFonts w:ascii="Consolas" w:hAnsi="Consolas" w:cs="Consolas"/>
            <w:color w:val="000000"/>
          </w:rPr>
          <w:t>Objects are not equal</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26" w:author="Unknown"/>
          <w:rStyle w:val="HTMLCode"/>
          <w:rFonts w:ascii="Consolas" w:hAnsi="Consolas" w:cs="Consolas"/>
          <w:color w:val="000000"/>
        </w:rPr>
      </w:pPr>
      <w:ins w:id="3127" w:author="Unknown">
        <w:r>
          <w:rPr>
            <w:rStyle w:val="HTMLCode"/>
            <w:rFonts w:ascii="Consolas" w:hAnsi="Consolas" w:cs="Consolas"/>
            <w:color w:val="000000"/>
          </w:rPr>
          <w:t>Objects are equal</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28" w:author="Unknown"/>
          <w:rStyle w:val="HTMLCode"/>
          <w:rFonts w:ascii="Consolas" w:hAnsi="Consolas" w:cs="Consolas"/>
          <w:color w:val="000000"/>
        </w:rPr>
      </w:pPr>
      <w:ins w:id="3129" w:author="Unknown">
        <w:r>
          <w:rPr>
            <w:rStyle w:val="HTMLCode"/>
            <w:rFonts w:ascii="Consolas" w:hAnsi="Consolas" w:cs="Consolas"/>
            <w:color w:val="000000"/>
          </w:rPr>
          <w:t xml:space="preserve">String str2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"MyName"</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30" w:author="Unknown"/>
          <w:rStyle w:val="HTMLCode"/>
          <w:rFonts w:ascii="Consolas" w:hAnsi="Consolas" w:cs="Consolas"/>
          <w:color w:val="000000"/>
        </w:rPr>
      </w:pPr>
      <w:ins w:id="3131" w:author="Unknown">
        <w:r>
          <w:rPr>
            <w:rStyle w:val="HTMLCode"/>
            <w:rFonts w:ascii="Consolas" w:hAnsi="Consolas" w:cs="Consolas"/>
            <w:color w:val="000000"/>
          </w:rPr>
          <w:t xml:space="preserve">String str3 </w:t>
        </w:r>
        <w:r>
          <w:rPr>
            <w:rStyle w:val="token"/>
            <w:rFonts w:ascii="Consolas" w:hAnsi="Consolas" w:cs="Consolas"/>
            <w:color w:val="A67F59"/>
          </w:rPr>
          <w:t>=</w:t>
        </w:r>
        <w:r>
          <w:rPr>
            <w:rStyle w:val="HTMLCode"/>
            <w:rFonts w:ascii="Consolas" w:hAnsi="Consolas" w:cs="Consolas"/>
            <w:color w:val="000000"/>
          </w:rPr>
          <w:t xml:space="preserve"> str2</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32" w:author="Unknown"/>
          <w:rStyle w:val="HTMLCode"/>
          <w:rFonts w:ascii="Consolas" w:hAnsi="Consolas" w:cs="Consolas"/>
          <w:color w:val="000000"/>
        </w:rPr>
      </w:pPr>
      <w:ins w:id="3133" w:author="Unknown">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str2 </w:t>
        </w:r>
        <w:r>
          <w:rPr>
            <w:rStyle w:val="token"/>
            <w:rFonts w:ascii="Consolas" w:hAnsi="Consolas" w:cs="Consolas"/>
            <w:color w:val="A67F59"/>
          </w:rPr>
          <w:t>==</w:t>
        </w:r>
        <w:r>
          <w:rPr>
            <w:rStyle w:val="HTMLCode"/>
            <w:rFonts w:ascii="Consolas" w:hAnsi="Consolas" w:cs="Consolas"/>
            <w:color w:val="000000"/>
          </w:rPr>
          <w:t xml:space="preserve"> str3</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34" w:author="Unknown"/>
          <w:rStyle w:val="HTMLCode"/>
          <w:rFonts w:ascii="Consolas" w:hAnsi="Consolas" w:cs="Consolas"/>
          <w:color w:val="000000"/>
        </w:rPr>
      </w:pPr>
      <w:ins w:id="3135"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"Objects are equal"</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36" w:author="Unknown"/>
          <w:rStyle w:val="HTMLCode"/>
          <w:rFonts w:ascii="Consolas" w:hAnsi="Consolas" w:cs="Consolas"/>
          <w:color w:val="000000"/>
        </w:rPr>
      </w:pPr>
      <w:ins w:id="3137" w:author="Unknown">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38" w:author="Unknown"/>
          <w:rStyle w:val="HTMLCode"/>
          <w:rFonts w:ascii="Consolas" w:hAnsi="Consolas" w:cs="Consolas"/>
          <w:color w:val="000000"/>
        </w:rPr>
      </w:pPr>
      <w:ins w:id="3139"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"Objects are not equal"</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40" w:author="Unknown"/>
          <w:rStyle w:val="HTMLCode"/>
          <w:rFonts w:ascii="Consolas" w:hAnsi="Consolas" w:cs="Consolas"/>
          <w:color w:val="000000"/>
        </w:rPr>
      </w:pPr>
      <w:ins w:id="3141"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42" w:author="Unknown"/>
          <w:rStyle w:val="HTMLCode"/>
          <w:rFonts w:ascii="Consolas" w:hAnsi="Consolas" w:cs="Consolas"/>
          <w:color w:val="000000"/>
        </w:rPr>
      </w:pPr>
      <w:ins w:id="3143" w:author="Unknown">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str3</w:t>
        </w:r>
        <w:r>
          <w:rPr>
            <w:rStyle w:val="token"/>
            <w:rFonts w:ascii="Consolas" w:hAnsi="Consolas" w:cs="Consolas"/>
            <w:color w:val="999999"/>
          </w:rPr>
          <w:t>.</w:t>
        </w:r>
        <w:r>
          <w:rPr>
            <w:rStyle w:val="token"/>
            <w:rFonts w:ascii="Consolas" w:hAnsi="Consolas" w:cs="Consolas"/>
            <w:color w:val="DD4A68"/>
          </w:rPr>
          <w:t>equals</w:t>
        </w:r>
        <w:r>
          <w:rPr>
            <w:rStyle w:val="token"/>
            <w:rFonts w:ascii="Consolas" w:hAnsi="Consolas" w:cs="Consolas"/>
            <w:color w:val="999999"/>
          </w:rPr>
          <w:t>(</w:t>
        </w:r>
        <w:r>
          <w:rPr>
            <w:rStyle w:val="HTMLCode"/>
            <w:rFonts w:ascii="Consolas" w:hAnsi="Consolas" w:cs="Consolas"/>
            <w:color w:val="000000"/>
          </w:rPr>
          <w:t>str2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44" w:author="Unknown"/>
          <w:rStyle w:val="HTMLCode"/>
          <w:rFonts w:ascii="Consolas" w:hAnsi="Consolas" w:cs="Consolas"/>
          <w:color w:val="000000"/>
        </w:rPr>
      </w:pPr>
      <w:ins w:id="3145"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"Objects are equal"</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46" w:author="Unknown"/>
          <w:rStyle w:val="HTMLCode"/>
          <w:rFonts w:ascii="Consolas" w:hAnsi="Consolas" w:cs="Consolas"/>
          <w:color w:val="000000"/>
        </w:rPr>
      </w:pPr>
      <w:ins w:id="3147" w:author="Unknown">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48" w:author="Unknown"/>
          <w:rStyle w:val="HTMLCode"/>
          <w:rFonts w:ascii="Consolas" w:hAnsi="Consolas" w:cs="Consolas"/>
          <w:color w:val="000000"/>
        </w:rPr>
      </w:pPr>
      <w:ins w:id="3149" w:author="Unknown">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"Objects are not equal"</w:t>
        </w:r>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50" w:author="Unknown"/>
          <w:rStyle w:val="HTMLCode"/>
          <w:rFonts w:ascii="Consolas" w:hAnsi="Consolas" w:cs="Consolas"/>
          <w:color w:val="000000"/>
        </w:rPr>
      </w:pPr>
      <w:ins w:id="3151" w:author="Unknown">
        <w:r>
          <w:rPr>
            <w:rStyle w:val="token"/>
            <w:rFonts w:ascii="Consolas" w:hAnsi="Consolas" w:cs="Consolas"/>
            <w:color w:val="99999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52" w:author="Unknown"/>
          <w:rStyle w:val="HTMLCode"/>
          <w:rFonts w:ascii="Consolas" w:hAnsi="Consolas" w:cs="Consolas"/>
          <w:color w:val="000000"/>
        </w:rPr>
      </w:pPr>
      <w:ins w:id="3153" w:author="Unknown">
        <w:r>
          <w:rPr>
            <w:rStyle w:val="HTMLCode"/>
            <w:rFonts w:ascii="Consolas" w:hAnsi="Consolas" w:cs="Consolas"/>
            <w:color w:val="000000"/>
          </w:rPr>
          <w:t>Output</w:t>
        </w:r>
        <w:r>
          <w:rPr>
            <w:rStyle w:val="token"/>
            <w:rFonts w:ascii="Consolas" w:hAnsi="Consolas" w:cs="Consolas"/>
            <w:color w:val="A67F59"/>
          </w:rPr>
          <w:t>:</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54" w:author="Unknown"/>
          <w:rStyle w:val="HTMLCode"/>
          <w:rFonts w:ascii="Consolas" w:hAnsi="Consolas" w:cs="Consolas"/>
          <w:color w:val="000000"/>
        </w:rPr>
      </w:pPr>
      <w:ins w:id="3155" w:author="Unknown">
        <w:r>
          <w:rPr>
            <w:rStyle w:val="HTMLCode"/>
            <w:rFonts w:ascii="Consolas" w:hAnsi="Consolas" w:cs="Consolas"/>
            <w:color w:val="000000"/>
          </w:rPr>
          <w:t>Objects are equal</w:t>
        </w:r>
      </w:ins>
    </w:p>
    <w:p w:rsidR="00AA00F6" w:rsidRDefault="00AA00F6" w:rsidP="00AA00F6">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156" w:author="Unknown"/>
          <w:rFonts w:ascii="Consolas" w:hAnsi="Consolas" w:cs="Consolas"/>
          <w:color w:val="000000"/>
          <w:sz w:val="18"/>
          <w:szCs w:val="18"/>
        </w:rPr>
      </w:pPr>
      <w:ins w:id="3157" w:author="Unknown">
        <w:r>
          <w:rPr>
            <w:rStyle w:val="HTMLCode"/>
            <w:rFonts w:ascii="Consolas" w:hAnsi="Consolas" w:cs="Consolas"/>
            <w:color w:val="000000"/>
          </w:rPr>
          <w:t>Objects are equal</w:t>
        </w:r>
      </w:ins>
    </w:p>
    <w:p w:rsidR="00C70FF8" w:rsidRDefault="00C70FF8" w:rsidP="00C70FF8">
      <w:pPr>
        <w:pStyle w:val="Heading1"/>
        <w:shd w:val="clear" w:color="auto" w:fill="FFFFFF"/>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OOPS concept interview questions</w:t>
      </w:r>
    </w:p>
    <w:p w:rsidR="00C70FF8" w:rsidRDefault="00C70FF8" w:rsidP="00C70FF8">
      <w:pPr>
        <w:rPr>
          <w:rFonts w:ascii="Times New Roman" w:hAnsi="Times New Roman" w:cs="Times New Roman"/>
          <w:sz w:val="24"/>
          <w:szCs w:val="24"/>
        </w:rPr>
      </w:pPr>
      <w:r>
        <w:rPr>
          <w:rFonts w:ascii="Helvetica" w:hAnsi="Helvetica" w:cs="Helvetica"/>
          <w:color w:val="333333"/>
        </w:rPr>
        <w:br/>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b/>
          <w:bCs/>
          <w:color w:val="333333"/>
          <w:sz w:val="22"/>
          <w:szCs w:val="22"/>
        </w:rPr>
        <w:t>PS: If you like the page or have any questions, feel free to comment at end of the page.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 What are different oops concept in java?</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OOPs stands for Object Oriented Programming. The concepts in oops are similar to any other programming languages. Basically, it is program agnostic.</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noProof/>
          <w:color w:val="333333"/>
          <w:sz w:val="22"/>
          <w:szCs w:val="22"/>
        </w:rPr>
        <w:lastRenderedPageBreak/>
        <w:drawing>
          <wp:inline distT="0" distB="0" distL="0" distR="0">
            <wp:extent cx="6096000" cy="2952750"/>
            <wp:effectExtent l="0" t="0" r="0" b="0"/>
            <wp:docPr id="363" name="Picture 363" descr="oops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oops concept in java"/>
                    <pic:cNvPicPr>
                      <a:picLocks noChangeAspect="1" noChangeArrowheads="1"/>
                    </pic:cNvPicPr>
                  </pic:nvPicPr>
                  <pic:blipFill>
                    <a:blip r:embed="rId197"/>
                    <a:srcRect/>
                    <a:stretch>
                      <a:fillRect/>
                    </a:stretch>
                  </pic:blipFill>
                  <pic:spPr bwMode="auto">
                    <a:xfrm>
                      <a:off x="0" y="0"/>
                      <a:ext cx="6096000" cy="2952750"/>
                    </a:xfrm>
                    <a:prstGeom prst="rect">
                      <a:avLst/>
                    </a:prstGeom>
                    <a:noFill/>
                    <a:ln w="9525">
                      <a:noFill/>
                      <a:miter lim="800000"/>
                      <a:headEnd/>
                      <a:tailEnd/>
                    </a:ln>
                  </pic:spPr>
                </pic:pic>
              </a:graphicData>
            </a:graphic>
          </wp:inline>
        </w:drawing>
      </w:r>
    </w:p>
    <w:p w:rsidR="00C70FF8" w:rsidRDefault="00C70FF8" w:rsidP="00C70FF8">
      <w:pPr>
        <w:shd w:val="clear" w:color="auto" w:fill="FFFFFF"/>
        <w:spacing w:line="316" w:lineRule="atLeast"/>
        <w:rPr>
          <w:rFonts w:ascii="Helvetica" w:hAnsi="Helvetica" w:cs="Helvetica"/>
          <w:color w:val="333333"/>
        </w:rPr>
      </w:pPr>
      <w:r>
        <w:rPr>
          <w:rFonts w:ascii="Helvetica" w:hAnsi="Helvetica" w:cs="Helvetica"/>
          <w:color w:val="333333"/>
        </w:rPr>
        <w:t>The different OOps concepts are :</w:t>
      </w:r>
    </w:p>
    <w:p w:rsidR="00C70FF8" w:rsidRDefault="000F79BD" w:rsidP="00C306AB">
      <w:pPr>
        <w:numPr>
          <w:ilvl w:val="0"/>
          <w:numId w:val="97"/>
        </w:numPr>
        <w:shd w:val="clear" w:color="auto" w:fill="FFFFFF"/>
        <w:spacing w:before="100" w:beforeAutospacing="1" w:after="100" w:afterAutospacing="1" w:line="316" w:lineRule="atLeast"/>
        <w:rPr>
          <w:rFonts w:ascii="Helvetica" w:hAnsi="Helvetica" w:cs="Helvetica"/>
          <w:color w:val="333333"/>
        </w:rPr>
      </w:pPr>
      <w:hyperlink r:id="rId198" w:anchor="polymorphism-java" w:history="1">
        <w:r w:rsidR="00C70FF8">
          <w:rPr>
            <w:rStyle w:val="Hyperlink"/>
            <w:rFonts w:ascii="Helvetica" w:hAnsi="Helvetica" w:cs="Helvetica"/>
            <w:color w:val="428BCA"/>
          </w:rPr>
          <w:t>Polymorphism</w:t>
        </w:r>
      </w:hyperlink>
    </w:p>
    <w:p w:rsidR="00C70FF8" w:rsidRDefault="000F79BD" w:rsidP="00C306AB">
      <w:pPr>
        <w:numPr>
          <w:ilvl w:val="0"/>
          <w:numId w:val="97"/>
        </w:numPr>
        <w:shd w:val="clear" w:color="auto" w:fill="FFFFFF"/>
        <w:spacing w:before="100" w:beforeAutospacing="1" w:after="100" w:afterAutospacing="1" w:line="316" w:lineRule="atLeast"/>
        <w:rPr>
          <w:rFonts w:ascii="Helvetica" w:hAnsi="Helvetica" w:cs="Helvetica"/>
          <w:color w:val="333333"/>
        </w:rPr>
      </w:pPr>
      <w:hyperlink r:id="rId199" w:anchor="inheritance-in-java" w:history="1">
        <w:r w:rsidR="00C70FF8">
          <w:rPr>
            <w:rStyle w:val="Hyperlink"/>
            <w:rFonts w:ascii="Helvetica" w:hAnsi="Helvetica" w:cs="Helvetica"/>
            <w:color w:val="428BCA"/>
          </w:rPr>
          <w:t>Inheritance</w:t>
        </w:r>
      </w:hyperlink>
    </w:p>
    <w:p w:rsidR="00C70FF8" w:rsidRDefault="000F79BD" w:rsidP="00C306AB">
      <w:pPr>
        <w:numPr>
          <w:ilvl w:val="0"/>
          <w:numId w:val="97"/>
        </w:numPr>
        <w:shd w:val="clear" w:color="auto" w:fill="FFFFFF"/>
        <w:spacing w:before="100" w:beforeAutospacing="1" w:after="100" w:afterAutospacing="1" w:line="316" w:lineRule="atLeast"/>
        <w:rPr>
          <w:rFonts w:ascii="Helvetica" w:hAnsi="Helvetica" w:cs="Helvetica"/>
          <w:color w:val="333333"/>
        </w:rPr>
      </w:pPr>
      <w:hyperlink r:id="rId200" w:anchor="abstraction" w:history="1">
        <w:r w:rsidR="00C70FF8">
          <w:rPr>
            <w:rStyle w:val="Hyperlink"/>
            <w:rFonts w:ascii="Helvetica" w:hAnsi="Helvetica" w:cs="Helvetica"/>
            <w:color w:val="428BCA"/>
          </w:rPr>
          <w:t>Abstraction</w:t>
        </w:r>
      </w:hyperlink>
    </w:p>
    <w:p w:rsidR="00C70FF8" w:rsidRDefault="000F79BD" w:rsidP="00C306AB">
      <w:pPr>
        <w:numPr>
          <w:ilvl w:val="0"/>
          <w:numId w:val="97"/>
        </w:numPr>
        <w:shd w:val="clear" w:color="auto" w:fill="FFFFFF"/>
        <w:spacing w:before="100" w:beforeAutospacing="1" w:after="100" w:afterAutospacing="1" w:line="316" w:lineRule="atLeast"/>
        <w:rPr>
          <w:rFonts w:ascii="Helvetica" w:hAnsi="Helvetica" w:cs="Helvetica"/>
          <w:color w:val="333333"/>
        </w:rPr>
      </w:pPr>
      <w:hyperlink r:id="rId201" w:anchor="encapsulation" w:history="1">
        <w:r w:rsidR="00C70FF8">
          <w:rPr>
            <w:rStyle w:val="Hyperlink"/>
            <w:rFonts w:ascii="Helvetica" w:hAnsi="Helvetica" w:cs="Helvetica"/>
            <w:color w:val="428BCA"/>
          </w:rPr>
          <w:t>Encapsulation</w:t>
        </w:r>
      </w:hyperlink>
    </w:p>
    <w:p w:rsidR="00C70FF8" w:rsidRDefault="000F79BD" w:rsidP="00C306AB">
      <w:pPr>
        <w:numPr>
          <w:ilvl w:val="0"/>
          <w:numId w:val="97"/>
        </w:numPr>
        <w:shd w:val="clear" w:color="auto" w:fill="FFFFFF"/>
        <w:spacing w:before="100" w:beforeAutospacing="1" w:after="100" w:afterAutospacing="1" w:line="316" w:lineRule="atLeast"/>
        <w:rPr>
          <w:rFonts w:ascii="Helvetica" w:hAnsi="Helvetica" w:cs="Helvetica"/>
          <w:color w:val="333333"/>
        </w:rPr>
      </w:pPr>
      <w:hyperlink r:id="rId202" w:anchor="aggregation" w:history="1">
        <w:r w:rsidR="00C70FF8">
          <w:rPr>
            <w:rStyle w:val="Hyperlink"/>
            <w:rFonts w:ascii="Helvetica" w:hAnsi="Helvetica" w:cs="Helvetica"/>
            <w:color w:val="428BCA"/>
          </w:rPr>
          <w:t>Aggreagation</w:t>
        </w:r>
      </w:hyperlink>
    </w:p>
    <w:p w:rsidR="00C70FF8" w:rsidRDefault="000F79BD" w:rsidP="00C306AB">
      <w:pPr>
        <w:numPr>
          <w:ilvl w:val="0"/>
          <w:numId w:val="97"/>
        </w:numPr>
        <w:shd w:val="clear" w:color="auto" w:fill="FFFFFF"/>
        <w:spacing w:before="100" w:beforeAutospacing="1" w:after="100" w:afterAutospacing="1" w:line="316" w:lineRule="atLeast"/>
        <w:rPr>
          <w:rFonts w:ascii="Helvetica" w:hAnsi="Helvetica" w:cs="Helvetica"/>
          <w:color w:val="333333"/>
        </w:rPr>
      </w:pPr>
      <w:hyperlink r:id="rId203" w:anchor="composition" w:history="1">
        <w:r w:rsidR="00C70FF8">
          <w:rPr>
            <w:rStyle w:val="Hyperlink"/>
            <w:rFonts w:ascii="Helvetica" w:hAnsi="Helvetica" w:cs="Helvetica"/>
            <w:color w:val="428BCA"/>
          </w:rPr>
          <w:t>Composition</w:t>
        </w:r>
      </w:hyperlink>
    </w:p>
    <w:p w:rsidR="00C70FF8" w:rsidRDefault="000F79BD" w:rsidP="00C306AB">
      <w:pPr>
        <w:numPr>
          <w:ilvl w:val="0"/>
          <w:numId w:val="97"/>
        </w:numPr>
        <w:shd w:val="clear" w:color="auto" w:fill="FFFFFF"/>
        <w:spacing w:before="100" w:beforeAutospacing="1" w:after="100" w:afterAutospacing="1" w:line="316" w:lineRule="atLeast"/>
        <w:rPr>
          <w:rFonts w:ascii="Helvetica" w:hAnsi="Helvetica" w:cs="Helvetica"/>
          <w:color w:val="333333"/>
        </w:rPr>
      </w:pPr>
      <w:hyperlink r:id="rId204" w:anchor="association" w:history="1">
        <w:r w:rsidR="00C70FF8">
          <w:rPr>
            <w:rStyle w:val="Hyperlink"/>
            <w:rFonts w:ascii="Helvetica" w:hAnsi="Helvetica" w:cs="Helvetica"/>
            <w:color w:val="428BCA"/>
          </w:rPr>
          <w:t>Association</w:t>
        </w:r>
      </w:hyperlink>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 What is polymorphism?</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The ability to define a function in multiple forms is called Polymorphism. In java, c++ there are two types of polymorphism: compile time polymorphism (overloading) and runtime polymorphism (overriding).</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Mehtod overriding:</w:t>
      </w:r>
      <w:r>
        <w:rPr>
          <w:rStyle w:val="apple-converted-space"/>
          <w:rFonts w:ascii="Helvetica" w:hAnsi="Helvetica" w:cs="Helvetica"/>
          <w:b/>
          <w:bCs/>
          <w:color w:val="333333"/>
          <w:sz w:val="22"/>
          <w:szCs w:val="22"/>
        </w:rPr>
        <w:t> </w:t>
      </w:r>
      <w:r>
        <w:rPr>
          <w:rFonts w:ascii="Helvetica" w:hAnsi="Helvetica" w:cs="Helvetica"/>
          <w:color w:val="333333"/>
          <w:sz w:val="22"/>
          <w:szCs w:val="22"/>
        </w:rPr>
        <w:t>Overriding occurs when a class method has the same name and signature as a method in parent class. When you override methods, JVM determines the proper methods to call at the program’s run time, not at the compile time.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Overloading:</w:t>
      </w:r>
      <w:r>
        <w:rPr>
          <w:rStyle w:val="apple-converted-space"/>
          <w:rFonts w:ascii="Helvetica" w:hAnsi="Helvetica" w:cs="Helvetica"/>
          <w:b/>
          <w:bCs/>
          <w:color w:val="333333"/>
          <w:sz w:val="22"/>
          <w:szCs w:val="22"/>
        </w:rPr>
        <w:t> </w:t>
      </w:r>
      <w:r>
        <w:rPr>
          <w:rFonts w:ascii="Helvetica" w:hAnsi="Helvetica" w:cs="Helvetica"/>
          <w:color w:val="333333"/>
          <w:sz w:val="22"/>
          <w:szCs w:val="22"/>
        </w:rPr>
        <w:t>Overloading is determined at the compile time. It occurs when several methods have same names with:</w:t>
      </w:r>
    </w:p>
    <w:p w:rsidR="00C70FF8" w:rsidRDefault="00C70FF8" w:rsidP="00C306AB">
      <w:pPr>
        <w:numPr>
          <w:ilvl w:val="0"/>
          <w:numId w:val="9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Different method signature and different number or type of parameters.</w:t>
      </w:r>
    </w:p>
    <w:p w:rsidR="00C70FF8" w:rsidRDefault="00C70FF8" w:rsidP="00C306AB">
      <w:pPr>
        <w:numPr>
          <w:ilvl w:val="0"/>
          <w:numId w:val="9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Same method signature but different number of parameters.</w:t>
      </w:r>
    </w:p>
    <w:p w:rsidR="00C70FF8" w:rsidRDefault="00C70FF8" w:rsidP="00C306AB">
      <w:pPr>
        <w:numPr>
          <w:ilvl w:val="0"/>
          <w:numId w:val="9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Same method signature and same number of parameters but of different type</w:t>
      </w:r>
    </w:p>
    <w:p w:rsidR="00C70FF8" w:rsidRDefault="00C70FF8" w:rsidP="00C70FF8">
      <w:pPr>
        <w:shd w:val="clear" w:color="auto" w:fill="FFFFFF"/>
        <w:spacing w:after="0" w:line="316" w:lineRule="atLeast"/>
        <w:rPr>
          <w:rFonts w:ascii="Helvetica" w:hAnsi="Helvetica" w:cs="Helvetica"/>
          <w:color w:val="333333"/>
        </w:rPr>
      </w:pPr>
      <w:r>
        <w:rPr>
          <w:rFonts w:ascii="Helvetica" w:hAnsi="Helvetica" w:cs="Helvetica"/>
          <w:color w:val="333333"/>
        </w:rPr>
        <w:t>Example of Overloading</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lastRenderedPageBreak/>
        <w:t>int add(int a,int b)</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float add(float a,int b)</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float add(int a ,float b)</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void add(float a)</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int add(int a)</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void add(int a) //error conflict with the  method int add(int a)</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class BookDetails {</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String title;</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setBook(String title){}</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class ScienceBook extends BookDetails{</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setBook(String title){} //overriding</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setBook(String title, String publisher,float price){} //overloading</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 What is inheritance?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Inheritance allows a Child class to inherit properties from its parent class. In Java this is achieved by using</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extends</w:t>
      </w:r>
      <w:r>
        <w:rPr>
          <w:rStyle w:val="apple-converted-space"/>
          <w:rFonts w:ascii="Helvetica" w:hAnsi="Helvetica" w:cs="Helvetica"/>
          <w:color w:val="333333"/>
          <w:sz w:val="22"/>
          <w:szCs w:val="22"/>
        </w:rPr>
        <w:t> </w:t>
      </w:r>
      <w:r>
        <w:rPr>
          <w:rFonts w:ascii="Helvetica" w:hAnsi="Helvetica" w:cs="Helvetica"/>
          <w:color w:val="333333"/>
          <w:sz w:val="22"/>
          <w:szCs w:val="22"/>
        </w:rPr>
        <w:t>keyword. Only properties with access modifier public and protected can be accessed in child class.</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public class Parent {</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public String parentName;  </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public String familyName;</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protected void printMyName() {</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System.out.println(“ My name is “+ chidName+” “ +familyName);</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public class Child extends Parent {</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public String childName;</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public int childAge;</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//inheritance</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protected void printMyName() {</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System.out.println(“ My child name is “+ chidName+” “ +familyName);</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t xml:space="preserve">  }</w:t>
      </w:r>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rStyle w:val="HTMLCode"/>
          <w:rFonts w:ascii="Consolas" w:hAnsi="Consolas" w:cs="Consolas"/>
          <w:color w:val="000000"/>
        </w:rPr>
      </w:pPr>
      <w:r>
        <w:rPr>
          <w:rStyle w:val="HTMLCode"/>
          <w:rFonts w:ascii="Consolas" w:hAnsi="Consolas" w:cs="Consolas"/>
          <w:color w:val="000000"/>
        </w:rPr>
        <w:lastRenderedPageBreak/>
        <w: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In above example the child has inherit its family name from the parent class just by inheriting the class. When child object is created printMyName() present in child class is called.</w:t>
      </w:r>
    </w:p>
    <w:p w:rsidR="00C70FF8" w:rsidRDefault="00C70FF8" w:rsidP="00C70FF8">
      <w:pPr>
        <w:pStyle w:val="NormalWeb"/>
        <w:shd w:val="clear" w:color="auto" w:fill="FFFFFF"/>
        <w:spacing w:before="0" w:beforeAutospacing="0" w:after="138" w:afterAutospacing="0" w:line="316" w:lineRule="atLeast"/>
        <w:rPr>
          <w:ins w:id="3158" w:author="Unknown"/>
          <w:rFonts w:ascii="Helvetica" w:hAnsi="Helvetica" w:cs="Helvetica"/>
          <w:color w:val="333333"/>
          <w:sz w:val="22"/>
          <w:szCs w:val="22"/>
        </w:rPr>
      </w:pPr>
      <w:ins w:id="3159" w:author="Unknown">
        <w:r>
          <w:rPr>
            <w:rStyle w:val="Strong"/>
            <w:rFonts w:ascii="Helvetica" w:hAnsi="Helvetica" w:cs="Helvetica"/>
            <w:color w:val="333333"/>
            <w:sz w:val="22"/>
            <w:szCs w:val="22"/>
          </w:rPr>
          <w:t>Q3) What is multiple inheritance and does java support?</w:t>
        </w:r>
      </w:ins>
    </w:p>
    <w:p w:rsidR="00C70FF8" w:rsidRDefault="00C70FF8" w:rsidP="00C70FF8">
      <w:pPr>
        <w:pStyle w:val="NormalWeb"/>
        <w:shd w:val="clear" w:color="auto" w:fill="FFFFFF"/>
        <w:spacing w:before="0" w:beforeAutospacing="0" w:after="138" w:afterAutospacing="0" w:line="316" w:lineRule="atLeast"/>
        <w:rPr>
          <w:ins w:id="3160" w:author="Unknown"/>
          <w:rFonts w:ascii="Helvetica" w:hAnsi="Helvetica" w:cs="Helvetica"/>
          <w:color w:val="333333"/>
          <w:sz w:val="22"/>
          <w:szCs w:val="22"/>
        </w:rPr>
      </w:pPr>
      <w:ins w:id="3161" w:author="Unknown">
        <w:r>
          <w:rPr>
            <w:rFonts w:ascii="Helvetica" w:hAnsi="Helvetica" w:cs="Helvetica"/>
            <w:color w:val="333333"/>
            <w:sz w:val="22"/>
            <w:szCs w:val="22"/>
          </w:rPr>
          <w:t>Ans) If a child class inherits the property from multiple classes is known as multiple inheritance. Java does not allow to extend multiple classes, to overcome this problem it allows to implement multiple Interfaces.</w:t>
        </w:r>
      </w:ins>
    </w:p>
    <w:p w:rsidR="00C70FF8" w:rsidRDefault="00C70FF8" w:rsidP="00C70FF8">
      <w:pPr>
        <w:pStyle w:val="NormalWeb"/>
        <w:shd w:val="clear" w:color="auto" w:fill="FFFFFF"/>
        <w:spacing w:before="0" w:beforeAutospacing="0" w:after="138" w:afterAutospacing="0" w:line="316" w:lineRule="atLeast"/>
        <w:rPr>
          <w:ins w:id="3162" w:author="Unknown"/>
          <w:rFonts w:ascii="Helvetica" w:hAnsi="Helvetica" w:cs="Helvetica"/>
          <w:color w:val="333333"/>
          <w:sz w:val="22"/>
          <w:szCs w:val="22"/>
        </w:rPr>
      </w:pPr>
      <w:ins w:id="3163" w:author="Unknown">
        <w:r>
          <w:rPr>
            <w:rStyle w:val="Strong"/>
            <w:rFonts w:ascii="Helvetica" w:hAnsi="Helvetica" w:cs="Helvetica"/>
            <w:color w:val="333333"/>
            <w:sz w:val="22"/>
            <w:szCs w:val="22"/>
          </w:rPr>
          <w:t>Q4) What is an abstraction ?</w:t>
        </w:r>
      </w:ins>
    </w:p>
    <w:p w:rsidR="00C70FF8" w:rsidRDefault="00C70FF8" w:rsidP="00C70FF8">
      <w:pPr>
        <w:pStyle w:val="NormalWeb"/>
        <w:shd w:val="clear" w:color="auto" w:fill="FFFFFF"/>
        <w:spacing w:before="0" w:beforeAutospacing="0" w:after="138" w:afterAutospacing="0" w:line="316" w:lineRule="atLeast"/>
        <w:rPr>
          <w:ins w:id="3164" w:author="Unknown"/>
          <w:rFonts w:ascii="Helvetica" w:hAnsi="Helvetica" w:cs="Helvetica"/>
          <w:color w:val="333333"/>
          <w:sz w:val="22"/>
          <w:szCs w:val="22"/>
        </w:rPr>
      </w:pPr>
      <w:ins w:id="3165" w:author="Unknown">
        <w:r>
          <w:rPr>
            <w:rFonts w:ascii="Helvetica" w:hAnsi="Helvetica" w:cs="Helvetica"/>
            <w:color w:val="333333"/>
            <w:sz w:val="22"/>
            <w:szCs w:val="22"/>
          </w:rPr>
          <w:t>Ans) Abstraction is a way of converting real world objects in terms of class. Its a concept of defining an idea in terms of classes or interface. For example creating a class Vehicle and injecting properties into it. E.g</w:t>
        </w:r>
      </w:ins>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3166" w:author="Unknown"/>
          <w:rStyle w:val="HTMLCode"/>
          <w:rFonts w:ascii="Consolas" w:hAnsi="Consolas" w:cs="Consolas"/>
          <w:color w:val="000000"/>
        </w:rPr>
      </w:pPr>
      <w:ins w:id="3167" w:author="Unknown">
        <w:r>
          <w:rPr>
            <w:rStyle w:val="HTMLCode"/>
            <w:rFonts w:ascii="Consolas" w:hAnsi="Consolas" w:cs="Consolas"/>
            <w:color w:val="000000"/>
          </w:rPr>
          <w:t>public class Vehicle {</w:t>
        </w:r>
      </w:ins>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3168" w:author="Unknown"/>
          <w:rStyle w:val="HTMLCode"/>
          <w:rFonts w:ascii="Consolas" w:hAnsi="Consolas" w:cs="Consolas"/>
          <w:color w:val="000000"/>
        </w:rPr>
      </w:pPr>
      <w:ins w:id="3169" w:author="Unknown">
        <w:r>
          <w:rPr>
            <w:rStyle w:val="HTMLCode"/>
            <w:rFonts w:ascii="Consolas" w:hAnsi="Consolas" w:cs="Consolas"/>
            <w:color w:val="000000"/>
          </w:rPr>
          <w:t xml:space="preserve">  public String colour;</w:t>
        </w:r>
      </w:ins>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3170" w:author="Unknown"/>
          <w:rStyle w:val="HTMLCode"/>
          <w:rFonts w:ascii="Consolas" w:hAnsi="Consolas" w:cs="Consolas"/>
          <w:color w:val="000000"/>
        </w:rPr>
      </w:pPr>
      <w:ins w:id="3171" w:author="Unknown">
        <w:r>
          <w:rPr>
            <w:rStyle w:val="HTMLCode"/>
            <w:rFonts w:ascii="Consolas" w:hAnsi="Consolas" w:cs="Consolas"/>
            <w:color w:val="000000"/>
          </w:rPr>
          <w:t xml:space="preserve">  public String model;</w:t>
        </w:r>
      </w:ins>
    </w:p>
    <w:p w:rsidR="00C70FF8" w:rsidRDefault="00C70FF8" w:rsidP="00C70F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3172" w:author="Unknown"/>
          <w:rFonts w:ascii="Consolas" w:hAnsi="Consolas" w:cs="Consolas"/>
          <w:color w:val="333333"/>
          <w:sz w:val="18"/>
          <w:szCs w:val="18"/>
        </w:rPr>
      </w:pPr>
      <w:ins w:id="3173" w:author="Unknown">
        <w:r>
          <w:rPr>
            <w:rStyle w:val="HTMLCode"/>
            <w:rFonts w:ascii="Consolas" w:hAnsi="Consolas" w:cs="Consolas"/>
            <w:color w:val="000000"/>
          </w:rPr>
          <w:t>}</w:t>
        </w:r>
      </w:ins>
    </w:p>
    <w:p w:rsidR="00C70FF8" w:rsidRDefault="00C70FF8" w:rsidP="00C70FF8">
      <w:pPr>
        <w:pStyle w:val="NormalWeb"/>
        <w:shd w:val="clear" w:color="auto" w:fill="FFFFFF"/>
        <w:spacing w:before="0" w:beforeAutospacing="0" w:after="138" w:afterAutospacing="0" w:line="316" w:lineRule="atLeast"/>
        <w:rPr>
          <w:ins w:id="3174" w:author="Unknown"/>
          <w:rFonts w:ascii="Helvetica" w:hAnsi="Helvetica" w:cs="Helvetica"/>
          <w:color w:val="333333"/>
          <w:sz w:val="22"/>
          <w:szCs w:val="22"/>
        </w:rPr>
      </w:pPr>
      <w:ins w:id="3175" w:author="Unknown">
        <w:r>
          <w:rPr>
            <w:rStyle w:val="Strong"/>
            <w:rFonts w:ascii="Helvetica" w:hAnsi="Helvetica" w:cs="Helvetica"/>
            <w:color w:val="333333"/>
            <w:sz w:val="22"/>
            <w:szCs w:val="22"/>
          </w:rPr>
          <w:t>Q5) What is Encapsulation?</w:t>
        </w:r>
      </w:ins>
    </w:p>
    <w:p w:rsidR="00C70FF8" w:rsidRDefault="00C70FF8" w:rsidP="00C70FF8">
      <w:pPr>
        <w:pStyle w:val="NormalWeb"/>
        <w:shd w:val="clear" w:color="auto" w:fill="FFFFFF"/>
        <w:spacing w:before="0" w:beforeAutospacing="0" w:after="138" w:afterAutospacing="0" w:line="316" w:lineRule="atLeast"/>
        <w:rPr>
          <w:ins w:id="3176" w:author="Unknown"/>
          <w:rFonts w:ascii="Helvetica" w:hAnsi="Helvetica" w:cs="Helvetica"/>
          <w:color w:val="333333"/>
          <w:sz w:val="22"/>
          <w:szCs w:val="22"/>
        </w:rPr>
      </w:pPr>
      <w:ins w:id="3177" w:author="Unknown">
        <w:r>
          <w:rPr>
            <w:rFonts w:ascii="Helvetica" w:hAnsi="Helvetica" w:cs="Helvetica"/>
            <w:color w:val="333333"/>
            <w:sz w:val="22"/>
            <w:szCs w:val="22"/>
          </w:rPr>
          <w:t>Ans) The encapsulation is achieved by combining the methods and attribute into a class. The class acts like a container encapsulating the properties. The users are exposed mainly public methods.The idea behind is to hide how thinigs work and just exposing the requests a user can do.</w:t>
        </w:r>
      </w:ins>
    </w:p>
    <w:p w:rsidR="00C70FF8" w:rsidRDefault="00C70FF8" w:rsidP="00C70FF8">
      <w:pPr>
        <w:pStyle w:val="NormalWeb"/>
        <w:shd w:val="clear" w:color="auto" w:fill="FFFFFF"/>
        <w:spacing w:before="0" w:beforeAutospacing="0" w:after="138" w:afterAutospacing="0" w:line="316" w:lineRule="atLeast"/>
        <w:rPr>
          <w:ins w:id="3178" w:author="Unknown"/>
          <w:rFonts w:ascii="Helvetica" w:hAnsi="Helvetica" w:cs="Helvetica"/>
          <w:color w:val="333333"/>
          <w:sz w:val="22"/>
          <w:szCs w:val="22"/>
        </w:rPr>
      </w:pPr>
      <w:ins w:id="3179" w:author="Unknown">
        <w:r>
          <w:rPr>
            <w:rStyle w:val="Strong"/>
            <w:rFonts w:ascii="Helvetica" w:hAnsi="Helvetica" w:cs="Helvetica"/>
            <w:color w:val="333333"/>
            <w:sz w:val="22"/>
            <w:szCs w:val="22"/>
          </w:rPr>
          <w:t>Q6) What is Association?</w:t>
        </w:r>
      </w:ins>
    </w:p>
    <w:p w:rsidR="00C70FF8" w:rsidRDefault="00C70FF8" w:rsidP="00C70FF8">
      <w:pPr>
        <w:pStyle w:val="NormalWeb"/>
        <w:shd w:val="clear" w:color="auto" w:fill="FFFFFF"/>
        <w:spacing w:before="0" w:beforeAutospacing="0" w:after="138" w:afterAutospacing="0" w:line="316" w:lineRule="atLeast"/>
        <w:rPr>
          <w:ins w:id="3180" w:author="Unknown"/>
          <w:rFonts w:ascii="Helvetica" w:hAnsi="Helvetica" w:cs="Helvetica"/>
          <w:color w:val="333333"/>
          <w:sz w:val="22"/>
          <w:szCs w:val="22"/>
        </w:rPr>
      </w:pPr>
      <w:ins w:id="3181" w:author="Unknown">
        <w:r>
          <w:rPr>
            <w:rFonts w:ascii="Helvetica" w:hAnsi="Helvetica" w:cs="Helvetica"/>
            <w:color w:val="333333"/>
            <w:sz w:val="22"/>
            <w:szCs w:val="22"/>
          </w:rPr>
          <w:t>Ans) 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ins>
    </w:p>
    <w:p w:rsidR="00C70FF8" w:rsidRDefault="00C70FF8" w:rsidP="00C70FF8">
      <w:pPr>
        <w:pStyle w:val="NormalWeb"/>
        <w:shd w:val="clear" w:color="auto" w:fill="FFFFFF"/>
        <w:spacing w:before="0" w:beforeAutospacing="0" w:after="138" w:afterAutospacing="0" w:line="316" w:lineRule="atLeast"/>
        <w:rPr>
          <w:ins w:id="3182" w:author="Unknown"/>
          <w:rFonts w:ascii="Helvetica" w:hAnsi="Helvetica" w:cs="Helvetica"/>
          <w:color w:val="333333"/>
          <w:sz w:val="22"/>
          <w:szCs w:val="22"/>
        </w:rPr>
      </w:pPr>
      <w:ins w:id="3183" w:author="Unknown">
        <w:r>
          <w:rPr>
            <w:rStyle w:val="Strong"/>
            <w:rFonts w:ascii="Helvetica" w:hAnsi="Helvetica" w:cs="Helvetica"/>
            <w:color w:val="333333"/>
            <w:sz w:val="22"/>
            <w:szCs w:val="22"/>
          </w:rPr>
          <w:t>Q7) What is Aggregation?</w:t>
        </w:r>
      </w:ins>
      <w:r w:rsidR="000457B7">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184" w:author="Unknown"/>
          <w:rFonts w:ascii="Helvetica" w:hAnsi="Helvetica" w:cs="Helvetica"/>
          <w:color w:val="333333"/>
          <w:sz w:val="22"/>
          <w:szCs w:val="22"/>
        </w:rPr>
      </w:pPr>
      <w:ins w:id="3185" w:author="Unknown">
        <w:r>
          <w:rPr>
            <w:rFonts w:ascii="Helvetica" w:hAnsi="Helvetica" w:cs="Helvetica"/>
            <w:color w:val="333333"/>
            <w:sz w:val="22"/>
            <w:szCs w:val="22"/>
          </w:rPr>
          <w:t>Ans) Aggregation is a specialize form of Association where all object have their own lifecycle but there is ownership and child object can not belongs to another parent object. Let's take an example of Department and teacher. A single teacher can not belongs to multiple departments, but if we delete the department teacher object will not destroy. We can think about "has-a" relationship.</w:t>
        </w:r>
      </w:ins>
    </w:p>
    <w:p w:rsidR="00C70FF8" w:rsidRDefault="00C70FF8" w:rsidP="00C70FF8">
      <w:pPr>
        <w:pStyle w:val="NormalWeb"/>
        <w:shd w:val="clear" w:color="auto" w:fill="FFFFFF"/>
        <w:spacing w:before="0" w:beforeAutospacing="0" w:after="138" w:afterAutospacing="0" w:line="316" w:lineRule="atLeast"/>
        <w:rPr>
          <w:ins w:id="3186" w:author="Unknown"/>
          <w:rFonts w:ascii="Helvetica" w:hAnsi="Helvetica" w:cs="Helvetica"/>
          <w:color w:val="333333"/>
          <w:sz w:val="22"/>
          <w:szCs w:val="22"/>
        </w:rPr>
      </w:pPr>
      <w:ins w:id="3187" w:author="Unknown">
        <w:r>
          <w:rPr>
            <w:rStyle w:val="Strong"/>
            <w:rFonts w:ascii="Helvetica" w:hAnsi="Helvetica" w:cs="Helvetica"/>
            <w:color w:val="333333"/>
            <w:sz w:val="22"/>
            <w:szCs w:val="22"/>
          </w:rPr>
          <w:t>Q8) What is Composition ?</w:t>
        </w:r>
      </w:ins>
      <w:r w:rsidR="000457B7">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188" w:author="Unknown"/>
          <w:rFonts w:ascii="Helvetica" w:hAnsi="Helvetica" w:cs="Helvetica"/>
          <w:color w:val="333333"/>
          <w:sz w:val="22"/>
          <w:szCs w:val="22"/>
        </w:rPr>
      </w:pPr>
      <w:ins w:id="3189" w:author="Unknown">
        <w:r>
          <w:rPr>
            <w:rFonts w:ascii="Helvetica" w:hAnsi="Helvetica" w:cs="Helvetica"/>
            <w:color w:val="333333"/>
            <w:sz w:val="22"/>
            <w:szCs w:val="22"/>
          </w:rPr>
          <w:lastRenderedPageBreak/>
          <w:t>Ans) Composition is again specialize form of Aggregation and we can call this as a "death" relationship. It is a strong type of Aggregation. Child object dose not have their lifecycle and if parent object deletes all child object will also be deleted. Let's take again an example of relationship between House and rooms. House can contain multiple rooms there is no independent life of room and any room can not belongs to two different house if we delete the house room will automatically delete.</w:t>
        </w:r>
      </w:ins>
    </w:p>
    <w:p w:rsidR="00AA00F6" w:rsidRDefault="00AA00F6" w:rsidP="00AA00F6">
      <w:pPr>
        <w:shd w:val="clear" w:color="auto" w:fill="FFFFFF"/>
        <w:spacing w:line="318" w:lineRule="atLeast"/>
        <w:jc w:val="both"/>
        <w:rPr>
          <w:rFonts w:ascii="Verdana" w:hAnsi="Verdana"/>
          <w:color w:val="000000"/>
          <w:sz w:val="18"/>
          <w:szCs w:val="18"/>
        </w:rPr>
      </w:pPr>
    </w:p>
    <w:p w:rsidR="00C70FF8" w:rsidRDefault="00C70FF8" w:rsidP="00C70FF8">
      <w:pPr>
        <w:pStyle w:val="Heading1"/>
        <w:shd w:val="clear" w:color="auto" w:fill="FFFFFF"/>
        <w:spacing w:before="277" w:after="138"/>
        <w:rPr>
          <w:rFonts w:ascii="Helvetica" w:hAnsi="Helvetica" w:cs="Helvetica"/>
          <w:b w:val="0"/>
          <w:bCs w:val="0"/>
          <w:color w:val="333333"/>
          <w:sz w:val="50"/>
          <w:szCs w:val="50"/>
        </w:rPr>
      </w:pPr>
      <w:r w:rsidRPr="000457B7">
        <w:rPr>
          <w:rFonts w:ascii="Helvetica" w:hAnsi="Helvetica" w:cs="Helvetica"/>
          <w:b w:val="0"/>
          <w:bCs w:val="0"/>
          <w:color w:val="333333"/>
          <w:sz w:val="50"/>
          <w:szCs w:val="50"/>
          <w:highlight w:val="yellow"/>
        </w:rPr>
        <w:t>Java Collections Interview Questions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b/>
          <w:bCs/>
          <w:color w:val="333333"/>
          <w:sz w:val="22"/>
          <w:szCs w:val="22"/>
        </w:rPr>
        <w:t>PS: If you like the page or have any questions, feel free to comment at end of the page.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Java collections offers some of the most comprehnesive suite of built in Data structures. Often this is most common topic amongst interviewers. Good foundation and understanding of java collections helps to program effectively.</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 What is difference between an ArrayList and a vector?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w:t>
      </w:r>
    </w:p>
    <w:p w:rsidR="00C70FF8" w:rsidRDefault="00C70FF8" w:rsidP="00C306AB">
      <w:pPr>
        <w:numPr>
          <w:ilvl w:val="0"/>
          <w:numId w:val="99"/>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Synchronization - ArrayList is not thread-safe whereas Vector is thread-safe. In Vector class each method like add(), get(int i) is surrounded with a synchronized block, thus making Vector class thread-safe.</w:t>
      </w:r>
    </w:p>
    <w:p w:rsidR="00C70FF8" w:rsidRDefault="00C70FF8" w:rsidP="00C306AB">
      <w:pPr>
        <w:numPr>
          <w:ilvl w:val="0"/>
          <w:numId w:val="99"/>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Data growth - 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w:t>
      </w:r>
    </w:p>
    <w:p w:rsidR="00C70FF8" w:rsidRDefault="00C70FF8" w:rsidP="00C306AB">
      <w:pPr>
        <w:numPr>
          <w:ilvl w:val="0"/>
          <w:numId w:val="99"/>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Performance - Since vector is thread-safe, the performance is slower than ArrayList.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 How can an Arraylist be synchronized without using Vector?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Arraylist can be synchronized using:</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Collections</w:t>
      </w:r>
      <w:r>
        <w:rPr>
          <w:rStyle w:val="token"/>
          <w:rFonts w:ascii="Consolas" w:hAnsi="Consolas" w:cs="Consolas"/>
          <w:color w:val="999999"/>
        </w:rPr>
        <w:t>.</w:t>
      </w:r>
      <w:r>
        <w:rPr>
          <w:rStyle w:val="token"/>
          <w:rFonts w:ascii="Consolas" w:hAnsi="Consolas" w:cs="Consolas"/>
          <w:color w:val="DD4A68"/>
        </w:rPr>
        <w:t>synchronizedList</w:t>
      </w:r>
      <w:r>
        <w:rPr>
          <w:rStyle w:val="token"/>
          <w:rFonts w:ascii="Consolas" w:hAnsi="Consolas" w:cs="Consolas"/>
          <w:color w:val="999999"/>
        </w:rPr>
        <w:t>(</w:t>
      </w:r>
      <w:r>
        <w:rPr>
          <w:rStyle w:val="HTMLCode"/>
          <w:rFonts w:ascii="Consolas" w:hAnsi="Consolas" w:cs="Consolas"/>
          <w:color w:val="000000"/>
        </w:rPr>
        <w:t>List list</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Other collections can be </w:t>
      </w:r>
      <w:r>
        <w:rPr>
          <w:rStyle w:val="token"/>
          <w:rFonts w:ascii="Consolas" w:hAnsi="Consolas" w:cs="Consolas"/>
          <w:color w:val="0077AA"/>
        </w:rPr>
        <w:t>synchronized</w:t>
      </w:r>
      <w:r>
        <w:rPr>
          <w:rStyle w:val="token"/>
          <w:rFonts w:ascii="Consolas" w:hAnsi="Consolas" w:cs="Consolas"/>
          <w:color w:val="A67F5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Collections</w:t>
      </w:r>
      <w:r>
        <w:rPr>
          <w:rStyle w:val="token"/>
          <w:rFonts w:ascii="Consolas" w:hAnsi="Consolas" w:cs="Consolas"/>
          <w:color w:val="999999"/>
        </w:rPr>
        <w:t>.</w:t>
      </w:r>
      <w:r>
        <w:rPr>
          <w:rStyle w:val="token"/>
          <w:rFonts w:ascii="Consolas" w:hAnsi="Consolas" w:cs="Consolas"/>
          <w:color w:val="DD4A68"/>
        </w:rPr>
        <w:t>synchronizedMap</w:t>
      </w:r>
      <w:r>
        <w:rPr>
          <w:rStyle w:val="token"/>
          <w:rFonts w:ascii="Consolas" w:hAnsi="Consolas" w:cs="Consolas"/>
          <w:color w:val="999999"/>
        </w:rPr>
        <w:t>(</w:t>
      </w:r>
      <w:r>
        <w:rPr>
          <w:rStyle w:val="HTMLCode"/>
          <w:rFonts w:ascii="Consolas" w:hAnsi="Consolas" w:cs="Consolas"/>
          <w:color w:val="000000"/>
        </w:rPr>
        <w:t>Map map</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 xml:space="preserve">  Collections</w:t>
      </w:r>
      <w:r>
        <w:rPr>
          <w:rStyle w:val="token"/>
          <w:rFonts w:ascii="Consolas" w:hAnsi="Consolas" w:cs="Consolas"/>
          <w:color w:val="999999"/>
        </w:rPr>
        <w:t>.</w:t>
      </w:r>
      <w:r>
        <w:rPr>
          <w:rStyle w:val="token"/>
          <w:rFonts w:ascii="Consolas" w:hAnsi="Consolas" w:cs="Consolas"/>
          <w:color w:val="DD4A68"/>
        </w:rPr>
        <w:t>synchronizedCollection</w:t>
      </w:r>
      <w:r>
        <w:rPr>
          <w:rStyle w:val="token"/>
          <w:rFonts w:ascii="Consolas" w:hAnsi="Consolas" w:cs="Consolas"/>
          <w:color w:val="999999"/>
        </w:rPr>
        <w:t>(</w:t>
      </w:r>
      <w:r>
        <w:rPr>
          <w:rStyle w:val="HTMLCode"/>
          <w:rFonts w:ascii="Consolas" w:hAnsi="Consolas" w:cs="Consolas"/>
          <w:color w:val="000000"/>
        </w:rPr>
        <w:t>Collection c</w:t>
      </w:r>
      <w:r>
        <w:rPr>
          <w:rStyle w:val="token"/>
          <w:rFonts w:ascii="Consolas" w:hAnsi="Consolas" w:cs="Consolas"/>
          <w:color w:val="999999"/>
        </w:rPr>
        <w: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Q3) If an Employee class is present and its objects are added in an arrayList. Now I want the list to be sorted on the basis of the employeeID of Employee class. What are the steps?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lastRenderedPageBreak/>
        <w:t>Ans)</w:t>
      </w:r>
    </w:p>
    <w:p w:rsidR="00C70FF8" w:rsidRDefault="00C70FF8" w:rsidP="00C306AB">
      <w:pPr>
        <w:numPr>
          <w:ilvl w:val="0"/>
          <w:numId w:val="100"/>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Implement Comparable interface for the Employee class and override the compareTo(Object obj) method in which compare the employeeID</w:t>
      </w:r>
    </w:p>
    <w:p w:rsidR="00C70FF8" w:rsidRDefault="00C70FF8" w:rsidP="00C306AB">
      <w:pPr>
        <w:numPr>
          <w:ilvl w:val="0"/>
          <w:numId w:val="100"/>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Now call Collections.sort() method and pass the list as an argument.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Emphasis"/>
          <w:rFonts w:ascii="Helvetica" w:hAnsi="Helvetica" w:cs="Helvetica"/>
          <w:color w:val="333333"/>
          <w:sz w:val="22"/>
          <w:szCs w:val="22"/>
        </w:rPr>
        <w:t>Now consider that Employee class is a jar file.</w:t>
      </w:r>
    </w:p>
    <w:p w:rsidR="00C70FF8" w:rsidRDefault="00C70FF8" w:rsidP="00C306AB">
      <w:pPr>
        <w:numPr>
          <w:ilvl w:val="0"/>
          <w:numId w:val="101"/>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1) Since Comparable interface cannot be implemented, create Comparator and override the compare(Object obj, Object obj1) method .</w:t>
      </w:r>
    </w:p>
    <w:p w:rsidR="00C70FF8" w:rsidRDefault="00C70FF8" w:rsidP="00C306AB">
      <w:pPr>
        <w:numPr>
          <w:ilvl w:val="0"/>
          <w:numId w:val="101"/>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2) Call Collections.sort() on the list and pass comparator as an argument.</w:t>
      </w:r>
    </w:p>
    <w:p w:rsidR="00C70FF8" w:rsidRDefault="00C70FF8" w:rsidP="00C70FF8">
      <w:pPr>
        <w:pStyle w:val="NormalWeb"/>
        <w:shd w:val="clear" w:color="auto" w:fill="FFFFFF"/>
        <w:spacing w:before="0" w:beforeAutospacing="0" w:after="138" w:afterAutospacing="0" w:line="316" w:lineRule="atLeast"/>
        <w:rPr>
          <w:ins w:id="3190" w:author="Unknown"/>
          <w:rFonts w:ascii="Helvetica" w:hAnsi="Helvetica" w:cs="Helvetica"/>
          <w:b/>
          <w:bCs/>
          <w:color w:val="333333"/>
          <w:sz w:val="22"/>
          <w:szCs w:val="22"/>
        </w:rPr>
      </w:pPr>
      <w:ins w:id="3191" w:author="Unknown">
        <w:r>
          <w:rPr>
            <w:rFonts w:ascii="Helvetica" w:hAnsi="Helvetica" w:cs="Helvetica"/>
            <w:b/>
            <w:bCs/>
            <w:color w:val="333333"/>
            <w:sz w:val="22"/>
            <w:szCs w:val="22"/>
          </w:rPr>
          <w:t>Q4)What is difference between a HashMap and a HashTable?</w:t>
        </w:r>
      </w:ins>
    </w:p>
    <w:p w:rsidR="00C70FF8" w:rsidRDefault="00C70FF8" w:rsidP="00C70FF8">
      <w:pPr>
        <w:pStyle w:val="NormalWeb"/>
        <w:shd w:val="clear" w:color="auto" w:fill="FFFFFF"/>
        <w:spacing w:before="0" w:beforeAutospacing="0" w:after="138" w:afterAutospacing="0" w:line="316" w:lineRule="atLeast"/>
        <w:rPr>
          <w:ins w:id="3192" w:author="Unknown"/>
          <w:rFonts w:ascii="Helvetica" w:hAnsi="Helvetica" w:cs="Helvetica"/>
          <w:color w:val="333333"/>
          <w:sz w:val="22"/>
          <w:szCs w:val="22"/>
        </w:rPr>
      </w:pPr>
      <w:ins w:id="3193" w:author="Unknown">
        <w:r>
          <w:rPr>
            <w:rFonts w:ascii="Helvetica" w:hAnsi="Helvetica" w:cs="Helvetica"/>
            <w:color w:val="333333"/>
            <w:sz w:val="22"/>
            <w:szCs w:val="22"/>
          </w:rPr>
          <w:t>Ans) Both collections implements Map. Both collections store value as key-value pairs. The key differences between the two are:</w:t>
        </w:r>
      </w:ins>
    </w:p>
    <w:p w:rsidR="00C70FF8" w:rsidRDefault="00C70FF8" w:rsidP="00C306AB">
      <w:pPr>
        <w:numPr>
          <w:ilvl w:val="0"/>
          <w:numId w:val="102"/>
        </w:numPr>
        <w:shd w:val="clear" w:color="auto" w:fill="FFFFFF"/>
        <w:spacing w:before="100" w:beforeAutospacing="1" w:after="100" w:afterAutospacing="1" w:line="316" w:lineRule="atLeast"/>
        <w:rPr>
          <w:ins w:id="3194" w:author="Unknown"/>
          <w:rFonts w:ascii="Helvetica" w:hAnsi="Helvetica" w:cs="Helvetica"/>
          <w:color w:val="333333"/>
        </w:rPr>
      </w:pPr>
      <w:ins w:id="3195" w:author="Unknown">
        <w:r>
          <w:rPr>
            <w:rFonts w:ascii="Helvetica" w:hAnsi="Helvetica" w:cs="Helvetica"/>
            <w:color w:val="333333"/>
          </w:rPr>
          <w:t>Hashmap is not synchronized in nature but hashtable is.</w:t>
        </w:r>
      </w:ins>
    </w:p>
    <w:p w:rsidR="00C70FF8" w:rsidRDefault="00C70FF8" w:rsidP="00C306AB">
      <w:pPr>
        <w:numPr>
          <w:ilvl w:val="0"/>
          <w:numId w:val="102"/>
        </w:numPr>
        <w:shd w:val="clear" w:color="auto" w:fill="FFFFFF"/>
        <w:spacing w:before="100" w:beforeAutospacing="1" w:after="100" w:afterAutospacing="1" w:line="316" w:lineRule="atLeast"/>
        <w:rPr>
          <w:ins w:id="3196" w:author="Unknown"/>
          <w:rFonts w:ascii="Helvetica" w:hAnsi="Helvetica" w:cs="Helvetica"/>
          <w:color w:val="333333"/>
        </w:rPr>
      </w:pPr>
      <w:ins w:id="3197" w:author="Unknown">
        <w:r>
          <w:rPr>
            <w:rFonts w:ascii="Helvetica" w:hAnsi="Helvetica" w:cs="Helvetica"/>
            <w:color w:val="333333"/>
          </w:rPr>
          <w:t>Another difference is that iterator in the HashMap is fail-safe while the enumerator for the Hashtable isn't.</w:t>
        </w:r>
        <w:r>
          <w:rPr>
            <w:rStyle w:val="apple-converted-space"/>
            <w:rFonts w:ascii="Helvetica" w:hAnsi="Helvetica" w:cs="Helvetica"/>
            <w:color w:val="333333"/>
          </w:rPr>
          <w:t> </w:t>
        </w:r>
        <w:r>
          <w:rPr>
            <w:rStyle w:val="Strong"/>
            <w:rFonts w:ascii="Helvetica" w:hAnsi="Helvetica" w:cs="Helvetica"/>
            <w:color w:val="333333"/>
          </w:rPr>
          <w:t>Fail-safe</w:t>
        </w:r>
        <w:r>
          <w:rPr>
            <w:rStyle w:val="apple-converted-space"/>
            <w:rFonts w:ascii="Helvetica" w:hAnsi="Helvetica" w:cs="Helvetica"/>
            <w:color w:val="333333"/>
          </w:rPr>
          <w:t> </w:t>
        </w:r>
        <w:r>
          <w:rPr>
            <w:rFonts w:ascii="Helvetica" w:hAnsi="Helvetica" w:cs="Helvetica"/>
            <w:color w:val="333333"/>
          </w:rPr>
          <w:t>-if the Hashtable is structurally modified at any time after the iterator is created, in any way except through the iterator's own remove method, the iterator will throw a ConcurrentModificationException?</w:t>
        </w:r>
      </w:ins>
    </w:p>
    <w:p w:rsidR="00C70FF8" w:rsidRDefault="00C70FF8" w:rsidP="00C306AB">
      <w:pPr>
        <w:numPr>
          <w:ilvl w:val="0"/>
          <w:numId w:val="102"/>
        </w:numPr>
        <w:shd w:val="clear" w:color="auto" w:fill="FFFFFF"/>
        <w:spacing w:before="100" w:beforeAutospacing="1" w:after="100" w:afterAutospacing="1" w:line="316" w:lineRule="atLeast"/>
        <w:rPr>
          <w:ins w:id="3198" w:author="Unknown"/>
          <w:rFonts w:ascii="Helvetica" w:hAnsi="Helvetica" w:cs="Helvetica"/>
          <w:color w:val="333333"/>
        </w:rPr>
      </w:pPr>
      <w:ins w:id="3199" w:author="Unknown">
        <w:r>
          <w:rPr>
            <w:rFonts w:ascii="Helvetica" w:hAnsi="Helvetica" w:cs="Helvetica"/>
            <w:color w:val="333333"/>
          </w:rPr>
          <w:t>HashMap permits null values and only one null key, while Hashtable doesn't allow key or value as null.</w:t>
        </w:r>
      </w:ins>
    </w:p>
    <w:p w:rsidR="00C70FF8" w:rsidRDefault="00C70FF8" w:rsidP="00C70FF8">
      <w:pPr>
        <w:pStyle w:val="NormalWeb"/>
        <w:shd w:val="clear" w:color="auto" w:fill="FFFFFF"/>
        <w:spacing w:before="0" w:beforeAutospacing="0" w:after="138" w:afterAutospacing="0" w:line="316" w:lineRule="atLeast"/>
        <w:rPr>
          <w:ins w:id="3200" w:author="Unknown"/>
          <w:rFonts w:ascii="Helvetica" w:hAnsi="Helvetica" w:cs="Helvetica"/>
          <w:color w:val="333333"/>
          <w:sz w:val="22"/>
          <w:szCs w:val="22"/>
        </w:rPr>
      </w:pPr>
      <w:ins w:id="3201" w:author="Unknown">
        <w:r>
          <w:rPr>
            <w:rStyle w:val="Strong"/>
            <w:rFonts w:ascii="Helvetica" w:hAnsi="Helvetica" w:cs="Helvetica"/>
            <w:color w:val="333333"/>
            <w:sz w:val="22"/>
            <w:szCs w:val="22"/>
          </w:rPr>
          <w:t>Q5) What are the classes implementing the List interface?</w:t>
        </w:r>
      </w:ins>
    </w:p>
    <w:p w:rsidR="00C70FF8" w:rsidRDefault="00C70FF8" w:rsidP="00C70FF8">
      <w:pPr>
        <w:pStyle w:val="NormalWeb"/>
        <w:shd w:val="clear" w:color="auto" w:fill="FFFFFF"/>
        <w:spacing w:before="0" w:beforeAutospacing="0" w:after="138" w:afterAutospacing="0" w:line="316" w:lineRule="atLeast"/>
        <w:rPr>
          <w:ins w:id="3202" w:author="Unknown"/>
          <w:rFonts w:ascii="Helvetica" w:hAnsi="Helvetica" w:cs="Helvetica"/>
          <w:color w:val="333333"/>
          <w:sz w:val="22"/>
          <w:szCs w:val="22"/>
        </w:rPr>
      </w:pPr>
      <w:ins w:id="3203" w:author="Unknown">
        <w:r>
          <w:rPr>
            <w:rFonts w:ascii="Helvetica" w:hAnsi="Helvetica" w:cs="Helvetica"/>
            <w:color w:val="333333"/>
            <w:sz w:val="22"/>
            <w:szCs w:val="22"/>
          </w:rPr>
          <w:t>Ans) There are three implementation of List interface:</w:t>
        </w:r>
      </w:ins>
    </w:p>
    <w:p w:rsidR="00C70FF8" w:rsidRDefault="00C70FF8" w:rsidP="00C306AB">
      <w:pPr>
        <w:numPr>
          <w:ilvl w:val="0"/>
          <w:numId w:val="103"/>
        </w:numPr>
        <w:shd w:val="clear" w:color="auto" w:fill="FFFFFF"/>
        <w:spacing w:before="100" w:beforeAutospacing="1" w:after="100" w:afterAutospacing="1" w:line="316" w:lineRule="atLeast"/>
        <w:rPr>
          <w:ins w:id="3204" w:author="Unknown"/>
          <w:rFonts w:ascii="Helvetica" w:hAnsi="Helvetica" w:cs="Helvetica"/>
          <w:color w:val="333333"/>
        </w:rPr>
      </w:pPr>
      <w:ins w:id="3205" w:author="Unknown">
        <w:r>
          <w:rPr>
            <w:rStyle w:val="Strong"/>
            <w:rFonts w:ascii="Helvetica" w:hAnsi="Helvetica" w:cs="Helvetica"/>
            <w:color w:val="333333"/>
          </w:rPr>
          <w:t>ArrayList</w:t>
        </w:r>
        <w:r>
          <w:rPr>
            <w:rStyle w:val="apple-converted-space"/>
            <w:rFonts w:ascii="Helvetica" w:hAnsi="Helvetica" w:cs="Helvetica"/>
            <w:color w:val="333333"/>
          </w:rPr>
          <w:t> </w:t>
        </w:r>
        <w:r>
          <w:rPr>
            <w:rFonts w:ascii="Helvetica" w:hAnsi="Helvetica" w:cs="Helvetica"/>
            <w:color w:val="333333"/>
          </w:rPr>
          <w:t>: It is a resizable array implementation. The size of the ArrayList can be increased dynamically also operations like add,remove and get can be formed once the object is created. It also ensures that the data is retrieved in the manner it was stored. The ArrayList is not thread-safe.</w:t>
        </w:r>
      </w:ins>
    </w:p>
    <w:p w:rsidR="00C70FF8" w:rsidRDefault="00C70FF8" w:rsidP="00C306AB">
      <w:pPr>
        <w:numPr>
          <w:ilvl w:val="0"/>
          <w:numId w:val="103"/>
        </w:numPr>
        <w:shd w:val="clear" w:color="auto" w:fill="FFFFFF"/>
        <w:spacing w:before="100" w:beforeAutospacing="1" w:after="100" w:afterAutospacing="1" w:line="316" w:lineRule="atLeast"/>
        <w:rPr>
          <w:ins w:id="3206" w:author="Unknown"/>
          <w:rFonts w:ascii="Helvetica" w:hAnsi="Helvetica" w:cs="Helvetica"/>
          <w:color w:val="333333"/>
        </w:rPr>
      </w:pPr>
      <w:ins w:id="3207" w:author="Unknown">
        <w:r>
          <w:rPr>
            <w:rStyle w:val="Strong"/>
            <w:rFonts w:ascii="Helvetica" w:hAnsi="Helvetica" w:cs="Helvetica"/>
            <w:color w:val="333333"/>
          </w:rPr>
          <w:t>Vector</w:t>
        </w:r>
        <w:r>
          <w:rPr>
            <w:rFonts w:ascii="Helvetica" w:hAnsi="Helvetica" w:cs="Helvetica"/>
            <w:color w:val="333333"/>
          </w:rPr>
          <w:t>: It is thread-safe implementation of ArrayList. The methods are wrapped around a synchronized block.</w:t>
        </w:r>
      </w:ins>
    </w:p>
    <w:p w:rsidR="00C70FF8" w:rsidRDefault="00C70FF8" w:rsidP="00C306AB">
      <w:pPr>
        <w:numPr>
          <w:ilvl w:val="0"/>
          <w:numId w:val="103"/>
        </w:numPr>
        <w:shd w:val="clear" w:color="auto" w:fill="FFFFFF"/>
        <w:spacing w:before="100" w:beforeAutospacing="1" w:after="100" w:afterAutospacing="1" w:line="316" w:lineRule="atLeast"/>
        <w:rPr>
          <w:ins w:id="3208" w:author="Unknown"/>
          <w:rFonts w:ascii="Helvetica" w:hAnsi="Helvetica" w:cs="Helvetica"/>
          <w:color w:val="333333"/>
        </w:rPr>
      </w:pPr>
      <w:ins w:id="3209" w:author="Unknown">
        <w:r>
          <w:rPr>
            <w:rStyle w:val="Strong"/>
            <w:rFonts w:ascii="Helvetica" w:hAnsi="Helvetica" w:cs="Helvetica"/>
            <w:color w:val="333333"/>
          </w:rPr>
          <w:t>LinkedList</w:t>
        </w:r>
        <w:r>
          <w:rPr>
            <w:rFonts w:ascii="Helvetica" w:hAnsi="Helvetica" w:cs="Helvetica"/>
            <w:color w:val="333333"/>
          </w:rPr>
          <w:t>: the LinkedList implements Queue interface too and provide FIFO (First In First Out) operation for add operation. It is faster than ArrayList if its mainly used forinsertion and deletion of elements.</w:t>
        </w:r>
      </w:ins>
    </w:p>
    <w:p w:rsidR="00C70FF8" w:rsidRDefault="00C70FF8" w:rsidP="00C70FF8">
      <w:pPr>
        <w:pStyle w:val="NormalWeb"/>
        <w:shd w:val="clear" w:color="auto" w:fill="FFFFFF"/>
        <w:spacing w:before="0" w:beforeAutospacing="0" w:after="138" w:afterAutospacing="0" w:line="316" w:lineRule="atLeast"/>
        <w:rPr>
          <w:ins w:id="3210" w:author="Unknown"/>
          <w:rFonts w:ascii="Helvetica" w:hAnsi="Helvetica" w:cs="Helvetica"/>
          <w:color w:val="333333"/>
          <w:sz w:val="22"/>
          <w:szCs w:val="22"/>
        </w:rPr>
      </w:pPr>
      <w:ins w:id="3211" w:author="Unknown">
        <w:r>
          <w:rPr>
            <w:rStyle w:val="Strong"/>
            <w:rFonts w:ascii="Helvetica" w:hAnsi="Helvetica" w:cs="Helvetica"/>
            <w:color w:val="333333"/>
            <w:sz w:val="22"/>
            <w:szCs w:val="22"/>
          </w:rPr>
          <w:t>Q6) Which all classes implement Set interface ?</w:t>
        </w:r>
      </w:ins>
    </w:p>
    <w:p w:rsidR="00C70FF8" w:rsidRDefault="00C70FF8" w:rsidP="00C70FF8">
      <w:pPr>
        <w:pStyle w:val="NormalWeb"/>
        <w:shd w:val="clear" w:color="auto" w:fill="FFFFFF"/>
        <w:spacing w:before="0" w:beforeAutospacing="0" w:after="138" w:afterAutospacing="0" w:line="316" w:lineRule="atLeast"/>
        <w:rPr>
          <w:ins w:id="3212" w:author="Unknown"/>
          <w:rFonts w:ascii="Helvetica" w:hAnsi="Helvetica" w:cs="Helvetica"/>
          <w:color w:val="333333"/>
          <w:sz w:val="22"/>
          <w:szCs w:val="22"/>
        </w:rPr>
      </w:pPr>
      <w:ins w:id="3213" w:author="Unknown">
        <w:r>
          <w:rPr>
            <w:rFonts w:ascii="Helvetica" w:hAnsi="Helvetica" w:cs="Helvetica"/>
            <w:color w:val="333333"/>
            <w:sz w:val="22"/>
            <w:szCs w:val="22"/>
          </w:rPr>
          <w:t xml:space="preserve">Ans) A Set is a collection that contains no duplicate elements. More formally, a set contains no pair of elements e1 and e2 such that e1.equals(e2), and at most one null </w:t>
        </w:r>
        <w:r>
          <w:rPr>
            <w:rFonts w:ascii="Helvetica" w:hAnsi="Helvetica" w:cs="Helvetica"/>
            <w:color w:val="333333"/>
            <w:sz w:val="22"/>
            <w:szCs w:val="22"/>
          </w:rPr>
          <w:lastRenderedPageBreak/>
          <w:t>element.</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HashSet,SortedSet and TreeSet</w:t>
        </w:r>
        <w:r>
          <w:rPr>
            <w:rStyle w:val="apple-converted-space"/>
            <w:rFonts w:ascii="Helvetica" w:hAnsi="Helvetica" w:cs="Helvetica"/>
            <w:color w:val="333333"/>
            <w:sz w:val="22"/>
            <w:szCs w:val="22"/>
          </w:rPr>
          <w:t> </w:t>
        </w:r>
        <w:r>
          <w:rPr>
            <w:rFonts w:ascii="Helvetica" w:hAnsi="Helvetica" w:cs="Helvetica"/>
            <w:color w:val="333333"/>
            <w:sz w:val="22"/>
            <w:szCs w:val="22"/>
          </w:rPr>
          <w:t>are the commonly used class which implements Set interface.</w:t>
        </w:r>
      </w:ins>
    </w:p>
    <w:p w:rsidR="00C70FF8" w:rsidRDefault="00C70FF8" w:rsidP="00C306AB">
      <w:pPr>
        <w:numPr>
          <w:ilvl w:val="0"/>
          <w:numId w:val="104"/>
        </w:numPr>
        <w:shd w:val="clear" w:color="auto" w:fill="FFFFFF"/>
        <w:spacing w:before="100" w:beforeAutospacing="1" w:after="100" w:afterAutospacing="1" w:line="316" w:lineRule="atLeast"/>
        <w:rPr>
          <w:ins w:id="3214" w:author="Unknown"/>
          <w:rFonts w:ascii="Helvetica" w:hAnsi="Helvetica" w:cs="Helvetica"/>
          <w:color w:val="333333"/>
        </w:rPr>
      </w:pPr>
      <w:ins w:id="3215" w:author="Unknown">
        <w:r>
          <w:rPr>
            <w:rStyle w:val="Strong"/>
            <w:rFonts w:ascii="Helvetica" w:hAnsi="Helvetica" w:cs="Helvetica"/>
            <w:color w:val="333333"/>
          </w:rPr>
          <w:t>SortedSet</w:t>
        </w:r>
        <w:r>
          <w:rPr>
            <w:rStyle w:val="apple-converted-space"/>
            <w:rFonts w:ascii="Helvetica" w:hAnsi="Helvetica" w:cs="Helvetica"/>
            <w:color w:val="333333"/>
          </w:rPr>
          <w:t> </w:t>
        </w:r>
        <w:r>
          <w:rPr>
            <w:rFonts w:ascii="Helvetica" w:hAnsi="Helvetica" w:cs="Helvetica"/>
            <w:color w:val="333333"/>
          </w:rPr>
          <w:t>- It is an interface which extends Set. A the name suggest, the interface allows the data to be iterated in the ascending order or sorted on the basis of Comparator or Comparable interface. All elements inserted into the interface must implement Comparable or Comparator interface.</w:t>
        </w:r>
      </w:ins>
    </w:p>
    <w:p w:rsidR="00C70FF8" w:rsidRDefault="00C70FF8" w:rsidP="00C306AB">
      <w:pPr>
        <w:numPr>
          <w:ilvl w:val="0"/>
          <w:numId w:val="104"/>
        </w:numPr>
        <w:shd w:val="clear" w:color="auto" w:fill="FFFFFF"/>
        <w:spacing w:before="100" w:beforeAutospacing="1" w:after="100" w:afterAutospacing="1" w:line="316" w:lineRule="atLeast"/>
        <w:rPr>
          <w:ins w:id="3216" w:author="Unknown"/>
          <w:rFonts w:ascii="Helvetica" w:hAnsi="Helvetica" w:cs="Helvetica"/>
          <w:color w:val="333333"/>
        </w:rPr>
      </w:pPr>
      <w:ins w:id="3217" w:author="Unknown">
        <w:r>
          <w:rPr>
            <w:rStyle w:val="Strong"/>
            <w:rFonts w:ascii="Helvetica" w:hAnsi="Helvetica" w:cs="Helvetica"/>
            <w:color w:val="333333"/>
          </w:rPr>
          <w:t>TreeSet</w:t>
        </w:r>
        <w:r>
          <w:rPr>
            <w:rStyle w:val="apple-converted-space"/>
            <w:rFonts w:ascii="Helvetica" w:hAnsi="Helvetica" w:cs="Helvetica"/>
            <w:color w:val="333333"/>
          </w:rPr>
          <w:t> </w:t>
        </w:r>
        <w:r>
          <w:rPr>
            <w:rFonts w:ascii="Helvetica" w:hAnsi="Helvetica" w:cs="Helvetica"/>
            <w:color w:val="333333"/>
          </w:rPr>
          <w:t>- It is the implementation of SortedSet interface. This implementation provides guaranteed log(n) time cost for the basic operations (add, remove and contains). The class is not synchronized. The class uses Red-Black tree data structure.</w:t>
        </w:r>
      </w:ins>
    </w:p>
    <w:p w:rsidR="00C70FF8" w:rsidRDefault="00C70FF8" w:rsidP="00C306AB">
      <w:pPr>
        <w:numPr>
          <w:ilvl w:val="0"/>
          <w:numId w:val="104"/>
        </w:numPr>
        <w:shd w:val="clear" w:color="auto" w:fill="FFFFFF"/>
        <w:spacing w:before="100" w:beforeAutospacing="1" w:after="100" w:afterAutospacing="1" w:line="316" w:lineRule="atLeast"/>
        <w:rPr>
          <w:ins w:id="3218" w:author="Unknown"/>
          <w:rFonts w:ascii="Helvetica" w:hAnsi="Helvetica" w:cs="Helvetica"/>
          <w:color w:val="333333"/>
        </w:rPr>
      </w:pPr>
      <w:ins w:id="3219" w:author="Unknown">
        <w:r>
          <w:rPr>
            <w:rStyle w:val="Strong"/>
            <w:rFonts w:ascii="Helvetica" w:hAnsi="Helvetica" w:cs="Helvetica"/>
            <w:color w:val="333333"/>
          </w:rPr>
          <w:t>HashSet:</w:t>
        </w:r>
        <w:r>
          <w:rPr>
            <w:rStyle w:val="apple-converted-space"/>
            <w:rFonts w:ascii="Helvetica" w:hAnsi="Helvetica" w:cs="Helvetica"/>
            <w:color w:val="333333"/>
          </w:rPr>
          <w:t> </w:t>
        </w:r>
        <w:r>
          <w:rPr>
            <w:rFonts w:ascii="Helvetica" w:hAnsi="Helvetica" w:cs="Helvetica"/>
            <w:color w:val="333333"/>
          </w:rPr>
          <w:t>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ins>
    </w:p>
    <w:p w:rsidR="00C70FF8" w:rsidRDefault="00C70FF8" w:rsidP="00C70FF8">
      <w:pPr>
        <w:pStyle w:val="NormalWeb"/>
        <w:shd w:val="clear" w:color="auto" w:fill="FFFFFF"/>
        <w:spacing w:before="0" w:beforeAutospacing="0" w:after="138" w:afterAutospacing="0" w:line="316" w:lineRule="atLeast"/>
        <w:rPr>
          <w:ins w:id="3220" w:author="Unknown"/>
          <w:rFonts w:ascii="Helvetica" w:hAnsi="Helvetica" w:cs="Helvetica"/>
          <w:color w:val="333333"/>
          <w:sz w:val="22"/>
          <w:szCs w:val="22"/>
        </w:rPr>
      </w:pPr>
      <w:ins w:id="3221" w:author="Unknown">
        <w:r>
          <w:rPr>
            <w:rStyle w:val="Strong"/>
            <w:rFonts w:ascii="Helvetica" w:hAnsi="Helvetica" w:cs="Helvetica"/>
            <w:color w:val="333333"/>
            <w:sz w:val="22"/>
            <w:szCs w:val="22"/>
          </w:rPr>
          <w:t>Q7) What is</w:t>
        </w:r>
        <w:r>
          <w:rPr>
            <w:rStyle w:val="apple-converted-space"/>
            <w:rFonts w:ascii="Helvetica" w:hAnsi="Helvetica" w:cs="Helvetica"/>
            <w:b/>
            <w:bCs/>
            <w:color w:val="333333"/>
            <w:sz w:val="22"/>
            <w:szCs w:val="22"/>
          </w:rPr>
          <w:t> </w:t>
        </w:r>
        <w:r>
          <w:rPr>
            <w:rStyle w:val="Strong"/>
            <w:rFonts w:ascii="Helvetica" w:hAnsi="Helvetica" w:cs="Helvetica"/>
            <w:color w:val="333333"/>
            <w:sz w:val="22"/>
            <w:szCs w:val="22"/>
          </w:rPr>
          <w:t>difference</w:t>
        </w:r>
        <w:r>
          <w:rPr>
            <w:rStyle w:val="apple-converted-space"/>
            <w:rFonts w:ascii="Helvetica" w:hAnsi="Helvetica" w:cs="Helvetica"/>
            <w:b/>
            <w:bCs/>
            <w:color w:val="333333"/>
            <w:sz w:val="22"/>
            <w:szCs w:val="22"/>
          </w:rPr>
          <w:t> </w:t>
        </w:r>
        <w:r>
          <w:rPr>
            <w:rStyle w:val="Strong"/>
            <w:rFonts w:ascii="Helvetica" w:hAnsi="Helvetica" w:cs="Helvetica"/>
            <w:color w:val="333333"/>
            <w:sz w:val="22"/>
            <w:szCs w:val="22"/>
          </w:rPr>
          <w:t>between List and a Set?</w:t>
        </w:r>
      </w:ins>
    </w:p>
    <w:p w:rsidR="00C70FF8" w:rsidRDefault="00C70FF8" w:rsidP="00C70FF8">
      <w:pPr>
        <w:pStyle w:val="NormalWeb"/>
        <w:shd w:val="clear" w:color="auto" w:fill="FFFFFF"/>
        <w:spacing w:before="0" w:beforeAutospacing="0" w:after="138" w:afterAutospacing="0" w:line="316" w:lineRule="atLeast"/>
        <w:rPr>
          <w:ins w:id="3222" w:author="Unknown"/>
          <w:rFonts w:ascii="Helvetica" w:hAnsi="Helvetica" w:cs="Helvetica"/>
          <w:color w:val="333333"/>
          <w:sz w:val="22"/>
          <w:szCs w:val="22"/>
        </w:rPr>
      </w:pPr>
      <w:ins w:id="3223" w:author="Unknown">
        <w:r>
          <w:rPr>
            <w:rFonts w:ascii="Helvetica" w:hAnsi="Helvetica" w:cs="Helvetica"/>
            <w:color w:val="333333"/>
            <w:sz w:val="22"/>
            <w:szCs w:val="22"/>
          </w:rPr>
          <w:t>Ans)</w:t>
        </w:r>
      </w:ins>
    </w:p>
    <w:p w:rsidR="00C70FF8" w:rsidRDefault="00C70FF8" w:rsidP="00C306AB">
      <w:pPr>
        <w:numPr>
          <w:ilvl w:val="0"/>
          <w:numId w:val="105"/>
        </w:numPr>
        <w:shd w:val="clear" w:color="auto" w:fill="FFFFFF"/>
        <w:spacing w:before="100" w:beforeAutospacing="1" w:after="100" w:afterAutospacing="1" w:line="316" w:lineRule="atLeast"/>
        <w:rPr>
          <w:ins w:id="3224" w:author="Unknown"/>
          <w:rFonts w:ascii="Helvetica" w:hAnsi="Helvetica" w:cs="Helvetica"/>
          <w:color w:val="333333"/>
        </w:rPr>
      </w:pPr>
      <w:ins w:id="3225" w:author="Unknown">
        <w:r>
          <w:rPr>
            <w:rFonts w:ascii="Helvetica" w:hAnsi="Helvetica" w:cs="Helvetica"/>
            <w:color w:val="333333"/>
          </w:rPr>
          <w:t>List can contain duplicate values but Set doesn't allow.</w:t>
        </w:r>
      </w:ins>
    </w:p>
    <w:p w:rsidR="00C70FF8" w:rsidRDefault="00C70FF8" w:rsidP="00C306AB">
      <w:pPr>
        <w:numPr>
          <w:ilvl w:val="0"/>
          <w:numId w:val="105"/>
        </w:numPr>
        <w:shd w:val="clear" w:color="auto" w:fill="FFFFFF"/>
        <w:spacing w:before="100" w:beforeAutospacing="1" w:after="100" w:afterAutospacing="1" w:line="316" w:lineRule="atLeast"/>
        <w:rPr>
          <w:ins w:id="3226" w:author="Unknown"/>
          <w:rFonts w:ascii="Helvetica" w:hAnsi="Helvetica" w:cs="Helvetica"/>
          <w:color w:val="333333"/>
        </w:rPr>
      </w:pPr>
      <w:ins w:id="3227" w:author="Unknown">
        <w:r>
          <w:rPr>
            <w:rFonts w:ascii="Helvetica" w:hAnsi="Helvetica" w:cs="Helvetica"/>
            <w:color w:val="333333"/>
          </w:rPr>
          <w:t>List allows retrieval of data to be in same order in the way it is inserted but Set doesnt ensures the sequence in which data can be retrieved.(Except HashSet)</w:t>
        </w:r>
      </w:ins>
    </w:p>
    <w:p w:rsidR="00C70FF8" w:rsidRDefault="00C70FF8" w:rsidP="00C70FF8">
      <w:pPr>
        <w:pStyle w:val="NormalWeb"/>
        <w:shd w:val="clear" w:color="auto" w:fill="FFFFFF"/>
        <w:spacing w:before="0" w:beforeAutospacing="0" w:after="138" w:afterAutospacing="0" w:line="316" w:lineRule="atLeast"/>
        <w:rPr>
          <w:ins w:id="3228" w:author="Unknown"/>
          <w:rFonts w:ascii="Helvetica" w:hAnsi="Helvetica" w:cs="Helvetica"/>
          <w:color w:val="333333"/>
          <w:sz w:val="22"/>
          <w:szCs w:val="22"/>
        </w:rPr>
      </w:pPr>
      <w:ins w:id="3229" w:author="Unknown">
        <w:r>
          <w:rPr>
            <w:rStyle w:val="Strong"/>
            <w:rFonts w:ascii="Helvetica" w:hAnsi="Helvetica" w:cs="Helvetica"/>
            <w:color w:val="333333"/>
            <w:sz w:val="22"/>
            <w:szCs w:val="22"/>
          </w:rPr>
          <w:t>Q8) What is difference between Arrays and ArrayList ?</w:t>
        </w:r>
      </w:ins>
    </w:p>
    <w:p w:rsidR="00C70FF8" w:rsidRDefault="00C70FF8" w:rsidP="00C70FF8">
      <w:pPr>
        <w:pStyle w:val="NormalWeb"/>
        <w:shd w:val="clear" w:color="auto" w:fill="FFFFFF"/>
        <w:spacing w:before="0" w:beforeAutospacing="0" w:after="138" w:afterAutospacing="0" w:line="316" w:lineRule="atLeast"/>
        <w:rPr>
          <w:ins w:id="3230" w:author="Unknown"/>
          <w:rFonts w:ascii="Helvetica" w:hAnsi="Helvetica" w:cs="Helvetica"/>
          <w:color w:val="333333"/>
          <w:sz w:val="22"/>
          <w:szCs w:val="22"/>
        </w:rPr>
      </w:pPr>
      <w:ins w:id="3231" w:author="Unknown">
        <w:r>
          <w:rPr>
            <w:rFonts w:ascii="Helvetica" w:hAnsi="Helvetica" w:cs="Helvetica"/>
            <w:color w:val="333333"/>
            <w:sz w:val="22"/>
            <w:szCs w:val="22"/>
          </w:rPr>
          <w:t>Ans)</w:t>
        </w:r>
      </w:ins>
    </w:p>
    <w:p w:rsidR="00C70FF8" w:rsidRDefault="00C70FF8" w:rsidP="00C306AB">
      <w:pPr>
        <w:numPr>
          <w:ilvl w:val="0"/>
          <w:numId w:val="106"/>
        </w:numPr>
        <w:shd w:val="clear" w:color="auto" w:fill="FFFFFF"/>
        <w:spacing w:before="100" w:beforeAutospacing="1" w:after="100" w:afterAutospacing="1" w:line="316" w:lineRule="atLeast"/>
        <w:rPr>
          <w:ins w:id="3232" w:author="Unknown"/>
          <w:rFonts w:ascii="Helvetica" w:hAnsi="Helvetica" w:cs="Helvetica"/>
          <w:color w:val="333333"/>
        </w:rPr>
      </w:pPr>
      <w:ins w:id="3233" w:author="Unknown">
        <w:r>
          <w:rPr>
            <w:rFonts w:ascii="Helvetica" w:hAnsi="Helvetica" w:cs="Helvetica"/>
            <w:color w:val="333333"/>
          </w:rPr>
          <w:t>Arrays are created of fix size whereas ArrayList is dynamic in nature and can vary its length. Also the size of array cannot be incremented or decremented. But with arrayList the size is variable.</w:t>
        </w:r>
      </w:ins>
    </w:p>
    <w:p w:rsidR="00C70FF8" w:rsidRDefault="00C70FF8" w:rsidP="00C306AB">
      <w:pPr>
        <w:numPr>
          <w:ilvl w:val="0"/>
          <w:numId w:val="106"/>
        </w:numPr>
        <w:shd w:val="clear" w:color="auto" w:fill="FFFFFF"/>
        <w:spacing w:before="100" w:beforeAutospacing="1" w:after="100" w:afterAutospacing="1" w:line="316" w:lineRule="atLeast"/>
        <w:rPr>
          <w:ins w:id="3234" w:author="Unknown"/>
          <w:rFonts w:ascii="Helvetica" w:hAnsi="Helvetica" w:cs="Helvetica"/>
          <w:color w:val="333333"/>
        </w:rPr>
      </w:pPr>
      <w:ins w:id="3235" w:author="Unknown">
        <w:r>
          <w:rPr>
            <w:rFonts w:ascii="Helvetica" w:hAnsi="Helvetica" w:cs="Helvetica"/>
            <w:color w:val="333333"/>
          </w:rPr>
          <w:t>Once the array is created elements cannot be added or deleted from it. But with ArrayList the elements can be added and deleted at runtime.</w:t>
        </w:r>
      </w:ins>
    </w:p>
    <w:p w:rsidR="00C70FF8" w:rsidRDefault="00C70FF8" w:rsidP="00C306AB">
      <w:pPr>
        <w:pStyle w:val="HTMLPreformatted"/>
        <w:numPr>
          <w:ilvl w:val="0"/>
          <w:numId w:val="106"/>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236" w:author="Unknown"/>
          <w:rStyle w:val="HTMLCode"/>
          <w:rFonts w:ascii="Consolas" w:hAnsi="Consolas" w:cs="Consolas"/>
          <w:color w:val="000000"/>
        </w:rPr>
      </w:pPr>
      <w:ins w:id="3237" w:author="Unknown">
        <w:r>
          <w:rPr>
            <w:rStyle w:val="HTMLCode"/>
            <w:rFonts w:ascii="Consolas" w:hAnsi="Consolas" w:cs="Consolas"/>
            <w:color w:val="000000"/>
          </w:rPr>
          <w:t xml:space="preserve">List list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ArrayList</w:t>
        </w:r>
        <w:r>
          <w:rPr>
            <w:rStyle w:val="token"/>
            <w:rFonts w:ascii="Consolas" w:hAnsi="Consolas" w:cs="Consolas"/>
            <w:color w:val="999999"/>
          </w:rPr>
          <w:t>();</w:t>
        </w:r>
      </w:ins>
    </w:p>
    <w:p w:rsidR="00C70FF8" w:rsidRDefault="00C70FF8" w:rsidP="00C306AB">
      <w:pPr>
        <w:pStyle w:val="HTMLPreformatted"/>
        <w:numPr>
          <w:ilvl w:val="0"/>
          <w:numId w:val="106"/>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238" w:author="Unknown"/>
          <w:rStyle w:val="HTMLCode"/>
          <w:rFonts w:ascii="Consolas" w:hAnsi="Consolas" w:cs="Consolas"/>
          <w:color w:val="000000"/>
        </w:rPr>
      </w:pPr>
      <w:ins w:id="3239" w:author="Unknown">
        <w:r>
          <w:rPr>
            <w:rStyle w:val="HTMLCode"/>
            <w:rFonts w:ascii="Consolas" w:hAnsi="Consolas" w:cs="Consolas"/>
            <w:color w:val="000000"/>
          </w:rPr>
          <w:t xml:space="preserve">  list</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1</w:t>
        </w:r>
        <w:r>
          <w:rPr>
            <w:rStyle w:val="token"/>
            <w:rFonts w:ascii="Consolas" w:hAnsi="Consolas" w:cs="Consolas"/>
            <w:color w:val="999999"/>
          </w:rPr>
          <w:t>);</w:t>
        </w:r>
      </w:ins>
    </w:p>
    <w:p w:rsidR="00C70FF8" w:rsidRDefault="00C70FF8" w:rsidP="00C306AB">
      <w:pPr>
        <w:pStyle w:val="HTMLPreformatted"/>
        <w:numPr>
          <w:ilvl w:val="0"/>
          <w:numId w:val="106"/>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240" w:author="Unknown"/>
          <w:rStyle w:val="HTMLCode"/>
          <w:rFonts w:ascii="Consolas" w:hAnsi="Consolas" w:cs="Consolas"/>
          <w:color w:val="000000"/>
        </w:rPr>
      </w:pPr>
      <w:ins w:id="3241" w:author="Unknown">
        <w:r>
          <w:rPr>
            <w:rStyle w:val="HTMLCode"/>
            <w:rFonts w:ascii="Consolas" w:hAnsi="Consolas" w:cs="Consolas"/>
            <w:color w:val="000000"/>
          </w:rPr>
          <w:t xml:space="preserve">  list</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3</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3242" w:author="Unknown"/>
          <w:rFonts w:ascii="Consolas" w:hAnsi="Consolas" w:cs="Consolas"/>
          <w:color w:val="000000"/>
          <w:sz w:val="18"/>
          <w:szCs w:val="18"/>
        </w:rPr>
      </w:pPr>
      <w:ins w:id="3243" w:author="Unknown">
        <w:r>
          <w:rPr>
            <w:rStyle w:val="HTMLCode"/>
            <w:rFonts w:ascii="Consolas" w:hAnsi="Consolas" w:cs="Consolas"/>
            <w:color w:val="000000"/>
          </w:rPr>
          <w:t xml:space="preserve">  list</w:t>
        </w:r>
        <w:r>
          <w:rPr>
            <w:rStyle w:val="token"/>
            <w:rFonts w:ascii="Consolas" w:hAnsi="Consolas" w:cs="Consolas"/>
            <w:color w:val="999999"/>
          </w:rPr>
          <w:t>.</w:t>
        </w:r>
        <w:r>
          <w:rPr>
            <w:rStyle w:val="token"/>
            <w:rFonts w:ascii="Consolas" w:hAnsi="Consolas" w:cs="Consolas"/>
            <w:color w:val="DD4A68"/>
          </w:rPr>
          <w:t>remove</w:t>
        </w:r>
        <w:r>
          <w:rPr>
            <w:rStyle w:val="token"/>
            <w:rFonts w:ascii="Consolas" w:hAnsi="Consolas" w:cs="Consolas"/>
            <w:color w:val="999999"/>
          </w:rPr>
          <w:t>(</w:t>
        </w:r>
        <w:r>
          <w:rPr>
            <w:rStyle w:val="HTMLCode"/>
            <w:rFonts w:ascii="Consolas" w:hAnsi="Consolas" w:cs="Consolas"/>
            <w:color w:val="000000"/>
          </w:rPr>
          <w:t>0</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  will remove the element from the 1st location.</w:t>
        </w:r>
      </w:ins>
    </w:p>
    <w:p w:rsidR="00C70FF8" w:rsidRDefault="00C70FF8" w:rsidP="00C306AB">
      <w:pPr>
        <w:numPr>
          <w:ilvl w:val="0"/>
          <w:numId w:val="106"/>
        </w:numPr>
        <w:shd w:val="clear" w:color="auto" w:fill="FFFFFF"/>
        <w:spacing w:before="100" w:beforeAutospacing="1" w:after="100" w:afterAutospacing="1" w:line="316" w:lineRule="atLeast"/>
        <w:rPr>
          <w:ins w:id="3244" w:author="Unknown"/>
          <w:rFonts w:ascii="Helvetica" w:hAnsi="Helvetica" w:cs="Helvetica"/>
          <w:color w:val="333333"/>
        </w:rPr>
      </w:pPr>
      <w:ins w:id="3245" w:author="Unknown">
        <w:r>
          <w:rPr>
            <w:rFonts w:ascii="Helvetica" w:hAnsi="Helvetica" w:cs="Helvetica"/>
            <w:color w:val="333333"/>
          </w:rPr>
          <w:lastRenderedPageBreak/>
          <w:t>ArrayList is one dimensional but array can be multidimensional.</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3246" w:author="Unknown"/>
          <w:rFonts w:ascii="Consolas" w:hAnsi="Consolas" w:cs="Consolas"/>
          <w:color w:val="000000"/>
          <w:sz w:val="18"/>
          <w:szCs w:val="18"/>
        </w:rPr>
      </w:pPr>
      <w:ins w:id="3247" w:author="Unknown">
        <w:r>
          <w:rPr>
            <w:rStyle w:val="token"/>
            <w:rFonts w:ascii="Consolas" w:hAnsi="Consolas" w:cs="Consolas"/>
            <w:color w:val="0077AA"/>
          </w:rPr>
          <w:t>int</w:t>
        </w:r>
        <w:r>
          <w:rPr>
            <w:rStyle w:val="token"/>
            <w:rFonts w:ascii="Consolas" w:hAnsi="Consolas" w:cs="Consolas"/>
            <w:color w:val="999999"/>
          </w:rPr>
          <w:t>[][][]</w:t>
        </w:r>
        <w:r>
          <w:rPr>
            <w:rStyle w:val="HTMLCode"/>
            <w:rFonts w:ascii="Consolas" w:hAnsi="Consolas" w:cs="Consolas"/>
            <w:color w:val="000000"/>
          </w:rPr>
          <w:t xml:space="preserve"> intArray</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int</w:t>
        </w:r>
        <w:r>
          <w:rPr>
            <w:rStyle w:val="token"/>
            <w:rFonts w:ascii="Consolas" w:hAnsi="Consolas" w:cs="Consolas"/>
            <w:color w:val="990055"/>
          </w:rPr>
          <w:t>[3</w:t>
        </w:r>
        <w:r>
          <w:rPr>
            <w:rStyle w:val="token"/>
            <w:rFonts w:ascii="Consolas" w:hAnsi="Consolas" w:cs="Consolas"/>
            <w:color w:val="999999"/>
          </w:rPr>
          <w:t>]</w:t>
        </w:r>
        <w:r>
          <w:rPr>
            <w:rStyle w:val="token"/>
            <w:rFonts w:ascii="Consolas" w:hAnsi="Consolas" w:cs="Consolas"/>
            <w:color w:val="990055"/>
          </w:rPr>
          <w:t>[2</w:t>
        </w:r>
        <w:r>
          <w:rPr>
            <w:rStyle w:val="token"/>
            <w:rFonts w:ascii="Consolas" w:hAnsi="Consolas" w:cs="Consolas"/>
            <w:color w:val="999999"/>
          </w:rPr>
          <w:t>]</w:t>
        </w:r>
        <w:r>
          <w:rPr>
            <w:rStyle w:val="token"/>
            <w:rFonts w:ascii="Consolas" w:hAnsi="Consolas" w:cs="Consolas"/>
            <w:color w:val="990055"/>
          </w:rPr>
          <w:t>[1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 3 dimensional array</w:t>
        </w:r>
      </w:ins>
    </w:p>
    <w:p w:rsidR="00C70FF8" w:rsidRDefault="00C70FF8" w:rsidP="00C306AB">
      <w:pPr>
        <w:numPr>
          <w:ilvl w:val="0"/>
          <w:numId w:val="106"/>
        </w:numPr>
        <w:shd w:val="clear" w:color="auto" w:fill="FFFFFF"/>
        <w:spacing w:before="100" w:beforeAutospacing="1" w:after="100" w:afterAutospacing="1" w:line="316" w:lineRule="atLeast"/>
        <w:rPr>
          <w:ins w:id="3248" w:author="Unknown"/>
          <w:rFonts w:ascii="Helvetica" w:hAnsi="Helvetica" w:cs="Helvetica"/>
          <w:color w:val="333333"/>
        </w:rPr>
      </w:pPr>
      <w:ins w:id="3249" w:author="Unknown">
        <w:r>
          <w:rPr>
            <w:rFonts w:ascii="Helvetica" w:hAnsi="Helvetica" w:cs="Helvetica"/>
            <w:color w:val="333333"/>
          </w:rPr>
          <w:t>Array can contain objects of a single data type or class. ArrayList if not used with generic can contain objects of different classes</w:t>
        </w:r>
      </w:ins>
    </w:p>
    <w:p w:rsidR="00C70FF8" w:rsidRDefault="00C70FF8" w:rsidP="00C70FF8">
      <w:pPr>
        <w:pStyle w:val="NormalWeb"/>
        <w:shd w:val="clear" w:color="auto" w:fill="FFFFFF"/>
        <w:spacing w:before="0" w:beforeAutospacing="0" w:after="138" w:afterAutospacing="0" w:line="316" w:lineRule="atLeast"/>
        <w:rPr>
          <w:ins w:id="3250" w:author="Unknown"/>
          <w:rFonts w:ascii="Helvetica" w:hAnsi="Helvetica" w:cs="Helvetica"/>
          <w:color w:val="333333"/>
          <w:sz w:val="22"/>
          <w:szCs w:val="22"/>
        </w:rPr>
      </w:pPr>
      <w:ins w:id="3251" w:author="Unknown">
        <w:r>
          <w:rPr>
            <w:rStyle w:val="Strong"/>
            <w:rFonts w:ascii="Helvetica" w:hAnsi="Helvetica" w:cs="Helvetica"/>
            <w:color w:val="333333"/>
            <w:sz w:val="22"/>
            <w:szCs w:val="22"/>
          </w:rPr>
          <w:t>Q9) When to use ArrayList or LinkedList ?</w:t>
        </w:r>
      </w:ins>
    </w:p>
    <w:p w:rsidR="00C70FF8" w:rsidRDefault="00C70FF8" w:rsidP="00C70FF8">
      <w:pPr>
        <w:pStyle w:val="NormalWeb"/>
        <w:shd w:val="clear" w:color="auto" w:fill="FFFFFF"/>
        <w:spacing w:before="0" w:beforeAutospacing="0" w:after="138" w:afterAutospacing="0" w:line="316" w:lineRule="atLeast"/>
        <w:rPr>
          <w:ins w:id="3252" w:author="Unknown"/>
          <w:rFonts w:ascii="Helvetica" w:hAnsi="Helvetica" w:cs="Helvetica"/>
          <w:color w:val="333333"/>
          <w:sz w:val="22"/>
          <w:szCs w:val="22"/>
        </w:rPr>
      </w:pPr>
      <w:ins w:id="3253" w:author="Unknown">
        <w:r>
          <w:rPr>
            <w:rFonts w:ascii="Helvetica" w:hAnsi="Helvetica" w:cs="Helvetica"/>
            <w:color w:val="333333"/>
            <w:sz w:val="22"/>
            <w:szCs w:val="22"/>
          </w:rPr>
          <w:t>Ans)</w:t>
        </w:r>
      </w:ins>
    </w:p>
    <w:p w:rsidR="00C70FF8" w:rsidRDefault="00C70FF8" w:rsidP="00C306AB">
      <w:pPr>
        <w:numPr>
          <w:ilvl w:val="0"/>
          <w:numId w:val="107"/>
        </w:numPr>
        <w:shd w:val="clear" w:color="auto" w:fill="FFFFFF"/>
        <w:spacing w:before="100" w:beforeAutospacing="1" w:after="100" w:afterAutospacing="1" w:line="316" w:lineRule="atLeast"/>
        <w:rPr>
          <w:ins w:id="3254" w:author="Unknown"/>
          <w:rFonts w:ascii="Helvetica" w:hAnsi="Helvetica" w:cs="Helvetica"/>
          <w:color w:val="333333"/>
        </w:rPr>
      </w:pPr>
      <w:ins w:id="3255" w:author="Unknown">
        <w:r>
          <w:rPr>
            <w:rFonts w:ascii="Helvetica" w:hAnsi="Helvetica" w:cs="Helvetica"/>
            <w:color w:val="333333"/>
          </w:rPr>
          <w:t>Adding new elements is pretty fast for either type of list. Inserting element to nth location in arraylist and to first location in linkedlist takes O(1).</w:t>
        </w:r>
      </w:ins>
    </w:p>
    <w:p w:rsidR="00C70FF8" w:rsidRDefault="00C70FF8" w:rsidP="00C306AB">
      <w:pPr>
        <w:numPr>
          <w:ilvl w:val="0"/>
          <w:numId w:val="107"/>
        </w:numPr>
        <w:shd w:val="clear" w:color="auto" w:fill="FFFFFF"/>
        <w:spacing w:before="100" w:beforeAutospacing="1" w:after="100" w:afterAutospacing="1" w:line="316" w:lineRule="atLeast"/>
        <w:rPr>
          <w:ins w:id="3256" w:author="Unknown"/>
          <w:rFonts w:ascii="Helvetica" w:hAnsi="Helvetica" w:cs="Helvetica"/>
          <w:color w:val="333333"/>
        </w:rPr>
      </w:pPr>
      <w:ins w:id="3257" w:author="Unknown">
        <w:r>
          <w:rPr>
            <w:rFonts w:ascii="Helvetica" w:hAnsi="Helvetica" w:cs="Helvetica"/>
            <w:color w:val="333333"/>
          </w:rPr>
          <w:t>For the ArrayList, doing random lookup using "get" is faster O(1), but for LinkedList O(n), it's slow. It's slow because there's no efficient way to index into the middle of a linked list. Linkedlist lookup always start from 1st location.</w:t>
        </w:r>
      </w:ins>
    </w:p>
    <w:p w:rsidR="00C70FF8" w:rsidRDefault="00C70FF8" w:rsidP="00C306AB">
      <w:pPr>
        <w:numPr>
          <w:ilvl w:val="0"/>
          <w:numId w:val="107"/>
        </w:numPr>
        <w:shd w:val="clear" w:color="auto" w:fill="FFFFFF"/>
        <w:spacing w:before="100" w:beforeAutospacing="1" w:after="100" w:afterAutospacing="1" w:line="316" w:lineRule="atLeast"/>
        <w:rPr>
          <w:ins w:id="3258" w:author="Unknown"/>
          <w:rFonts w:ascii="Helvetica" w:hAnsi="Helvetica" w:cs="Helvetica"/>
          <w:color w:val="333333"/>
        </w:rPr>
      </w:pPr>
      <w:ins w:id="3259" w:author="Unknown">
        <w:r>
          <w:rPr>
            <w:rFonts w:ascii="Helvetica" w:hAnsi="Helvetica" w:cs="Helvetica"/>
            <w:color w:val="333333"/>
          </w:rPr>
          <w:t>When removing elements, using ArrayList is slow. This is because all remaining elements in the underlying array of Object instances must be shifted down for each remove operation. But LinkedList is fast, because deletion can be done simply by changing a couple of links.</w:t>
        </w:r>
      </w:ins>
    </w:p>
    <w:p w:rsidR="00C70FF8" w:rsidRDefault="00C70FF8" w:rsidP="00C70FF8">
      <w:pPr>
        <w:shd w:val="clear" w:color="auto" w:fill="FFFFFF"/>
        <w:spacing w:after="0" w:line="316" w:lineRule="atLeast"/>
        <w:rPr>
          <w:ins w:id="3260" w:author="Unknown"/>
          <w:rFonts w:ascii="Helvetica" w:hAnsi="Helvetica" w:cs="Helvetica"/>
          <w:color w:val="333333"/>
        </w:rPr>
      </w:pPr>
      <w:ins w:id="3261" w:author="Unknown">
        <w:r>
          <w:rPr>
            <w:rFonts w:ascii="Helvetica" w:hAnsi="Helvetica" w:cs="Helvetica"/>
            <w:color w:val="333333"/>
          </w:rPr>
          <w:t>So an ArrayList works best for cases where you're doing random access on the list and a LinkedList works better if you're doing a lot of editing in the middle of the list.</w:t>
        </w:r>
      </w:ins>
    </w:p>
    <w:p w:rsidR="00C70FF8" w:rsidRDefault="00C70FF8" w:rsidP="00C70FF8">
      <w:pPr>
        <w:pStyle w:val="NormalWeb"/>
        <w:shd w:val="clear" w:color="auto" w:fill="FFFFFF"/>
        <w:spacing w:before="0" w:beforeAutospacing="0" w:after="138" w:afterAutospacing="0" w:line="316" w:lineRule="atLeast"/>
        <w:rPr>
          <w:ins w:id="3262" w:author="Unknown"/>
          <w:rFonts w:ascii="Helvetica" w:hAnsi="Helvetica" w:cs="Helvetica"/>
          <w:color w:val="333333"/>
          <w:sz w:val="22"/>
          <w:szCs w:val="22"/>
        </w:rPr>
      </w:pPr>
      <w:ins w:id="3263" w:author="Unknown">
        <w:r>
          <w:rPr>
            <w:rFonts w:ascii="Helvetica" w:hAnsi="Helvetica" w:cs="Helvetica"/>
            <w:color w:val="333333"/>
            <w:sz w:val="22"/>
            <w:szCs w:val="22"/>
          </w:rPr>
          <w:t>Source :</w:t>
        </w:r>
        <w:r>
          <w:rPr>
            <w:rStyle w:val="apple-converted-space"/>
            <w:rFonts w:ascii="Helvetica" w:hAnsi="Helvetica" w:cs="Helvetica"/>
            <w:color w:val="333333"/>
            <w:sz w:val="22"/>
            <w:szCs w:val="22"/>
          </w:rPr>
          <w:t> </w:t>
        </w:r>
        <w:r w:rsidR="000F79BD">
          <w:rPr>
            <w:rFonts w:ascii="Helvetica" w:hAnsi="Helvetica" w:cs="Helvetica"/>
            <w:color w:val="333333"/>
            <w:sz w:val="22"/>
            <w:szCs w:val="22"/>
          </w:rPr>
          <w:fldChar w:fldCharType="begin"/>
        </w:r>
        <w:r>
          <w:rPr>
            <w:rFonts w:ascii="Helvetica" w:hAnsi="Helvetica" w:cs="Helvetica"/>
            <w:color w:val="333333"/>
            <w:sz w:val="22"/>
            <w:szCs w:val="22"/>
          </w:rPr>
          <w:instrText xml:space="preserve"> HYPERLINK "http://java.sun.com/developer/TechTips/1999/tt0809.html" </w:instrText>
        </w:r>
        <w:r w:rsidR="000F79BD">
          <w:rPr>
            <w:rFonts w:ascii="Helvetica" w:hAnsi="Helvetica" w:cs="Helvetica"/>
            <w:color w:val="333333"/>
            <w:sz w:val="22"/>
            <w:szCs w:val="22"/>
          </w:rPr>
          <w:fldChar w:fldCharType="separate"/>
        </w:r>
        <w:r>
          <w:rPr>
            <w:rStyle w:val="Hyperlink"/>
            <w:rFonts w:ascii="Helvetica" w:hAnsi="Helvetica" w:cs="Helvetica"/>
            <w:color w:val="428BCA"/>
            <w:sz w:val="22"/>
            <w:szCs w:val="22"/>
          </w:rPr>
          <w:t>Read More - from java.sun</w:t>
        </w:r>
        <w:r w:rsidR="000F79BD">
          <w:rPr>
            <w:rFonts w:ascii="Helvetica" w:hAnsi="Helvetica" w:cs="Helvetica"/>
            <w:color w:val="333333"/>
            <w:sz w:val="22"/>
            <w:szCs w:val="22"/>
          </w:rPr>
          <w:fldChar w:fldCharType="end"/>
        </w:r>
      </w:ins>
    </w:p>
    <w:p w:rsidR="00C70FF8" w:rsidRDefault="00C70FF8" w:rsidP="00C70FF8">
      <w:pPr>
        <w:pStyle w:val="NormalWeb"/>
        <w:shd w:val="clear" w:color="auto" w:fill="FFFFFF"/>
        <w:spacing w:before="0" w:beforeAutospacing="0" w:after="138" w:afterAutospacing="0" w:line="316" w:lineRule="atLeast"/>
        <w:rPr>
          <w:ins w:id="3264" w:author="Unknown"/>
          <w:rFonts w:ascii="Helvetica" w:hAnsi="Helvetica" w:cs="Helvetica"/>
          <w:color w:val="333333"/>
          <w:sz w:val="22"/>
          <w:szCs w:val="22"/>
        </w:rPr>
      </w:pPr>
      <w:ins w:id="3265" w:author="Unknown">
        <w:r>
          <w:rPr>
            <w:rStyle w:val="Strong"/>
            <w:rFonts w:ascii="Helvetica" w:hAnsi="Helvetica" w:cs="Helvetica"/>
            <w:color w:val="333333"/>
            <w:sz w:val="22"/>
            <w:szCs w:val="22"/>
          </w:rPr>
          <w:t>Q11) What are advantages of iterating a collection using iterator?</w:t>
        </w:r>
      </w:ins>
    </w:p>
    <w:p w:rsidR="00C70FF8" w:rsidRDefault="00C70FF8" w:rsidP="00C70FF8">
      <w:pPr>
        <w:pStyle w:val="NormalWeb"/>
        <w:shd w:val="clear" w:color="auto" w:fill="FFFFFF"/>
        <w:spacing w:before="0" w:beforeAutospacing="0" w:after="138" w:afterAutospacing="0" w:line="316" w:lineRule="atLeast"/>
        <w:rPr>
          <w:ins w:id="3266" w:author="Unknown"/>
          <w:rFonts w:ascii="Helvetica" w:hAnsi="Helvetica" w:cs="Helvetica"/>
          <w:color w:val="333333"/>
          <w:sz w:val="22"/>
          <w:szCs w:val="22"/>
        </w:rPr>
      </w:pPr>
      <w:ins w:id="3267" w:author="Unknown">
        <w:r>
          <w:rPr>
            <w:rFonts w:ascii="Helvetica" w:hAnsi="Helvetica" w:cs="Helvetica"/>
            <w:color w:val="333333"/>
            <w:sz w:val="22"/>
            <w:szCs w:val="22"/>
          </w:rPr>
          <w:t>Ans) For loop does not allow updating the colection(add or remove) whereas Iterator does. Also Iterator can be used where there is no clue what type of collections will be used because all collections implement Iterator interface.</w:t>
        </w:r>
      </w:ins>
    </w:p>
    <w:p w:rsidR="00C70FF8" w:rsidRDefault="00C70FF8" w:rsidP="00C70FF8">
      <w:pPr>
        <w:pStyle w:val="NormalWeb"/>
        <w:shd w:val="clear" w:color="auto" w:fill="FFFFFF"/>
        <w:spacing w:before="0" w:beforeAutospacing="0" w:after="138" w:afterAutospacing="0" w:line="316" w:lineRule="atLeast"/>
        <w:rPr>
          <w:ins w:id="3268" w:author="Unknown"/>
          <w:rFonts w:ascii="Helvetica" w:hAnsi="Helvetica" w:cs="Helvetica"/>
          <w:color w:val="333333"/>
          <w:sz w:val="22"/>
          <w:szCs w:val="22"/>
        </w:rPr>
      </w:pPr>
      <w:ins w:id="3269" w:author="Unknown">
        <w:r>
          <w:rPr>
            <w:rStyle w:val="Strong"/>
            <w:rFonts w:ascii="Helvetica" w:hAnsi="Helvetica" w:cs="Helvetica"/>
            <w:color w:val="333333"/>
            <w:sz w:val="22"/>
            <w:szCs w:val="22"/>
          </w:rPr>
          <w:t>Q12) Which design pattern Iterator follows?</w:t>
        </w:r>
      </w:ins>
    </w:p>
    <w:p w:rsidR="00C70FF8" w:rsidRDefault="00C70FF8" w:rsidP="00C70FF8">
      <w:pPr>
        <w:pStyle w:val="NormalWeb"/>
        <w:shd w:val="clear" w:color="auto" w:fill="FFFFFF"/>
        <w:spacing w:before="0" w:beforeAutospacing="0" w:after="138" w:afterAutospacing="0" w:line="316" w:lineRule="atLeast"/>
        <w:rPr>
          <w:ins w:id="3270" w:author="Unknown"/>
          <w:rFonts w:ascii="Helvetica" w:hAnsi="Helvetica" w:cs="Helvetica"/>
          <w:color w:val="333333"/>
          <w:sz w:val="22"/>
          <w:szCs w:val="22"/>
        </w:rPr>
      </w:pPr>
      <w:ins w:id="3271" w:author="Unknown">
        <w:r>
          <w:rPr>
            <w:rFonts w:ascii="Helvetica" w:hAnsi="Helvetica" w:cs="Helvetica"/>
            <w:color w:val="333333"/>
            <w:sz w:val="22"/>
            <w:szCs w:val="22"/>
          </w:rPr>
          <w:t>Ans) It follows Iterator design pattern.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its easier for him/her to return data. The benefits of Iterator are about their strength to provide a common interface for iterating through collections without bothering about underlying implementation.</w:t>
        </w:r>
      </w:ins>
    </w:p>
    <w:p w:rsidR="00C70FF8" w:rsidRDefault="00C70FF8" w:rsidP="00C70FF8">
      <w:pPr>
        <w:pStyle w:val="NormalWeb"/>
        <w:shd w:val="clear" w:color="auto" w:fill="FFFFFF"/>
        <w:spacing w:before="0" w:beforeAutospacing="0" w:after="138" w:afterAutospacing="0" w:line="316" w:lineRule="atLeast"/>
        <w:rPr>
          <w:ins w:id="3272" w:author="Unknown"/>
          <w:rFonts w:ascii="Helvetica" w:hAnsi="Helvetica" w:cs="Helvetica"/>
          <w:color w:val="333333"/>
          <w:sz w:val="22"/>
          <w:szCs w:val="22"/>
        </w:rPr>
      </w:pPr>
      <w:ins w:id="3273" w:author="Unknown">
        <w:r>
          <w:rPr>
            <w:rFonts w:ascii="Helvetica" w:hAnsi="Helvetica" w:cs="Helvetica"/>
            <w:color w:val="333333"/>
            <w:sz w:val="22"/>
            <w:szCs w:val="22"/>
          </w:rPr>
          <w:t xml:space="preserve">Example of Iteration design pattern - Enumeration The class java.util.Enumeration is an example of the Iterator pattern. It represents and abstract means of iterating over a collection of elements in some sequential order without the client having to know the representation of the </w:t>
        </w:r>
        <w:r>
          <w:rPr>
            <w:rFonts w:ascii="Helvetica" w:hAnsi="Helvetica" w:cs="Helvetica"/>
            <w:color w:val="333333"/>
            <w:sz w:val="22"/>
            <w:szCs w:val="22"/>
          </w:rPr>
          <w:lastRenderedPageBreak/>
          <w:t>collection being iterated over. It can be used to provide a uniform interface for traversing collections of all kinds.</w:t>
        </w:r>
      </w:ins>
    </w:p>
    <w:p w:rsidR="00C70FF8" w:rsidRDefault="00C70FF8" w:rsidP="00AA00F6">
      <w:pPr>
        <w:shd w:val="clear" w:color="auto" w:fill="FFFFFF"/>
        <w:spacing w:line="318" w:lineRule="atLeast"/>
        <w:jc w:val="both"/>
        <w:rPr>
          <w:rFonts w:ascii="Verdana" w:hAnsi="Verdana"/>
          <w:color w:val="000000"/>
          <w:sz w:val="18"/>
          <w:szCs w:val="18"/>
        </w:rPr>
      </w:pPr>
    </w:p>
    <w:p w:rsidR="00C70FF8" w:rsidRDefault="00C70FF8" w:rsidP="00C70FF8">
      <w:pPr>
        <w:pStyle w:val="Heading1"/>
        <w:shd w:val="clear" w:color="auto" w:fill="FFFFFF"/>
        <w:spacing w:before="277" w:after="138"/>
        <w:rPr>
          <w:rFonts w:ascii="Helvetica" w:hAnsi="Helvetica" w:cs="Helvetica"/>
          <w:b w:val="0"/>
          <w:bCs w:val="0"/>
          <w:color w:val="333333"/>
          <w:sz w:val="50"/>
          <w:szCs w:val="50"/>
        </w:rPr>
      </w:pPr>
      <w:r w:rsidRPr="000457B7">
        <w:rPr>
          <w:rFonts w:ascii="Helvetica" w:hAnsi="Helvetica" w:cs="Helvetica"/>
          <w:b w:val="0"/>
          <w:bCs w:val="0"/>
          <w:color w:val="333333"/>
          <w:sz w:val="50"/>
          <w:szCs w:val="50"/>
          <w:highlight w:val="yellow"/>
        </w:rPr>
        <w:t>Collection Java Interview Questions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 Why is it preferred to declare: List&lt;String&gt; list = new ArrayList&lt;String&gt;(); instead of ArrayList&lt;String&gt; = new ArrayList&lt;String&gt;();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It is preferred because:</w:t>
      </w:r>
    </w:p>
    <w:p w:rsidR="00C70FF8" w:rsidRDefault="00C70FF8" w:rsidP="00C306AB">
      <w:pPr>
        <w:numPr>
          <w:ilvl w:val="0"/>
          <w:numId w:val="10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If later on code needs to be changed from ArrayList to Vector then only at the declaration place we can do that.</w:t>
      </w:r>
    </w:p>
    <w:p w:rsidR="00C70FF8" w:rsidRDefault="00C70FF8" w:rsidP="00C306AB">
      <w:pPr>
        <w:numPr>
          <w:ilvl w:val="0"/>
          <w:numId w:val="10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The most important one – If a function is declared such that it takes list. E.g void showDetails(List list);</w:t>
      </w:r>
      <w:r>
        <w:rPr>
          <w:rFonts w:ascii="Helvetica" w:hAnsi="Helvetica" w:cs="Helvetica"/>
          <w:color w:val="333333"/>
        </w:rPr>
        <w:br/>
        <w:t>When the parameter is declared as List to the function it can be called by passing any subclass of List like ArrayList, Vector, LinkedList making the function more flexible.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 Which data structure HashSet implements ?</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HashSet implements hashmap internally to store the data. The data passed to hashset is stored as key in hashmap with null as value.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 What is a ConcurrentHashMap ?</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A concurrentHashMap is thread-safe implementation of Map interface. In this class put and remove method are synchronized but not get method. This class is different from Hashtable in terms of locking; it means that hashtable use object level lock but this class uses bucket level lock thus having better performance. 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rsidR="00C70FF8" w:rsidRDefault="00C70FF8" w:rsidP="00C70FF8">
      <w:pPr>
        <w:pStyle w:val="NormalWeb"/>
        <w:shd w:val="clear" w:color="auto" w:fill="FFFFFF"/>
        <w:spacing w:before="0" w:beforeAutospacing="0" w:after="138" w:afterAutospacing="0" w:line="316" w:lineRule="atLeast"/>
        <w:rPr>
          <w:ins w:id="3274" w:author="Unknown"/>
          <w:rFonts w:ascii="Helvetica" w:hAnsi="Helvetica" w:cs="Helvetica"/>
          <w:color w:val="333333"/>
          <w:sz w:val="22"/>
          <w:szCs w:val="22"/>
        </w:rPr>
      </w:pPr>
      <w:ins w:id="3275" w:author="Unknown">
        <w:r>
          <w:rPr>
            <w:rStyle w:val="Strong"/>
            <w:rFonts w:ascii="Helvetica" w:hAnsi="Helvetica" w:cs="Helvetica"/>
            <w:color w:val="333333"/>
            <w:sz w:val="22"/>
            <w:szCs w:val="22"/>
          </w:rPr>
          <w:t>Q) What is the difference between iterator access and index access?</w:t>
        </w:r>
        <w:r>
          <w:rPr>
            <w:rFonts w:ascii="Helvetica" w:hAnsi="Helvetica" w:cs="Helvetica"/>
            <w:color w:val="333333"/>
            <w:sz w:val="22"/>
            <w:szCs w:val="22"/>
          </w:rPr>
          <w:t>?</w:t>
        </w:r>
      </w:ins>
    </w:p>
    <w:p w:rsidR="00C70FF8" w:rsidRDefault="00C70FF8" w:rsidP="00C70FF8">
      <w:pPr>
        <w:pStyle w:val="NormalWeb"/>
        <w:shd w:val="clear" w:color="auto" w:fill="FFFFFF"/>
        <w:spacing w:before="0" w:beforeAutospacing="0" w:after="138" w:afterAutospacing="0" w:line="316" w:lineRule="atLeast"/>
        <w:rPr>
          <w:ins w:id="3276" w:author="Unknown"/>
          <w:rFonts w:ascii="Helvetica" w:hAnsi="Helvetica" w:cs="Helvetica"/>
          <w:color w:val="333333"/>
          <w:sz w:val="22"/>
          <w:szCs w:val="22"/>
        </w:rPr>
      </w:pPr>
      <w:ins w:id="3277" w:author="Unknown">
        <w:r>
          <w:rPr>
            <w:rFonts w:ascii="Helvetica" w:hAnsi="Helvetica" w:cs="Helvetica"/>
            <w:color w:val="333333"/>
            <w:sz w:val="22"/>
            <w:szCs w:val="22"/>
          </w:rPr>
          <w:lastRenderedPageBreak/>
          <w:t>Ans) Index based access allow access of the element directly on the basis of index. The cursor of the datastructure can directly goto the 'n' location and get the element. It doesnot traverse through n-1 elements.</w:t>
        </w:r>
      </w:ins>
    </w:p>
    <w:p w:rsidR="00C70FF8" w:rsidRDefault="00C70FF8" w:rsidP="00C70FF8">
      <w:pPr>
        <w:pStyle w:val="NormalWeb"/>
        <w:shd w:val="clear" w:color="auto" w:fill="FFFFFF"/>
        <w:spacing w:before="0" w:beforeAutospacing="0" w:after="138" w:afterAutospacing="0" w:line="316" w:lineRule="atLeast"/>
        <w:rPr>
          <w:ins w:id="3278" w:author="Unknown"/>
          <w:rFonts w:ascii="Helvetica" w:hAnsi="Helvetica" w:cs="Helvetica"/>
          <w:color w:val="333333"/>
          <w:sz w:val="22"/>
          <w:szCs w:val="22"/>
        </w:rPr>
      </w:pPr>
      <w:ins w:id="3279" w:author="Unknown">
        <w:r>
          <w:rPr>
            <w:rFonts w:ascii="Helvetica" w:hAnsi="Helvetica" w:cs="Helvetica"/>
            <w:color w:val="333333"/>
            <w:sz w:val="22"/>
            <w:szCs w:val="22"/>
          </w:rPr>
          <w:t>In Iterator based access, the cursor has to traverse through each element to get the desired element.So to reach the 'n'th element it need to traverse through n-1 elements.</w:t>
        </w:r>
      </w:ins>
    </w:p>
    <w:p w:rsidR="00C70FF8" w:rsidRDefault="00C70FF8" w:rsidP="00C70FF8">
      <w:pPr>
        <w:pStyle w:val="NormalWeb"/>
        <w:shd w:val="clear" w:color="auto" w:fill="FFFFFF"/>
        <w:spacing w:before="0" w:beforeAutospacing="0" w:after="138" w:afterAutospacing="0" w:line="316" w:lineRule="atLeast"/>
        <w:rPr>
          <w:ins w:id="3280" w:author="Unknown"/>
          <w:rFonts w:ascii="Helvetica" w:hAnsi="Helvetica" w:cs="Helvetica"/>
          <w:color w:val="333333"/>
          <w:sz w:val="22"/>
          <w:szCs w:val="22"/>
        </w:rPr>
      </w:pPr>
      <w:ins w:id="3281" w:author="Unknown">
        <w:r>
          <w:rPr>
            <w:rFonts w:ascii="Helvetica" w:hAnsi="Helvetica" w:cs="Helvetica"/>
            <w:color w:val="333333"/>
            <w:sz w:val="22"/>
            <w:szCs w:val="22"/>
          </w:rPr>
          <w:t>Insertion,updation or deletion will be faster for iterator based access if the operations are performed on elements present in between the datastructure.</w:t>
        </w:r>
      </w:ins>
    </w:p>
    <w:p w:rsidR="00C70FF8" w:rsidRDefault="00C70FF8" w:rsidP="00C70FF8">
      <w:pPr>
        <w:pStyle w:val="NormalWeb"/>
        <w:shd w:val="clear" w:color="auto" w:fill="FFFFFF"/>
        <w:spacing w:before="0" w:beforeAutospacing="0" w:after="138" w:afterAutospacing="0" w:line="316" w:lineRule="atLeast"/>
        <w:rPr>
          <w:ins w:id="3282" w:author="Unknown"/>
          <w:rFonts w:ascii="Helvetica" w:hAnsi="Helvetica" w:cs="Helvetica"/>
          <w:color w:val="333333"/>
          <w:sz w:val="22"/>
          <w:szCs w:val="22"/>
        </w:rPr>
      </w:pPr>
      <w:ins w:id="3283" w:author="Unknown">
        <w:r>
          <w:rPr>
            <w:rFonts w:ascii="Helvetica" w:hAnsi="Helvetica" w:cs="Helvetica"/>
            <w:color w:val="333333"/>
            <w:sz w:val="22"/>
            <w:szCs w:val="22"/>
          </w:rPr>
          <w:t>Insertion,updation or deletion will be faster for index based access if the operations are performed on elements present at last of the datastructure.</w:t>
        </w:r>
      </w:ins>
    </w:p>
    <w:p w:rsidR="00C70FF8" w:rsidRDefault="00C70FF8" w:rsidP="00C70FF8">
      <w:pPr>
        <w:pStyle w:val="NormalWeb"/>
        <w:shd w:val="clear" w:color="auto" w:fill="FFFFFF"/>
        <w:spacing w:before="0" w:beforeAutospacing="0" w:after="138" w:afterAutospacing="0" w:line="316" w:lineRule="atLeast"/>
        <w:rPr>
          <w:ins w:id="3284" w:author="Unknown"/>
          <w:rFonts w:ascii="Helvetica" w:hAnsi="Helvetica" w:cs="Helvetica"/>
          <w:color w:val="333333"/>
          <w:sz w:val="22"/>
          <w:szCs w:val="22"/>
        </w:rPr>
      </w:pPr>
      <w:ins w:id="3285" w:author="Unknown">
        <w:r>
          <w:rPr>
            <w:rFonts w:ascii="Helvetica" w:hAnsi="Helvetica" w:cs="Helvetica"/>
            <w:color w:val="333333"/>
            <w:sz w:val="22"/>
            <w:szCs w:val="22"/>
          </w:rPr>
          <w:t>Traversal or search in index based datastructure is faster.</w:t>
        </w:r>
      </w:ins>
    </w:p>
    <w:p w:rsidR="00C70FF8" w:rsidRDefault="00C70FF8" w:rsidP="00C70FF8">
      <w:pPr>
        <w:pStyle w:val="NormalWeb"/>
        <w:shd w:val="clear" w:color="auto" w:fill="FFFFFF"/>
        <w:spacing w:before="0" w:beforeAutospacing="0" w:after="138" w:afterAutospacing="0" w:line="316" w:lineRule="atLeast"/>
        <w:rPr>
          <w:ins w:id="3286" w:author="Unknown"/>
          <w:rFonts w:ascii="Helvetica" w:hAnsi="Helvetica" w:cs="Helvetica"/>
          <w:color w:val="333333"/>
          <w:sz w:val="22"/>
          <w:szCs w:val="22"/>
        </w:rPr>
      </w:pPr>
      <w:ins w:id="3287" w:author="Unknown">
        <w:r>
          <w:rPr>
            <w:rFonts w:ascii="Helvetica" w:hAnsi="Helvetica" w:cs="Helvetica"/>
            <w:color w:val="333333"/>
            <w:sz w:val="22"/>
            <w:szCs w:val="22"/>
          </w:rPr>
          <w:t>ArrayList is index access and LinkedList is iterator access.</w:t>
        </w:r>
      </w:ins>
    </w:p>
    <w:p w:rsidR="00C70FF8" w:rsidRDefault="00C70FF8" w:rsidP="00C70FF8">
      <w:pPr>
        <w:pStyle w:val="NormalWeb"/>
        <w:shd w:val="clear" w:color="auto" w:fill="FFFFFF"/>
        <w:spacing w:before="0" w:beforeAutospacing="0" w:after="138" w:afterAutospacing="0" w:line="316" w:lineRule="atLeast"/>
        <w:rPr>
          <w:ins w:id="3288" w:author="Unknown"/>
          <w:rFonts w:ascii="Helvetica" w:hAnsi="Helvetica" w:cs="Helvetica"/>
          <w:b/>
          <w:bCs/>
          <w:color w:val="333333"/>
          <w:sz w:val="22"/>
          <w:szCs w:val="22"/>
        </w:rPr>
      </w:pPr>
      <w:ins w:id="3289" w:author="Unknown">
        <w:r>
          <w:rPr>
            <w:rFonts w:ascii="Helvetica" w:hAnsi="Helvetica" w:cs="Helvetica"/>
            <w:b/>
            <w:bCs/>
            <w:color w:val="333333"/>
            <w:sz w:val="22"/>
            <w:szCs w:val="22"/>
          </w:rPr>
          <w:t>Q) How to sort a list in reverse order?</w:t>
        </w:r>
      </w:ins>
    </w:p>
    <w:p w:rsidR="00C70FF8" w:rsidRDefault="00C70FF8" w:rsidP="00C70FF8">
      <w:pPr>
        <w:pStyle w:val="NormalWeb"/>
        <w:shd w:val="clear" w:color="auto" w:fill="FFFFFF"/>
        <w:spacing w:before="0" w:beforeAutospacing="0" w:after="138" w:afterAutospacing="0" w:line="316" w:lineRule="atLeast"/>
        <w:rPr>
          <w:ins w:id="3290" w:author="Unknown"/>
          <w:rFonts w:ascii="Helvetica" w:hAnsi="Helvetica" w:cs="Helvetica"/>
          <w:color w:val="333333"/>
          <w:sz w:val="22"/>
          <w:szCs w:val="22"/>
        </w:rPr>
      </w:pPr>
      <w:ins w:id="3291" w:author="Unknown">
        <w:r>
          <w:rPr>
            <w:rFonts w:ascii="Helvetica" w:hAnsi="Helvetica" w:cs="Helvetica"/>
            <w:color w:val="333333"/>
            <w:sz w:val="22"/>
            <w:szCs w:val="22"/>
          </w:rPr>
          <w:t>Ans) To sort the elements in the reverse natural order of the strings, get a reverse Comparator from the Collections class with reverseOrder(). Then, pass the reverse Comparator to the sort() method.</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292" w:author="Unknown"/>
          <w:rStyle w:val="HTMLCode"/>
          <w:rFonts w:ascii="Consolas" w:hAnsi="Consolas" w:cs="Consolas"/>
          <w:color w:val="000000"/>
        </w:rPr>
      </w:pPr>
      <w:ins w:id="3293" w:author="Unknown">
        <w:r>
          <w:rPr>
            <w:rStyle w:val="HTMLCode"/>
            <w:rFonts w:ascii="Consolas" w:hAnsi="Consolas" w:cs="Consolas"/>
            <w:color w:val="000000"/>
          </w:rPr>
          <w:t xml:space="preserve">List list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ArrayList</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294" w:author="Unknown"/>
          <w:rStyle w:val="HTMLCode"/>
          <w:rFonts w:ascii="Consolas" w:hAnsi="Consolas" w:cs="Consolas"/>
          <w:color w:val="000000"/>
        </w:rPr>
      </w:pPr>
      <w:ins w:id="3295" w:author="Unknown">
        <w:r>
          <w:rPr>
            <w:rStyle w:val="HTMLCode"/>
            <w:rFonts w:ascii="Consolas" w:hAnsi="Consolas" w:cs="Consolas"/>
            <w:color w:val="000000"/>
          </w:rPr>
          <w:t xml:space="preserve">Comparator comp </w:t>
        </w:r>
        <w:r>
          <w:rPr>
            <w:rStyle w:val="token"/>
            <w:rFonts w:ascii="Consolas" w:hAnsi="Consolas" w:cs="Consolas"/>
            <w:color w:val="A67F59"/>
          </w:rPr>
          <w:t>=</w:t>
        </w:r>
        <w:r>
          <w:rPr>
            <w:rStyle w:val="HTMLCode"/>
            <w:rFonts w:ascii="Consolas" w:hAnsi="Consolas" w:cs="Consolas"/>
            <w:color w:val="000000"/>
          </w:rPr>
          <w:t xml:space="preserve"> Collections</w:t>
        </w:r>
        <w:r>
          <w:rPr>
            <w:rStyle w:val="token"/>
            <w:rFonts w:ascii="Consolas" w:hAnsi="Consolas" w:cs="Consolas"/>
            <w:color w:val="999999"/>
          </w:rPr>
          <w:t>.</w:t>
        </w:r>
        <w:r>
          <w:rPr>
            <w:rStyle w:val="token"/>
            <w:rFonts w:ascii="Consolas" w:hAnsi="Consolas" w:cs="Consolas"/>
            <w:color w:val="DD4A68"/>
          </w:rPr>
          <w:t>reverseOrder</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296" w:author="Unknown"/>
          <w:rFonts w:ascii="Consolas" w:hAnsi="Consolas" w:cs="Consolas"/>
          <w:color w:val="000000"/>
          <w:sz w:val="18"/>
          <w:szCs w:val="18"/>
        </w:rPr>
      </w:pPr>
      <w:ins w:id="3297" w:author="Unknown">
        <w:r>
          <w:rPr>
            <w:rStyle w:val="HTMLCode"/>
            <w:rFonts w:ascii="Consolas" w:hAnsi="Consolas" w:cs="Consolas"/>
            <w:color w:val="000000"/>
          </w:rPr>
          <w:t>Collections</w:t>
        </w:r>
        <w:r>
          <w:rPr>
            <w:rStyle w:val="token"/>
            <w:rFonts w:ascii="Consolas" w:hAnsi="Consolas" w:cs="Consolas"/>
            <w:color w:val="999999"/>
          </w:rPr>
          <w:t>.</w:t>
        </w:r>
        <w:r>
          <w:rPr>
            <w:rStyle w:val="token"/>
            <w:rFonts w:ascii="Consolas" w:hAnsi="Consolas" w:cs="Consolas"/>
            <w:color w:val="DD4A68"/>
          </w:rPr>
          <w:t>sort</w:t>
        </w:r>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999999"/>
          </w:rPr>
          <w:t>,</w:t>
        </w:r>
        <w:r>
          <w:rPr>
            <w:rStyle w:val="HTMLCode"/>
            <w:rFonts w:ascii="Consolas" w:hAnsi="Consolas" w:cs="Consolas"/>
            <w:color w:val="000000"/>
          </w:rPr>
          <w:t xml:space="preserve"> comp</w:t>
        </w:r>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298" w:author="Unknown"/>
          <w:rFonts w:ascii="Helvetica" w:hAnsi="Helvetica" w:cs="Helvetica"/>
          <w:b/>
          <w:bCs/>
          <w:color w:val="333333"/>
          <w:sz w:val="22"/>
          <w:szCs w:val="22"/>
        </w:rPr>
      </w:pPr>
      <w:ins w:id="3299" w:author="Unknown">
        <w:r>
          <w:rPr>
            <w:rFonts w:ascii="Helvetica" w:hAnsi="Helvetica" w:cs="Helvetica"/>
            <w:b/>
            <w:bCs/>
            <w:color w:val="333333"/>
            <w:sz w:val="22"/>
            <w:szCs w:val="22"/>
          </w:rPr>
          <w:t>Q) Can a null element be added to a Treeset or HashSet ?</w:t>
        </w:r>
      </w:ins>
    </w:p>
    <w:p w:rsidR="00C70FF8" w:rsidRDefault="00C70FF8" w:rsidP="00C70FF8">
      <w:pPr>
        <w:pStyle w:val="NormalWeb"/>
        <w:shd w:val="clear" w:color="auto" w:fill="FFFFFF"/>
        <w:spacing w:before="0" w:beforeAutospacing="0" w:after="138" w:afterAutospacing="0" w:line="316" w:lineRule="atLeast"/>
        <w:rPr>
          <w:ins w:id="3300" w:author="Unknown"/>
          <w:rFonts w:ascii="Helvetica" w:hAnsi="Helvetica" w:cs="Helvetica"/>
          <w:color w:val="333333"/>
          <w:sz w:val="22"/>
          <w:szCs w:val="22"/>
        </w:rPr>
      </w:pPr>
      <w:ins w:id="3301" w:author="Unknown">
        <w:r>
          <w:rPr>
            <w:rFonts w:ascii="Helvetica" w:hAnsi="Helvetica" w:cs="Helvetica"/>
            <w:color w:val="333333"/>
            <w:sz w:val="22"/>
            <w:szCs w:val="22"/>
          </w:rPr>
          <w:t>Ans) A null element can be added only if the set is of size 1 because when a second element is added then as per set defination a check is made to check duplicate value and comparison with null element will throw NullPointerException.</w:t>
        </w:r>
        <w:r>
          <w:rPr>
            <w:rFonts w:ascii="Helvetica" w:hAnsi="Helvetica" w:cs="Helvetica"/>
            <w:color w:val="333333"/>
            <w:sz w:val="22"/>
            <w:szCs w:val="22"/>
          </w:rPr>
          <w:br/>
          <w:t>HashSet is based on hashMap and can contain null element.</w:t>
        </w:r>
      </w:ins>
    </w:p>
    <w:p w:rsidR="00C70FF8" w:rsidRDefault="00C70FF8" w:rsidP="00C70FF8">
      <w:pPr>
        <w:pStyle w:val="NormalWeb"/>
        <w:shd w:val="clear" w:color="auto" w:fill="FFFFFF"/>
        <w:spacing w:before="0" w:beforeAutospacing="0" w:after="138" w:afterAutospacing="0" w:line="316" w:lineRule="atLeast"/>
        <w:rPr>
          <w:ins w:id="3302" w:author="Unknown"/>
          <w:rFonts w:ascii="Helvetica" w:hAnsi="Helvetica" w:cs="Helvetica"/>
          <w:b/>
          <w:bCs/>
          <w:color w:val="333333"/>
          <w:sz w:val="22"/>
          <w:szCs w:val="22"/>
        </w:rPr>
      </w:pPr>
      <w:ins w:id="3303" w:author="Unknown">
        <w:r>
          <w:rPr>
            <w:rFonts w:ascii="Helvetica" w:hAnsi="Helvetica" w:cs="Helvetica"/>
            <w:b/>
            <w:bCs/>
            <w:color w:val="333333"/>
            <w:sz w:val="22"/>
            <w:szCs w:val="22"/>
          </w:rPr>
          <w:t>Q) How to sort list of strings - case insensitive ?</w:t>
        </w:r>
      </w:ins>
    </w:p>
    <w:p w:rsidR="00C70FF8" w:rsidRDefault="00C70FF8" w:rsidP="00C70FF8">
      <w:pPr>
        <w:pStyle w:val="NormalWeb"/>
        <w:shd w:val="clear" w:color="auto" w:fill="FFFFFF"/>
        <w:spacing w:before="0" w:beforeAutospacing="0" w:after="138" w:afterAutospacing="0" w:line="316" w:lineRule="atLeast"/>
        <w:rPr>
          <w:ins w:id="3304" w:author="Unknown"/>
          <w:rFonts w:ascii="Helvetica" w:hAnsi="Helvetica" w:cs="Helvetica"/>
          <w:color w:val="333333"/>
          <w:sz w:val="22"/>
          <w:szCs w:val="22"/>
        </w:rPr>
      </w:pPr>
      <w:ins w:id="3305" w:author="Unknown">
        <w:r>
          <w:rPr>
            <w:rFonts w:ascii="Helvetica" w:hAnsi="Helvetica" w:cs="Helvetica"/>
            <w:color w:val="333333"/>
            <w:sz w:val="22"/>
            <w:szCs w:val="22"/>
          </w:rPr>
          <w:t>Ans) using Collections.sort(list, String.CASE_INSENSITIVE_ORDER);</w:t>
        </w:r>
      </w:ins>
    </w:p>
    <w:p w:rsidR="00C70FF8" w:rsidRDefault="00C70FF8" w:rsidP="00C70FF8">
      <w:pPr>
        <w:pStyle w:val="NormalWeb"/>
        <w:shd w:val="clear" w:color="auto" w:fill="FFFFFF"/>
        <w:spacing w:before="0" w:beforeAutospacing="0" w:after="138" w:afterAutospacing="0" w:line="316" w:lineRule="atLeast"/>
        <w:rPr>
          <w:ins w:id="3306" w:author="Unknown"/>
          <w:rFonts w:ascii="Helvetica" w:hAnsi="Helvetica" w:cs="Helvetica"/>
          <w:color w:val="333333"/>
          <w:sz w:val="22"/>
          <w:szCs w:val="22"/>
        </w:rPr>
      </w:pPr>
      <w:ins w:id="3307" w:author="Unknown">
        <w:r>
          <w:rPr>
            <w:rStyle w:val="Strong"/>
            <w:rFonts w:ascii="Helvetica" w:hAnsi="Helvetica" w:cs="Helvetica"/>
            <w:color w:val="333333"/>
            <w:sz w:val="22"/>
            <w:szCs w:val="22"/>
          </w:rPr>
          <w:t>Q) How to make a List (ArrayList,Vector,LinkedList) read only ?</w:t>
        </w:r>
      </w:ins>
    </w:p>
    <w:p w:rsidR="00C70FF8" w:rsidRDefault="00C70FF8" w:rsidP="00C70FF8">
      <w:pPr>
        <w:pStyle w:val="NormalWeb"/>
        <w:shd w:val="clear" w:color="auto" w:fill="FFFFFF"/>
        <w:spacing w:before="0" w:beforeAutospacing="0" w:after="138" w:afterAutospacing="0" w:line="316" w:lineRule="atLeast"/>
        <w:rPr>
          <w:ins w:id="3308" w:author="Unknown"/>
          <w:rFonts w:ascii="Helvetica" w:hAnsi="Helvetica" w:cs="Helvetica"/>
          <w:color w:val="333333"/>
          <w:sz w:val="22"/>
          <w:szCs w:val="22"/>
        </w:rPr>
      </w:pPr>
      <w:ins w:id="3309" w:author="Unknown">
        <w:r>
          <w:rPr>
            <w:rFonts w:ascii="Helvetica" w:hAnsi="Helvetica" w:cs="Helvetica"/>
            <w:color w:val="333333"/>
            <w:sz w:val="22"/>
            <w:szCs w:val="22"/>
          </w:rPr>
          <w:t>Ans) A list implemenation can be made read only using</w:t>
        </w:r>
        <w:r>
          <w:rPr>
            <w:rStyle w:val="Strong"/>
            <w:rFonts w:ascii="Helvetica" w:hAnsi="Helvetica" w:cs="Helvetica"/>
            <w:color w:val="333333"/>
            <w:sz w:val="22"/>
            <w:szCs w:val="22"/>
          </w:rPr>
          <w:t>Collections.unmodifiableList(list)</w:t>
        </w:r>
        <w:r>
          <w:rPr>
            <w:rFonts w:ascii="Helvetica" w:hAnsi="Helvetica" w:cs="Helvetica"/>
            <w:color w:val="333333"/>
            <w:sz w:val="22"/>
            <w:szCs w:val="22"/>
          </w:rPr>
          <w:t>. This method returns a new list. If a user tries to perform add operation on the new list; UnSupportedOperationException is thrown.</w:t>
        </w:r>
      </w:ins>
    </w:p>
    <w:p w:rsidR="00C70FF8" w:rsidRDefault="00C70FF8" w:rsidP="00C70FF8">
      <w:pPr>
        <w:pStyle w:val="NormalWeb"/>
        <w:shd w:val="clear" w:color="auto" w:fill="FFFFFF"/>
        <w:spacing w:before="0" w:beforeAutospacing="0" w:after="138" w:afterAutospacing="0" w:line="316" w:lineRule="atLeast"/>
        <w:rPr>
          <w:ins w:id="3310" w:author="Unknown"/>
          <w:rFonts w:ascii="Helvetica" w:hAnsi="Helvetica" w:cs="Helvetica"/>
          <w:color w:val="333333"/>
          <w:sz w:val="22"/>
          <w:szCs w:val="22"/>
        </w:rPr>
      </w:pPr>
      <w:ins w:id="3311" w:author="Unknown">
        <w:r>
          <w:rPr>
            <w:rStyle w:val="Strong"/>
            <w:rFonts w:ascii="Helvetica" w:hAnsi="Helvetica" w:cs="Helvetica"/>
            <w:color w:val="333333"/>
            <w:sz w:val="22"/>
            <w:szCs w:val="22"/>
          </w:rPr>
          <w:t>Q) Which is faster to iterate LinkedHashSet or LinkedList?</w:t>
        </w:r>
      </w:ins>
    </w:p>
    <w:p w:rsidR="00C70FF8" w:rsidRDefault="00C70FF8" w:rsidP="00C70FF8">
      <w:pPr>
        <w:pStyle w:val="NormalWeb"/>
        <w:shd w:val="clear" w:color="auto" w:fill="FFFFFF"/>
        <w:spacing w:before="0" w:beforeAutospacing="0" w:after="138" w:afterAutospacing="0" w:line="316" w:lineRule="atLeast"/>
        <w:rPr>
          <w:ins w:id="3312" w:author="Unknown"/>
          <w:rFonts w:ascii="Helvetica" w:hAnsi="Helvetica" w:cs="Helvetica"/>
          <w:color w:val="333333"/>
          <w:sz w:val="22"/>
          <w:szCs w:val="22"/>
        </w:rPr>
      </w:pPr>
      <w:ins w:id="3313" w:author="Unknown">
        <w:r>
          <w:rPr>
            <w:rFonts w:ascii="Helvetica" w:hAnsi="Helvetica" w:cs="Helvetica"/>
            <w:color w:val="333333"/>
            <w:sz w:val="22"/>
            <w:szCs w:val="22"/>
          </w:rPr>
          <w:t>Ans) LinkedList.</w:t>
        </w:r>
      </w:ins>
    </w:p>
    <w:p w:rsidR="00C70FF8" w:rsidRDefault="00C70FF8" w:rsidP="00C70FF8">
      <w:pPr>
        <w:pStyle w:val="NormalWeb"/>
        <w:shd w:val="clear" w:color="auto" w:fill="FFFFFF"/>
        <w:spacing w:before="0" w:beforeAutospacing="0" w:after="138" w:afterAutospacing="0" w:line="316" w:lineRule="atLeast"/>
        <w:rPr>
          <w:ins w:id="3314" w:author="Unknown"/>
          <w:rFonts w:ascii="Helvetica" w:hAnsi="Helvetica" w:cs="Helvetica"/>
          <w:color w:val="333333"/>
          <w:sz w:val="22"/>
          <w:szCs w:val="22"/>
        </w:rPr>
      </w:pPr>
      <w:ins w:id="3315" w:author="Unknown">
        <w:r>
          <w:rPr>
            <w:rStyle w:val="Strong"/>
            <w:rFonts w:ascii="Helvetica" w:hAnsi="Helvetica" w:cs="Helvetica"/>
            <w:color w:val="333333"/>
            <w:sz w:val="22"/>
            <w:szCs w:val="22"/>
          </w:rPr>
          <w:lastRenderedPageBreak/>
          <w:t>Q) Arrange in the order of speed - HashMap,HashTable, Collections.synchronizedMap,concurrentHashmap</w:t>
        </w:r>
      </w:ins>
    </w:p>
    <w:p w:rsidR="00C70FF8" w:rsidRDefault="00C70FF8" w:rsidP="00C70FF8">
      <w:pPr>
        <w:pStyle w:val="NormalWeb"/>
        <w:shd w:val="clear" w:color="auto" w:fill="FFFFFF"/>
        <w:spacing w:before="0" w:beforeAutospacing="0" w:after="138" w:afterAutospacing="0" w:line="316" w:lineRule="atLeast"/>
        <w:rPr>
          <w:ins w:id="3316" w:author="Unknown"/>
          <w:rFonts w:ascii="Helvetica" w:hAnsi="Helvetica" w:cs="Helvetica"/>
          <w:color w:val="333333"/>
          <w:sz w:val="22"/>
          <w:szCs w:val="22"/>
        </w:rPr>
      </w:pPr>
      <w:ins w:id="3317" w:author="Unknown">
        <w:r>
          <w:rPr>
            <w:rFonts w:ascii="Helvetica" w:hAnsi="Helvetica" w:cs="Helvetica"/>
            <w:color w:val="333333"/>
            <w:sz w:val="22"/>
            <w:szCs w:val="22"/>
          </w:rPr>
          <w:t>Ans) HashMap is fastest, ConcurrentHashMap,Collections.synchronizedMap,HashTable.</w:t>
        </w:r>
      </w:ins>
    </w:p>
    <w:p w:rsidR="00C70FF8" w:rsidRDefault="00C70FF8" w:rsidP="00C70FF8">
      <w:pPr>
        <w:pStyle w:val="NormalWeb"/>
        <w:shd w:val="clear" w:color="auto" w:fill="FFFFFF"/>
        <w:spacing w:before="0" w:beforeAutospacing="0" w:after="138" w:afterAutospacing="0" w:line="316" w:lineRule="atLeast"/>
        <w:rPr>
          <w:ins w:id="3318" w:author="Unknown"/>
          <w:rFonts w:ascii="Helvetica" w:hAnsi="Helvetica" w:cs="Helvetica"/>
          <w:color w:val="333333"/>
          <w:sz w:val="22"/>
          <w:szCs w:val="22"/>
        </w:rPr>
      </w:pPr>
      <w:ins w:id="3319" w:author="Unknown">
        <w:r>
          <w:rPr>
            <w:rStyle w:val="Strong"/>
            <w:rFonts w:ascii="Helvetica" w:hAnsi="Helvetica" w:cs="Helvetica"/>
            <w:color w:val="333333"/>
            <w:sz w:val="22"/>
            <w:szCs w:val="22"/>
          </w:rPr>
          <w:t>Q23) What is identityHashMap?</w:t>
        </w:r>
      </w:ins>
    </w:p>
    <w:p w:rsidR="00C70FF8" w:rsidRDefault="00C70FF8" w:rsidP="00C70FF8">
      <w:pPr>
        <w:pStyle w:val="NormalWeb"/>
        <w:shd w:val="clear" w:color="auto" w:fill="FFFFFF"/>
        <w:spacing w:before="0" w:beforeAutospacing="0" w:after="138" w:afterAutospacing="0" w:line="316" w:lineRule="atLeast"/>
        <w:rPr>
          <w:ins w:id="3320" w:author="Unknown"/>
          <w:rFonts w:ascii="Helvetica" w:hAnsi="Helvetica" w:cs="Helvetica"/>
          <w:color w:val="333333"/>
          <w:sz w:val="22"/>
          <w:szCs w:val="22"/>
        </w:rPr>
      </w:pPr>
      <w:ins w:id="3321" w:author="Unknown">
        <w:r>
          <w:rPr>
            <w:rFonts w:ascii="Helvetica" w:hAnsi="Helvetica" w:cs="Helvetica"/>
            <w:color w:val="333333"/>
            <w:sz w:val="22"/>
            <w:szCs w:val="22"/>
          </w:rPr>
          <w:t>Ans) The IdentityHashMap uses == for equality checking instead of equals(). This can be used for both performance reasons, if you know that two different elements will never be equals and for preventing spoofing, where an object tries to imitate another.</w:t>
        </w:r>
      </w:ins>
    </w:p>
    <w:p w:rsidR="00C70FF8" w:rsidRDefault="00C70FF8" w:rsidP="00C70FF8">
      <w:pPr>
        <w:pStyle w:val="NormalWeb"/>
        <w:shd w:val="clear" w:color="auto" w:fill="FFFFFF"/>
        <w:spacing w:before="0" w:beforeAutospacing="0" w:after="138" w:afterAutospacing="0" w:line="316" w:lineRule="atLeast"/>
        <w:rPr>
          <w:ins w:id="3322" w:author="Unknown"/>
          <w:rFonts w:ascii="Helvetica" w:hAnsi="Helvetica" w:cs="Helvetica"/>
          <w:color w:val="333333"/>
          <w:sz w:val="22"/>
          <w:szCs w:val="22"/>
        </w:rPr>
      </w:pPr>
      <w:ins w:id="3323" w:author="Unknown">
        <w:r>
          <w:rPr>
            <w:rStyle w:val="Strong"/>
            <w:rFonts w:ascii="Helvetica" w:hAnsi="Helvetica" w:cs="Helvetica"/>
            <w:color w:val="333333"/>
            <w:sz w:val="22"/>
            <w:szCs w:val="22"/>
          </w:rPr>
          <w:t>Q) What is WeakHashMap?</w:t>
        </w:r>
      </w:ins>
    </w:p>
    <w:p w:rsidR="00C70FF8" w:rsidRDefault="00C70FF8" w:rsidP="00C70FF8">
      <w:pPr>
        <w:pStyle w:val="NormalWeb"/>
        <w:shd w:val="clear" w:color="auto" w:fill="FFFFFF"/>
        <w:spacing w:before="0" w:beforeAutospacing="0" w:after="138" w:afterAutospacing="0" w:line="316" w:lineRule="atLeast"/>
        <w:rPr>
          <w:ins w:id="3324" w:author="Unknown"/>
          <w:rFonts w:ascii="Helvetica" w:hAnsi="Helvetica" w:cs="Helvetica"/>
          <w:color w:val="333333"/>
          <w:sz w:val="22"/>
          <w:szCs w:val="22"/>
        </w:rPr>
      </w:pPr>
      <w:ins w:id="3325" w:author="Unknown">
        <w:r>
          <w:rPr>
            <w:rFonts w:ascii="Helvetica" w:hAnsi="Helvetica" w:cs="Helvetica"/>
            <w:color w:val="333333"/>
            <w:sz w:val="22"/>
            <w:szCs w:val="22"/>
          </w:rPr>
          <w:t>Ans) A hashtable-based Map implementation with weak keys. An entry in a WeakHashMap will automatically be removed when its key is no longer in ordinary use. More precisely, the presence of a mapping for a given key will not prevent the key from being discarded by the garbage collector, that is, made finalizable, finalized, and then reclaimed. When a key has been discarded its entry is effectively removed from the map, so this class behaves somewhat differently than other Map implementations.</w:t>
        </w:r>
      </w:ins>
    </w:p>
    <w:p w:rsidR="00C70FF8" w:rsidRDefault="00C70FF8" w:rsidP="00C70FF8">
      <w:pPr>
        <w:shd w:val="clear" w:color="auto" w:fill="FFFFFF"/>
        <w:spacing w:line="318" w:lineRule="atLeast"/>
        <w:jc w:val="both"/>
        <w:rPr>
          <w:rFonts w:ascii="Verdana" w:hAnsi="Verdana"/>
          <w:color w:val="000000"/>
          <w:sz w:val="18"/>
          <w:szCs w:val="18"/>
        </w:rPr>
      </w:pPr>
    </w:p>
    <w:p w:rsidR="00C70FF8" w:rsidRDefault="00C70FF8" w:rsidP="00C70FF8">
      <w:pPr>
        <w:pStyle w:val="Heading1"/>
        <w:shd w:val="clear" w:color="auto" w:fill="FFFFFF"/>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Java Exception Interview Questions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 What is an Exception?</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The exception is said to be thrown whenever an exceptional event occurs in java which signals that something is not correct with the code written and may give unexpected result. An exceptional event is a occurrence of condition which alters the normal program flow. Exceptional handler is the code that does something about the exception.</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 Exceptions are defined in which java package?</w:t>
      </w:r>
      <w:r w:rsidR="000457B7">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All the exceptions are subclasses of java.lang.Exception</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Q3) How are the exceptions handled in java?</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When an exception occurs the execution of the program is transferred to an appropriate exception handler. The</w:t>
      </w:r>
      <w:r>
        <w:rPr>
          <w:rStyle w:val="apple-converted-space"/>
          <w:rFonts w:ascii="Helvetica" w:hAnsi="Helvetica" w:cs="Helvetica"/>
          <w:color w:val="333333"/>
          <w:sz w:val="22"/>
          <w:szCs w:val="22"/>
        </w:rPr>
        <w:t> </w:t>
      </w:r>
      <w:r>
        <w:rPr>
          <w:rFonts w:ascii="Helvetica" w:hAnsi="Helvetica" w:cs="Helvetica"/>
          <w:b/>
          <w:bCs/>
          <w:color w:val="333333"/>
          <w:sz w:val="22"/>
          <w:szCs w:val="22"/>
        </w:rPr>
        <w:t>try-catch-finally</w:t>
      </w:r>
      <w:r>
        <w:rPr>
          <w:rStyle w:val="apple-converted-space"/>
          <w:rFonts w:ascii="Helvetica" w:hAnsi="Helvetica" w:cs="Helvetica"/>
          <w:color w:val="333333"/>
          <w:sz w:val="22"/>
          <w:szCs w:val="22"/>
        </w:rPr>
        <w:t> </w:t>
      </w:r>
      <w:r>
        <w:rPr>
          <w:rFonts w:ascii="Helvetica" w:hAnsi="Helvetica" w:cs="Helvetica"/>
          <w:color w:val="333333"/>
          <w:sz w:val="22"/>
          <w:szCs w:val="22"/>
        </w:rPr>
        <w:t>block is used to handle the exception.</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The code in which the exception may occur is enclosed in a try block, also called as a guarded region.</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The</w:t>
      </w:r>
      <w:r>
        <w:rPr>
          <w:rStyle w:val="apple-converted-space"/>
          <w:rFonts w:ascii="Helvetica" w:hAnsi="Helvetica" w:cs="Helvetica"/>
          <w:color w:val="333333"/>
          <w:sz w:val="22"/>
          <w:szCs w:val="22"/>
        </w:rPr>
        <w:t> </w:t>
      </w:r>
      <w:r>
        <w:rPr>
          <w:rFonts w:ascii="Helvetica" w:hAnsi="Helvetica" w:cs="Helvetica"/>
          <w:b/>
          <w:bCs/>
          <w:color w:val="333333"/>
          <w:sz w:val="22"/>
          <w:szCs w:val="22"/>
        </w:rPr>
        <w:t>catch clause</w:t>
      </w:r>
      <w:r>
        <w:rPr>
          <w:rStyle w:val="apple-converted-space"/>
          <w:rFonts w:ascii="Helvetica" w:hAnsi="Helvetica" w:cs="Helvetica"/>
          <w:color w:val="333333"/>
          <w:sz w:val="22"/>
          <w:szCs w:val="22"/>
        </w:rPr>
        <w:t> </w:t>
      </w:r>
      <w:r>
        <w:rPr>
          <w:rFonts w:ascii="Helvetica" w:hAnsi="Helvetica" w:cs="Helvetica"/>
          <w:color w:val="333333"/>
          <w:sz w:val="22"/>
          <w:szCs w:val="22"/>
        </w:rPr>
        <w:t>matches a specific exception to a block of code which handles that exception.</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And the clean up code which needs to be executed no matter the exception occurs or not is put inside the</w:t>
      </w:r>
      <w:r>
        <w:rPr>
          <w:rStyle w:val="apple-converted-space"/>
          <w:rFonts w:ascii="Helvetica" w:hAnsi="Helvetica" w:cs="Helvetica"/>
          <w:color w:val="333333"/>
          <w:sz w:val="22"/>
          <w:szCs w:val="22"/>
        </w:rPr>
        <w:t> </w:t>
      </w:r>
      <w:r>
        <w:rPr>
          <w:rFonts w:ascii="Helvetica" w:hAnsi="Helvetica" w:cs="Helvetica"/>
          <w:b/>
          <w:bCs/>
          <w:color w:val="333333"/>
          <w:sz w:val="22"/>
          <w:szCs w:val="22"/>
        </w:rPr>
        <w:t>finally block</w:t>
      </w:r>
    </w:p>
    <w:p w:rsidR="00C70FF8" w:rsidRDefault="00C70FF8" w:rsidP="00C70FF8">
      <w:pPr>
        <w:shd w:val="clear" w:color="auto" w:fill="FFFFFF"/>
        <w:spacing w:line="316" w:lineRule="atLeast"/>
        <w:rPr>
          <w:rFonts w:ascii="Helvetica" w:hAnsi="Helvetica" w:cs="Helvetica"/>
          <w:color w:val="333333"/>
        </w:rPr>
      </w:pPr>
      <w:r>
        <w:rPr>
          <w:rStyle w:val="Strong"/>
          <w:rFonts w:ascii="Helvetica" w:hAnsi="Helvetica" w:cs="Helvetica"/>
          <w:color w:val="333333"/>
        </w:rPr>
        <w:lastRenderedPageBreak/>
        <w:t>Q4) Explain the exception hierarchy in java.</w:t>
      </w:r>
      <w:r w:rsidR="00E758EA">
        <w:rPr>
          <w:rStyle w:val="Strong"/>
          <w:rFonts w:ascii="Helvetica" w:hAnsi="Helvetica" w:cs="Helvetica"/>
          <w:color w:val="333333"/>
        </w:rPr>
        <w:t>RRR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The hierarchy is as follows: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5715000" cy="2743200"/>
            <wp:effectExtent l="19050" t="0" r="0" b="0"/>
            <wp:docPr id="365" name="Picture 365" descr="java 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java exception hierarchy"/>
                    <pic:cNvPicPr>
                      <a:picLocks noChangeAspect="1" noChangeArrowheads="1"/>
                    </pic:cNvPicPr>
                  </pic:nvPicPr>
                  <pic:blipFill>
                    <a:blip r:embed="rId205"/>
                    <a:srcRect/>
                    <a:stretch>
                      <a:fillRect/>
                    </a:stretch>
                  </pic:blipFill>
                  <pic:spPr bwMode="auto">
                    <a:xfrm>
                      <a:off x="0" y="0"/>
                      <a:ext cx="5715000" cy="2743200"/>
                    </a:xfrm>
                    <a:prstGeom prst="rect">
                      <a:avLst/>
                    </a:prstGeom>
                    <a:noFill/>
                    <a:ln w="9525">
                      <a:noFill/>
                      <a:miter lim="800000"/>
                      <a:headEnd/>
                      <a:tailEnd/>
                    </a:ln>
                  </pic:spPr>
                </pic:pic>
              </a:graphicData>
            </a:graphic>
          </wp:inline>
        </w:drawing>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Throwable is a parent class of all Exception classes. There are two types of Exceptions:</w:t>
      </w:r>
      <w:r>
        <w:rPr>
          <w:rStyle w:val="Strong"/>
          <w:rFonts w:ascii="Helvetica" w:hAnsi="Helvetica" w:cs="Helvetica"/>
          <w:color w:val="333333"/>
          <w:sz w:val="22"/>
          <w:szCs w:val="22"/>
        </w:rPr>
        <w:t>Checked exceptions</w:t>
      </w:r>
      <w:r>
        <w:rPr>
          <w:rStyle w:val="apple-converted-space"/>
          <w:rFonts w:ascii="Helvetica" w:hAnsi="Helvetica" w:cs="Helvetica"/>
          <w:color w:val="333333"/>
          <w:sz w:val="22"/>
          <w:szCs w:val="22"/>
        </w:rPr>
        <w:t> </w:t>
      </w:r>
      <w:r>
        <w:rPr>
          <w:rFonts w:ascii="Helvetica" w:hAnsi="Helvetica" w:cs="Helvetica"/>
          <w:color w:val="333333"/>
          <w:sz w:val="22"/>
          <w:szCs w:val="22"/>
        </w:rPr>
        <w:t>and</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UncheckedExceptions or RunTimeExceptions</w:t>
      </w:r>
      <w:r>
        <w:rPr>
          <w:rFonts w:ascii="Helvetica" w:hAnsi="Helvetica" w:cs="Helvetica"/>
          <w:color w:val="333333"/>
          <w:sz w:val="22"/>
          <w:szCs w:val="22"/>
        </w:rPr>
        <w:t>. Both type of exceptions extends Exception class.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Q5) What is Runtime Exception or unchecked exception?</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Runtime exceptions represent problems that are the result of a programming problem. Such problems include arithmetic exceptions, such as dividing by zero; pointer exceptions: such as trying to access an object through a null reference; and indexing exceptions: such as attempting to access an array element through an index that is too large or too small.</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Runtime exceptions need not be explicitly caught in try catch block as it can occur anywhere in a program, and in a typical one they can be very numerous. Having to add runtime exceptions in every method declaration would reduce a program's clarity. Thus, the compiler does not require that you catch or specify runtime exceptions (although you can). The solution to rectify is to correct the programming logic where the exception has occurred or provide a check.</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Q6) What is checked exception?</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Checked exception are the exceptions which forces the programmer to catch them explicitly in try-catch block. It is a subClass of Exception. Example: IOException.</w:t>
      </w:r>
    </w:p>
    <w:p w:rsidR="00C70FF8" w:rsidRDefault="000F79BD" w:rsidP="00C70FF8">
      <w:pPr>
        <w:spacing w:line="316" w:lineRule="atLeast"/>
        <w:rPr>
          <w:rStyle w:val="Hyperlink"/>
          <w:color w:val="428BCA"/>
          <w:u w:val="none"/>
          <w:shd w:val="clear" w:color="auto" w:fill="FFFFFF"/>
        </w:rPr>
      </w:pPr>
      <w:r>
        <w:fldChar w:fldCharType="begin"/>
      </w:r>
      <w:r w:rsidR="00C70FF8">
        <w:instrText xml:space="preserve"> HYPERLINK "http://java-questions.com/Exceptions-interview-questions.html" \l "difference-error-exception" </w:instrText>
      </w:r>
      <w:r>
        <w:fldChar w:fldCharType="separate"/>
      </w:r>
    </w:p>
    <w:p w:rsidR="00C70FF8" w:rsidRDefault="00C70FF8" w:rsidP="00C70FF8">
      <w:pPr>
        <w:pStyle w:val="NormalWeb"/>
        <w:spacing w:before="0" w:beforeAutospacing="0" w:after="138" w:afterAutospacing="0" w:line="316" w:lineRule="atLeast"/>
      </w:pPr>
      <w:r>
        <w:rPr>
          <w:rStyle w:val="Strong"/>
          <w:rFonts w:ascii="Helvetica" w:hAnsi="Helvetica" w:cs="Helvetica"/>
          <w:color w:val="428BCA"/>
          <w:sz w:val="22"/>
          <w:szCs w:val="22"/>
          <w:shd w:val="clear" w:color="auto" w:fill="FFFFFF"/>
        </w:rPr>
        <w:t>Q7) What is difference between Error and Exception?</w:t>
      </w:r>
    </w:p>
    <w:p w:rsidR="00C70FF8" w:rsidRDefault="000F79BD" w:rsidP="00C70FF8">
      <w:pPr>
        <w:rPr>
          <w:rFonts w:ascii="Times New Roman" w:hAnsi="Times New Roman" w:cs="Times New Roman"/>
          <w:sz w:val="24"/>
          <w:szCs w:val="24"/>
        </w:rPr>
      </w:pPr>
      <w:r>
        <w:fldChar w:fldCharType="end"/>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lastRenderedPageBreak/>
        <w:t>Ans) An error is an irrecoverable condition occurring at runtime. Such as OutOfMemory error. These JVM errors you can not repair them at runtime.Though error can be caught in catch block but the execution of application will come to a halt and is not recoverable.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While exceptions are conditions that occur because of bad input or human error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Q8) What is difference between ClassNotFoundException and NoClassDefFoundError?</w:t>
      </w:r>
      <w:r w:rsidR="00E758EA">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A ClassNotFoundException is thrown when the reported class is not found by the ClassLoader in the CLASSPATH. It could also mean that the class in question is trying to be loaded from another class which was loaded in a parent classloader and hence the class from the child classloader is not visible.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Consider if NoClassDefFoundError occurs which is something like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java.lang.NoClassDefFoundError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src/com/TestClass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does not mean that the TestClass class is not in the CLASSPATH. It means that the class TestClass was found by the ClassLoader however when trying to load the class, it ran into an error reading the class definition. This typically happens when the class in question has static blocks or members which use a Class that's not found by the ClassLoader. So to find the culprit, view the source of the class in question (TestClass in this case) and look for code using static blocks or static members.</w:t>
      </w:r>
    </w:p>
    <w:p w:rsidR="00C70FF8" w:rsidRDefault="00C70FF8" w:rsidP="00C70FF8">
      <w:pPr>
        <w:pStyle w:val="NormalWeb"/>
        <w:shd w:val="clear" w:color="auto" w:fill="FFFFFF"/>
        <w:spacing w:before="0" w:beforeAutospacing="0" w:after="138" w:afterAutospacing="0" w:line="316" w:lineRule="atLeast"/>
        <w:rPr>
          <w:ins w:id="3326" w:author="Unknown"/>
          <w:rFonts w:ascii="Helvetica" w:hAnsi="Helvetica" w:cs="Helvetica"/>
          <w:color w:val="333333"/>
          <w:sz w:val="22"/>
          <w:szCs w:val="22"/>
        </w:rPr>
      </w:pPr>
      <w:ins w:id="3327" w:author="Unknown">
        <w:r>
          <w:rPr>
            <w:rStyle w:val="Strong"/>
            <w:rFonts w:ascii="Helvetica" w:hAnsi="Helvetica" w:cs="Helvetica"/>
            <w:color w:val="333333"/>
            <w:sz w:val="22"/>
            <w:szCs w:val="22"/>
          </w:rPr>
          <w:t>Q9) What is throw keyword?</w:t>
        </w:r>
      </w:ins>
    </w:p>
    <w:p w:rsidR="00C70FF8" w:rsidRDefault="00C70FF8" w:rsidP="00C70FF8">
      <w:pPr>
        <w:pStyle w:val="NormalWeb"/>
        <w:shd w:val="clear" w:color="auto" w:fill="FFFFFF"/>
        <w:spacing w:before="0" w:beforeAutospacing="0" w:after="138" w:afterAutospacing="0" w:line="316" w:lineRule="atLeast"/>
        <w:rPr>
          <w:ins w:id="3328" w:author="Unknown"/>
          <w:rFonts w:ascii="Helvetica" w:hAnsi="Helvetica" w:cs="Helvetica"/>
          <w:color w:val="333333"/>
          <w:sz w:val="22"/>
          <w:szCs w:val="22"/>
        </w:rPr>
      </w:pPr>
      <w:ins w:id="3329" w:author="Unknown">
        <w:r>
          <w:rPr>
            <w:rFonts w:ascii="Helvetica" w:hAnsi="Helvetica" w:cs="Helvetica"/>
            <w:color w:val="333333"/>
            <w:sz w:val="22"/>
            <w:szCs w:val="22"/>
          </w:rPr>
          <w:t>Ans) Throw keyword is used to throw the exception manually. It is mainly used when the program fails to satisfy the given condition and it wants to warn the application.The exception thrown should be subclass of Throwable.</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30" w:author="Unknown"/>
          <w:rStyle w:val="HTMLCode"/>
          <w:rFonts w:ascii="Consolas" w:hAnsi="Consolas" w:cs="Consolas"/>
          <w:color w:val="000000"/>
        </w:rPr>
      </w:pPr>
      <w:ins w:id="3331"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parent</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32" w:author="Unknown"/>
          <w:rStyle w:val="HTMLCode"/>
          <w:rFonts w:ascii="Consolas" w:hAnsi="Consolas" w:cs="Consolas"/>
          <w:color w:val="000000"/>
        </w:rPr>
      </w:pPr>
      <w:ins w:id="3333" w:author="Unknown">
        <w:r>
          <w:rPr>
            <w:rStyle w:val="HTMLCode"/>
            <w:rFonts w:ascii="Consolas" w:hAnsi="Consolas" w:cs="Consolas"/>
            <w:color w:val="000000"/>
          </w:rPr>
          <w:t xml:space="preserve">    </w:t>
        </w:r>
        <w:r>
          <w:rPr>
            <w:rStyle w:val="token"/>
            <w:rFonts w:ascii="Consolas" w:hAnsi="Consolas" w:cs="Consolas"/>
            <w:color w:val="0077AA"/>
          </w:rPr>
          <w:t>try</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34" w:author="Unknown"/>
          <w:rStyle w:val="HTMLCode"/>
          <w:rFonts w:ascii="Consolas" w:hAnsi="Consolas" w:cs="Consolas"/>
          <w:color w:val="000000"/>
        </w:rPr>
      </w:pPr>
      <w:ins w:id="3335" w:author="Unknown">
        <w:r>
          <w:rPr>
            <w:rStyle w:val="HTMLCode"/>
            <w:rFonts w:ascii="Consolas" w:hAnsi="Consolas" w:cs="Consolas"/>
            <w:color w:val="000000"/>
          </w:rPr>
          <w:t xml:space="preserve">      </w:t>
        </w:r>
        <w:r>
          <w:rPr>
            <w:rStyle w:val="token"/>
            <w:rFonts w:ascii="Consolas" w:hAnsi="Consolas" w:cs="Consolas"/>
            <w:color w:val="DD4A68"/>
          </w:rPr>
          <w:t>child</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36" w:author="Unknown"/>
          <w:rStyle w:val="HTMLCode"/>
          <w:rFonts w:ascii="Consolas" w:hAnsi="Consolas" w:cs="Consolas"/>
          <w:color w:val="000000"/>
        </w:rPr>
      </w:pPr>
      <w:ins w:id="3337" w:author="Unknown">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catch</w:t>
        </w:r>
        <w:r>
          <w:rPr>
            <w:rStyle w:val="token"/>
            <w:rFonts w:ascii="Consolas" w:hAnsi="Consolas" w:cs="Consolas"/>
            <w:color w:val="999999"/>
          </w:rPr>
          <w:t>(</w:t>
        </w:r>
        <w:r>
          <w:rPr>
            <w:rStyle w:val="HTMLCode"/>
            <w:rFonts w:ascii="Consolas" w:hAnsi="Consolas" w:cs="Consolas"/>
            <w:color w:val="000000"/>
          </w:rPr>
          <w:t>MyCustomException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38" w:author="Unknown"/>
          <w:rStyle w:val="HTMLCode"/>
          <w:rFonts w:ascii="Consolas" w:hAnsi="Consolas" w:cs="Consolas"/>
          <w:color w:val="000000"/>
        </w:rPr>
      </w:pPr>
      <w:ins w:id="3339" w:author="Unknown">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40" w:author="Unknown"/>
          <w:rStyle w:val="HTMLCode"/>
          <w:rFonts w:ascii="Consolas" w:hAnsi="Consolas" w:cs="Consolas"/>
          <w:color w:val="000000"/>
        </w:rPr>
      </w:pPr>
      <w:ins w:id="3341"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child</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42" w:author="Unknown"/>
          <w:rStyle w:val="HTMLCode"/>
          <w:rFonts w:ascii="Consolas" w:hAnsi="Consolas" w:cs="Consolas"/>
          <w:color w:val="000000"/>
        </w:rPr>
      </w:pPr>
      <w:ins w:id="3343" w:author="Unknown">
        <w:r>
          <w:rPr>
            <w:rStyle w:val="HTMLCode"/>
            <w:rFonts w:ascii="Consolas" w:hAnsi="Consolas" w:cs="Consolas"/>
            <w:color w:val="000000"/>
          </w:rPr>
          <w:t xml:space="preserve">    String iAmMandatory</w:t>
        </w:r>
        <w:r>
          <w:rPr>
            <w:rStyle w:val="token"/>
            <w:rFonts w:ascii="Consolas" w:hAnsi="Consolas" w:cs="Consolas"/>
            <w:color w:val="A67F59"/>
          </w:rPr>
          <w:t>=</w:t>
        </w:r>
        <w:r>
          <w:rPr>
            <w:rStyle w:val="HTMLCode"/>
            <w:rFonts w:ascii="Consolas" w:hAnsi="Consolas" w:cs="Consolas"/>
            <w:color w:val="000000"/>
          </w:rPr>
          <w:t>null</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44" w:author="Unknown"/>
          <w:rStyle w:val="HTMLCode"/>
          <w:rFonts w:ascii="Consolas" w:hAnsi="Consolas" w:cs="Consolas"/>
          <w:color w:val="000000"/>
        </w:rPr>
      </w:pPr>
      <w:ins w:id="3345" w:author="Unknown">
        <w:r>
          <w:rPr>
            <w:rStyle w:val="HTMLCode"/>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999999"/>
          </w:rPr>
          <w:t>(</w:t>
        </w:r>
        <w:r>
          <w:rPr>
            <w:rStyle w:val="HTMLCode"/>
            <w:rFonts w:ascii="Consolas" w:hAnsi="Consolas" w:cs="Consolas"/>
            <w:color w:val="000000"/>
          </w:rPr>
          <w:t xml:space="preserve">iAmMandatory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46" w:author="Unknown"/>
          <w:rStyle w:val="HTMLCode"/>
          <w:rFonts w:ascii="Consolas" w:hAnsi="Consolas" w:cs="Consolas"/>
          <w:color w:val="000000"/>
        </w:rPr>
      </w:pPr>
      <w:ins w:id="3347" w:author="Unknown">
        <w:r>
          <w:rPr>
            <w:rStyle w:val="HTMLCode"/>
            <w:rFonts w:ascii="Consolas" w:hAnsi="Consolas" w:cs="Consolas"/>
            <w:color w:val="000000"/>
          </w:rPr>
          <w:lastRenderedPageBreak/>
          <w:t xml:space="preserve">      </w:t>
        </w:r>
        <w:r>
          <w:rPr>
            <w:rStyle w:val="token"/>
            <w:rFonts w:ascii="Consolas" w:hAnsi="Consolas" w:cs="Consolas"/>
            <w:color w:val="0077AA"/>
          </w:rPr>
          <w:t>throw</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MyCustomException</w:t>
        </w:r>
        <w:r>
          <w:rPr>
            <w:rStyle w:val="token"/>
            <w:rFonts w:ascii="Consolas" w:hAnsi="Consolas" w:cs="Consolas"/>
            <w:color w:val="999999"/>
          </w:rPr>
          <w:t>(</w:t>
        </w:r>
        <w:r>
          <w:rPr>
            <w:rStyle w:val="token"/>
            <w:rFonts w:ascii="Consolas" w:hAnsi="Consolas" w:cs="Consolas"/>
            <w:color w:val="669900"/>
          </w:rPr>
          <w:t>"Throwing exception using throw keyword"</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48" w:author="Unknown"/>
          <w:rStyle w:val="HTMLCode"/>
          <w:rFonts w:ascii="Consolas" w:hAnsi="Consolas" w:cs="Consolas"/>
          <w:color w:val="000000"/>
        </w:rPr>
      </w:pPr>
      <w:ins w:id="3349" w:author="Unknown">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50" w:author="Unknown"/>
          <w:rFonts w:ascii="Consolas" w:hAnsi="Consolas" w:cs="Consolas"/>
          <w:color w:val="000000"/>
          <w:sz w:val="18"/>
          <w:szCs w:val="18"/>
        </w:rPr>
      </w:pPr>
      <w:ins w:id="3351" w:author="Unknown">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352" w:author="Unknown"/>
          <w:rFonts w:ascii="Helvetica" w:hAnsi="Helvetica" w:cs="Helvetica"/>
          <w:color w:val="333333"/>
          <w:sz w:val="22"/>
          <w:szCs w:val="22"/>
        </w:rPr>
      </w:pPr>
      <w:ins w:id="3353" w:author="Unknown">
        <w:r>
          <w:rPr>
            <w:rStyle w:val="Strong"/>
            <w:rFonts w:ascii="Helvetica" w:hAnsi="Helvetica" w:cs="Helvetica"/>
            <w:color w:val="333333"/>
            <w:sz w:val="22"/>
            <w:szCs w:val="22"/>
          </w:rPr>
          <w:t>Q10) What is use of throws keyword?</w:t>
        </w:r>
      </w:ins>
    </w:p>
    <w:p w:rsidR="00C70FF8" w:rsidRDefault="00C70FF8" w:rsidP="00C70FF8">
      <w:pPr>
        <w:pStyle w:val="NormalWeb"/>
        <w:shd w:val="clear" w:color="auto" w:fill="FFFFFF"/>
        <w:spacing w:before="0" w:beforeAutospacing="0" w:after="138" w:afterAutospacing="0" w:line="316" w:lineRule="atLeast"/>
        <w:rPr>
          <w:ins w:id="3354" w:author="Unknown"/>
          <w:rFonts w:ascii="Helvetica" w:hAnsi="Helvetica" w:cs="Helvetica"/>
          <w:color w:val="333333"/>
          <w:sz w:val="22"/>
          <w:szCs w:val="22"/>
        </w:rPr>
      </w:pPr>
      <w:ins w:id="3355" w:author="Unknown">
        <w:r>
          <w:rPr>
            <w:rFonts w:ascii="Helvetica" w:hAnsi="Helvetica" w:cs="Helvetica"/>
            <w:color w:val="333333"/>
            <w:sz w:val="22"/>
            <w:szCs w:val="22"/>
          </w:rPr>
          <w:t>Ans) If the function is not capable of handling the exception then it can ask the calling method to handle it by simply putting the</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throws clause</w:t>
        </w:r>
        <w:r>
          <w:rPr>
            <w:rStyle w:val="apple-converted-space"/>
            <w:rFonts w:ascii="Helvetica" w:hAnsi="Helvetica" w:cs="Helvetica"/>
            <w:color w:val="333333"/>
            <w:sz w:val="22"/>
            <w:szCs w:val="22"/>
          </w:rPr>
          <w:t> </w:t>
        </w:r>
        <w:r>
          <w:rPr>
            <w:rFonts w:ascii="Helvetica" w:hAnsi="Helvetica" w:cs="Helvetica"/>
            <w:color w:val="333333"/>
            <w:sz w:val="22"/>
            <w:szCs w:val="22"/>
          </w:rPr>
          <w:t>at the function declaration.</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56" w:author="Unknown"/>
          <w:rStyle w:val="HTMLCode"/>
          <w:rFonts w:ascii="Consolas" w:hAnsi="Consolas" w:cs="Consolas"/>
          <w:color w:val="000000"/>
        </w:rPr>
      </w:pPr>
      <w:ins w:id="3357"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parent</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58" w:author="Unknown"/>
          <w:rStyle w:val="HTMLCode"/>
          <w:rFonts w:ascii="Consolas" w:hAnsi="Consolas" w:cs="Consolas"/>
          <w:color w:val="000000"/>
        </w:rPr>
      </w:pPr>
      <w:ins w:id="3359" w:author="Unknown">
        <w:r>
          <w:rPr>
            <w:rStyle w:val="HTMLCode"/>
            <w:rFonts w:ascii="Consolas" w:hAnsi="Consolas" w:cs="Consolas"/>
            <w:color w:val="000000"/>
          </w:rPr>
          <w:t xml:space="preserve"> </w:t>
        </w:r>
        <w:r>
          <w:rPr>
            <w:rStyle w:val="token"/>
            <w:rFonts w:ascii="Consolas" w:hAnsi="Consolas" w:cs="Consolas"/>
            <w:color w:val="0077AA"/>
          </w:rPr>
          <w:t>try</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60" w:author="Unknown"/>
          <w:rStyle w:val="HTMLCode"/>
          <w:rFonts w:ascii="Consolas" w:hAnsi="Consolas" w:cs="Consolas"/>
          <w:color w:val="000000"/>
        </w:rPr>
      </w:pPr>
      <w:ins w:id="3361" w:author="Unknown">
        <w:r>
          <w:rPr>
            <w:rStyle w:val="HTMLCode"/>
            <w:rFonts w:ascii="Consolas" w:hAnsi="Consolas" w:cs="Consolas"/>
            <w:color w:val="000000"/>
          </w:rPr>
          <w:t xml:space="preserve">    </w:t>
        </w:r>
        <w:r>
          <w:rPr>
            <w:rStyle w:val="token"/>
            <w:rFonts w:ascii="Consolas" w:hAnsi="Consolas" w:cs="Consolas"/>
            <w:color w:val="DD4A68"/>
          </w:rPr>
          <w:t>child</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62" w:author="Unknown"/>
          <w:rStyle w:val="HTMLCode"/>
          <w:rFonts w:ascii="Consolas" w:hAnsi="Consolas" w:cs="Consolas"/>
          <w:color w:val="000000"/>
        </w:rPr>
      </w:pPr>
      <w:ins w:id="3363" w:author="Unknown">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catch</w:t>
        </w:r>
        <w:r>
          <w:rPr>
            <w:rStyle w:val="token"/>
            <w:rFonts w:ascii="Consolas" w:hAnsi="Consolas" w:cs="Consolas"/>
            <w:color w:val="999999"/>
          </w:rPr>
          <w:t>(</w:t>
        </w:r>
        <w:r>
          <w:rPr>
            <w:rStyle w:val="HTMLCode"/>
            <w:rFonts w:ascii="Consolas" w:hAnsi="Consolas" w:cs="Consolas"/>
            <w:color w:val="000000"/>
          </w:rPr>
          <w:t>MyCustomException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64" w:author="Unknown"/>
          <w:rStyle w:val="HTMLCode"/>
          <w:rFonts w:ascii="Consolas" w:hAnsi="Consolas" w:cs="Consolas"/>
          <w:color w:val="000000"/>
        </w:rPr>
      </w:pPr>
      <w:ins w:id="3365" w:author="Unknown">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66" w:author="Unknown"/>
          <w:rStyle w:val="HTMLCode"/>
          <w:rFonts w:ascii="Consolas" w:hAnsi="Consolas" w:cs="Consolas"/>
          <w:color w:val="000000"/>
        </w:rPr>
      </w:pPr>
      <w:ins w:id="3367"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child </w:t>
        </w:r>
        <w:r>
          <w:rPr>
            <w:rStyle w:val="token"/>
            <w:rFonts w:ascii="Consolas" w:hAnsi="Consolas" w:cs="Consolas"/>
            <w:color w:val="0077AA"/>
          </w:rPr>
          <w:t>throws</w:t>
        </w:r>
        <w:r>
          <w:rPr>
            <w:rStyle w:val="HTMLCode"/>
            <w:rFonts w:ascii="Consolas" w:hAnsi="Consolas" w:cs="Consolas"/>
            <w:color w:val="000000"/>
          </w:rPr>
          <w:t xml:space="preserve"> MyCustomException</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68" w:author="Unknown"/>
          <w:rStyle w:val="token"/>
          <w:rFonts w:ascii="Consolas" w:hAnsi="Consolas" w:cs="Consolas"/>
          <w:color w:val="708090"/>
        </w:rPr>
      </w:pPr>
      <w:ins w:id="3369" w:author="Unknown">
        <w:r>
          <w:rPr>
            <w:rStyle w:val="HTMLCode"/>
            <w:rFonts w:ascii="Consolas" w:hAnsi="Consolas" w:cs="Consolas"/>
            <w:color w:val="000000"/>
          </w:rPr>
          <w:t xml:space="preserve">      </w:t>
        </w:r>
        <w:r>
          <w:rPr>
            <w:rStyle w:val="token"/>
            <w:rFonts w:ascii="Consolas" w:hAnsi="Consolas" w:cs="Consolas"/>
            <w:color w:val="708090"/>
          </w:rPr>
          <w:t>//put some logic so that the exception occurs.</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70" w:author="Unknown"/>
          <w:rFonts w:ascii="Consolas" w:hAnsi="Consolas" w:cs="Consolas"/>
          <w:color w:val="000000"/>
          <w:sz w:val="18"/>
          <w:szCs w:val="18"/>
        </w:rPr>
      </w:pPr>
      <w:ins w:id="3371" w:author="Unknown">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372" w:author="Unknown"/>
          <w:rFonts w:ascii="Helvetica" w:hAnsi="Helvetica" w:cs="Helvetica"/>
          <w:color w:val="333333"/>
          <w:sz w:val="22"/>
          <w:szCs w:val="22"/>
        </w:rPr>
      </w:pPr>
      <w:ins w:id="3373" w:author="Unknown">
        <w:r>
          <w:rPr>
            <w:rStyle w:val="Strong"/>
            <w:rFonts w:ascii="Helvetica" w:hAnsi="Helvetica" w:cs="Helvetica"/>
            <w:color w:val="333333"/>
            <w:sz w:val="22"/>
            <w:szCs w:val="22"/>
          </w:rPr>
          <w:t>Q11) What are the possible combination to write try, catch finally block?</w:t>
        </w:r>
      </w:ins>
    </w:p>
    <w:p w:rsidR="00C70FF8" w:rsidRDefault="00C70FF8" w:rsidP="00C70FF8">
      <w:pPr>
        <w:shd w:val="clear" w:color="auto" w:fill="FFFFFF"/>
        <w:spacing w:line="316" w:lineRule="atLeast"/>
        <w:rPr>
          <w:ins w:id="3374" w:author="Unknown"/>
          <w:rFonts w:ascii="Helvetica" w:hAnsi="Helvetica" w:cs="Helvetica"/>
          <w:color w:val="333333"/>
        </w:rPr>
      </w:pPr>
      <w:ins w:id="3375" w:author="Unknown">
        <w:r>
          <w:rPr>
            <w:rFonts w:ascii="Helvetica" w:hAnsi="Helvetica" w:cs="Helvetica"/>
            <w:color w:val="333333"/>
          </w:rPr>
          <w:t>Ans)</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76" w:author="Unknown"/>
          <w:rStyle w:val="HTMLCode"/>
          <w:rFonts w:ascii="Consolas" w:hAnsi="Consolas" w:cs="Consolas"/>
          <w:color w:val="000000"/>
        </w:rPr>
      </w:pPr>
      <w:ins w:id="3377" w:author="Unknown">
        <w:r>
          <w:rPr>
            <w:rStyle w:val="HTMLCode"/>
            <w:rFonts w:ascii="Consolas" w:hAnsi="Consolas" w:cs="Consolas"/>
            <w:color w:val="000000"/>
          </w:rPr>
          <w:t xml:space="preserve">1 </w:t>
        </w:r>
        <w:r>
          <w:rPr>
            <w:rStyle w:val="token"/>
            <w:rFonts w:ascii="Consolas" w:hAnsi="Consolas" w:cs="Consolas"/>
            <w:color w:val="0077AA"/>
          </w:rPr>
          <w:t>try</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78" w:author="Unknown"/>
          <w:rStyle w:val="token"/>
          <w:rFonts w:ascii="Consolas" w:hAnsi="Consolas" w:cs="Consolas"/>
          <w:color w:val="708090"/>
        </w:rPr>
      </w:pPr>
      <w:ins w:id="3379" w:author="Unknown">
        <w:r>
          <w:rPr>
            <w:rStyle w:val="HTMLCode"/>
            <w:rFonts w:ascii="Consolas" w:hAnsi="Consolas" w:cs="Consolas"/>
            <w:color w:val="000000"/>
          </w:rPr>
          <w:t xml:space="preserve">  </w:t>
        </w:r>
        <w:r>
          <w:rPr>
            <w:rStyle w:val="token"/>
            <w:rFonts w:ascii="Consolas" w:hAnsi="Consolas" w:cs="Consolas"/>
            <w:color w:val="708090"/>
          </w:rPr>
          <w:t>//lines of code that may throw an exception</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80" w:author="Unknown"/>
          <w:rStyle w:val="HTMLCode"/>
          <w:rFonts w:ascii="Consolas" w:hAnsi="Consolas" w:cs="Consolas"/>
          <w:color w:val="000000"/>
        </w:rPr>
      </w:pPr>
      <w:ins w:id="3381" w:author="Unknown">
        <w:r>
          <w:rPr>
            <w:rStyle w:val="token"/>
            <w:rFonts w:ascii="Consolas" w:hAnsi="Consolas" w:cs="Consolas"/>
            <w:color w:val="999999"/>
          </w:rPr>
          <w:t>}</w:t>
        </w:r>
        <w:r>
          <w:rPr>
            <w:rStyle w:val="token"/>
            <w:rFonts w:ascii="Consolas" w:hAnsi="Consolas" w:cs="Consolas"/>
            <w:color w:val="0077AA"/>
          </w:rPr>
          <w:t>catch</w:t>
        </w:r>
        <w:r>
          <w:rPr>
            <w:rStyle w:val="token"/>
            <w:rFonts w:ascii="Consolas" w:hAnsi="Consolas" w:cs="Consolas"/>
            <w:color w:val="999999"/>
          </w:rPr>
          <w:t>(</w:t>
        </w:r>
        <w:r>
          <w:rPr>
            <w:rStyle w:val="HTMLCode"/>
            <w:rFonts w:ascii="Consolas" w:hAnsi="Consolas" w:cs="Consolas"/>
            <w:color w:val="000000"/>
          </w:rPr>
          <w:t>Exception e</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82" w:author="Unknown"/>
          <w:rStyle w:val="token"/>
          <w:rFonts w:ascii="Consolas" w:hAnsi="Consolas" w:cs="Consolas"/>
          <w:color w:val="708090"/>
        </w:rPr>
      </w:pPr>
      <w:ins w:id="3383" w:author="Unknown">
        <w:r>
          <w:rPr>
            <w:rStyle w:val="HTMLCode"/>
            <w:rFonts w:ascii="Consolas" w:hAnsi="Consolas" w:cs="Consolas"/>
            <w:color w:val="000000"/>
          </w:rPr>
          <w:t xml:space="preserve">  </w:t>
        </w:r>
        <w:r>
          <w:rPr>
            <w:rStyle w:val="token"/>
            <w:rFonts w:ascii="Consolas" w:hAnsi="Consolas" w:cs="Consolas"/>
            <w:color w:val="708090"/>
          </w:rPr>
          <w:t>//lines of code to handle the exception thrown in try block</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84" w:author="Unknown"/>
          <w:rStyle w:val="HTMLCode"/>
          <w:rFonts w:ascii="Consolas" w:hAnsi="Consolas" w:cs="Consolas"/>
          <w:color w:val="000000"/>
        </w:rPr>
      </w:pPr>
      <w:ins w:id="3385" w:author="Unknown">
        <w:r>
          <w:rPr>
            <w:rStyle w:val="token"/>
            <w:rFonts w:ascii="Consolas" w:hAnsi="Consolas" w:cs="Consolas"/>
            <w:color w:val="999999"/>
          </w:rPr>
          <w:t>}</w:t>
        </w:r>
        <w:r>
          <w:rPr>
            <w:rStyle w:val="token"/>
            <w:rFonts w:ascii="Consolas" w:hAnsi="Consolas" w:cs="Consolas"/>
            <w:color w:val="0077AA"/>
          </w:rPr>
          <w:t>finally</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86" w:author="Unknown"/>
          <w:rStyle w:val="token"/>
          <w:rFonts w:ascii="Consolas" w:hAnsi="Consolas" w:cs="Consolas"/>
          <w:color w:val="708090"/>
        </w:rPr>
      </w:pPr>
      <w:ins w:id="3387" w:author="Unknown">
        <w:r>
          <w:rPr>
            <w:rStyle w:val="HTMLCode"/>
            <w:rFonts w:ascii="Consolas" w:hAnsi="Consolas" w:cs="Consolas"/>
            <w:color w:val="000000"/>
          </w:rPr>
          <w:t xml:space="preserve">  </w:t>
        </w:r>
        <w:r>
          <w:rPr>
            <w:rStyle w:val="token"/>
            <w:rFonts w:ascii="Consolas" w:hAnsi="Consolas" w:cs="Consolas"/>
            <w:color w:val="708090"/>
          </w:rPr>
          <w:t>//the clean code which is executed always no matter the exception occurs or not.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88" w:author="Unknown"/>
          <w:rStyle w:val="token"/>
          <w:rFonts w:ascii="Consolas" w:hAnsi="Consolas" w:cs="Consolas"/>
          <w:color w:val="990055"/>
        </w:rPr>
      </w:pPr>
      <w:ins w:id="3389" w:author="Unknown">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90" w:author="Unknown"/>
          <w:rStyle w:val="token"/>
          <w:rFonts w:ascii="Consolas" w:hAnsi="Consolas" w:cs="Consolas"/>
          <w:color w:val="990055"/>
        </w:rPr>
      </w:pPr>
      <w:ins w:id="3391" w:author="Unknown">
        <w:r>
          <w:rPr>
            <w:rStyle w:val="token"/>
            <w:rFonts w:ascii="Consolas" w:hAnsi="Consolas" w:cs="Consolas"/>
            <w:color w:val="990055"/>
          </w:rPr>
          <w:t>2</w:t>
        </w:r>
        <w:r>
          <w:rPr>
            <w:rStyle w:val="HTMLCode"/>
            <w:rFonts w:ascii="Consolas" w:hAnsi="Consolas" w:cs="Consolas"/>
            <w:color w:val="000000"/>
          </w:rPr>
          <w:t xml:space="preserve"> </w:t>
        </w:r>
        <w:r>
          <w:rPr>
            <w:rStyle w:val="token"/>
            <w:rFonts w:ascii="Consolas" w:hAnsi="Consolas" w:cs="Consolas"/>
            <w:color w:val="0077AA"/>
          </w:rPr>
          <w:t>try</w:t>
        </w:r>
        <w:r>
          <w:rPr>
            <w:rStyle w:val="token"/>
            <w:rFonts w:ascii="Consolas" w:hAnsi="Consolas" w:cs="Consolas"/>
            <w:color w:val="999999"/>
          </w:rPr>
          <w:t>{}</w:t>
        </w:r>
        <w:r>
          <w:rPr>
            <w:rStyle w:val="token"/>
            <w:rFonts w:ascii="Consolas" w:hAnsi="Consolas" w:cs="Consolas"/>
            <w:color w:val="0077AA"/>
          </w:rPr>
          <w:t>finally</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92" w:author="Unknown"/>
          <w:rStyle w:val="HTMLCode"/>
          <w:rFonts w:ascii="Consolas" w:hAnsi="Consolas" w:cs="Consolas"/>
          <w:color w:val="000000"/>
        </w:rPr>
      </w:pPr>
      <w:ins w:id="3393" w:author="Unknown">
        <w:r>
          <w:rPr>
            <w:rStyle w:val="token"/>
            <w:rFonts w:ascii="Consolas" w:hAnsi="Consolas" w:cs="Consolas"/>
            <w:color w:val="990055"/>
          </w:rPr>
          <w:t>3</w:t>
        </w:r>
        <w:r>
          <w:rPr>
            <w:rStyle w:val="HTMLCode"/>
            <w:rFonts w:ascii="Consolas" w:hAnsi="Consolas" w:cs="Consolas"/>
            <w:color w:val="000000"/>
          </w:rPr>
          <w:t xml:space="preserve"> </w:t>
        </w:r>
        <w:r>
          <w:rPr>
            <w:rStyle w:val="token"/>
            <w:rFonts w:ascii="Consolas" w:hAnsi="Consolas" w:cs="Consolas"/>
            <w:color w:val="0077AA"/>
          </w:rPr>
          <w:t>try</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94" w:author="Unknown"/>
          <w:rStyle w:val="HTMLCode"/>
          <w:rFonts w:ascii="Consolas" w:hAnsi="Consolas" w:cs="Consolas"/>
          <w:color w:val="000000"/>
        </w:rPr>
      </w:pPr>
      <w:ins w:id="3395" w:author="Unknown">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catch</w:t>
        </w:r>
        <w:r>
          <w:rPr>
            <w:rStyle w:val="token"/>
            <w:rFonts w:ascii="Consolas" w:hAnsi="Consolas" w:cs="Consolas"/>
            <w:color w:val="999999"/>
          </w:rPr>
          <w:t>(</w:t>
        </w:r>
        <w:r>
          <w:rPr>
            <w:rStyle w:val="HTMLCode"/>
            <w:rFonts w:ascii="Consolas" w:hAnsi="Consolas" w:cs="Consolas"/>
            <w:color w:val="000000"/>
          </w:rPr>
          <w:t>Exception e</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96" w:author="Unknown"/>
          <w:rStyle w:val="token"/>
          <w:rFonts w:ascii="Consolas" w:hAnsi="Consolas" w:cs="Consolas"/>
          <w:color w:val="708090"/>
        </w:rPr>
      </w:pPr>
      <w:ins w:id="3397" w:author="Unknown">
        <w:r>
          <w:rPr>
            <w:rStyle w:val="HTMLCode"/>
            <w:rFonts w:ascii="Consolas" w:hAnsi="Consolas" w:cs="Consolas"/>
            <w:color w:val="000000"/>
          </w:rPr>
          <w:t xml:space="preserve">    </w:t>
        </w:r>
        <w:r>
          <w:rPr>
            <w:rStyle w:val="token"/>
            <w:rFonts w:ascii="Consolas" w:hAnsi="Consolas" w:cs="Consolas"/>
            <w:color w:val="708090"/>
          </w:rPr>
          <w:t>//lines of code to handle the exception thrown in try block</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398" w:author="Unknown"/>
          <w:rFonts w:ascii="Consolas" w:hAnsi="Consolas" w:cs="Consolas"/>
          <w:color w:val="000000"/>
          <w:sz w:val="18"/>
          <w:szCs w:val="18"/>
        </w:rPr>
      </w:pPr>
      <w:ins w:id="3399" w:author="Unknown">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400" w:author="Unknown"/>
          <w:rFonts w:ascii="Helvetica" w:hAnsi="Helvetica" w:cs="Helvetica"/>
          <w:color w:val="333333"/>
          <w:sz w:val="22"/>
          <w:szCs w:val="22"/>
        </w:rPr>
      </w:pPr>
      <w:ins w:id="3401" w:author="Unknown">
        <w:r>
          <w:rPr>
            <w:rFonts w:ascii="Helvetica" w:hAnsi="Helvetica" w:cs="Helvetica"/>
            <w:color w:val="333333"/>
            <w:sz w:val="22"/>
            <w:szCs w:val="22"/>
          </w:rPr>
          <w:t>The catch blocks must always follow the try block. If there are more than one catch blocks they all must follow each other without any block in between. The finally block must follow the catch block if one is present or if the catch block is absent the finally block must follow the try block.</w:t>
        </w:r>
      </w:ins>
    </w:p>
    <w:p w:rsidR="00C70FF8" w:rsidRDefault="00C70FF8" w:rsidP="00C70FF8">
      <w:pPr>
        <w:pStyle w:val="NormalWeb"/>
        <w:shd w:val="clear" w:color="auto" w:fill="FFFFFF"/>
        <w:spacing w:before="0" w:beforeAutospacing="0" w:after="138" w:afterAutospacing="0" w:line="316" w:lineRule="atLeast"/>
        <w:rPr>
          <w:ins w:id="3402" w:author="Unknown"/>
          <w:rFonts w:ascii="Helvetica" w:hAnsi="Helvetica" w:cs="Helvetica"/>
          <w:color w:val="333333"/>
          <w:sz w:val="22"/>
          <w:szCs w:val="22"/>
        </w:rPr>
      </w:pPr>
      <w:ins w:id="3403" w:author="Unknown">
        <w:r>
          <w:rPr>
            <w:rStyle w:val="Strong"/>
            <w:rFonts w:ascii="Helvetica" w:hAnsi="Helvetica" w:cs="Helvetica"/>
            <w:color w:val="333333"/>
            <w:sz w:val="22"/>
            <w:szCs w:val="22"/>
          </w:rPr>
          <w:lastRenderedPageBreak/>
          <w:t>Q12) How to create custom Exception?</w:t>
        </w:r>
      </w:ins>
    </w:p>
    <w:p w:rsidR="00C70FF8" w:rsidRDefault="00C70FF8" w:rsidP="00C70FF8">
      <w:pPr>
        <w:pStyle w:val="NormalWeb"/>
        <w:shd w:val="clear" w:color="auto" w:fill="FFFFFF"/>
        <w:spacing w:before="0" w:beforeAutospacing="0" w:after="138" w:afterAutospacing="0" w:line="316" w:lineRule="atLeast"/>
        <w:rPr>
          <w:ins w:id="3404" w:author="Unknown"/>
          <w:rFonts w:ascii="Helvetica" w:hAnsi="Helvetica" w:cs="Helvetica"/>
          <w:color w:val="333333"/>
          <w:sz w:val="22"/>
          <w:szCs w:val="22"/>
        </w:rPr>
      </w:pPr>
      <w:ins w:id="3405" w:author="Unknown">
        <w:r>
          <w:rPr>
            <w:rFonts w:ascii="Helvetica" w:hAnsi="Helvetica" w:cs="Helvetica"/>
            <w:color w:val="333333"/>
            <w:sz w:val="22"/>
            <w:szCs w:val="22"/>
          </w:rPr>
          <w:t>Ans) To create you own exception extend the Exception class or any of its subclasses.</w:t>
        </w:r>
      </w:ins>
    </w:p>
    <w:p w:rsidR="00C70FF8" w:rsidRDefault="00C70FF8" w:rsidP="00C306AB">
      <w:pPr>
        <w:numPr>
          <w:ilvl w:val="0"/>
          <w:numId w:val="109"/>
        </w:numPr>
        <w:shd w:val="clear" w:color="auto" w:fill="FFFFFF"/>
        <w:spacing w:before="100" w:beforeAutospacing="1" w:after="100" w:afterAutospacing="1" w:line="316" w:lineRule="atLeast"/>
        <w:rPr>
          <w:ins w:id="3406" w:author="Unknown"/>
          <w:rFonts w:ascii="Helvetica" w:hAnsi="Helvetica" w:cs="Helvetica"/>
          <w:color w:val="333333"/>
        </w:rPr>
      </w:pPr>
      <w:ins w:id="3407" w:author="Unknown">
        <w:r>
          <w:rPr>
            <w:rFonts w:ascii="Helvetica" w:hAnsi="Helvetica" w:cs="Helvetica"/>
            <w:color w:val="333333"/>
          </w:rPr>
          <w:t>class New1Exception extends Exception { } // this will create Checked Exception</w:t>
        </w:r>
      </w:ins>
    </w:p>
    <w:p w:rsidR="00C70FF8" w:rsidRDefault="00C70FF8" w:rsidP="00C306AB">
      <w:pPr>
        <w:numPr>
          <w:ilvl w:val="0"/>
          <w:numId w:val="109"/>
        </w:numPr>
        <w:shd w:val="clear" w:color="auto" w:fill="FFFFFF"/>
        <w:spacing w:before="100" w:beforeAutospacing="1" w:after="100" w:afterAutospacing="1" w:line="316" w:lineRule="atLeast"/>
        <w:rPr>
          <w:ins w:id="3408" w:author="Unknown"/>
          <w:rFonts w:ascii="Helvetica" w:hAnsi="Helvetica" w:cs="Helvetica"/>
          <w:color w:val="333333"/>
        </w:rPr>
      </w:pPr>
      <w:ins w:id="3409" w:author="Unknown">
        <w:r>
          <w:rPr>
            <w:rFonts w:ascii="Helvetica" w:hAnsi="Helvetica" w:cs="Helvetica"/>
            <w:color w:val="333333"/>
          </w:rPr>
          <w:t>class NewException extends IOExcpetion { } // this will create Checked exception</w:t>
        </w:r>
      </w:ins>
    </w:p>
    <w:p w:rsidR="00C70FF8" w:rsidRDefault="00C70FF8" w:rsidP="00C306AB">
      <w:pPr>
        <w:numPr>
          <w:ilvl w:val="0"/>
          <w:numId w:val="109"/>
        </w:numPr>
        <w:shd w:val="clear" w:color="auto" w:fill="FFFFFF"/>
        <w:spacing w:before="100" w:beforeAutospacing="1" w:after="100" w:afterAutospacing="1" w:line="316" w:lineRule="atLeast"/>
        <w:rPr>
          <w:ins w:id="3410" w:author="Unknown"/>
          <w:rFonts w:ascii="Helvetica" w:hAnsi="Helvetica" w:cs="Helvetica"/>
          <w:color w:val="333333"/>
        </w:rPr>
      </w:pPr>
      <w:ins w:id="3411" w:author="Unknown">
        <w:r>
          <w:rPr>
            <w:rFonts w:ascii="Helvetica" w:hAnsi="Helvetica" w:cs="Helvetica"/>
            <w:color w:val="333333"/>
          </w:rPr>
          <w:t>class NewException extends NullPonterExcpetion { } // this will create UnChecked exception</w:t>
        </w:r>
      </w:ins>
    </w:p>
    <w:p w:rsidR="00C70FF8" w:rsidRDefault="00C70FF8" w:rsidP="00C70FF8">
      <w:pPr>
        <w:pStyle w:val="NormalWeb"/>
        <w:shd w:val="clear" w:color="auto" w:fill="FFFFFF"/>
        <w:spacing w:before="0" w:beforeAutospacing="0" w:after="138" w:afterAutospacing="0" w:line="316" w:lineRule="atLeast"/>
        <w:rPr>
          <w:ins w:id="3412" w:author="Unknown"/>
          <w:rFonts w:ascii="Helvetica" w:hAnsi="Helvetica" w:cs="Helvetica"/>
          <w:color w:val="333333"/>
          <w:sz w:val="22"/>
          <w:szCs w:val="22"/>
        </w:rPr>
      </w:pPr>
      <w:ins w:id="3413" w:author="Unknown">
        <w:r>
          <w:rPr>
            <w:rFonts w:ascii="Helvetica" w:hAnsi="Helvetica" w:cs="Helvetica"/>
            <w:b/>
            <w:bCs/>
            <w:color w:val="333333"/>
            <w:sz w:val="22"/>
            <w:szCs w:val="22"/>
          </w:rPr>
          <w:t>Q13) When to make a custom checked Exception or custom unchecked Exception?</w:t>
        </w:r>
      </w:ins>
      <w:r w:rsidR="00E758EA">
        <w:rPr>
          <w:rFonts w:ascii="Helvetica" w:hAnsi="Helvetica" w:cs="Helvetica"/>
          <w:b/>
          <w:bCs/>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414" w:author="Unknown"/>
          <w:rFonts w:ascii="Helvetica" w:hAnsi="Helvetica" w:cs="Helvetica"/>
          <w:color w:val="333333"/>
          <w:sz w:val="22"/>
          <w:szCs w:val="22"/>
        </w:rPr>
      </w:pPr>
      <w:ins w:id="3415" w:author="Unknown">
        <w:r>
          <w:rPr>
            <w:rFonts w:ascii="Helvetica" w:hAnsi="Helvetica" w:cs="Helvetica"/>
            <w:color w:val="333333"/>
            <w:sz w:val="22"/>
            <w:szCs w:val="22"/>
          </w:rPr>
          <w:t>Ans) If an application can reasonably be expected to recover from an exception, make it a checked exception. If an application do want to do anything to recover from the exception, make it an unchecked exception. For e.g in client server model, if server is not able to talk with DB or some IO operation went wrong, its ok to throw the unchecked exception so that conatiner can handle it and throw appropriate error response.</w:t>
        </w:r>
      </w:ins>
    </w:p>
    <w:p w:rsidR="00C70FF8" w:rsidRDefault="00C70FF8" w:rsidP="00C70FF8">
      <w:pPr>
        <w:pStyle w:val="NormalWeb"/>
        <w:shd w:val="clear" w:color="auto" w:fill="FFFFFF"/>
        <w:spacing w:before="0" w:beforeAutospacing="0" w:after="138" w:afterAutospacing="0" w:line="316" w:lineRule="atLeast"/>
        <w:rPr>
          <w:ins w:id="3416" w:author="Unknown"/>
          <w:rFonts w:ascii="Helvetica" w:hAnsi="Helvetica" w:cs="Helvetica"/>
          <w:color w:val="333333"/>
          <w:sz w:val="22"/>
          <w:szCs w:val="22"/>
        </w:rPr>
      </w:pPr>
      <w:ins w:id="3417" w:author="Unknown">
        <w:r>
          <w:rPr>
            <w:rStyle w:val="Strong"/>
            <w:rFonts w:ascii="Helvetica" w:hAnsi="Helvetica" w:cs="Helvetica"/>
            <w:color w:val="333333"/>
            <w:sz w:val="22"/>
            <w:szCs w:val="22"/>
          </w:rPr>
          <w:t>Q14)What is StackOverflowError?</w:t>
        </w:r>
      </w:ins>
      <w:r w:rsidR="00E758EA">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418" w:author="Unknown"/>
          <w:rFonts w:ascii="Helvetica" w:hAnsi="Helvetica" w:cs="Helvetica"/>
          <w:color w:val="333333"/>
          <w:sz w:val="22"/>
          <w:szCs w:val="22"/>
        </w:rPr>
      </w:pPr>
      <w:ins w:id="3419" w:author="Unknown">
        <w:r>
          <w:rPr>
            <w:rFonts w:ascii="Helvetica" w:hAnsi="Helvetica" w:cs="Helvetica"/>
            <w:color w:val="333333"/>
            <w:sz w:val="22"/>
            <w:szCs w:val="22"/>
          </w:rPr>
          <w:t>Ans) The StackOverFlowError is an Error Object thorwn by the Runtime System when it Encounters that your application/code has ran out of the memory. It may occur in case of recursive methods or a large amount of data is fetched from the server and stored in some object. This error is generated by JVM.</w:t>
        </w:r>
      </w:ins>
    </w:p>
    <w:p w:rsidR="00C70FF8" w:rsidRDefault="00C70FF8" w:rsidP="00C70FF8">
      <w:pPr>
        <w:pStyle w:val="NormalWeb"/>
        <w:shd w:val="clear" w:color="auto" w:fill="FFFFFF"/>
        <w:spacing w:before="0" w:beforeAutospacing="0" w:after="138" w:afterAutospacing="0" w:line="316" w:lineRule="atLeast"/>
        <w:rPr>
          <w:ins w:id="3420" w:author="Unknown"/>
          <w:rFonts w:ascii="Helvetica" w:hAnsi="Helvetica" w:cs="Helvetica"/>
          <w:color w:val="333333"/>
          <w:sz w:val="22"/>
          <w:szCs w:val="22"/>
        </w:rPr>
      </w:pPr>
      <w:ins w:id="3421" w:author="Unknown">
        <w:r>
          <w:rPr>
            <w:rStyle w:val="Strong"/>
            <w:rFonts w:ascii="Helvetica" w:hAnsi="Helvetica" w:cs="Helvetica"/>
            <w:color w:val="333333"/>
            <w:sz w:val="22"/>
            <w:szCs w:val="22"/>
          </w:rPr>
          <w:t>Q15) Why did the designers decide to force a method to specify all uncaught checked exceptions that can be thrown within its scope?</w:t>
        </w:r>
      </w:ins>
      <w:r w:rsidR="00E758EA">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422" w:author="Unknown"/>
          <w:rFonts w:ascii="Helvetica" w:hAnsi="Helvetica" w:cs="Helvetica"/>
          <w:color w:val="333333"/>
          <w:sz w:val="22"/>
          <w:szCs w:val="22"/>
        </w:rPr>
      </w:pPr>
      <w:ins w:id="3423" w:author="Unknown">
        <w:r>
          <w:rPr>
            <w:rFonts w:ascii="Helvetica" w:hAnsi="Helvetica" w:cs="Helvetica"/>
            <w:color w:val="333333"/>
            <w:sz w:val="22"/>
            <w:szCs w:val="22"/>
          </w:rPr>
          <w:t>Ans) Any Exception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return value.</w:t>
        </w:r>
      </w:ins>
    </w:p>
    <w:p w:rsidR="00C70FF8" w:rsidRDefault="000F79BD" w:rsidP="00C70FF8">
      <w:pPr>
        <w:pStyle w:val="NormalWeb"/>
        <w:shd w:val="clear" w:color="auto" w:fill="FFFFFF"/>
        <w:spacing w:before="0" w:beforeAutospacing="0" w:after="138" w:afterAutospacing="0" w:line="316" w:lineRule="atLeast"/>
        <w:rPr>
          <w:ins w:id="3424" w:author="Unknown"/>
          <w:rFonts w:ascii="Helvetica" w:hAnsi="Helvetica" w:cs="Helvetica"/>
          <w:color w:val="333333"/>
          <w:sz w:val="22"/>
          <w:szCs w:val="22"/>
        </w:rPr>
      </w:pPr>
      <w:ins w:id="3425" w:author="Unknown">
        <w:r>
          <w:rPr>
            <w:rFonts w:ascii="Helvetica" w:hAnsi="Helvetica" w:cs="Helvetica"/>
            <w:color w:val="333333"/>
            <w:sz w:val="22"/>
            <w:szCs w:val="22"/>
          </w:rPr>
          <w:fldChar w:fldCharType="begin"/>
        </w:r>
        <w:r w:rsidR="00C70FF8">
          <w:rPr>
            <w:rFonts w:ascii="Helvetica" w:hAnsi="Helvetica" w:cs="Helvetica"/>
            <w:color w:val="333333"/>
            <w:sz w:val="22"/>
            <w:szCs w:val="22"/>
          </w:rPr>
          <w:instrText xml:space="preserve"> HYPERLINK "http://java-questions.com/Exceptions-interview-questions_1.html" </w:instrText>
        </w:r>
        <w:r>
          <w:rPr>
            <w:rFonts w:ascii="Helvetica" w:hAnsi="Helvetica" w:cs="Helvetica"/>
            <w:color w:val="333333"/>
            <w:sz w:val="22"/>
            <w:szCs w:val="22"/>
          </w:rPr>
          <w:fldChar w:fldCharType="separate"/>
        </w:r>
        <w:r w:rsidR="00C70FF8">
          <w:rPr>
            <w:rStyle w:val="Hyperlink"/>
            <w:rFonts w:ascii="Helvetica" w:hAnsi="Helvetica" w:cs="Helvetica"/>
            <w:color w:val="428BCA"/>
            <w:sz w:val="22"/>
            <w:szCs w:val="22"/>
          </w:rPr>
          <w:t>More Questions on Exceptions &gt;&gt;</w:t>
        </w:r>
        <w:r>
          <w:rPr>
            <w:rFonts w:ascii="Helvetica" w:hAnsi="Helvetica" w:cs="Helvetica"/>
            <w:color w:val="333333"/>
            <w:sz w:val="22"/>
            <w:szCs w:val="22"/>
          </w:rPr>
          <w:fldChar w:fldCharType="end"/>
        </w:r>
      </w:ins>
    </w:p>
    <w:p w:rsidR="00C70FF8" w:rsidRDefault="00C70FF8" w:rsidP="00C70FF8">
      <w:pPr>
        <w:shd w:val="clear" w:color="auto" w:fill="FFFFFF"/>
        <w:spacing w:line="318" w:lineRule="atLeast"/>
        <w:jc w:val="both"/>
        <w:rPr>
          <w:rFonts w:ascii="Verdana" w:hAnsi="Verdana"/>
          <w:color w:val="000000"/>
          <w:sz w:val="18"/>
          <w:szCs w:val="18"/>
        </w:rPr>
      </w:pPr>
    </w:p>
    <w:p w:rsidR="00C70FF8" w:rsidRDefault="00C70FF8" w:rsidP="00C70FF8">
      <w:pPr>
        <w:pStyle w:val="Heading1"/>
        <w:shd w:val="clear" w:color="auto" w:fill="FFFFFF"/>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Java Exception Interview Questions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Q16) Once the control switches to the catch block does it return back to the try block to execute the balance code?</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No. Once the control jumps to the catch block it never returns to the try block but it goes to finally block(if present).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Q17) Where is the clean up code like release of resources is put in try-catch-finally block and why?</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lastRenderedPageBreak/>
        <w:t>Ans) The code is put in a finally block because irrespective of try or catch block execution the control will flow to finally block. Typically finally block contains release of connections, closing of result set etc.</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Q18) Is it valid to have a try block without catch or finally?</w:t>
      </w:r>
      <w:r w:rsidR="00E758EA">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NO. This will result in a compilation error. The try block must be followed by a catch or a finally block. It is acceptable to omit the either catch or the finally block but not both.</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b/>
          <w:bCs/>
          <w:color w:val="333333"/>
          <w:sz w:val="22"/>
          <w:szCs w:val="22"/>
        </w:rPr>
      </w:pPr>
      <w:r>
        <w:rPr>
          <w:rFonts w:ascii="Helvetica" w:hAnsi="Helvetica" w:cs="Helvetica"/>
          <w:b/>
          <w:bCs/>
          <w:color w:val="333333"/>
          <w:sz w:val="22"/>
          <w:szCs w:val="22"/>
        </w:rPr>
        <w:t>Q21) How do you get the descriptive information about the Exception occurred during the program execution?</w:t>
      </w:r>
      <w:r w:rsidR="00E758EA">
        <w:rPr>
          <w:rFonts w:ascii="Helvetica" w:hAnsi="Helvetica" w:cs="Helvetica"/>
          <w:b/>
          <w:bCs/>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All the exceptions inherit a method printStackTrace() from the Throwable class. This method prints the stack trace from where the exception occurred. It prints the most recently entered method first and continues down, printing the name of each method as it works its way down the call stack from the top.</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Q23)Why is not considered as a good practice to write a single catch all handler to catch all the exceptions?</w:t>
      </w:r>
      <w:r w:rsidR="00E758EA">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You can write a single catch block to handle all the exceptions thrown during the program.</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If you use the Superclass Exception in the catch block then you will not get the valuable information about each of the exception thrown during the execution, though you can find out the class of the exception occurred. Also it will reduce the readability of the code as the programmer will not understand what is the exact reason for putting the try-catch block.</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Q24) What is exception matching?</w:t>
      </w:r>
      <w:r w:rsidR="00E758EA">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Exception matching is the process by which the the jvm finds out the matching catch block for the exception thrown from the list of catch blocks. When an exception is thrown, Java will try to find by looking at the available catch clauses in the top down manner. If it doesn't find one, it will search for a handler for a supertype of the exception. If it does not find a catch clause that matches a supertype for the exception, then the exception is propagated down the call stack. This process is called exception matching.</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Q25) What happens if the handlers for the most specific exceptions is placed above the more general exceptions handler?</w:t>
      </w:r>
      <w:r w:rsidR="0003441B">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Compilation fails. The catch block for handling the most specific exceptions must always be placed above the catch block written to handle the more general exceptions.</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token"/>
          <w:rFonts w:ascii="Consolas" w:hAnsi="Consolas" w:cs="Consolas"/>
          <w:color w:val="708090"/>
        </w:rPr>
        <w:t>//The code below will not compile.</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xml:space="preserve">// code that can throw IOException or its subtypes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IOException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token"/>
          <w:rFonts w:ascii="Consolas" w:hAnsi="Consolas" w:cs="Consolas"/>
          <w:color w:val="708090"/>
        </w:rPr>
        <w:lastRenderedPageBreak/>
        <w:t>// handles IOExceptions and its subtypes</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FileNotFoundException</w:t>
      </w:r>
      <w:r>
        <w:rPr>
          <w:rStyle w:val="HTMLCode"/>
          <w:rFonts w:ascii="Consolas" w:hAnsi="Consolas" w:cs="Consolas"/>
          <w:color w:val="000000"/>
        </w:rPr>
        <w:t xml:space="preserve"> ex</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handle FileNotFoundException only</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token"/>
          <w:rFonts w:ascii="Consolas" w:hAnsi="Consolas" w:cs="Consolas"/>
          <w:color w:val="708090"/>
        </w:rPr>
        <w:t>// The code below will compile successfully</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xml:space="preserve">// code that can throw IOException or its subtypes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FileNotFoundException</w:t>
      </w:r>
      <w:r>
        <w:rPr>
          <w:rStyle w:val="HTMLCode"/>
          <w:rFonts w:ascii="Consolas" w:hAnsi="Consolas" w:cs="Consolas"/>
          <w:color w:val="000000"/>
        </w:rPr>
        <w:t xml:space="preserve"> ex</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token"/>
          <w:rFonts w:ascii="Consolas" w:hAnsi="Consolas" w:cs="Consolas"/>
          <w:color w:val="708090"/>
        </w:rPr>
        <w:t>// handles IOExceptions and its subtypes</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IOException</w:t>
      </w:r>
      <w:r>
        <w:rPr>
          <w:rStyle w:val="HTMLCode"/>
          <w:rFonts w:ascii="Consolas" w:hAnsi="Consolas" w:cs="Consolas"/>
          <w:color w:val="000000"/>
        </w:rPr>
        <w:t xml:space="preserve"> e</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token"/>
          <w:rFonts w:ascii="Consolas" w:hAnsi="Consolas" w:cs="Consolas"/>
          <w:color w:val="708090"/>
        </w:rPr>
        <w:t>// handle FileNotFoundException only</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b/>
          <w:bCs/>
          <w:color w:val="333333"/>
          <w:sz w:val="22"/>
          <w:szCs w:val="22"/>
        </w:rPr>
      </w:pPr>
      <w:r>
        <w:rPr>
          <w:rFonts w:ascii="Helvetica" w:hAnsi="Helvetica" w:cs="Helvetica"/>
          <w:b/>
          <w:bCs/>
          <w:color w:val="333333"/>
          <w:sz w:val="22"/>
          <w:szCs w:val="22"/>
        </w:rPr>
        <w:t>Q26) Does the order of the catch blocks matter if the Exceptions caught by them are not subtype or supertype of each other?</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No. If the exceptions are siblings in the Exception class’s hierarchy i.e. If one Exception class is not a subtype or supertype of the other, then the order in which their handlers(catch clauses) are placed does not matter.</w:t>
      </w:r>
    </w:p>
    <w:p w:rsidR="00C70FF8" w:rsidRDefault="00C70FF8" w:rsidP="00C70FF8">
      <w:pPr>
        <w:pStyle w:val="NormalWeb"/>
        <w:shd w:val="clear" w:color="auto" w:fill="FFFFFF"/>
        <w:spacing w:before="0" w:beforeAutospacing="0" w:after="138" w:afterAutospacing="0" w:line="316" w:lineRule="atLeast"/>
        <w:rPr>
          <w:ins w:id="3426" w:author="Unknown"/>
          <w:rFonts w:ascii="Helvetica" w:hAnsi="Helvetica" w:cs="Helvetica"/>
          <w:color w:val="333333"/>
          <w:sz w:val="22"/>
          <w:szCs w:val="22"/>
        </w:rPr>
      </w:pPr>
      <w:ins w:id="3427" w:author="Unknown">
        <w:r>
          <w:rPr>
            <w:rStyle w:val="Strong"/>
            <w:rFonts w:ascii="Helvetica" w:hAnsi="Helvetica" w:cs="Helvetica"/>
            <w:color w:val="333333"/>
            <w:sz w:val="22"/>
            <w:szCs w:val="22"/>
          </w:rPr>
          <w:t>Q27) What happens if a method does not throw an checked Exception directly but calls a method that does? What does 'Ducking' the exception mean?</w:t>
        </w:r>
      </w:ins>
      <w:r w:rsidR="0003441B">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428" w:author="Unknown"/>
          <w:rFonts w:ascii="Helvetica" w:hAnsi="Helvetica" w:cs="Helvetica"/>
          <w:color w:val="333333"/>
          <w:sz w:val="22"/>
          <w:szCs w:val="22"/>
        </w:rPr>
      </w:pPr>
      <w:ins w:id="3429" w:author="Unknown">
        <w:r>
          <w:rPr>
            <w:rFonts w:ascii="Helvetica" w:hAnsi="Helvetica" w:cs="Helvetica"/>
            <w:color w:val="333333"/>
            <w:sz w:val="22"/>
            <w:szCs w:val="22"/>
          </w:rPr>
          <w:t>Ans) If a method does not throw an checked Exception directly but calls a method that throws an exception then the calling method must handle the throw exception or declare the exception in its throws clause. If the calling method does not handle and declares the exception, the exceptions is passed to the next method in the method stack. This is called as ducking the exception down the method stack.</w:t>
        </w:r>
      </w:ins>
    </w:p>
    <w:p w:rsidR="00C70FF8" w:rsidRDefault="00C70FF8" w:rsidP="00C70FF8">
      <w:pPr>
        <w:pStyle w:val="NormalWeb"/>
        <w:shd w:val="clear" w:color="auto" w:fill="FFFFFF"/>
        <w:spacing w:before="0" w:beforeAutospacing="0" w:after="138" w:afterAutospacing="0" w:line="316" w:lineRule="atLeast"/>
        <w:rPr>
          <w:ins w:id="3430" w:author="Unknown"/>
          <w:rFonts w:ascii="Helvetica" w:hAnsi="Helvetica" w:cs="Helvetica"/>
          <w:color w:val="333333"/>
          <w:sz w:val="22"/>
          <w:szCs w:val="22"/>
        </w:rPr>
      </w:pPr>
      <w:ins w:id="3431" w:author="Unknown">
        <w:r>
          <w:rPr>
            <w:rFonts w:ascii="Helvetica" w:hAnsi="Helvetica" w:cs="Helvetica"/>
            <w:color w:val="333333"/>
            <w:sz w:val="22"/>
            <w:szCs w:val="22"/>
          </w:rPr>
          <w:t>e.g. The code below will not compile as the getCar() method has not declared the CarNotFoundException which is thrown by the getColor () method.</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32" w:author="Unknown"/>
          <w:rStyle w:val="HTMLCode"/>
          <w:rFonts w:ascii="Consolas" w:hAnsi="Consolas" w:cs="Consolas"/>
          <w:color w:val="000000"/>
        </w:rPr>
      </w:pPr>
      <w:ins w:id="3433" w:author="Unknown">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getCar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34" w:author="Unknown"/>
          <w:rStyle w:val="HTMLCode"/>
          <w:rFonts w:ascii="Consolas" w:hAnsi="Consolas" w:cs="Consolas"/>
          <w:color w:val="000000"/>
        </w:rPr>
      </w:pPr>
      <w:ins w:id="3435" w:author="Unknown">
        <w:r>
          <w:rPr>
            <w:rStyle w:val="HTMLCode"/>
            <w:rFonts w:ascii="Consolas" w:hAnsi="Consolas" w:cs="Consolas"/>
            <w:color w:val="000000"/>
          </w:rPr>
          <w:t xml:space="preserve"> </w:t>
        </w:r>
        <w:r>
          <w:rPr>
            <w:rStyle w:val="token"/>
            <w:rFonts w:ascii="Consolas" w:hAnsi="Consolas" w:cs="Consolas"/>
            <w:color w:val="DD4A68"/>
          </w:rPr>
          <w:t>getColor</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36" w:author="Unknown"/>
          <w:rStyle w:val="HTMLCode"/>
          <w:rFonts w:ascii="Consolas" w:hAnsi="Consolas" w:cs="Consolas"/>
          <w:color w:val="000000"/>
        </w:rPr>
      </w:pPr>
      <w:ins w:id="3437" w:author="Unknown">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38" w:author="Unknown"/>
          <w:rStyle w:val="HTMLCode"/>
          <w:rFonts w:ascii="Consolas" w:hAnsi="Consolas" w:cs="Consolas"/>
          <w:color w:val="000000"/>
        </w:rPr>
      </w:pPr>
      <w:ins w:id="3439" w:author="Unknown">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getColor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40" w:author="Unknown"/>
          <w:rStyle w:val="HTMLCode"/>
          <w:rFonts w:ascii="Consolas" w:hAnsi="Consolas" w:cs="Consolas"/>
          <w:color w:val="000000"/>
        </w:rPr>
      </w:pPr>
      <w:ins w:id="3441" w:author="Unknown">
        <w:r>
          <w:rPr>
            <w:rStyle w:val="HTMLCode"/>
            <w:rFonts w:ascii="Consolas" w:hAnsi="Consolas" w:cs="Consolas"/>
            <w:color w:val="000000"/>
          </w:rPr>
          <w:t xml:space="preserve"> </w:t>
        </w:r>
        <w:r>
          <w:rPr>
            <w:rStyle w:val="token"/>
            <w:rFonts w:ascii="Consolas" w:hAnsi="Consolas" w:cs="Consolas"/>
            <w:color w:val="0077AA"/>
          </w:rPr>
          <w:t>throw</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CarNotFoundException</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42" w:author="Unknown"/>
          <w:rStyle w:val="HTMLCode"/>
          <w:rFonts w:ascii="Consolas" w:hAnsi="Consolas" w:cs="Consolas"/>
          <w:color w:val="000000"/>
        </w:rPr>
      </w:pPr>
      <w:ins w:id="3443" w:author="Unknown">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44" w:author="Unknown"/>
          <w:rStyle w:val="token"/>
          <w:rFonts w:ascii="Consolas" w:hAnsi="Consolas" w:cs="Consolas"/>
          <w:color w:val="708090"/>
        </w:rPr>
      </w:pPr>
      <w:ins w:id="3445" w:author="Unknown">
        <w:r>
          <w:rPr>
            <w:rStyle w:val="token"/>
            <w:rFonts w:ascii="Consolas" w:hAnsi="Consolas" w:cs="Consolas"/>
            <w:color w:val="708090"/>
          </w:rPr>
          <w:t>//Fix for the above code is</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46" w:author="Unknown"/>
          <w:rStyle w:val="HTMLCode"/>
          <w:rFonts w:ascii="Consolas" w:hAnsi="Consolas" w:cs="Consolas"/>
          <w:color w:val="000000"/>
        </w:rPr>
      </w:pPr>
      <w:ins w:id="3447" w:author="Unknown">
        <w:r>
          <w:rPr>
            <w:rStyle w:val="token"/>
            <w:rFonts w:ascii="Consolas" w:hAnsi="Consolas" w:cs="Consolas"/>
            <w:color w:val="0077AA"/>
          </w:rPr>
          <w:lastRenderedPageBreak/>
          <w:t>void</w:t>
        </w:r>
        <w:r>
          <w:rPr>
            <w:rStyle w:val="HTMLCode"/>
            <w:rFonts w:ascii="Consolas" w:hAnsi="Consolas" w:cs="Consolas"/>
            <w:color w:val="000000"/>
          </w:rPr>
          <w:t xml:space="preserve"> </w:t>
        </w:r>
        <w:r>
          <w:rPr>
            <w:rStyle w:val="token"/>
            <w:rFonts w:ascii="Consolas" w:hAnsi="Consolas" w:cs="Consolas"/>
            <w:color w:val="DD4A68"/>
          </w:rPr>
          <w:t>getCar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CarNotFoundException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48" w:author="Unknown"/>
          <w:rStyle w:val="HTMLCode"/>
          <w:rFonts w:ascii="Consolas" w:hAnsi="Consolas" w:cs="Consolas"/>
          <w:color w:val="000000"/>
        </w:rPr>
      </w:pPr>
      <w:ins w:id="3449" w:author="Unknown">
        <w:r>
          <w:rPr>
            <w:rStyle w:val="HTMLCode"/>
            <w:rFonts w:ascii="Consolas" w:hAnsi="Consolas" w:cs="Consolas"/>
            <w:color w:val="000000"/>
          </w:rPr>
          <w:t xml:space="preserve">   </w:t>
        </w:r>
        <w:r>
          <w:rPr>
            <w:rStyle w:val="token"/>
            <w:rFonts w:ascii="Consolas" w:hAnsi="Consolas" w:cs="Consolas"/>
            <w:color w:val="DD4A68"/>
          </w:rPr>
          <w:t>getColor</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50" w:author="Unknown"/>
          <w:rStyle w:val="HTMLCode"/>
          <w:rFonts w:ascii="Consolas" w:hAnsi="Consolas" w:cs="Consolas"/>
          <w:color w:val="000000"/>
        </w:rPr>
      </w:pPr>
      <w:ins w:id="3451" w:author="Unknown">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52" w:author="Unknown"/>
          <w:rStyle w:val="HTMLCode"/>
          <w:rFonts w:ascii="Consolas" w:hAnsi="Consolas" w:cs="Consolas"/>
          <w:color w:val="000000"/>
        </w:rPr>
      </w:pPr>
      <w:ins w:id="3453" w:author="Unknown">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getColor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54" w:author="Unknown"/>
          <w:rStyle w:val="HTMLCode"/>
          <w:rFonts w:ascii="Consolas" w:hAnsi="Consolas" w:cs="Consolas"/>
          <w:color w:val="000000"/>
        </w:rPr>
      </w:pPr>
      <w:ins w:id="3455" w:author="Unknown">
        <w:r>
          <w:rPr>
            <w:rStyle w:val="HTMLCode"/>
            <w:rFonts w:ascii="Consolas" w:hAnsi="Consolas" w:cs="Consolas"/>
            <w:color w:val="000000"/>
          </w:rPr>
          <w:t xml:space="preserve">  </w:t>
        </w:r>
        <w:r>
          <w:rPr>
            <w:rStyle w:val="token"/>
            <w:rFonts w:ascii="Consolas" w:hAnsi="Consolas" w:cs="Consolas"/>
            <w:color w:val="0077AA"/>
          </w:rPr>
          <w:t>throw</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CarNotFoundException</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56" w:author="Unknown"/>
          <w:rFonts w:ascii="Consolas" w:hAnsi="Consolas" w:cs="Consolas"/>
          <w:color w:val="000000"/>
          <w:sz w:val="18"/>
          <w:szCs w:val="18"/>
        </w:rPr>
      </w:pPr>
      <w:ins w:id="3457" w:author="Unknown">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458" w:author="Unknown"/>
          <w:rFonts w:ascii="Helvetica" w:hAnsi="Helvetica" w:cs="Helvetica"/>
          <w:b/>
          <w:bCs/>
          <w:color w:val="333333"/>
          <w:sz w:val="22"/>
          <w:szCs w:val="22"/>
        </w:rPr>
      </w:pPr>
      <w:ins w:id="3459" w:author="Unknown">
        <w:r>
          <w:rPr>
            <w:rFonts w:ascii="Helvetica" w:hAnsi="Helvetica" w:cs="Helvetica"/>
            <w:b/>
            <w:bCs/>
            <w:color w:val="333333"/>
            <w:sz w:val="22"/>
            <w:szCs w:val="22"/>
          </w:rPr>
          <w:t>Q28) Is an empty catch block legal?</w:t>
        </w:r>
      </w:ins>
    </w:p>
    <w:p w:rsidR="00C70FF8" w:rsidRDefault="00C70FF8" w:rsidP="00C70FF8">
      <w:pPr>
        <w:pStyle w:val="NormalWeb"/>
        <w:shd w:val="clear" w:color="auto" w:fill="FFFFFF"/>
        <w:spacing w:before="0" w:beforeAutospacing="0" w:after="138" w:afterAutospacing="0" w:line="316" w:lineRule="atLeast"/>
        <w:rPr>
          <w:ins w:id="3460" w:author="Unknown"/>
          <w:rFonts w:ascii="Helvetica" w:hAnsi="Helvetica" w:cs="Helvetica"/>
          <w:color w:val="333333"/>
          <w:sz w:val="22"/>
          <w:szCs w:val="22"/>
        </w:rPr>
      </w:pPr>
      <w:ins w:id="3461" w:author="Unknown">
        <w:r>
          <w:rPr>
            <w:rFonts w:ascii="Helvetica" w:hAnsi="Helvetica" w:cs="Helvetica"/>
            <w:color w:val="333333"/>
            <w:sz w:val="22"/>
            <w:szCs w:val="22"/>
          </w:rPr>
          <w:t>Ans) Yes you can leave the catch block without writing any actual code to handle the exception caught</w:t>
        </w:r>
      </w:ins>
    </w:p>
    <w:p w:rsidR="00C70FF8" w:rsidRDefault="00C70FF8" w:rsidP="00C70FF8">
      <w:pPr>
        <w:pStyle w:val="NormalWeb"/>
        <w:shd w:val="clear" w:color="auto" w:fill="FFFFFF"/>
        <w:spacing w:before="0" w:beforeAutospacing="0" w:after="138" w:afterAutospacing="0" w:line="316" w:lineRule="atLeast"/>
        <w:rPr>
          <w:ins w:id="3462" w:author="Unknown"/>
          <w:rFonts w:ascii="Helvetica" w:hAnsi="Helvetica" w:cs="Helvetica"/>
          <w:color w:val="333333"/>
          <w:sz w:val="22"/>
          <w:szCs w:val="22"/>
        </w:rPr>
      </w:pPr>
      <w:ins w:id="3463" w:author="Unknown">
        <w:r>
          <w:rPr>
            <w:rFonts w:ascii="Helvetica" w:hAnsi="Helvetica" w:cs="Helvetica"/>
            <w:color w:val="333333"/>
            <w:sz w:val="22"/>
            <w:szCs w:val="22"/>
          </w:rPr>
          <w:t>e.g. The code below is legal but not appropriate, as in this case you will nt get any information about the exception thrown.</w:t>
        </w:r>
      </w:ins>
    </w:p>
    <w:p w:rsidR="00C70FF8" w:rsidRDefault="00C70FF8" w:rsidP="00C70FF8">
      <w:pPr>
        <w:pStyle w:val="NormalWeb"/>
        <w:shd w:val="clear" w:color="auto" w:fill="FFFFFF"/>
        <w:spacing w:before="0" w:beforeAutospacing="0" w:after="138" w:afterAutospacing="0" w:line="316" w:lineRule="atLeast"/>
        <w:rPr>
          <w:ins w:id="3464" w:author="Unknown"/>
          <w:rFonts w:ascii="Helvetica" w:hAnsi="Helvetica" w:cs="Helvetica"/>
          <w:color w:val="333333"/>
          <w:sz w:val="22"/>
          <w:szCs w:val="22"/>
        </w:rPr>
      </w:pPr>
      <w:ins w:id="3465" w:author="Unknown">
        <w:r>
          <w:rPr>
            <w:rStyle w:val="Strong"/>
            <w:rFonts w:ascii="Helvetica" w:hAnsi="Helvetica" w:cs="Helvetica"/>
            <w:color w:val="333333"/>
            <w:sz w:val="22"/>
            <w:szCs w:val="22"/>
          </w:rPr>
          <w:t>Q29)Can a catch block throw the exception caught by itself?</w:t>
        </w:r>
      </w:ins>
      <w:r w:rsidR="0003441B">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466" w:author="Unknown"/>
          <w:rFonts w:ascii="Helvetica" w:hAnsi="Helvetica" w:cs="Helvetica"/>
          <w:color w:val="333333"/>
          <w:sz w:val="22"/>
          <w:szCs w:val="22"/>
        </w:rPr>
      </w:pPr>
      <w:ins w:id="3467" w:author="Unknown">
        <w:r>
          <w:rPr>
            <w:rFonts w:ascii="Helvetica" w:hAnsi="Helvetica" w:cs="Helvetica"/>
            <w:color w:val="333333"/>
            <w:sz w:val="22"/>
            <w:szCs w:val="22"/>
          </w:rPr>
          <w:t>Ans) Yes. This is called rethrowing of the exception by catch block.</w:t>
        </w:r>
      </w:ins>
    </w:p>
    <w:p w:rsidR="00C70FF8" w:rsidRDefault="00C70FF8" w:rsidP="00C70FF8">
      <w:pPr>
        <w:pStyle w:val="NormalWeb"/>
        <w:shd w:val="clear" w:color="auto" w:fill="FFFFFF"/>
        <w:spacing w:before="0" w:beforeAutospacing="0" w:after="138" w:afterAutospacing="0" w:line="316" w:lineRule="atLeast"/>
        <w:rPr>
          <w:ins w:id="3468" w:author="Unknown"/>
          <w:rFonts w:ascii="Helvetica" w:hAnsi="Helvetica" w:cs="Helvetica"/>
          <w:color w:val="333333"/>
          <w:sz w:val="22"/>
          <w:szCs w:val="22"/>
        </w:rPr>
      </w:pPr>
      <w:ins w:id="3469" w:author="Unknown">
        <w:r>
          <w:rPr>
            <w:rFonts w:ascii="Helvetica" w:hAnsi="Helvetica" w:cs="Helvetica"/>
            <w:color w:val="333333"/>
            <w:sz w:val="22"/>
            <w:szCs w:val="22"/>
          </w:rPr>
          <w:t>e.g. the catch block below catches the FileNotFound exception and rethrows it again.</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70" w:author="Unknown"/>
          <w:rStyle w:val="HTMLCode"/>
          <w:rFonts w:ascii="Consolas" w:hAnsi="Consolas" w:cs="Consolas"/>
          <w:color w:val="000000"/>
        </w:rPr>
      </w:pPr>
      <w:ins w:id="3471" w:author="Unknown">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checkEx</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FileNotFoundException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72" w:author="Unknown"/>
          <w:rStyle w:val="HTMLCode"/>
          <w:rFonts w:ascii="Consolas" w:hAnsi="Consolas" w:cs="Consolas"/>
          <w:color w:val="000000"/>
        </w:rPr>
      </w:pPr>
      <w:ins w:id="3473" w:author="Unknown">
        <w:r>
          <w:rPr>
            <w:rStyle w:val="HTMLCode"/>
            <w:rFonts w:ascii="Consolas" w:hAnsi="Consolas" w:cs="Consolas"/>
            <w:color w:val="000000"/>
          </w:rPr>
          <w:t xml:space="preserve">  </w:t>
        </w:r>
        <w:r>
          <w:rPr>
            <w:rStyle w:val="token"/>
            <w:rFonts w:ascii="Consolas" w:hAnsi="Consolas" w:cs="Consolas"/>
            <w:color w:val="0077AA"/>
          </w:rPr>
          <w:t>try</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74" w:author="Unknown"/>
          <w:rStyle w:val="token"/>
          <w:rFonts w:ascii="Consolas" w:hAnsi="Consolas" w:cs="Consolas"/>
          <w:color w:val="708090"/>
        </w:rPr>
      </w:pPr>
      <w:ins w:id="3475" w:author="Unknown">
        <w:r>
          <w:rPr>
            <w:rStyle w:val="HTMLCode"/>
            <w:rFonts w:ascii="Consolas" w:hAnsi="Consolas" w:cs="Consolas"/>
            <w:color w:val="000000"/>
          </w:rPr>
          <w:t xml:space="preserve">    </w:t>
        </w:r>
        <w:r>
          <w:rPr>
            <w:rStyle w:val="token"/>
            <w:rFonts w:ascii="Consolas" w:hAnsi="Consolas" w:cs="Consolas"/>
            <w:color w:val="708090"/>
          </w:rPr>
          <w:t>//code that may throw the FileNotFoundException</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76" w:author="Unknown"/>
          <w:rStyle w:val="HTMLCode"/>
          <w:rFonts w:ascii="Consolas" w:hAnsi="Consolas" w:cs="Consolas"/>
          <w:color w:val="000000"/>
        </w:rPr>
      </w:pP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77" w:author="Unknown"/>
          <w:rStyle w:val="HTMLCode"/>
          <w:rFonts w:ascii="Consolas" w:hAnsi="Consolas" w:cs="Consolas"/>
          <w:color w:val="000000"/>
        </w:rPr>
      </w:pPr>
      <w:ins w:id="3478" w:author="Unknown">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catch</w:t>
        </w:r>
        <w:r>
          <w:rPr>
            <w:rStyle w:val="token"/>
            <w:rFonts w:ascii="Consolas" w:hAnsi="Consolas" w:cs="Consolas"/>
            <w:color w:val="999999"/>
          </w:rPr>
          <w:t>(</w:t>
        </w:r>
        <w:r>
          <w:rPr>
            <w:rStyle w:val="HTMLCode"/>
            <w:rFonts w:ascii="Consolas" w:hAnsi="Consolas" w:cs="Consolas"/>
            <w:color w:val="000000"/>
          </w:rPr>
          <w:t>FileNotFound eFnf</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79" w:author="Unknown"/>
          <w:rStyle w:val="HTMLCode"/>
          <w:rFonts w:ascii="Consolas" w:hAnsi="Consolas" w:cs="Consolas"/>
          <w:color w:val="000000"/>
        </w:rPr>
      </w:pPr>
      <w:ins w:id="3480" w:author="Unknown">
        <w:r>
          <w:rPr>
            <w:rStyle w:val="HTMLCode"/>
            <w:rFonts w:ascii="Consolas" w:hAnsi="Consolas" w:cs="Consolas"/>
            <w:color w:val="000000"/>
          </w:rPr>
          <w:t xml:space="preserve">    </w:t>
        </w:r>
        <w:r>
          <w:rPr>
            <w:rStyle w:val="token"/>
            <w:rFonts w:ascii="Consolas" w:hAnsi="Consolas" w:cs="Consolas"/>
            <w:color w:val="0077AA"/>
          </w:rPr>
          <w:t>throw</w:t>
        </w:r>
        <w:r>
          <w:rPr>
            <w:rStyle w:val="HTMLCode"/>
            <w:rFonts w:ascii="Consolas" w:hAnsi="Consolas" w:cs="Consolas"/>
            <w:color w:val="000000"/>
          </w:rPr>
          <w:t xml:space="preserve"> </w:t>
        </w:r>
        <w:r>
          <w:rPr>
            <w:rStyle w:val="token"/>
            <w:rFonts w:ascii="Consolas" w:hAnsi="Consolas" w:cs="Consolas"/>
            <w:color w:val="DD4A68"/>
          </w:rPr>
          <w:t>FileNotFound</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81" w:author="Unknown"/>
          <w:rStyle w:val="HTMLCode"/>
          <w:rFonts w:ascii="Consolas" w:hAnsi="Consolas" w:cs="Consolas"/>
          <w:color w:val="000000"/>
        </w:rPr>
      </w:pPr>
      <w:ins w:id="3482" w:author="Unknown">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83" w:author="Unknown"/>
          <w:rFonts w:ascii="Consolas" w:hAnsi="Consolas" w:cs="Consolas"/>
          <w:color w:val="000000"/>
          <w:sz w:val="18"/>
          <w:szCs w:val="18"/>
        </w:rPr>
      </w:pPr>
      <w:ins w:id="3484" w:author="Unknown">
        <w:r>
          <w:rPr>
            <w:rStyle w:val="token"/>
            <w:rFonts w:ascii="Consolas" w:hAnsi="Consolas" w:cs="Consolas"/>
            <w:color w:val="999999"/>
          </w:rPr>
          <w:t>}</w:t>
        </w:r>
      </w:ins>
    </w:p>
    <w:p w:rsidR="00C70FF8" w:rsidRDefault="00C70FF8" w:rsidP="00C70FF8">
      <w:pPr>
        <w:shd w:val="clear" w:color="auto" w:fill="FFFFFF"/>
        <w:spacing w:line="318" w:lineRule="atLeast"/>
        <w:jc w:val="both"/>
        <w:rPr>
          <w:rFonts w:ascii="Verdana" w:hAnsi="Verdana"/>
          <w:color w:val="000000"/>
          <w:sz w:val="18"/>
          <w:szCs w:val="18"/>
        </w:rPr>
      </w:pPr>
    </w:p>
    <w:p w:rsidR="00C70FF8" w:rsidRDefault="00C70FF8" w:rsidP="00C70FF8">
      <w:pPr>
        <w:pStyle w:val="Heading1"/>
        <w:shd w:val="clear" w:color="auto" w:fill="FFFFFF"/>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Innerclass Interview Questions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b/>
          <w:bCs/>
          <w:color w:val="333333"/>
          <w:sz w:val="22"/>
          <w:szCs w:val="22"/>
        </w:rPr>
      </w:pPr>
      <w:r>
        <w:rPr>
          <w:rFonts w:ascii="Helvetica" w:hAnsi="Helvetica" w:cs="Helvetica"/>
          <w:b/>
          <w:bCs/>
          <w:color w:val="333333"/>
          <w:sz w:val="22"/>
          <w:szCs w:val="22"/>
        </w:rPr>
        <w:t>Q1) What is an inner class?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Inner class is a class defined inside other class and act like a member of the enclosing class.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 What are the different types of inner classes?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There are two main types of inner classes –</w:t>
      </w:r>
    </w:p>
    <w:p w:rsidR="00C70FF8" w:rsidRDefault="00C70FF8" w:rsidP="00C306AB">
      <w:pPr>
        <w:numPr>
          <w:ilvl w:val="0"/>
          <w:numId w:val="110"/>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lastRenderedPageBreak/>
        <w:t>Static member class</w:t>
      </w:r>
    </w:p>
    <w:p w:rsidR="00C70FF8" w:rsidRDefault="00C70FF8" w:rsidP="00C306AB">
      <w:pPr>
        <w:numPr>
          <w:ilvl w:val="0"/>
          <w:numId w:val="110"/>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Inner class</w:t>
      </w:r>
    </w:p>
    <w:p w:rsidR="00C70FF8" w:rsidRDefault="00C70FF8" w:rsidP="00C306AB">
      <w:pPr>
        <w:numPr>
          <w:ilvl w:val="1"/>
          <w:numId w:val="110"/>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Member class</w:t>
      </w:r>
    </w:p>
    <w:p w:rsidR="00C70FF8" w:rsidRDefault="00C70FF8" w:rsidP="00C306AB">
      <w:pPr>
        <w:numPr>
          <w:ilvl w:val="1"/>
          <w:numId w:val="110"/>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Anonymous class</w:t>
      </w:r>
    </w:p>
    <w:p w:rsidR="00C70FF8" w:rsidRDefault="00C70FF8" w:rsidP="00C306AB">
      <w:pPr>
        <w:numPr>
          <w:ilvl w:val="1"/>
          <w:numId w:val="110"/>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Local class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Q3) What is static member class?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A static member class behaves much like an ordinary top-level class, except that it can access the static members of the class that contains it. The static nested class can be accessed as the other static members of the enclosing class without having an instance of the outer class. The static class can contain non-static and static members and methods.</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InnerClass</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HTMLCode"/>
          <w:rFonts w:ascii="Consolas" w:hAnsi="Consolas" w:cs="Consolas"/>
          <w:color w:val="000000"/>
        </w:rPr>
        <w:tab/>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StaticInner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i </w:t>
      </w:r>
      <w:r>
        <w:rPr>
          <w:rStyle w:val="token"/>
          <w:rFonts w:ascii="Consolas" w:hAnsi="Consolas" w:cs="Consolas"/>
          <w:color w:val="A67F59"/>
        </w:rPr>
        <w:t>=</w:t>
      </w:r>
      <w:r>
        <w:rPr>
          <w:rStyle w:val="token"/>
          <w:rFonts w:ascii="Consolas" w:hAnsi="Consolas" w:cs="Consolas"/>
          <w:color w:val="990055"/>
        </w:rPr>
        <w:t xml:space="preserve"> 9</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int</w:t>
      </w:r>
      <w:r>
        <w:rPr>
          <w:rStyle w:val="HTMLCode"/>
          <w:rFonts w:ascii="Consolas" w:hAnsi="Consolas" w:cs="Consolas"/>
          <w:color w:val="000000"/>
        </w:rPr>
        <w:t xml:space="preserve"> no </w:t>
      </w:r>
      <w:r>
        <w:rPr>
          <w:rStyle w:val="token"/>
          <w:rFonts w:ascii="Consolas" w:hAnsi="Consolas" w:cs="Consolas"/>
          <w:color w:val="A67F59"/>
        </w:rPr>
        <w:t>=</w:t>
      </w:r>
      <w:r>
        <w:rPr>
          <w:rStyle w:val="token"/>
          <w:rFonts w:ascii="Consolas" w:hAnsi="Consolas" w:cs="Consolas"/>
          <w:color w:val="990055"/>
        </w:rPr>
        <w:t xml:space="preserve"> 6</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method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method1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method2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method3</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The static inner class can be accessed from Outer Class in the following manner:</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InnerClass</w:t>
      </w:r>
      <w:r>
        <w:rPr>
          <w:rStyle w:val="token"/>
          <w:rFonts w:ascii="Consolas" w:hAnsi="Consolas" w:cs="Consolas"/>
          <w:color w:val="999999"/>
        </w:rPr>
        <w:t>.</w:t>
      </w:r>
      <w:r>
        <w:rPr>
          <w:rStyle w:val="HTMLCode"/>
          <w:rFonts w:ascii="Consolas" w:hAnsi="Consolas" w:cs="Consolas"/>
          <w:color w:val="000000"/>
        </w:rPr>
        <w:t>StaticInner staticObj</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InnerClass</w:t>
      </w:r>
      <w:r>
        <w:rPr>
          <w:rStyle w:val="token"/>
          <w:rFonts w:ascii="Consolas" w:hAnsi="Consolas" w:cs="Consolas"/>
          <w:color w:val="999999"/>
        </w:rPr>
        <w:t>.</w:t>
      </w:r>
      <w:r>
        <w:rPr>
          <w:rStyle w:val="HTMLCode"/>
          <w:rFonts w:ascii="Consolas" w:hAnsi="Consolas" w:cs="Consolas"/>
          <w:color w:val="000000"/>
        </w:rPr>
        <w:t xml:space="preserve"> StaticInner </w:t>
      </w:r>
      <w:r>
        <w:rPr>
          <w:rStyle w:val="token"/>
          <w:rFonts w:ascii="Consolas" w:hAnsi="Consolas" w:cs="Consolas"/>
          <w:color w:val="999999"/>
        </w:rPr>
        <w: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No outer class instance is required to instantiate the nested static class because the static class is a static member of the enclosing class.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Q4) What are non static inner classes?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The different type of static inner classes are: Non - static inner classes – classes associated with the object of the enclosing class.</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Member class</w:t>
      </w:r>
      <w:r>
        <w:rPr>
          <w:rStyle w:val="apple-converted-space"/>
          <w:rFonts w:ascii="Helvetica" w:hAnsi="Helvetica" w:cs="Helvetica"/>
          <w:color w:val="333333"/>
          <w:sz w:val="22"/>
          <w:szCs w:val="22"/>
        </w:rPr>
        <w:t> </w:t>
      </w:r>
      <w:r>
        <w:rPr>
          <w:rFonts w:ascii="Helvetica" w:hAnsi="Helvetica" w:cs="Helvetica"/>
          <w:color w:val="333333"/>
          <w:sz w:val="22"/>
          <w:szCs w:val="22"/>
        </w:rPr>
        <w:t>- Classes declared outside a function (hence a "member") and not declared "static".</w:t>
      </w:r>
      <w:r>
        <w:rPr>
          <w:rFonts w:ascii="Helvetica" w:hAnsi="Helvetica" w:cs="Helvetica"/>
          <w:color w:val="333333"/>
          <w:sz w:val="22"/>
          <w:szCs w:val="22"/>
        </w:rPr>
        <w:br/>
        <w:t>The member class can be declared as public, private, protected, final and abstract. E.g.</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InnerClass</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ab/>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MemberClass</w:t>
      </w:r>
      <w:r>
        <w:rPr>
          <w:rStyle w:val="HTMLCode"/>
          <w:rFonts w:ascii="Consolas" w:hAnsi="Consolas" w:cs="Consolas"/>
          <w:color w:val="000000"/>
        </w:rPr>
        <w:t xml:space="preserve"> </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method1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Method local class</w:t>
      </w:r>
      <w:r>
        <w:rPr>
          <w:rStyle w:val="apple-converted-space"/>
          <w:rFonts w:ascii="Helvetica" w:hAnsi="Helvetica" w:cs="Helvetica"/>
          <w:color w:val="333333"/>
          <w:sz w:val="22"/>
          <w:szCs w:val="22"/>
        </w:rPr>
        <w:t> </w:t>
      </w:r>
      <w:r>
        <w:rPr>
          <w:rFonts w:ascii="Helvetica" w:hAnsi="Helvetica" w:cs="Helvetica"/>
          <w:color w:val="333333"/>
          <w:sz w:val="22"/>
          <w:szCs w:val="22"/>
        </w:rPr>
        <w:t>– The inner class declared inside the method is called method local inner class. Method local inner class can only be declared as final or abstract. Method local class can only access global variables or method local variables if declared as final</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InnerClass</w:t>
      </w:r>
      <w:r>
        <w:rPr>
          <w:rStyle w:val="HTMLCode"/>
          <w:rFonts w:ascii="Consolas" w:hAnsi="Consolas" w:cs="Consolas"/>
          <w:color w:val="000000"/>
        </w:rPr>
        <w:t xml:space="preserve"> </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int</w:t>
      </w:r>
      <w:r>
        <w:rPr>
          <w:rStyle w:val="HTMLCode"/>
          <w:rFonts w:ascii="Consolas" w:hAnsi="Consolas" w:cs="Consolas"/>
          <w:color w:val="000000"/>
        </w:rPr>
        <w:t xml:space="preserve"> i </w:t>
      </w:r>
      <w:r>
        <w:rPr>
          <w:rStyle w:val="token"/>
          <w:rFonts w:ascii="Consolas" w:hAnsi="Consolas" w:cs="Consolas"/>
          <w:color w:val="A67F59"/>
        </w:rPr>
        <w:t>=</w:t>
      </w:r>
      <w:r>
        <w:rPr>
          <w:rStyle w:val="token"/>
          <w:rFonts w:ascii="Consolas" w:hAnsi="Consolas" w:cs="Consolas"/>
          <w:color w:val="990055"/>
        </w:rPr>
        <w:t xml:space="preserve"> 9</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method1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k </w:t>
      </w:r>
      <w:r>
        <w:rPr>
          <w:rStyle w:val="token"/>
          <w:rFonts w:ascii="Consolas" w:hAnsi="Consolas" w:cs="Consolas"/>
          <w:color w:val="A67F59"/>
        </w:rPr>
        <w:t>=</w:t>
      </w:r>
      <w:r>
        <w:rPr>
          <w:rStyle w:val="token"/>
          <w:rFonts w:ascii="Consolas" w:hAnsi="Consolas" w:cs="Consolas"/>
          <w:color w:val="990055"/>
        </w:rPr>
        <w:t xml:space="preserve"> 6</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MethodLocal</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  </w:t>
      </w:r>
      <w:r>
        <w:rPr>
          <w:rStyle w:val="token"/>
          <w:rFonts w:ascii="Consolas" w:hAnsi="Consolas" w:cs="Consolas"/>
          <w:color w:val="DD4A68"/>
        </w:rPr>
        <w:t>MethodLocal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 xml:space="preserve">k  </w:t>
      </w:r>
      <w:r>
        <w:rPr>
          <w:rStyle w:val="token"/>
          <w:rFonts w:ascii="Consolas" w:hAnsi="Consolas" w:cs="Consolas"/>
          <w:color w:val="A67F59"/>
        </w:rPr>
        <w:t>+</w:t>
      </w:r>
      <w:r>
        <w:rPr>
          <w:rStyle w:val="HTMLCode"/>
          <w:rFonts w:ascii="Consolas" w:hAnsi="Consolas" w:cs="Consolas"/>
          <w:color w:val="000000"/>
        </w:rPr>
        <w:t xml:space="preserve"> i</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Anonymous inner class</w:t>
      </w:r>
      <w:r>
        <w:rPr>
          <w:rStyle w:val="apple-converted-space"/>
          <w:rFonts w:ascii="Helvetica" w:hAnsi="Helvetica" w:cs="Helvetica"/>
          <w:color w:val="333333"/>
          <w:sz w:val="22"/>
          <w:szCs w:val="22"/>
        </w:rPr>
        <w:t> </w:t>
      </w:r>
      <w:r>
        <w:rPr>
          <w:rFonts w:ascii="Helvetica" w:hAnsi="Helvetica" w:cs="Helvetica"/>
          <w:color w:val="333333"/>
          <w:sz w:val="22"/>
          <w:szCs w:val="22"/>
        </w:rPr>
        <w:t>- These are local classes which are automatically declared and instantiated in the middle of an expression. Also, like local classes, anonymous classes cannot be public, private, protected, or static. They can specify arguments to the constructor of the superclass, but cannot otherwise have a constructor. They can implement only one interface or extend a class.</w:t>
      </w:r>
      <w:r>
        <w:rPr>
          <w:rFonts w:ascii="Helvetica" w:hAnsi="Helvetica" w:cs="Helvetica"/>
          <w:color w:val="333333"/>
          <w:sz w:val="22"/>
          <w:szCs w:val="22"/>
        </w:rPr>
        <w:br/>
        <w:t>Anonymous class cannot define any static fields, methods, or classes, except for static final constants.</w:t>
      </w:r>
      <w:r>
        <w:rPr>
          <w:rFonts w:ascii="Helvetica" w:hAnsi="Helvetica" w:cs="Helvetica"/>
          <w:color w:val="333333"/>
          <w:sz w:val="22"/>
          <w:szCs w:val="22"/>
        </w:rPr>
        <w:br/>
        <w:t>Also, like local classes, anonymous classes cannot be public, private, protected, or static</w:t>
      </w:r>
    </w:p>
    <w:p w:rsidR="00C70FF8" w:rsidRDefault="00C70FF8" w:rsidP="00C70FF8">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Some examples:</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MyFrame</w:t>
      </w:r>
      <w:r>
        <w:rPr>
          <w:rStyle w:val="HTMLCode"/>
          <w:rFonts w:ascii="Consolas" w:hAnsi="Consolas" w:cs="Consolas"/>
          <w:color w:val="000000"/>
        </w:rPr>
        <w:t xml:space="preserve"> </w:t>
      </w:r>
      <w:r>
        <w:rPr>
          <w:rStyle w:val="token"/>
          <w:rFonts w:ascii="Consolas" w:hAnsi="Consolas" w:cs="Consolas"/>
          <w:color w:val="0077AA"/>
        </w:rPr>
        <w:t>extends</w:t>
      </w:r>
      <w:r>
        <w:rPr>
          <w:rStyle w:val="HTMLCode"/>
          <w:rFonts w:ascii="Consolas" w:hAnsi="Consolas" w:cs="Consolas"/>
          <w:color w:val="000000"/>
        </w:rPr>
        <w:t xml:space="preserve"> </w:t>
      </w:r>
      <w:r>
        <w:rPr>
          <w:rStyle w:val="token"/>
          <w:rFonts w:ascii="Consolas" w:hAnsi="Consolas" w:cs="Consolas"/>
          <w:color w:val="000000"/>
        </w:rPr>
        <w:t>JFrame</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t xml:space="preserve">JButton btn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JButton</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DD4A68"/>
        </w:rPr>
        <w:t>MyFrame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btn</w:t>
      </w:r>
      <w:r>
        <w:rPr>
          <w:rStyle w:val="token"/>
          <w:rFonts w:ascii="Consolas" w:hAnsi="Consolas" w:cs="Consolas"/>
          <w:color w:val="999999"/>
        </w:rPr>
        <w:t>.</w:t>
      </w:r>
      <w:r>
        <w:rPr>
          <w:rStyle w:val="token"/>
          <w:rFonts w:ascii="Consolas" w:hAnsi="Consolas" w:cs="Consolas"/>
          <w:color w:val="DD4A68"/>
        </w:rPr>
        <w:t>addActionListener</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ActionListener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actionPerformed</w:t>
      </w:r>
      <w:r>
        <w:rPr>
          <w:rStyle w:val="token"/>
          <w:rFonts w:ascii="Consolas" w:hAnsi="Consolas" w:cs="Consolas"/>
          <w:color w:val="999999"/>
        </w:rPr>
        <w:t>(</w:t>
      </w:r>
      <w:r>
        <w:rPr>
          <w:rStyle w:val="HTMLCode"/>
          <w:rFonts w:ascii="Consolas" w:hAnsi="Consolas" w:cs="Consolas"/>
          <w:color w:val="000000"/>
        </w:rPr>
        <w:t>ActionEvent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ab/>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token"/>
          <w:rFonts w:ascii="Consolas" w:hAnsi="Consolas" w:cs="Consolas"/>
          <w:color w:val="708090"/>
        </w:rPr>
        <w:t xml:space="preserve">//Anonymous class used with comparator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List</w:t>
      </w:r>
      <w:r>
        <w:rPr>
          <w:rStyle w:val="token"/>
          <w:rFonts w:ascii="Consolas" w:hAnsi="Consolas" w:cs="Consolas"/>
          <w:color w:val="A67F59"/>
        </w:rPr>
        <w:t>&lt;</w:t>
      </w:r>
      <w:r>
        <w:rPr>
          <w:rStyle w:val="HTMLCode"/>
          <w:rFonts w:ascii="Consolas" w:hAnsi="Consolas" w:cs="Consolas"/>
          <w:color w:val="000000"/>
        </w:rPr>
        <w:t>Parent</w:t>
      </w:r>
      <w:r>
        <w:rPr>
          <w:rStyle w:val="token"/>
          <w:rFonts w:ascii="Consolas" w:hAnsi="Consolas" w:cs="Consolas"/>
          <w:color w:val="A67F59"/>
        </w:rPr>
        <w:t>&gt;</w:t>
      </w:r>
      <w:r>
        <w:rPr>
          <w:rStyle w:val="HTMLCode"/>
          <w:rFonts w:ascii="Consolas" w:hAnsi="Consolas" w:cs="Consolas"/>
          <w:color w:val="000000"/>
        </w:rPr>
        <w:t xml:space="preserve"> l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ArrayList</w:t>
      </w:r>
      <w:r>
        <w:rPr>
          <w:rStyle w:val="token"/>
          <w:rFonts w:ascii="Consolas" w:hAnsi="Consolas" w:cs="Consolas"/>
          <w:color w:val="A67F59"/>
        </w:rPr>
        <w:t>&lt;</w:t>
      </w:r>
      <w:r>
        <w:rPr>
          <w:rStyle w:val="HTMLCode"/>
          <w:rFonts w:ascii="Consolas" w:hAnsi="Consolas" w:cs="Consolas"/>
          <w:color w:val="000000"/>
        </w:rPr>
        <w:t>Parent</w:t>
      </w:r>
      <w:r>
        <w:rPr>
          <w:rStyle w:val="token"/>
          <w:rFonts w:ascii="Consolas" w:hAnsi="Consolas" w:cs="Consolas"/>
          <w:color w:val="A67F59"/>
        </w:rPr>
        <w:t>&gt;</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l</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Parent</w:t>
      </w:r>
      <w:r>
        <w:rPr>
          <w:rStyle w:val="token"/>
          <w:rFonts w:ascii="Consolas" w:hAnsi="Consolas" w:cs="Consolas"/>
          <w:color w:val="990055"/>
        </w:rPr>
        <w:t>(2</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l</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Parent</w:t>
      </w:r>
      <w:r>
        <w:rPr>
          <w:rStyle w:val="token"/>
          <w:rFonts w:ascii="Consolas" w:hAnsi="Consolas" w:cs="Consolas"/>
          <w:color w:val="990055"/>
        </w:rPr>
        <w:t>(3</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Collections</w:t>
      </w:r>
      <w:r>
        <w:rPr>
          <w:rStyle w:val="token"/>
          <w:rFonts w:ascii="Consolas" w:hAnsi="Consolas" w:cs="Consolas"/>
          <w:color w:val="999999"/>
        </w:rPr>
        <w:t>.</w:t>
      </w:r>
      <w:r>
        <w:rPr>
          <w:rStyle w:val="token"/>
          <w:rFonts w:ascii="Consolas" w:hAnsi="Consolas" w:cs="Consolas"/>
          <w:color w:val="DD4A68"/>
        </w:rPr>
        <w:t>sort</w:t>
      </w:r>
      <w:r>
        <w:rPr>
          <w:rStyle w:val="token"/>
          <w:rFonts w:ascii="Consolas" w:hAnsi="Consolas" w:cs="Consolas"/>
          <w:color w:val="999999"/>
        </w:rPr>
        <w:t>(</w:t>
      </w:r>
      <w:r>
        <w:rPr>
          <w:rStyle w:val="HTMLCode"/>
          <w:rFonts w:ascii="Consolas" w:hAnsi="Consolas" w:cs="Consolas"/>
          <w:color w:val="000000"/>
        </w:rPr>
        <w:t>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Comparator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compare</w:t>
      </w:r>
      <w:r>
        <w:rPr>
          <w:rStyle w:val="token"/>
          <w:rFonts w:ascii="Consolas" w:hAnsi="Consolas" w:cs="Consolas"/>
          <w:color w:val="999999"/>
        </w:rPr>
        <w:t>(</w:t>
      </w:r>
      <w:r>
        <w:rPr>
          <w:rStyle w:val="HTMLCode"/>
          <w:rFonts w:ascii="Consolas" w:hAnsi="Consolas" w:cs="Consolas"/>
          <w:color w:val="000000"/>
        </w:rPr>
        <w:t>Object o1</w:t>
      </w:r>
      <w:r>
        <w:rPr>
          <w:rStyle w:val="token"/>
          <w:rFonts w:ascii="Consolas" w:hAnsi="Consolas" w:cs="Consolas"/>
          <w:color w:val="999999"/>
        </w:rPr>
        <w:t>,</w:t>
      </w:r>
      <w:r>
        <w:rPr>
          <w:rStyle w:val="HTMLCode"/>
          <w:rFonts w:ascii="Consolas" w:hAnsi="Consolas" w:cs="Consolas"/>
          <w:color w:val="000000"/>
        </w:rPr>
        <w:t xml:space="preserve">  Object o2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Parent prt1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Parent</w:t>
      </w:r>
      <w:r>
        <w:rPr>
          <w:rStyle w:val="token"/>
          <w:rFonts w:ascii="Consolas" w:hAnsi="Consolas" w:cs="Consolas"/>
          <w:color w:val="999999"/>
        </w:rPr>
        <w:t>)</w:t>
      </w:r>
      <w:r>
        <w:rPr>
          <w:rStyle w:val="HTMLCode"/>
          <w:rFonts w:ascii="Consolas" w:hAnsi="Consolas" w:cs="Consolas"/>
          <w:color w:val="000000"/>
        </w:rPr>
        <w:t xml:space="preserve"> o1</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Parent prt2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Parent</w:t>
      </w:r>
      <w:r>
        <w:rPr>
          <w:rStyle w:val="token"/>
          <w:rFonts w:ascii="Consolas" w:hAnsi="Consolas" w:cs="Consolas"/>
          <w:color w:val="999999"/>
        </w:rPr>
        <w:t>)</w:t>
      </w:r>
      <w:r>
        <w:rPr>
          <w:rStyle w:val="HTMLCode"/>
          <w:rFonts w:ascii="Consolas" w:hAnsi="Consolas" w:cs="Consolas"/>
          <w:color w:val="000000"/>
        </w:rPr>
        <w:t xml:space="preserve"> o2</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prt1</w:t>
      </w:r>
      <w:r>
        <w:rPr>
          <w:rStyle w:val="token"/>
          <w:rFonts w:ascii="Consolas" w:hAnsi="Consolas" w:cs="Consolas"/>
          <w:color w:val="999999"/>
        </w:rPr>
        <w:t>.</w:t>
      </w:r>
      <w:r>
        <w:rPr>
          <w:rStyle w:val="token"/>
          <w:rFonts w:ascii="Consolas" w:hAnsi="Consolas" w:cs="Consolas"/>
          <w:color w:val="DD4A68"/>
        </w:rPr>
        <w:t>getAge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&gt;</w:t>
      </w:r>
      <w:r>
        <w:rPr>
          <w:rStyle w:val="HTMLCode"/>
          <w:rFonts w:ascii="Consolas" w:hAnsi="Consolas" w:cs="Consolas"/>
          <w:color w:val="000000"/>
        </w:rPr>
        <w:t xml:space="preserve">  prt2</w:t>
      </w:r>
      <w:r>
        <w:rPr>
          <w:rStyle w:val="token"/>
          <w:rFonts w:ascii="Consolas" w:hAnsi="Consolas" w:cs="Consolas"/>
          <w:color w:val="999999"/>
        </w:rPr>
        <w:t>.</w:t>
      </w:r>
      <w:r>
        <w:rPr>
          <w:rStyle w:val="token"/>
          <w:rFonts w:ascii="Consolas" w:hAnsi="Consolas" w:cs="Consolas"/>
          <w:color w:val="DD4A68"/>
        </w:rPr>
        <w:t>getAge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990055"/>
        </w:rPr>
        <w:t>-1</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999999"/>
        </w:rPr>
        <w:t>(</w:t>
      </w:r>
      <w:r>
        <w:rPr>
          <w:rStyle w:val="HTMLCode"/>
          <w:rFonts w:ascii="Consolas" w:hAnsi="Consolas" w:cs="Consolas"/>
          <w:color w:val="000000"/>
        </w:rPr>
        <w:t>prt1</w:t>
      </w:r>
      <w:r>
        <w:rPr>
          <w:rStyle w:val="token"/>
          <w:rFonts w:ascii="Consolas" w:hAnsi="Consolas" w:cs="Consolas"/>
          <w:color w:val="999999"/>
        </w:rPr>
        <w:t>.</w:t>
      </w:r>
      <w:r>
        <w:rPr>
          <w:rStyle w:val="token"/>
          <w:rFonts w:ascii="Consolas" w:hAnsi="Consolas" w:cs="Consolas"/>
          <w:color w:val="DD4A68"/>
        </w:rPr>
        <w:t>getAge</w:t>
      </w:r>
      <w:r>
        <w:rPr>
          <w:rStyle w:val="token"/>
          <w:rFonts w:ascii="Consolas" w:hAnsi="Consolas" w:cs="Consolas"/>
          <w:color w:val="999999"/>
        </w:rPr>
        <w:t>()</w:t>
      </w:r>
      <w:r>
        <w:rPr>
          <w:rStyle w:val="token"/>
          <w:rFonts w:ascii="Consolas" w:hAnsi="Consolas" w:cs="Consolas"/>
          <w:color w:val="A67F59"/>
        </w:rPr>
        <w:t>&lt;</w:t>
      </w:r>
      <w:r>
        <w:rPr>
          <w:rStyle w:val="HTMLCode"/>
          <w:rFonts w:ascii="Consolas" w:hAnsi="Consolas" w:cs="Consolas"/>
          <w:color w:val="000000"/>
        </w:rPr>
        <w:t>prt2</w:t>
      </w:r>
      <w:r>
        <w:rPr>
          <w:rStyle w:val="token"/>
          <w:rFonts w:ascii="Consolas" w:hAnsi="Consolas" w:cs="Consolas"/>
          <w:color w:val="999999"/>
        </w:rPr>
        <w:t>.</w:t>
      </w:r>
      <w:r>
        <w:rPr>
          <w:rStyle w:val="token"/>
          <w:rFonts w:ascii="Consolas" w:hAnsi="Consolas" w:cs="Consolas"/>
          <w:color w:val="DD4A68"/>
        </w:rPr>
        <w:t>getAge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token"/>
          <w:rFonts w:ascii="Consolas" w:hAnsi="Consolas" w:cs="Consolas"/>
          <w:color w:val="990055"/>
        </w:rPr>
        <w:t xml:space="preserve"> 1</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token"/>
          <w:rFonts w:ascii="Consolas" w:hAnsi="Consolas" w:cs="Consolas"/>
          <w:color w:val="990055"/>
        </w:rPr>
        <w:t xml:space="preserve"> 0</w:t>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r>
        <w:rPr>
          <w:rStyle w:val="HTMLCode"/>
          <w:rFonts w:ascii="Consolas" w:hAnsi="Consolas" w:cs="Consolas"/>
          <w:color w:val="000000"/>
        </w:rPr>
        <w:t xml:space="preserve"> </w:t>
      </w:r>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C70FF8" w:rsidRDefault="00C70FF8" w:rsidP="00C70FF8">
      <w:pPr>
        <w:pStyle w:val="NormalWeb"/>
        <w:shd w:val="clear" w:color="auto" w:fill="FFFFFF"/>
        <w:spacing w:before="0" w:beforeAutospacing="0" w:after="138" w:afterAutospacing="0" w:line="316" w:lineRule="atLeast"/>
        <w:rPr>
          <w:ins w:id="3485" w:author="Unknown"/>
          <w:rFonts w:ascii="Helvetica" w:hAnsi="Helvetica" w:cs="Helvetica"/>
          <w:color w:val="333333"/>
          <w:sz w:val="22"/>
          <w:szCs w:val="22"/>
        </w:rPr>
      </w:pPr>
      <w:ins w:id="3486" w:author="Unknown">
        <w:r>
          <w:rPr>
            <w:rStyle w:val="Strong"/>
            <w:rFonts w:ascii="Helvetica" w:hAnsi="Helvetica" w:cs="Helvetica"/>
            <w:color w:val="333333"/>
            <w:sz w:val="22"/>
            <w:szCs w:val="22"/>
          </w:rPr>
          <w:t>Q5)Can a static nested class have access to the enclosing class non-static methods or instance variables?</w:t>
        </w:r>
      </w:ins>
    </w:p>
    <w:p w:rsidR="00C70FF8" w:rsidRDefault="00C70FF8" w:rsidP="00C70FF8">
      <w:pPr>
        <w:pStyle w:val="NormalWeb"/>
        <w:shd w:val="clear" w:color="auto" w:fill="FFFFFF"/>
        <w:spacing w:before="0" w:beforeAutospacing="0" w:after="138" w:afterAutospacing="0" w:line="316" w:lineRule="atLeast"/>
        <w:rPr>
          <w:ins w:id="3487" w:author="Unknown"/>
          <w:rFonts w:ascii="Helvetica" w:hAnsi="Helvetica" w:cs="Helvetica"/>
          <w:color w:val="333333"/>
          <w:sz w:val="22"/>
          <w:szCs w:val="22"/>
        </w:rPr>
      </w:pPr>
      <w:ins w:id="3488" w:author="Unknown">
        <w:r>
          <w:rPr>
            <w:rFonts w:ascii="Helvetica" w:hAnsi="Helvetica" w:cs="Helvetica"/>
            <w:color w:val="333333"/>
            <w:sz w:val="22"/>
            <w:szCs w:val="22"/>
          </w:rPr>
          <w:t>Ans) No .</w:t>
        </w:r>
      </w:ins>
    </w:p>
    <w:p w:rsidR="00C70FF8" w:rsidRDefault="00C70FF8" w:rsidP="00C70FF8">
      <w:pPr>
        <w:pStyle w:val="NormalWeb"/>
        <w:shd w:val="clear" w:color="auto" w:fill="FFFFFF"/>
        <w:spacing w:before="0" w:beforeAutospacing="0" w:after="138" w:afterAutospacing="0" w:line="316" w:lineRule="atLeast"/>
        <w:rPr>
          <w:ins w:id="3489" w:author="Unknown"/>
          <w:rFonts w:ascii="Helvetica" w:hAnsi="Helvetica" w:cs="Helvetica"/>
          <w:color w:val="333333"/>
          <w:sz w:val="22"/>
          <w:szCs w:val="22"/>
        </w:rPr>
      </w:pPr>
      <w:ins w:id="3490" w:author="Unknown">
        <w:r>
          <w:rPr>
            <w:rStyle w:val="Strong"/>
            <w:rFonts w:ascii="Helvetica" w:hAnsi="Helvetica" w:cs="Helvetica"/>
            <w:color w:val="333333"/>
            <w:sz w:val="22"/>
            <w:szCs w:val="22"/>
          </w:rPr>
          <w:t>Q6)What are the advantages of Inner classes?</w:t>
        </w:r>
      </w:ins>
      <w:r w:rsidR="0003441B">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491" w:author="Unknown"/>
          <w:rFonts w:ascii="Helvetica" w:hAnsi="Helvetica" w:cs="Helvetica"/>
          <w:color w:val="333333"/>
          <w:sz w:val="22"/>
          <w:szCs w:val="22"/>
        </w:rPr>
      </w:pPr>
      <w:ins w:id="3492" w:author="Unknown">
        <w:r>
          <w:rPr>
            <w:rFonts w:ascii="Helvetica" w:hAnsi="Helvetica" w:cs="Helvetica"/>
            <w:color w:val="333333"/>
            <w:sz w:val="22"/>
            <w:szCs w:val="22"/>
          </w:rPr>
          <w:t>Ans) The embedding of inner class into the outer class in the case when the inner class is to be used only by one class i.e. the outer class makes the package more streamlined. Nesting the inner class code where it is used (inside the outer class) makes the code more readable and maintainable.</w:t>
        </w:r>
      </w:ins>
    </w:p>
    <w:p w:rsidR="00C70FF8" w:rsidRDefault="00C70FF8" w:rsidP="00C70FF8">
      <w:pPr>
        <w:pStyle w:val="NormalWeb"/>
        <w:shd w:val="clear" w:color="auto" w:fill="FFFFFF"/>
        <w:spacing w:before="0" w:beforeAutospacing="0" w:after="138" w:afterAutospacing="0" w:line="316" w:lineRule="atLeast"/>
        <w:rPr>
          <w:ins w:id="3493" w:author="Unknown"/>
          <w:rFonts w:ascii="Helvetica" w:hAnsi="Helvetica" w:cs="Helvetica"/>
          <w:color w:val="333333"/>
          <w:sz w:val="22"/>
          <w:szCs w:val="22"/>
        </w:rPr>
      </w:pPr>
      <w:ins w:id="3494" w:author="Unknown">
        <w:r>
          <w:rPr>
            <w:rFonts w:ascii="Helvetica" w:hAnsi="Helvetica" w:cs="Helvetica"/>
            <w:color w:val="333333"/>
            <w:sz w:val="22"/>
            <w:szCs w:val="22"/>
          </w:rPr>
          <w:t>The inner class shares a special relationship with the outer class i.e. the inner class has access to all members of the outer class and still have its own type is the main advantages of Inner class. Advantage of inner class is that they can be hidden from the other classes in the same package and still have the access to all the members (private also) of the enclosing class. So the outer class members which are going to be used by the inner class can be made private and the inner class members can be hidden from the classes in the same package. This increases the level of encapsulation.</w:t>
        </w:r>
      </w:ins>
    </w:p>
    <w:p w:rsidR="00C70FF8" w:rsidRDefault="00C70FF8" w:rsidP="00C70FF8">
      <w:pPr>
        <w:pStyle w:val="NormalWeb"/>
        <w:shd w:val="clear" w:color="auto" w:fill="FFFFFF"/>
        <w:spacing w:before="0" w:beforeAutospacing="0" w:after="138" w:afterAutospacing="0" w:line="316" w:lineRule="atLeast"/>
        <w:rPr>
          <w:ins w:id="3495" w:author="Unknown"/>
          <w:rFonts w:ascii="Helvetica" w:hAnsi="Helvetica" w:cs="Helvetica"/>
          <w:color w:val="333333"/>
          <w:sz w:val="22"/>
          <w:szCs w:val="22"/>
        </w:rPr>
      </w:pPr>
      <w:ins w:id="3496" w:author="Unknown">
        <w:r>
          <w:rPr>
            <w:rFonts w:ascii="Helvetica" w:hAnsi="Helvetica" w:cs="Helvetica"/>
            <w:color w:val="333333"/>
            <w:sz w:val="22"/>
            <w:szCs w:val="22"/>
          </w:rPr>
          <w:lastRenderedPageBreak/>
          <w:t>If a class A is written requires another class B for its own use, there are two ways to do this. One way is to write a separate class B or to write an inner class B inside class A. Advantage of writing the inner class B in the class A is you can avoid having a separate class. Inner classes are best used in the event handling mechanism and to implement the helper classes. The advantage of using inner class for event handling mechanism is that the use of if/else to select the component to be handled can be avoided. If inner classes are used each component gets its own event handler and each event handler implicitly knows the component it is working for.</w:t>
        </w:r>
      </w:ins>
    </w:p>
    <w:p w:rsidR="00C70FF8" w:rsidRDefault="00C70FF8" w:rsidP="00C70FF8">
      <w:pPr>
        <w:pStyle w:val="NormalWeb"/>
        <w:shd w:val="clear" w:color="auto" w:fill="FFFFFF"/>
        <w:spacing w:before="0" w:beforeAutospacing="0" w:after="138" w:afterAutospacing="0" w:line="316" w:lineRule="atLeast"/>
        <w:rPr>
          <w:ins w:id="3497" w:author="Unknown"/>
          <w:rFonts w:ascii="Helvetica" w:hAnsi="Helvetica" w:cs="Helvetica"/>
          <w:color w:val="333333"/>
          <w:sz w:val="22"/>
          <w:szCs w:val="22"/>
        </w:rPr>
      </w:pPr>
      <w:ins w:id="3498" w:author="Unknown">
        <w:r>
          <w:rPr>
            <w:rStyle w:val="Strong"/>
            <w:rFonts w:ascii="Helvetica" w:hAnsi="Helvetica" w:cs="Helvetica"/>
            <w:color w:val="333333"/>
            <w:sz w:val="22"/>
            <w:szCs w:val="22"/>
          </w:rPr>
          <w:t>Q7)What are disadvantages of using inner classes?</w:t>
        </w:r>
      </w:ins>
      <w:r w:rsidR="0003441B">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499" w:author="Unknown"/>
          <w:rFonts w:ascii="Helvetica" w:hAnsi="Helvetica" w:cs="Helvetica"/>
          <w:color w:val="333333"/>
          <w:sz w:val="22"/>
          <w:szCs w:val="22"/>
        </w:rPr>
      </w:pPr>
      <w:ins w:id="3500" w:author="Unknown">
        <w:r>
          <w:rPr>
            <w:rFonts w:ascii="Helvetica" w:hAnsi="Helvetica" w:cs="Helvetica"/>
            <w:color w:val="333333"/>
            <w:sz w:val="22"/>
            <w:szCs w:val="22"/>
          </w:rPr>
          <w:t>Ans)</w:t>
        </w:r>
      </w:ins>
    </w:p>
    <w:p w:rsidR="00C70FF8" w:rsidRDefault="00C70FF8" w:rsidP="00C306AB">
      <w:pPr>
        <w:numPr>
          <w:ilvl w:val="0"/>
          <w:numId w:val="111"/>
        </w:numPr>
        <w:shd w:val="clear" w:color="auto" w:fill="FFFFFF"/>
        <w:spacing w:before="100" w:beforeAutospacing="1" w:after="100" w:afterAutospacing="1" w:line="316" w:lineRule="atLeast"/>
        <w:rPr>
          <w:ins w:id="3501" w:author="Unknown"/>
          <w:rFonts w:ascii="Helvetica" w:hAnsi="Helvetica" w:cs="Helvetica"/>
          <w:color w:val="333333"/>
        </w:rPr>
      </w:pPr>
      <w:ins w:id="3502" w:author="Unknown">
        <w:r>
          <w:rPr>
            <w:rFonts w:ascii="Helvetica" w:hAnsi="Helvetica" w:cs="Helvetica"/>
            <w:color w:val="333333"/>
          </w:rPr>
          <w:t>Using inner class increases the total number of classes being used by the application. For all the classes created by JVM and loaded in the memory, jvm has to perform some tasks like creating the object of type class. Jvm may have to perform some routine tasks for these extra classes created which may result slower performance if the application is using more number of inner classes.</w:t>
        </w:r>
      </w:ins>
    </w:p>
    <w:p w:rsidR="00C70FF8" w:rsidRDefault="00C70FF8" w:rsidP="00C306AB">
      <w:pPr>
        <w:numPr>
          <w:ilvl w:val="0"/>
          <w:numId w:val="111"/>
        </w:numPr>
        <w:shd w:val="clear" w:color="auto" w:fill="FFFFFF"/>
        <w:spacing w:before="100" w:beforeAutospacing="1" w:after="100" w:afterAutospacing="1" w:line="316" w:lineRule="atLeast"/>
        <w:rPr>
          <w:ins w:id="3503" w:author="Unknown"/>
          <w:rFonts w:ascii="Helvetica" w:hAnsi="Helvetica" w:cs="Helvetica"/>
          <w:color w:val="333333"/>
        </w:rPr>
      </w:pPr>
      <w:ins w:id="3504" w:author="Unknown">
        <w:r>
          <w:rPr>
            <w:rFonts w:ascii="Helvetica" w:hAnsi="Helvetica" w:cs="Helvetica"/>
            <w:color w:val="333333"/>
          </w:rPr>
          <w:t>Inner classes get limited support of ide/tools as compared to the top level classes, so working with the inner classes is sometimes annoying for the developer.</w:t>
        </w:r>
      </w:ins>
    </w:p>
    <w:p w:rsidR="00C70FF8" w:rsidRDefault="00C70FF8" w:rsidP="00C70FF8">
      <w:pPr>
        <w:pStyle w:val="NormalWeb"/>
        <w:shd w:val="clear" w:color="auto" w:fill="FFFFFF"/>
        <w:spacing w:before="0" w:beforeAutospacing="0" w:after="138" w:afterAutospacing="0" w:line="316" w:lineRule="atLeast"/>
        <w:rPr>
          <w:ins w:id="3505" w:author="Unknown"/>
          <w:rFonts w:ascii="Helvetica" w:hAnsi="Helvetica" w:cs="Helvetica"/>
          <w:color w:val="333333"/>
          <w:sz w:val="22"/>
          <w:szCs w:val="22"/>
        </w:rPr>
      </w:pPr>
      <w:ins w:id="3506" w:author="Unknown">
        <w:r>
          <w:rPr>
            <w:rStyle w:val="Strong"/>
            <w:rFonts w:ascii="Helvetica" w:hAnsi="Helvetica" w:cs="Helvetica"/>
            <w:color w:val="333333"/>
            <w:sz w:val="22"/>
            <w:szCs w:val="22"/>
          </w:rPr>
          <w:t>Q8) What are different types of anonymous classes?</w:t>
        </w:r>
      </w:ins>
    </w:p>
    <w:p w:rsidR="00C70FF8" w:rsidRDefault="00C70FF8" w:rsidP="00C70FF8">
      <w:pPr>
        <w:pStyle w:val="NormalWeb"/>
        <w:shd w:val="clear" w:color="auto" w:fill="FFFFFF"/>
        <w:spacing w:before="0" w:beforeAutospacing="0" w:after="138" w:afterAutospacing="0" w:line="316" w:lineRule="atLeast"/>
        <w:rPr>
          <w:ins w:id="3507" w:author="Unknown"/>
          <w:rFonts w:ascii="Helvetica" w:hAnsi="Helvetica" w:cs="Helvetica"/>
          <w:color w:val="333333"/>
          <w:sz w:val="22"/>
          <w:szCs w:val="22"/>
        </w:rPr>
      </w:pPr>
      <w:ins w:id="3508" w:author="Unknown">
        <w:r>
          <w:rPr>
            <w:rFonts w:ascii="Helvetica" w:hAnsi="Helvetica" w:cs="Helvetica"/>
            <w:color w:val="333333"/>
            <w:sz w:val="22"/>
            <w:szCs w:val="22"/>
          </w:rPr>
          <w:t>Ans 1)</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Plain old anonymous class type one</w:t>
        </w:r>
        <w:r>
          <w:rPr>
            <w:rFonts w:ascii="Helvetica" w:hAnsi="Helvetica" w:cs="Helvetica"/>
            <w:color w:val="333333"/>
            <w:sz w:val="22"/>
            <w:szCs w:val="22"/>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09" w:author="Unknown"/>
          <w:rStyle w:val="HTMLCode"/>
          <w:rFonts w:ascii="Consolas" w:hAnsi="Consolas" w:cs="Consolas"/>
          <w:color w:val="000000"/>
        </w:rPr>
      </w:pPr>
      <w:ins w:id="3510"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superClass</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11" w:author="Unknown"/>
          <w:rStyle w:val="HTMLCode"/>
          <w:rFonts w:ascii="Consolas" w:hAnsi="Consolas" w:cs="Consolas"/>
          <w:color w:val="000000"/>
        </w:rPr>
      </w:pPr>
      <w:ins w:id="3512"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doSomething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13" w:author="Unknown"/>
          <w:rStyle w:val="HTMLCode"/>
          <w:rFonts w:ascii="Consolas" w:hAnsi="Consolas" w:cs="Consolas"/>
          <w:color w:val="000000"/>
        </w:rPr>
      </w:pPr>
      <w:ins w:id="3514" w:author="Unknown">
        <w:r>
          <w:rPr>
            <w:rStyle w:val="HTMLCode"/>
            <w:rFonts w:ascii="Consolas" w:hAnsi="Consolas" w:cs="Consolas"/>
            <w:color w:val="000000"/>
          </w:rPr>
          <w:tab/>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 xml:space="preserve">“Doing something in the Super </w:t>
        </w:r>
        <w:r>
          <w:rPr>
            <w:rStyle w:val="token"/>
            <w:rFonts w:ascii="Consolas" w:hAnsi="Consolas" w:cs="Consolas"/>
            <w:color w:val="0077AA"/>
          </w:rPr>
          <w:t>class</w:t>
        </w:r>
        <w:r>
          <w:rPr>
            <w:rStyle w:val="HTMLCode"/>
            <w:rFonts w:ascii="Consolas" w:hAnsi="Consolas" w:cs="Consolas"/>
            <w:color w:val="000000"/>
          </w:rPr>
          <w:t>”</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15" w:author="Unknown"/>
          <w:rStyle w:val="HTMLCode"/>
          <w:rFonts w:ascii="Consolas" w:hAnsi="Consolas" w:cs="Consolas"/>
          <w:color w:val="000000"/>
        </w:rPr>
      </w:pPr>
      <w:ins w:id="3516" w:author="Unknown">
        <w:r>
          <w:rPr>
            <w:rStyle w:val="HTMLCode"/>
            <w:rFonts w:ascii="Consolas" w:hAnsi="Consolas" w:cs="Consolas"/>
            <w:color w:val="000000"/>
          </w:rPr>
          <w:tab/>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17" w:author="Unknown"/>
          <w:rStyle w:val="HTMLCode"/>
          <w:rFonts w:ascii="Consolas" w:hAnsi="Consolas" w:cs="Consolas"/>
          <w:color w:val="000000"/>
        </w:rPr>
      </w:pPr>
      <w:ins w:id="3518" w:author="Unknown">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19" w:author="Unknown"/>
          <w:rStyle w:val="HTMLCode"/>
          <w:rFonts w:ascii="Consolas" w:hAnsi="Consolas" w:cs="Consolas"/>
          <w:color w:val="000000"/>
        </w:rPr>
      </w:pPr>
      <w:ins w:id="3520"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hasAnonymous</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21" w:author="Unknown"/>
          <w:rStyle w:val="HTMLCode"/>
          <w:rFonts w:ascii="Consolas" w:hAnsi="Consolas" w:cs="Consolas"/>
          <w:color w:val="000000"/>
        </w:rPr>
      </w:pPr>
      <w:ins w:id="3522" w:author="Unknown">
        <w:r>
          <w:rPr>
            <w:rStyle w:val="HTMLCode"/>
            <w:rFonts w:ascii="Consolas" w:hAnsi="Consolas" w:cs="Consolas"/>
            <w:color w:val="000000"/>
          </w:rPr>
          <w:tab/>
          <w:t xml:space="preserve">superClass </w:t>
        </w:r>
        <w:r>
          <w:rPr>
            <w:rStyle w:val="token"/>
            <w:rFonts w:ascii="Consolas" w:hAnsi="Consolas" w:cs="Consolas"/>
            <w:color w:val="000000"/>
          </w:rPr>
          <w:t>anon</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superClass</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23" w:author="Unknown"/>
          <w:rStyle w:val="HTMLCode"/>
          <w:rFonts w:ascii="Consolas" w:hAnsi="Consolas" w:cs="Consolas"/>
          <w:color w:val="000000"/>
        </w:rPr>
      </w:pPr>
      <w:ins w:id="3524"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doSomething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25" w:author="Unknown"/>
          <w:rStyle w:val="HTMLCode"/>
          <w:rFonts w:ascii="Consolas" w:hAnsi="Consolas" w:cs="Consolas"/>
          <w:color w:val="000000"/>
        </w:rPr>
      </w:pPr>
      <w:ins w:id="3526" w:author="Unknown">
        <w:r>
          <w:rPr>
            <w:rStyle w:val="HTMLCode"/>
            <w:rFonts w:ascii="Consolas" w:hAnsi="Consolas" w:cs="Consolas"/>
            <w:color w:val="000000"/>
          </w:rPr>
          <w:tab/>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 xml:space="preserve">“Doing something in the Anonymous </w:t>
        </w:r>
        <w:r>
          <w:rPr>
            <w:rStyle w:val="token"/>
            <w:rFonts w:ascii="Consolas" w:hAnsi="Consolas" w:cs="Consolas"/>
            <w:color w:val="0077AA"/>
          </w:rPr>
          <w:t>class</w:t>
        </w:r>
        <w:r>
          <w:rPr>
            <w:rStyle w:val="HTMLCode"/>
            <w:rFonts w:ascii="Consolas" w:hAnsi="Consolas" w:cs="Consolas"/>
            <w:color w:val="000000"/>
          </w:rPr>
          <w:t>”</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27" w:author="Unknown"/>
          <w:rStyle w:val="HTMLCode"/>
          <w:rFonts w:ascii="Consolas" w:hAnsi="Consolas" w:cs="Consolas"/>
          <w:color w:val="000000"/>
        </w:rPr>
      </w:pPr>
      <w:ins w:id="3528" w:author="Unknown">
        <w:r>
          <w:rPr>
            <w:rStyle w:val="HTMLCode"/>
            <w:rFonts w:ascii="Consolas" w:hAnsi="Consolas" w:cs="Consolas"/>
            <w:color w:val="000000"/>
          </w:rPr>
          <w:tab/>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29" w:author="Unknown"/>
          <w:rFonts w:ascii="Consolas" w:hAnsi="Consolas" w:cs="Consolas"/>
          <w:color w:val="000000"/>
          <w:sz w:val="18"/>
          <w:szCs w:val="18"/>
        </w:rPr>
      </w:pPr>
      <w:ins w:id="3530" w:author="Unknown">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531" w:author="Unknown"/>
          <w:rFonts w:ascii="Helvetica" w:hAnsi="Helvetica" w:cs="Helvetica"/>
          <w:color w:val="333333"/>
          <w:sz w:val="22"/>
          <w:szCs w:val="22"/>
        </w:rPr>
      </w:pPr>
      <w:ins w:id="3532" w:author="Unknown">
        <w:r>
          <w:rPr>
            <w:rFonts w:ascii="Helvetica" w:hAnsi="Helvetica" w:cs="Helvetica"/>
            <w:color w:val="333333"/>
            <w:sz w:val="22"/>
            <w:szCs w:val="22"/>
          </w:rPr>
          <w:t>Here anon is the reference which is of type superClass which is the class extended by the anonymous class i.e. superclass of the anonymous class. The method doSomething() is the super class method overridden by the anonymous class.</w:t>
        </w:r>
      </w:ins>
    </w:p>
    <w:p w:rsidR="00C70FF8" w:rsidRDefault="00C70FF8" w:rsidP="00C70FF8">
      <w:pPr>
        <w:pStyle w:val="NormalWeb"/>
        <w:shd w:val="clear" w:color="auto" w:fill="FFFFFF"/>
        <w:spacing w:before="0" w:beforeAutospacing="0" w:after="138" w:afterAutospacing="0" w:line="316" w:lineRule="atLeast"/>
        <w:rPr>
          <w:ins w:id="3533" w:author="Unknown"/>
          <w:rFonts w:ascii="Helvetica" w:hAnsi="Helvetica" w:cs="Helvetica"/>
          <w:color w:val="333333"/>
          <w:sz w:val="22"/>
          <w:szCs w:val="22"/>
        </w:rPr>
      </w:pPr>
      <w:ins w:id="3534" w:author="Unknown">
        <w:r>
          <w:rPr>
            <w:rStyle w:val="Strong"/>
            <w:rFonts w:ascii="Helvetica" w:hAnsi="Helvetica" w:cs="Helvetica"/>
            <w:color w:val="333333"/>
            <w:sz w:val="22"/>
            <w:szCs w:val="22"/>
          </w:rPr>
          <w:t>Plain old anonymous class type two</w:t>
        </w:r>
        <w:r>
          <w:rPr>
            <w:rStyle w:val="apple-converted-space"/>
            <w:rFonts w:ascii="Helvetica" w:hAnsi="Helvetica" w:cs="Helvetica"/>
            <w:color w:val="333333"/>
            <w:sz w:val="22"/>
            <w:szCs w:val="22"/>
          </w:rPr>
          <w:t> </w:t>
        </w:r>
        <w:r>
          <w:rPr>
            <w:rFonts w:ascii="Helvetica" w:hAnsi="Helvetica" w:cs="Helvetica"/>
            <w:color w:val="333333"/>
            <w:sz w:val="22"/>
            <w:szCs w:val="22"/>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35" w:author="Unknown"/>
          <w:rStyle w:val="HTMLCode"/>
          <w:rFonts w:ascii="Consolas" w:hAnsi="Consolas" w:cs="Consolas"/>
          <w:color w:val="000000"/>
        </w:rPr>
      </w:pPr>
      <w:ins w:id="3536" w:author="Unknown">
        <w:r>
          <w:rPr>
            <w:rStyle w:val="token"/>
            <w:rFonts w:ascii="Consolas" w:hAnsi="Consolas" w:cs="Consolas"/>
            <w:color w:val="0077AA"/>
          </w:rPr>
          <w:lastRenderedPageBreak/>
          <w:t>interface</w:t>
        </w:r>
        <w:r>
          <w:rPr>
            <w:rStyle w:val="HTMLCode"/>
            <w:rFonts w:ascii="Consolas" w:hAnsi="Consolas" w:cs="Consolas"/>
            <w:color w:val="000000"/>
          </w:rPr>
          <w:t xml:space="preserve"> </w:t>
        </w:r>
        <w:r>
          <w:rPr>
            <w:rStyle w:val="token"/>
            <w:rFonts w:ascii="Consolas" w:hAnsi="Consolas" w:cs="Consolas"/>
            <w:color w:val="000000"/>
          </w:rPr>
          <w:t>Eatable</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37" w:author="Unknown"/>
          <w:rStyle w:val="HTMLCode"/>
          <w:rFonts w:ascii="Consolas" w:hAnsi="Consolas" w:cs="Consolas"/>
          <w:color w:val="000000"/>
        </w:rPr>
      </w:pPr>
      <w:ins w:id="3538"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prepareSweets</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39" w:author="Unknown"/>
          <w:rStyle w:val="HTMLCode"/>
          <w:rFonts w:ascii="Consolas" w:hAnsi="Consolas" w:cs="Consolas"/>
          <w:color w:val="000000"/>
        </w:rPr>
      </w:pPr>
      <w:ins w:id="3540" w:author="Unknown">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41" w:author="Unknown"/>
          <w:rStyle w:val="HTMLCode"/>
          <w:rFonts w:ascii="Consolas" w:hAnsi="Consolas" w:cs="Consolas"/>
          <w:color w:val="000000"/>
        </w:rPr>
      </w:pPr>
      <w:ins w:id="3542"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serveMeal</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43" w:author="Unknown"/>
          <w:rStyle w:val="HTMLCode"/>
          <w:rFonts w:ascii="Consolas" w:hAnsi="Consolas" w:cs="Consolas"/>
          <w:color w:val="000000"/>
        </w:rPr>
      </w:pPr>
      <w:ins w:id="3544" w:author="Unknown">
        <w:r>
          <w:rPr>
            <w:rStyle w:val="HTMLCode"/>
            <w:rFonts w:ascii="Consolas" w:hAnsi="Consolas" w:cs="Consolas"/>
            <w:color w:val="000000"/>
          </w:rPr>
          <w:tab/>
          <w:t xml:space="preserve">Eatable food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Eatable</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45" w:author="Unknown"/>
          <w:rStyle w:val="HTMLCode"/>
          <w:rFonts w:ascii="Consolas" w:hAnsi="Consolas" w:cs="Consolas"/>
          <w:color w:val="000000"/>
        </w:rPr>
      </w:pPr>
      <w:ins w:id="3546" w:author="Unknown">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47" w:author="Unknown"/>
          <w:rStyle w:val="token"/>
          <w:rFonts w:ascii="Consolas" w:hAnsi="Consolas" w:cs="Consolas"/>
          <w:color w:val="708090"/>
        </w:rPr>
      </w:pPr>
      <w:ins w:id="3548" w:author="Unknown">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DD4A68"/>
          </w:rPr>
          <w:t>prepareSweets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//come implementation code goes here }</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49" w:author="Unknown"/>
          <w:rStyle w:val="HTMLCode"/>
          <w:rFonts w:ascii="Consolas" w:hAnsi="Consolas" w:cs="Consolas"/>
          <w:color w:val="000000"/>
        </w:rPr>
      </w:pPr>
      <w:ins w:id="3550" w:author="Unknown">
        <w:r>
          <w:rPr>
            <w:rStyle w:val="HTMLCode"/>
            <w:rFonts w:ascii="Consolas" w:hAnsi="Consolas" w:cs="Consolas"/>
            <w:color w:val="000000"/>
          </w:rPr>
          <w:tab/>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51" w:author="Unknown"/>
          <w:rFonts w:ascii="Consolas" w:hAnsi="Consolas" w:cs="Consolas"/>
          <w:color w:val="000000"/>
          <w:sz w:val="18"/>
          <w:szCs w:val="18"/>
        </w:rPr>
      </w:pPr>
      <w:ins w:id="3552" w:author="Unknown">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553" w:author="Unknown"/>
          <w:rFonts w:ascii="Helvetica" w:hAnsi="Helvetica" w:cs="Helvetica"/>
          <w:color w:val="333333"/>
          <w:sz w:val="22"/>
          <w:szCs w:val="22"/>
        </w:rPr>
      </w:pPr>
      <w:ins w:id="3554" w:author="Unknown">
        <w:r>
          <w:rPr>
            <w:rFonts w:ascii="Helvetica" w:hAnsi="Helvetica" w:cs="Helvetica"/>
            <w:color w:val="333333"/>
            <w:sz w:val="22"/>
            <w:szCs w:val="22"/>
          </w:rPr>
          <w:t>food is reference variable of type Eatable interface which refers to the anonymous class which is the implementer of the interface Eatable. The anonymous implementer class of the interface Eatable implements its method prepareSweets() inside it.</w:t>
        </w:r>
      </w:ins>
    </w:p>
    <w:p w:rsidR="00C70FF8" w:rsidRDefault="00C70FF8" w:rsidP="00C70FF8">
      <w:pPr>
        <w:pStyle w:val="NormalWeb"/>
        <w:shd w:val="clear" w:color="auto" w:fill="FFFFFF"/>
        <w:spacing w:before="0" w:beforeAutospacing="0" w:after="138" w:afterAutospacing="0" w:line="316" w:lineRule="atLeast"/>
        <w:rPr>
          <w:ins w:id="3555" w:author="Unknown"/>
          <w:rFonts w:ascii="Helvetica" w:hAnsi="Helvetica" w:cs="Helvetica"/>
          <w:color w:val="333333"/>
          <w:sz w:val="22"/>
          <w:szCs w:val="22"/>
        </w:rPr>
      </w:pPr>
      <w:ins w:id="3556" w:author="Unknown">
        <w:r>
          <w:rPr>
            <w:rStyle w:val="Strong"/>
            <w:rFonts w:ascii="Helvetica" w:hAnsi="Helvetica" w:cs="Helvetica"/>
            <w:color w:val="333333"/>
            <w:sz w:val="22"/>
            <w:szCs w:val="22"/>
          </w:rPr>
          <w:t>Argument defined anonymous class</w:t>
        </w:r>
        <w:r>
          <w:rPr>
            <w:rStyle w:val="apple-converted-space"/>
            <w:rFonts w:ascii="Helvetica" w:hAnsi="Helvetica" w:cs="Helvetica"/>
            <w:color w:val="333333"/>
            <w:sz w:val="22"/>
            <w:szCs w:val="22"/>
          </w:rPr>
          <w:t> </w:t>
        </w:r>
        <w:r>
          <w:rPr>
            <w:rFonts w:ascii="Helvetica" w:hAnsi="Helvetica" w:cs="Helvetica"/>
            <w:color w:val="333333"/>
            <w:sz w:val="22"/>
            <w:szCs w:val="22"/>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57" w:author="Unknown"/>
          <w:rStyle w:val="HTMLCode"/>
          <w:rFonts w:ascii="Consolas" w:hAnsi="Consolas" w:cs="Consolas"/>
          <w:color w:val="000000"/>
        </w:rPr>
      </w:pPr>
      <w:ins w:id="3558" w:author="Unknown">
        <w:r>
          <w:rPr>
            <w:rStyle w:val="token"/>
            <w:rFonts w:ascii="Consolas" w:hAnsi="Consolas" w:cs="Consolas"/>
            <w:color w:val="0077AA"/>
          </w:rPr>
          <w:t>interface</w:t>
        </w:r>
        <w:r>
          <w:rPr>
            <w:rStyle w:val="HTMLCode"/>
            <w:rFonts w:ascii="Consolas" w:hAnsi="Consolas" w:cs="Consolas"/>
            <w:color w:val="000000"/>
          </w:rPr>
          <w:t xml:space="preserve"> </w:t>
        </w:r>
        <w:r>
          <w:rPr>
            <w:rStyle w:val="token"/>
            <w:rFonts w:ascii="Consolas" w:hAnsi="Consolas" w:cs="Consolas"/>
            <w:color w:val="000000"/>
          </w:rPr>
          <w:t>Vehicle</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59" w:author="Unknown"/>
          <w:rStyle w:val="HTMLCode"/>
          <w:rFonts w:ascii="Consolas" w:hAnsi="Consolas" w:cs="Consolas"/>
          <w:color w:val="000000"/>
        </w:rPr>
      </w:pPr>
      <w:ins w:id="3560"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getNoOfWheels</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61" w:author="Unknown"/>
          <w:rStyle w:val="HTMLCode"/>
          <w:rFonts w:ascii="Consolas" w:hAnsi="Consolas" w:cs="Consolas"/>
          <w:color w:val="000000"/>
        </w:rPr>
      </w:pPr>
      <w:ins w:id="3562" w:author="Unknown">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63" w:author="Unknown"/>
          <w:rStyle w:val="HTMLCode"/>
          <w:rFonts w:ascii="Consolas" w:hAnsi="Consolas" w:cs="Consolas"/>
          <w:color w:val="000000"/>
        </w:rPr>
      </w:pPr>
      <w:ins w:id="3564"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Car</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65" w:author="Unknown"/>
          <w:rStyle w:val="HTMLCode"/>
          <w:rFonts w:ascii="Consolas" w:hAnsi="Consolas" w:cs="Consolas"/>
          <w:color w:val="000000"/>
        </w:rPr>
      </w:pPr>
      <w:ins w:id="3566"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getType</w:t>
        </w:r>
        <w:r>
          <w:rPr>
            <w:rStyle w:val="token"/>
            <w:rFonts w:ascii="Consolas" w:hAnsi="Consolas" w:cs="Consolas"/>
            <w:color w:val="999999"/>
          </w:rPr>
          <w:t>(</w:t>
        </w:r>
        <w:r>
          <w:rPr>
            <w:rStyle w:val="HTMLCode"/>
            <w:rFonts w:ascii="Consolas" w:hAnsi="Consolas" w:cs="Consolas"/>
            <w:color w:val="000000"/>
          </w:rPr>
          <w:t>Vehical v</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67" w:author="Unknown"/>
          <w:rStyle w:val="HTMLCode"/>
          <w:rFonts w:ascii="Consolas" w:hAnsi="Consolas" w:cs="Consolas"/>
          <w:color w:val="000000"/>
        </w:rPr>
      </w:pPr>
      <w:ins w:id="3568" w:author="Unknown">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69" w:author="Unknown"/>
          <w:rStyle w:val="HTMLCode"/>
          <w:rFonts w:ascii="Consolas" w:hAnsi="Consolas" w:cs="Consolas"/>
          <w:color w:val="000000"/>
        </w:rPr>
      </w:pPr>
      <w:ins w:id="3570"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BeautifulCars</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71" w:author="Unknown"/>
          <w:rStyle w:val="HTMLCode"/>
          <w:rFonts w:ascii="Consolas" w:hAnsi="Consolas" w:cs="Consolas"/>
          <w:color w:val="000000"/>
        </w:rPr>
      </w:pPr>
      <w:ins w:id="3572"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getTheBeautifilCar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73" w:author="Unknown"/>
          <w:rStyle w:val="HTMLCode"/>
          <w:rFonts w:ascii="Consolas" w:hAnsi="Consolas" w:cs="Consolas"/>
          <w:color w:val="000000"/>
        </w:rPr>
      </w:pPr>
      <w:ins w:id="3574" w:author="Unknown">
        <w:r>
          <w:rPr>
            <w:rStyle w:val="HTMLCode"/>
            <w:rFonts w:ascii="Consolas" w:hAnsi="Consolas" w:cs="Consolas"/>
            <w:color w:val="000000"/>
          </w:rPr>
          <w:tab/>
        </w:r>
        <w:r>
          <w:rPr>
            <w:rStyle w:val="HTMLCode"/>
            <w:rFonts w:ascii="Consolas" w:hAnsi="Consolas" w:cs="Consolas"/>
            <w:color w:val="000000"/>
          </w:rPr>
          <w:tab/>
          <w:t xml:space="preserve">Car c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Car</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75" w:author="Unknown"/>
          <w:rStyle w:val="HTMLCode"/>
          <w:rFonts w:ascii="Consolas" w:hAnsi="Consolas" w:cs="Consolas"/>
          <w:color w:val="000000"/>
        </w:rPr>
      </w:pPr>
      <w:ins w:id="3576" w:author="Unknown">
        <w:r>
          <w:rPr>
            <w:rStyle w:val="HTMLCode"/>
            <w:rFonts w:ascii="Consolas" w:hAnsi="Consolas" w:cs="Consolas"/>
            <w:color w:val="000000"/>
          </w:rPr>
          <w:tab/>
        </w:r>
        <w:r>
          <w:rPr>
            <w:rStyle w:val="HTMLCode"/>
            <w:rFonts w:ascii="Consolas" w:hAnsi="Consolas" w:cs="Consolas"/>
            <w:color w:val="000000"/>
          </w:rPr>
          <w:tab/>
          <w:t>c</w:t>
        </w:r>
        <w:r>
          <w:rPr>
            <w:rStyle w:val="token"/>
            <w:rFonts w:ascii="Consolas" w:hAnsi="Consolas" w:cs="Consolas"/>
            <w:color w:val="999999"/>
          </w:rPr>
          <w:t>.</w:t>
        </w:r>
        <w:r>
          <w:rPr>
            <w:rStyle w:val="HTMLCode"/>
            <w:rFonts w:ascii="Consolas" w:hAnsi="Consolas" w:cs="Consolas"/>
            <w:color w:val="000000"/>
          </w:rPr>
          <w:t xml:space="preserve">getType </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Vehicle</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77" w:author="Unknown"/>
          <w:rStyle w:val="HTMLCode"/>
          <w:rFonts w:ascii="Consolas" w:hAnsi="Consolas" w:cs="Consolas"/>
          <w:color w:val="000000"/>
        </w:rPr>
      </w:pPr>
      <w:ins w:id="3578" w:author="Unknown">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getNoOfWheels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79" w:author="Unknown"/>
          <w:rStyle w:val="HTMLCode"/>
          <w:rFonts w:ascii="Consolas" w:hAnsi="Consolas" w:cs="Consolas"/>
          <w:color w:val="000000"/>
        </w:rPr>
      </w:pPr>
      <w:ins w:id="3580" w:author="Unknown">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"It has four wheels"</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81" w:author="Unknown"/>
          <w:rStyle w:val="HTMLCode"/>
          <w:rFonts w:ascii="Consolas" w:hAnsi="Consolas" w:cs="Consolas"/>
          <w:color w:val="000000"/>
        </w:rPr>
      </w:pPr>
      <w:ins w:id="3582" w:author="Unknown">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83" w:author="Unknown"/>
          <w:rStyle w:val="HTMLCode"/>
          <w:rFonts w:ascii="Consolas" w:hAnsi="Consolas" w:cs="Consolas"/>
          <w:color w:val="000000"/>
        </w:rPr>
      </w:pPr>
      <w:ins w:id="3584" w:author="Unknown">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85" w:author="Unknown"/>
          <w:rStyle w:val="HTMLCode"/>
          <w:rFonts w:ascii="Consolas" w:hAnsi="Consolas" w:cs="Consolas"/>
          <w:color w:val="000000"/>
        </w:rPr>
      </w:pPr>
      <w:ins w:id="3586" w:author="Unknown">
        <w:r>
          <w:rPr>
            <w:rStyle w:val="HTMLCode"/>
            <w:rFonts w:ascii="Consolas" w:hAnsi="Consolas" w:cs="Consolas"/>
            <w:color w:val="000000"/>
          </w:rPr>
          <w:tab/>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87" w:author="Unknown"/>
          <w:rFonts w:ascii="Consolas" w:hAnsi="Consolas" w:cs="Consolas"/>
          <w:color w:val="000000"/>
          <w:sz w:val="18"/>
          <w:szCs w:val="18"/>
        </w:rPr>
      </w:pPr>
      <w:ins w:id="3588" w:author="Unknown">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589" w:author="Unknown"/>
          <w:rFonts w:ascii="Helvetica" w:hAnsi="Helvetica" w:cs="Helvetica"/>
          <w:color w:val="333333"/>
          <w:sz w:val="22"/>
          <w:szCs w:val="22"/>
        </w:rPr>
      </w:pPr>
      <w:ins w:id="3590" w:author="Unknown">
        <w:r>
          <w:rPr>
            <w:rFonts w:ascii="Helvetica" w:hAnsi="Helvetica" w:cs="Helvetica"/>
            <w:color w:val="333333"/>
            <w:sz w:val="22"/>
            <w:szCs w:val="22"/>
          </w:rPr>
          <w:t xml:space="preserve">Anonymous class is defined as the argument of the method getTheBeautifilCar(), this anonymous class is the implementer of the interface Vehicle. The method of class Car getTheBeautifilCar() expects the argument as an object of type Vehicle. So first we create an object of Car referenced by the variable ‘c’. On this object of Car we call the method </w:t>
        </w:r>
        <w:r>
          <w:rPr>
            <w:rFonts w:ascii="Helvetica" w:hAnsi="Helvetica" w:cs="Helvetica"/>
            <w:color w:val="333333"/>
            <w:sz w:val="22"/>
            <w:szCs w:val="22"/>
          </w:rPr>
          <w:lastRenderedPageBreak/>
          <w:t>getTheBeautifilCar() and in the argument we create an anonymous class in place which is the implementer of interface Vehicle hence of type Vehicle.</w:t>
        </w:r>
      </w:ins>
    </w:p>
    <w:p w:rsidR="00C70FF8" w:rsidRDefault="00C70FF8" w:rsidP="00C70FF8">
      <w:pPr>
        <w:pStyle w:val="NormalWeb"/>
        <w:shd w:val="clear" w:color="auto" w:fill="FFFFFF"/>
        <w:spacing w:before="0" w:beforeAutospacing="0" w:after="138" w:afterAutospacing="0" w:line="316" w:lineRule="atLeast"/>
        <w:rPr>
          <w:ins w:id="3591" w:author="Unknown"/>
          <w:rFonts w:ascii="Helvetica" w:hAnsi="Helvetica" w:cs="Helvetica"/>
          <w:color w:val="333333"/>
          <w:sz w:val="22"/>
          <w:szCs w:val="22"/>
        </w:rPr>
      </w:pPr>
      <w:ins w:id="3592" w:author="Unknown">
        <w:r>
          <w:rPr>
            <w:rStyle w:val="Strong"/>
            <w:rFonts w:ascii="Helvetica" w:hAnsi="Helvetica" w:cs="Helvetica"/>
            <w:color w:val="333333"/>
            <w:sz w:val="22"/>
            <w:szCs w:val="22"/>
          </w:rPr>
          <w:t>Q9) If you compile a file containing inner class how many .class files are created and what are all of them accessible in usual way?</w:t>
        </w:r>
      </w:ins>
      <w:r w:rsidR="0003441B">
        <w:rPr>
          <w:rStyle w:val="Strong"/>
          <w:rFonts w:ascii="Helvetica" w:hAnsi="Helvetica" w:cs="Helvetica"/>
          <w:color w:val="333333"/>
          <w:sz w:val="22"/>
          <w:szCs w:val="22"/>
        </w:rPr>
        <w:t>RRR</w:t>
      </w:r>
    </w:p>
    <w:p w:rsidR="00C70FF8" w:rsidRDefault="00C70FF8" w:rsidP="00C70FF8">
      <w:pPr>
        <w:pStyle w:val="NormalWeb"/>
        <w:shd w:val="clear" w:color="auto" w:fill="FFFFFF"/>
        <w:spacing w:before="0" w:beforeAutospacing="0" w:after="138" w:afterAutospacing="0" w:line="316" w:lineRule="atLeast"/>
        <w:rPr>
          <w:ins w:id="3593" w:author="Unknown"/>
          <w:rFonts w:ascii="Helvetica" w:hAnsi="Helvetica" w:cs="Helvetica"/>
          <w:color w:val="333333"/>
          <w:sz w:val="22"/>
          <w:szCs w:val="22"/>
        </w:rPr>
      </w:pPr>
      <w:ins w:id="3594" w:author="Unknown">
        <w:r>
          <w:rPr>
            <w:rFonts w:ascii="Helvetica" w:hAnsi="Helvetica" w:cs="Helvetica"/>
            <w:color w:val="333333"/>
            <w:sz w:val="22"/>
            <w:szCs w:val="22"/>
          </w:rPr>
          <w:t>Ans) If a inner class enclosed with an outer class is compiled then one .class file for each inner class an a .class file for the outer class is created. e.g.</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95" w:author="Unknown"/>
          <w:rStyle w:val="HTMLCode"/>
          <w:rFonts w:ascii="Consolas" w:hAnsi="Consolas" w:cs="Consolas"/>
          <w:color w:val="000000"/>
        </w:rPr>
      </w:pPr>
      <w:ins w:id="3596"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EnclosingOuter</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97" w:author="Unknown"/>
          <w:rStyle w:val="HTMLCode"/>
          <w:rFonts w:ascii="Consolas" w:hAnsi="Consolas" w:cs="Consolas"/>
          <w:color w:val="000000"/>
        </w:rPr>
      </w:pPr>
      <w:ins w:id="3598" w:author="Unknown">
        <w:r>
          <w:rPr>
            <w:rStyle w:val="HTMLCode"/>
            <w:rFonts w:ascii="Consolas" w:hAnsi="Consolas" w:cs="Consolas"/>
            <w:color w:val="000000"/>
          </w:rPr>
          <w:tab/>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Inner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599" w:author="Unknown"/>
          <w:rFonts w:ascii="Consolas" w:hAnsi="Consolas" w:cs="Consolas"/>
          <w:color w:val="000000"/>
          <w:sz w:val="18"/>
          <w:szCs w:val="18"/>
        </w:rPr>
      </w:pPr>
      <w:ins w:id="3600" w:author="Unknown">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601" w:author="Unknown"/>
          <w:rFonts w:ascii="Helvetica" w:hAnsi="Helvetica" w:cs="Helvetica"/>
          <w:color w:val="333333"/>
          <w:sz w:val="22"/>
          <w:szCs w:val="22"/>
        </w:rPr>
      </w:pPr>
      <w:ins w:id="3602" w:author="Unknown">
        <w:r>
          <w:rPr>
            <w:rFonts w:ascii="Helvetica" w:hAnsi="Helvetica" w:cs="Helvetica"/>
            <w:color w:val="333333"/>
            <w:sz w:val="22"/>
            <w:szCs w:val="22"/>
          </w:rPr>
          <w:t>If you compile the above code with command</w:t>
        </w:r>
      </w:ins>
    </w:p>
    <w:p w:rsidR="00C70FF8" w:rsidRDefault="00C70FF8" w:rsidP="00C70FF8">
      <w:pPr>
        <w:shd w:val="clear" w:color="auto" w:fill="FFFFFF"/>
        <w:spacing w:line="316" w:lineRule="atLeast"/>
        <w:rPr>
          <w:ins w:id="3603" w:author="Unknown"/>
          <w:rFonts w:ascii="Helvetica" w:hAnsi="Helvetica" w:cs="Helvetica"/>
          <w:color w:val="333333"/>
        </w:rPr>
      </w:pPr>
      <w:ins w:id="3604" w:author="Unknown">
        <w:r>
          <w:rPr>
            <w:rFonts w:ascii="Helvetica" w:hAnsi="Helvetica" w:cs="Helvetica"/>
            <w:b/>
            <w:bCs/>
            <w:color w:val="333333"/>
          </w:rPr>
          <w:t>% javac EnclosingOuter.java</w:t>
        </w:r>
        <w:r>
          <w:rPr>
            <w:rStyle w:val="apple-converted-space"/>
            <w:rFonts w:ascii="Helvetica" w:hAnsi="Helvetica" w:cs="Helvetica"/>
            <w:color w:val="333333"/>
          </w:rPr>
          <w:t> </w:t>
        </w:r>
        <w:r>
          <w:rPr>
            <w:rFonts w:ascii="Helvetica" w:hAnsi="Helvetica" w:cs="Helvetica"/>
            <w:color w:val="333333"/>
          </w:rPr>
          <w:br/>
        </w:r>
      </w:ins>
    </w:p>
    <w:p w:rsidR="00C70FF8" w:rsidRDefault="00C70FF8" w:rsidP="00C70FF8">
      <w:pPr>
        <w:pStyle w:val="NormalWeb"/>
        <w:shd w:val="clear" w:color="auto" w:fill="FFFFFF"/>
        <w:spacing w:before="0" w:beforeAutospacing="0" w:after="138" w:afterAutospacing="0" w:line="316" w:lineRule="atLeast"/>
        <w:rPr>
          <w:ins w:id="3605" w:author="Unknown"/>
          <w:rFonts w:ascii="Helvetica" w:hAnsi="Helvetica" w:cs="Helvetica"/>
          <w:color w:val="333333"/>
          <w:sz w:val="22"/>
          <w:szCs w:val="22"/>
        </w:rPr>
      </w:pPr>
      <w:ins w:id="3606" w:author="Unknown">
        <w:r>
          <w:rPr>
            <w:rFonts w:ascii="Helvetica" w:hAnsi="Helvetica" w:cs="Helvetica"/>
            <w:color w:val="333333"/>
            <w:sz w:val="22"/>
            <w:szCs w:val="22"/>
          </w:rPr>
          <w:t>Two files are created will be created. Though a separate inner class file is generated, the inner class file is not accessible in the usual way.</w:t>
        </w:r>
      </w:ins>
    </w:p>
    <w:p w:rsidR="00C70FF8" w:rsidRDefault="00C70FF8" w:rsidP="00C70FF8">
      <w:pPr>
        <w:shd w:val="clear" w:color="auto" w:fill="FFFFFF"/>
        <w:spacing w:line="316" w:lineRule="atLeast"/>
        <w:rPr>
          <w:ins w:id="3607" w:author="Unknown"/>
          <w:rFonts w:ascii="Helvetica" w:hAnsi="Helvetica" w:cs="Helvetica"/>
          <w:color w:val="333333"/>
        </w:rPr>
      </w:pPr>
      <w:ins w:id="3608" w:author="Unknown">
        <w:r>
          <w:rPr>
            <w:rStyle w:val="Strong"/>
            <w:rFonts w:ascii="Helvetica" w:hAnsi="Helvetica" w:cs="Helvetica"/>
            <w:i/>
            <w:iCs/>
            <w:color w:val="333333"/>
          </w:rPr>
          <w:t>EnclosingOuter.class</w:t>
        </w:r>
        <w:r>
          <w:rPr>
            <w:rStyle w:val="apple-converted-space"/>
            <w:rFonts w:ascii="Helvetica" w:hAnsi="Helvetica" w:cs="Helvetica"/>
            <w:b/>
            <w:bCs/>
            <w:i/>
            <w:iCs/>
            <w:color w:val="333333"/>
          </w:rPr>
          <w:t> </w:t>
        </w:r>
        <w:r>
          <w:rPr>
            <w:rFonts w:ascii="Helvetica" w:hAnsi="Helvetica" w:cs="Helvetica"/>
            <w:b/>
            <w:bCs/>
            <w:i/>
            <w:iCs/>
            <w:color w:val="333333"/>
          </w:rPr>
          <w:br/>
        </w:r>
        <w:r>
          <w:rPr>
            <w:rStyle w:val="Strong"/>
            <w:rFonts w:ascii="Helvetica" w:hAnsi="Helvetica" w:cs="Helvetica"/>
            <w:i/>
            <w:iCs/>
            <w:color w:val="333333"/>
          </w:rPr>
          <w:t>EnclosingOuter$Inner.class</w:t>
        </w:r>
      </w:ins>
    </w:p>
    <w:p w:rsidR="00C70FF8" w:rsidRDefault="00C70FF8" w:rsidP="00C70FF8">
      <w:pPr>
        <w:pStyle w:val="NormalWeb"/>
        <w:shd w:val="clear" w:color="auto" w:fill="FFFFFF"/>
        <w:spacing w:before="0" w:beforeAutospacing="0" w:after="138" w:afterAutospacing="0" w:line="316" w:lineRule="atLeast"/>
        <w:rPr>
          <w:ins w:id="3609" w:author="Unknown"/>
          <w:rFonts w:ascii="Helvetica" w:hAnsi="Helvetica" w:cs="Helvetica"/>
          <w:color w:val="333333"/>
          <w:sz w:val="22"/>
          <w:szCs w:val="22"/>
        </w:rPr>
      </w:pPr>
      <w:ins w:id="3610" w:author="Unknown">
        <w:r>
          <w:rPr>
            <w:rStyle w:val="Strong"/>
            <w:rFonts w:ascii="Helvetica" w:hAnsi="Helvetica" w:cs="Helvetica"/>
            <w:color w:val="333333"/>
            <w:sz w:val="22"/>
            <w:szCs w:val="22"/>
          </w:rPr>
          <w:t>Q10) How to access the inner class from code within the outer class?</w:t>
        </w:r>
      </w:ins>
    </w:p>
    <w:p w:rsidR="00C70FF8" w:rsidRDefault="00C70FF8" w:rsidP="00C70FF8">
      <w:pPr>
        <w:shd w:val="clear" w:color="auto" w:fill="FFFFFF"/>
        <w:spacing w:line="316" w:lineRule="atLeast"/>
        <w:rPr>
          <w:ins w:id="3611" w:author="Unknown"/>
          <w:rFonts w:ascii="Helvetica" w:hAnsi="Helvetica" w:cs="Helvetica"/>
          <w:color w:val="333333"/>
        </w:rPr>
      </w:pPr>
      <w:ins w:id="3612" w:author="Unknown">
        <w:r>
          <w:rPr>
            <w:rFonts w:ascii="Helvetica" w:hAnsi="Helvetica" w:cs="Helvetica"/>
            <w:color w:val="333333"/>
          </w:rPr>
          <w:t>Ans) The inner class is instantiated only through the outer class instance.</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13" w:author="Unknown"/>
          <w:rStyle w:val="HTMLCode"/>
          <w:rFonts w:ascii="Consolas" w:hAnsi="Consolas" w:cs="Consolas"/>
          <w:color w:val="000000"/>
        </w:rPr>
      </w:pPr>
      <w:ins w:id="3614"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EnclosingOuter</w:t>
        </w:r>
        <w:r>
          <w:rPr>
            <w:rStyle w:val="HTMLCode"/>
            <w:rFonts w:ascii="Consolas" w:hAnsi="Consolas" w:cs="Consolas"/>
            <w:color w:val="000000"/>
          </w:rPr>
          <w:t xml:space="preserve"> </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15" w:author="Unknown"/>
          <w:rStyle w:val="HTMLCode"/>
          <w:rFonts w:ascii="Consolas" w:hAnsi="Consolas" w:cs="Consolas"/>
          <w:color w:val="000000"/>
        </w:rPr>
      </w:pPr>
      <w:ins w:id="3616" w:author="Unknown">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noInnerClass </w:t>
        </w:r>
        <w:r>
          <w:rPr>
            <w:rStyle w:val="token"/>
            <w:rFonts w:ascii="Consolas" w:hAnsi="Consolas" w:cs="Consolas"/>
            <w:color w:val="A67F59"/>
          </w:rPr>
          <w:t>=</w:t>
        </w:r>
        <w:r>
          <w:rPr>
            <w:rStyle w:val="token"/>
            <w:rFonts w:ascii="Consolas" w:hAnsi="Consolas" w:cs="Consolas"/>
            <w:color w:val="990055"/>
          </w:rPr>
          <w:t xml:space="preserve"> 1</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17" w:author="Unknown"/>
          <w:rStyle w:val="HTMLCode"/>
          <w:rFonts w:ascii="Consolas" w:hAnsi="Consolas" w:cs="Consolas"/>
          <w:color w:val="000000"/>
        </w:rPr>
      </w:pPr>
      <w:ins w:id="3618" w:author="Unknown">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getNoOfInnerClasses</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19" w:author="Unknown"/>
          <w:rStyle w:val="HTMLCode"/>
          <w:rFonts w:ascii="Consolas" w:hAnsi="Consolas" w:cs="Consolas"/>
          <w:color w:val="000000"/>
        </w:rPr>
      </w:pPr>
      <w:ins w:id="3620" w:author="Unknown">
        <w:r>
          <w:rPr>
            <w:rStyle w:val="HTMLCode"/>
            <w:rFonts w:ascii="Consolas" w:hAnsi="Consolas" w:cs="Consolas"/>
            <w:color w:val="000000"/>
          </w:rPr>
          <w:tab/>
        </w:r>
        <w:r>
          <w:rPr>
            <w:rStyle w:val="HTMLCode"/>
            <w:rFonts w:ascii="Consolas" w:hAnsi="Consolas" w:cs="Consolas"/>
            <w:color w:val="000000"/>
          </w:rPr>
          <w:tab/>
          <w:t xml:space="preserve">Inner in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Inner</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21" w:author="Unknown"/>
          <w:rStyle w:val="HTMLCode"/>
          <w:rFonts w:ascii="Consolas" w:hAnsi="Consolas" w:cs="Consolas"/>
          <w:color w:val="000000"/>
        </w:rPr>
      </w:pPr>
      <w:ins w:id="3622" w:author="Unknown">
        <w:r>
          <w:rPr>
            <w:rStyle w:val="HTMLCode"/>
            <w:rFonts w:ascii="Consolas" w:hAnsi="Consolas" w:cs="Consolas"/>
            <w:color w:val="000000"/>
          </w:rPr>
          <w:tab/>
        </w:r>
        <w:r>
          <w:rPr>
            <w:rStyle w:val="HTMLCode"/>
            <w:rFonts w:ascii="Consolas" w:hAnsi="Consolas" w:cs="Consolas"/>
            <w:color w:val="000000"/>
          </w:rPr>
          <w:tab/>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"No Of Inner classes is :"</w:t>
        </w:r>
        <w:r>
          <w:rPr>
            <w:rStyle w:val="token"/>
            <w:rFonts w:ascii="Consolas" w:hAnsi="Consolas" w:cs="Consolas"/>
            <w:color w:val="A67F59"/>
          </w:rPr>
          <w:t>+</w:t>
        </w:r>
        <w:r>
          <w:rPr>
            <w:rStyle w:val="HTMLCode"/>
            <w:rFonts w:ascii="Consolas" w:hAnsi="Consolas" w:cs="Consolas"/>
            <w:color w:val="000000"/>
          </w:rPr>
          <w:t xml:space="preserve"> in</w:t>
        </w:r>
        <w:r>
          <w:rPr>
            <w:rStyle w:val="token"/>
            <w:rFonts w:ascii="Consolas" w:hAnsi="Consolas" w:cs="Consolas"/>
            <w:color w:val="999999"/>
          </w:rPr>
          <w:t>.</w:t>
        </w:r>
        <w:r>
          <w:rPr>
            <w:rStyle w:val="token"/>
            <w:rFonts w:ascii="Consolas" w:hAnsi="Consolas" w:cs="Consolas"/>
            <w:color w:val="DD4A68"/>
          </w:rPr>
          <w:t>getNoOfClassesFromOuter</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23" w:author="Unknown"/>
          <w:rStyle w:val="HTMLCode"/>
          <w:rFonts w:ascii="Consolas" w:hAnsi="Consolas" w:cs="Consolas"/>
          <w:color w:val="000000"/>
        </w:rPr>
      </w:pPr>
      <w:ins w:id="3624" w:author="Unknown">
        <w:r>
          <w:rPr>
            <w:rStyle w:val="HTMLCode"/>
            <w:rFonts w:ascii="Consolas" w:hAnsi="Consolas" w:cs="Consolas"/>
            <w:color w:val="000000"/>
          </w:rPr>
          <w:tab/>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25" w:author="Unknown"/>
          <w:rStyle w:val="HTMLCode"/>
          <w:rFonts w:ascii="Consolas" w:hAnsi="Consolas" w:cs="Consolas"/>
          <w:color w:val="000000"/>
        </w:rPr>
      </w:pPr>
      <w:ins w:id="3626"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Inner</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27" w:author="Unknown"/>
          <w:rStyle w:val="HTMLCode"/>
          <w:rFonts w:ascii="Consolas" w:hAnsi="Consolas" w:cs="Consolas"/>
          <w:color w:val="000000"/>
        </w:rPr>
      </w:pPr>
      <w:ins w:id="3628" w:author="Unknown">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getNoOfClassesFromOuter</w:t>
        </w:r>
        <w:r>
          <w:rPr>
            <w:rStyle w:val="token"/>
            <w:rFonts w:ascii="Consolas" w:hAnsi="Consolas" w:cs="Consolas"/>
            <w:color w:val="999999"/>
          </w:rPr>
          <w:t>(){</w:t>
        </w:r>
        <w:r>
          <w:rPr>
            <w:rStyle w:val="HTMLCode"/>
            <w:rFonts w:ascii="Consolas" w:hAnsi="Consolas" w:cs="Consolas"/>
            <w:color w:val="000000"/>
          </w:rPr>
          <w:t xml:space="preserve"> </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29" w:author="Unknown"/>
          <w:rStyle w:val="HTMLCode"/>
          <w:rFonts w:ascii="Consolas" w:hAnsi="Consolas" w:cs="Consolas"/>
          <w:color w:val="000000"/>
        </w:rPr>
      </w:pPr>
      <w:ins w:id="3630" w:author="Unknown">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noInnerClass</w:t>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31" w:author="Unknown"/>
          <w:rStyle w:val="HTMLCode"/>
          <w:rFonts w:ascii="Consolas" w:hAnsi="Consolas" w:cs="Consolas"/>
          <w:color w:val="000000"/>
        </w:rPr>
      </w:pPr>
      <w:ins w:id="3632" w:author="Unknown">
        <w:r>
          <w:rPr>
            <w:rStyle w:val="HTMLCode"/>
            <w:rFonts w:ascii="Consolas" w:hAnsi="Consolas" w:cs="Consolas"/>
            <w:color w:val="000000"/>
          </w:rPr>
          <w:tab/>
        </w:r>
        <w:r>
          <w:rPr>
            <w:rStyle w:val="token"/>
            <w:rFonts w:ascii="Consolas" w:hAnsi="Consolas" w:cs="Consolas"/>
            <w:color w:val="999999"/>
          </w:rPr>
          <w:t>}</w:t>
        </w:r>
      </w:ins>
    </w:p>
    <w:p w:rsidR="00C70FF8" w:rsidRDefault="00C70FF8" w:rsidP="00C70FF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33" w:author="Unknown"/>
          <w:rFonts w:ascii="Consolas" w:hAnsi="Consolas" w:cs="Consolas"/>
          <w:color w:val="000000"/>
          <w:sz w:val="18"/>
          <w:szCs w:val="18"/>
        </w:rPr>
      </w:pPr>
      <w:ins w:id="3634" w:author="Unknown">
        <w:r>
          <w:rPr>
            <w:rStyle w:val="token"/>
            <w:rFonts w:ascii="Consolas" w:hAnsi="Consolas" w:cs="Consolas"/>
            <w:color w:val="999999"/>
          </w:rPr>
          <w:t>}</w:t>
        </w:r>
      </w:ins>
    </w:p>
    <w:p w:rsidR="00C70FF8" w:rsidRDefault="00C70FF8" w:rsidP="00C70FF8">
      <w:pPr>
        <w:pStyle w:val="NormalWeb"/>
        <w:shd w:val="clear" w:color="auto" w:fill="FFFFFF"/>
        <w:spacing w:before="0" w:beforeAutospacing="0" w:after="138" w:afterAutospacing="0" w:line="316" w:lineRule="atLeast"/>
        <w:rPr>
          <w:ins w:id="3635" w:author="Unknown"/>
          <w:rFonts w:ascii="Helvetica" w:hAnsi="Helvetica" w:cs="Helvetica"/>
          <w:color w:val="333333"/>
          <w:sz w:val="22"/>
          <w:szCs w:val="22"/>
        </w:rPr>
      </w:pPr>
      <w:ins w:id="3636" w:author="Unknown">
        <w:r>
          <w:rPr>
            <w:rFonts w:ascii="Helvetica" w:hAnsi="Helvetica" w:cs="Helvetica"/>
            <w:color w:val="333333"/>
            <w:sz w:val="22"/>
            <w:szCs w:val="22"/>
          </w:rPr>
          <w:lastRenderedPageBreak/>
          <w:t>Here the method getNoOfInnerClasses() is called on the outer class’s instance through this outer class instance the inner class instance in is created.</w:t>
        </w:r>
      </w:ins>
    </w:p>
    <w:p w:rsidR="006F118B" w:rsidRDefault="006F118B" w:rsidP="006F118B">
      <w:pPr>
        <w:pStyle w:val="Heading1"/>
        <w:shd w:val="clear" w:color="auto" w:fill="FFFFFF"/>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Java Innerclass Interview Questions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Q11) How to create an inner class instance from outside the outer class instance code?</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To create an instance of the inner class you must have the instance of its enclosing class</w:t>
      </w:r>
      <w:r>
        <w:rPr>
          <w:rFonts w:ascii="Helvetica" w:hAnsi="Helvetica" w:cs="Helvetica"/>
          <w:color w:val="333333"/>
          <w:sz w:val="22"/>
          <w:szCs w:val="22"/>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EnclosingOuter</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Inner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6F118B" w:rsidRDefault="006F118B" w:rsidP="006F118B">
      <w:pPr>
        <w:shd w:val="clear" w:color="auto" w:fill="FFFFFF"/>
        <w:spacing w:line="316" w:lineRule="atLeast"/>
        <w:rPr>
          <w:rFonts w:ascii="Helvetica" w:hAnsi="Helvetica" w:cs="Helvetica"/>
          <w:color w:val="333333"/>
        </w:rPr>
      </w:pPr>
      <w:r>
        <w:rPr>
          <w:rStyle w:val="Strong"/>
          <w:rFonts w:ascii="Helvetica" w:hAnsi="Helvetica" w:cs="Helvetica"/>
          <w:color w:val="333333"/>
        </w:rPr>
        <w:t>To create the instance of inner class from class other than the enclosing class.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OtherThanOuter</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t xml:space="preserve">EnclosingOuter out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EnclosingOuter</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t>EnclosingOuter</w:t>
      </w:r>
      <w:r>
        <w:rPr>
          <w:rStyle w:val="token"/>
          <w:rFonts w:ascii="Consolas" w:hAnsi="Consolas" w:cs="Consolas"/>
          <w:color w:val="999999"/>
        </w:rPr>
        <w:t>.</w:t>
      </w:r>
      <w:r>
        <w:rPr>
          <w:rStyle w:val="HTMLCode"/>
          <w:rFonts w:ascii="Consolas" w:hAnsi="Consolas" w:cs="Consolas"/>
          <w:color w:val="000000"/>
        </w:rPr>
        <w:t xml:space="preserve">Inner in </w:t>
      </w:r>
      <w:r>
        <w:rPr>
          <w:rStyle w:val="token"/>
          <w:rFonts w:ascii="Consolas" w:hAnsi="Consolas" w:cs="Consolas"/>
          <w:color w:val="A67F59"/>
        </w:rPr>
        <w:t>=</w:t>
      </w:r>
      <w:r>
        <w:rPr>
          <w:rStyle w:val="HTMLCode"/>
          <w:rFonts w:ascii="Consolas" w:hAnsi="Consolas" w:cs="Consolas"/>
          <w:color w:val="000000"/>
        </w:rPr>
        <w:t xml:space="preserve"> out</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Inner</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990055"/>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0055"/>
        </w:rPr>
        <w:t>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OtherThanOuter</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t>EnclosingOuter</w:t>
      </w:r>
      <w:r>
        <w:rPr>
          <w:rStyle w:val="token"/>
          <w:rFonts w:ascii="Consolas" w:hAnsi="Consolas" w:cs="Consolas"/>
          <w:color w:val="999999"/>
        </w:rPr>
        <w:t>.</w:t>
      </w:r>
      <w:r>
        <w:rPr>
          <w:rStyle w:val="HTMLCode"/>
          <w:rFonts w:ascii="Consolas" w:hAnsi="Consolas" w:cs="Consolas"/>
          <w:color w:val="000000"/>
        </w:rPr>
        <w:t xml:space="preserve">Inner out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EnclosingOuter</w:t>
      </w:r>
      <w:r>
        <w:rPr>
          <w:rStyle w:val="token"/>
          <w:rFonts w:ascii="Consolas" w:hAnsi="Consolas" w:cs="Consolas"/>
          <w:color w:val="999999"/>
        </w:rPr>
        <w:t>.</w:t>
      </w:r>
      <w:r>
        <w:rPr>
          <w:rStyle w:val="token"/>
          <w:rFonts w:ascii="Consolas" w:hAnsi="Consolas" w:cs="Consolas"/>
          <w:color w:val="000000"/>
        </w:rPr>
        <w:t>Inner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ab/>
      </w:r>
      <w:r>
        <w:rPr>
          <w:rStyle w:val="token"/>
          <w:rFonts w:ascii="Consolas" w:hAnsi="Consolas" w:cs="Consolas"/>
          <w:color w:val="999999"/>
        </w:rPr>
        <w:t>}</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Q13) Which modifiers can be applied to the inner class?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Following are modifiers that can be applied to the inner:</w:t>
      </w:r>
    </w:p>
    <w:p w:rsidR="006F118B" w:rsidRDefault="006F118B" w:rsidP="00C306AB">
      <w:pPr>
        <w:numPr>
          <w:ilvl w:val="0"/>
          <w:numId w:val="112"/>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public</w:t>
      </w:r>
    </w:p>
    <w:p w:rsidR="006F118B" w:rsidRDefault="006F118B" w:rsidP="00C306AB">
      <w:pPr>
        <w:numPr>
          <w:ilvl w:val="0"/>
          <w:numId w:val="112"/>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private</w:t>
      </w:r>
    </w:p>
    <w:p w:rsidR="006F118B" w:rsidRDefault="006F118B" w:rsidP="00C306AB">
      <w:pPr>
        <w:numPr>
          <w:ilvl w:val="0"/>
          <w:numId w:val="112"/>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abstract</w:t>
      </w:r>
    </w:p>
    <w:p w:rsidR="006F118B" w:rsidRDefault="006F118B" w:rsidP="00C306AB">
      <w:pPr>
        <w:numPr>
          <w:ilvl w:val="0"/>
          <w:numId w:val="112"/>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final</w:t>
      </w:r>
    </w:p>
    <w:p w:rsidR="006F118B" w:rsidRDefault="006F118B" w:rsidP="00C306AB">
      <w:pPr>
        <w:numPr>
          <w:ilvl w:val="0"/>
          <w:numId w:val="112"/>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protected</w:t>
      </w:r>
    </w:p>
    <w:p w:rsidR="006F118B" w:rsidRDefault="006F118B" w:rsidP="00C306AB">
      <w:pPr>
        <w:numPr>
          <w:ilvl w:val="0"/>
          <w:numId w:val="112"/>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strictfp</w:t>
      </w:r>
    </w:p>
    <w:p w:rsidR="006F118B" w:rsidRDefault="006F118B" w:rsidP="00C306AB">
      <w:pPr>
        <w:numPr>
          <w:ilvl w:val="0"/>
          <w:numId w:val="112"/>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static – turns the inner class into</w:t>
      </w:r>
    </w:p>
    <w:p w:rsidR="006F118B" w:rsidRDefault="006F118B" w:rsidP="00C306AB">
      <w:pPr>
        <w:numPr>
          <w:ilvl w:val="0"/>
          <w:numId w:val="112"/>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static nested class.</w:t>
      </w:r>
    </w:p>
    <w:p w:rsidR="006F118B" w:rsidRDefault="006F118B" w:rsidP="0003441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Q14) Can the method local inner class object access method’s local variables?</w:t>
      </w:r>
      <w:r w:rsidR="0003441B">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No, a method local inner class object can not access the method local variable.</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lastRenderedPageBreak/>
        <w:t>Reason</w:t>
      </w:r>
      <w:r>
        <w:rPr>
          <w:rFonts w:ascii="Helvetica" w:hAnsi="Helvetica" w:cs="Helvetica"/>
          <w:color w:val="333333"/>
          <w:sz w:val="22"/>
          <w:szCs w:val="22"/>
        </w:rPr>
        <w:t>: The local variables are not guaranteed to live as long as the local inner class object. The method local variable live on stack and exist only till the method lives, their scope is limited only code inside the method they are declared in. But the local inner class object created within the method lives on heap and it may exist even after the method ends if in case the reference of this local inner class is passed into some other code and is stored in an instance variable. So we can not be sure that the local variables will live till the method local inner class object lives, therefore the method local inner class object can not access the method local variable. To access the method local variables, the variable has to be declared as final.</w:t>
      </w:r>
    </w:p>
    <w:p w:rsidR="006F118B" w:rsidRDefault="006F118B" w:rsidP="006F118B">
      <w:pPr>
        <w:pStyle w:val="NormalWeb"/>
        <w:shd w:val="clear" w:color="auto" w:fill="FFFFFF"/>
        <w:spacing w:before="0" w:beforeAutospacing="0" w:after="138" w:afterAutospacing="0" w:line="316" w:lineRule="atLeast"/>
        <w:rPr>
          <w:ins w:id="3637" w:author="Unknown"/>
          <w:rFonts w:ascii="Helvetica" w:hAnsi="Helvetica" w:cs="Helvetica"/>
          <w:color w:val="333333"/>
          <w:sz w:val="22"/>
          <w:szCs w:val="22"/>
        </w:rPr>
      </w:pPr>
      <w:ins w:id="3638" w:author="Unknown">
        <w:r>
          <w:rPr>
            <w:rStyle w:val="Strong"/>
            <w:rFonts w:ascii="Helvetica" w:hAnsi="Helvetica" w:cs="Helvetica"/>
            <w:color w:val="333333"/>
            <w:sz w:val="22"/>
            <w:szCs w:val="22"/>
          </w:rPr>
          <w:t>Q15) Can a method local inner class access the local final variables?Why?</w:t>
        </w:r>
      </w:ins>
      <w:r w:rsidR="0003441B">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3639" w:author="Unknown"/>
          <w:rFonts w:ascii="Helvetica" w:hAnsi="Helvetica" w:cs="Helvetica"/>
          <w:color w:val="333333"/>
          <w:sz w:val="22"/>
          <w:szCs w:val="22"/>
        </w:rPr>
      </w:pPr>
      <w:ins w:id="3640" w:author="Unknown">
        <w:r>
          <w:rPr>
            <w:rFonts w:ascii="Helvetica" w:hAnsi="Helvetica" w:cs="Helvetica"/>
            <w:color w:val="333333"/>
            <w:sz w:val="22"/>
            <w:szCs w:val="22"/>
          </w:rPr>
          <w:t>Ans) Yes. Because the final variables are stored on heap and live as long as the method local inner class object may live.</w:t>
        </w:r>
      </w:ins>
    </w:p>
    <w:p w:rsidR="006F118B" w:rsidRDefault="006F118B" w:rsidP="006F118B">
      <w:pPr>
        <w:pStyle w:val="NormalWeb"/>
        <w:shd w:val="clear" w:color="auto" w:fill="FFFFFF"/>
        <w:spacing w:before="0" w:beforeAutospacing="0" w:after="138" w:afterAutospacing="0" w:line="316" w:lineRule="atLeast"/>
        <w:rPr>
          <w:ins w:id="3641" w:author="Unknown"/>
          <w:rFonts w:ascii="Helvetica" w:hAnsi="Helvetica" w:cs="Helvetica"/>
          <w:color w:val="333333"/>
          <w:sz w:val="22"/>
          <w:szCs w:val="22"/>
        </w:rPr>
      </w:pPr>
      <w:ins w:id="3642" w:author="Unknown">
        <w:r>
          <w:rPr>
            <w:rStyle w:val="Strong"/>
            <w:rFonts w:ascii="Helvetica" w:hAnsi="Helvetica" w:cs="Helvetica"/>
            <w:color w:val="333333"/>
            <w:sz w:val="22"/>
            <w:szCs w:val="22"/>
          </w:rPr>
          <w:t>Q16) Which modifiers can be applied to the method local inner class?</w:t>
        </w:r>
      </w:ins>
      <w:r w:rsidR="0003441B">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3643" w:author="Unknown"/>
          <w:rFonts w:ascii="Helvetica" w:hAnsi="Helvetica" w:cs="Helvetica"/>
          <w:color w:val="333333"/>
          <w:sz w:val="22"/>
          <w:szCs w:val="22"/>
        </w:rPr>
      </w:pPr>
      <w:ins w:id="3644" w:author="Unknown">
        <w:r>
          <w:rPr>
            <w:rFonts w:ascii="Helvetica" w:hAnsi="Helvetica" w:cs="Helvetica"/>
            <w:color w:val="333333"/>
            <w:sz w:val="22"/>
            <w:szCs w:val="22"/>
          </w:rPr>
          <w:t>Ans) Only abstract or final keyword isallowed.</w:t>
        </w:r>
      </w:ins>
    </w:p>
    <w:p w:rsidR="006F118B" w:rsidRDefault="006F118B" w:rsidP="006F118B">
      <w:pPr>
        <w:pStyle w:val="NormalWeb"/>
        <w:shd w:val="clear" w:color="auto" w:fill="FFFFFF"/>
        <w:spacing w:before="0" w:beforeAutospacing="0" w:after="138" w:afterAutospacing="0" w:line="316" w:lineRule="atLeast"/>
        <w:rPr>
          <w:ins w:id="3645" w:author="Unknown"/>
          <w:rFonts w:ascii="Helvetica" w:hAnsi="Helvetica" w:cs="Helvetica"/>
          <w:color w:val="333333"/>
          <w:sz w:val="22"/>
          <w:szCs w:val="22"/>
        </w:rPr>
      </w:pPr>
      <w:ins w:id="3646" w:author="Unknown">
        <w:r>
          <w:rPr>
            <w:rStyle w:val="Strong"/>
            <w:rFonts w:ascii="Helvetica" w:hAnsi="Helvetica" w:cs="Helvetica"/>
            <w:color w:val="333333"/>
            <w:sz w:val="22"/>
            <w:szCs w:val="22"/>
          </w:rPr>
          <w:t>Q17) Can a local class declared inside a static method have access to the instance members of the outer class?</w:t>
        </w:r>
      </w:ins>
    </w:p>
    <w:p w:rsidR="006F118B" w:rsidRDefault="006F118B" w:rsidP="006F118B">
      <w:pPr>
        <w:pStyle w:val="NormalWeb"/>
        <w:shd w:val="clear" w:color="auto" w:fill="FFFFFF"/>
        <w:spacing w:before="0" w:beforeAutospacing="0" w:after="138" w:afterAutospacing="0" w:line="316" w:lineRule="atLeast"/>
        <w:rPr>
          <w:ins w:id="3647" w:author="Unknown"/>
          <w:rFonts w:ascii="Helvetica" w:hAnsi="Helvetica" w:cs="Helvetica"/>
          <w:color w:val="333333"/>
          <w:sz w:val="22"/>
          <w:szCs w:val="22"/>
        </w:rPr>
      </w:pPr>
      <w:ins w:id="3648" w:author="Unknown">
        <w:r>
          <w:rPr>
            <w:rFonts w:ascii="Helvetica" w:hAnsi="Helvetica" w:cs="Helvetica"/>
            <w:color w:val="333333"/>
            <w:sz w:val="22"/>
            <w:szCs w:val="22"/>
          </w:rPr>
          <w:t>Ans) No. There is no this reference available in the static method .The static method class can not have access to any members of the outer class other than static members.</w:t>
        </w:r>
      </w:ins>
    </w:p>
    <w:p w:rsidR="006F118B" w:rsidRDefault="006F118B" w:rsidP="006F118B">
      <w:pPr>
        <w:pStyle w:val="NormalWeb"/>
        <w:shd w:val="clear" w:color="auto" w:fill="FFFFFF"/>
        <w:spacing w:before="0" w:beforeAutospacing="0" w:after="138" w:afterAutospacing="0" w:line="316" w:lineRule="atLeast"/>
        <w:rPr>
          <w:ins w:id="3649" w:author="Unknown"/>
          <w:rFonts w:ascii="Helvetica" w:hAnsi="Helvetica" w:cs="Helvetica"/>
          <w:color w:val="333333"/>
          <w:sz w:val="22"/>
          <w:szCs w:val="22"/>
        </w:rPr>
      </w:pPr>
      <w:ins w:id="3650" w:author="Unknown">
        <w:r>
          <w:rPr>
            <w:rStyle w:val="Strong"/>
            <w:rFonts w:ascii="Helvetica" w:hAnsi="Helvetica" w:cs="Helvetica"/>
            <w:color w:val="333333"/>
            <w:sz w:val="22"/>
            <w:szCs w:val="22"/>
          </w:rPr>
          <w:t>Q18) Can a method which is not in the definition of the superclass of an anonymous class be invoked on that anonymous class reference?</w:t>
        </w:r>
      </w:ins>
      <w:r w:rsidR="0003441B">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3651" w:author="Unknown"/>
          <w:rFonts w:ascii="Helvetica" w:hAnsi="Helvetica" w:cs="Helvetica"/>
          <w:color w:val="333333"/>
          <w:sz w:val="22"/>
          <w:szCs w:val="22"/>
        </w:rPr>
      </w:pPr>
      <w:ins w:id="3652" w:author="Unknown">
        <w:r>
          <w:rPr>
            <w:rFonts w:ascii="Helvetica" w:hAnsi="Helvetica" w:cs="Helvetica"/>
            <w:color w:val="333333"/>
            <w:sz w:val="22"/>
            <w:szCs w:val="22"/>
          </w:rPr>
          <w:t>Ans) No. Compilation will fail.As the reference variable type of the anonymous class will be of superclass which will not know of any method defined inside the anonymous class the compilation will fail.</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53" w:author="Unknown"/>
          <w:rStyle w:val="HTMLCode"/>
          <w:rFonts w:ascii="Consolas" w:hAnsi="Consolas" w:cs="Consolas"/>
          <w:color w:val="000000"/>
        </w:rPr>
      </w:pPr>
      <w:ins w:id="3654"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SuperClass</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55" w:author="Unknown"/>
          <w:rStyle w:val="HTMLCode"/>
          <w:rFonts w:ascii="Consolas" w:hAnsi="Consolas" w:cs="Consolas"/>
          <w:color w:val="000000"/>
        </w:rPr>
      </w:pPr>
      <w:ins w:id="3656"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doSomething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57" w:author="Unknown"/>
          <w:rStyle w:val="HTMLCode"/>
          <w:rFonts w:ascii="Consolas" w:hAnsi="Consolas" w:cs="Consolas"/>
          <w:color w:val="000000"/>
        </w:rPr>
      </w:pPr>
      <w:ins w:id="3658" w:author="Unknown">
        <w:r>
          <w:rPr>
            <w:rStyle w:val="HTMLCode"/>
            <w:rFonts w:ascii="Consolas" w:hAnsi="Consolas" w:cs="Consolas"/>
            <w:color w:val="000000"/>
          </w:rPr>
          <w:tab/>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 the Super class"</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59" w:author="Unknown"/>
          <w:rStyle w:val="HTMLCode"/>
          <w:rFonts w:ascii="Consolas" w:hAnsi="Consolas" w:cs="Consolas"/>
          <w:color w:val="000000"/>
        </w:rPr>
      </w:pPr>
      <w:ins w:id="3660" w:author="Unknown">
        <w:r>
          <w:rPr>
            <w:rStyle w:val="HTMLCode"/>
            <w:rFonts w:ascii="Consolas" w:hAnsi="Consolas" w:cs="Consolas"/>
            <w:color w:val="000000"/>
          </w:rPr>
          <w:tab/>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61" w:author="Unknown"/>
          <w:rStyle w:val="HTMLCode"/>
          <w:rFonts w:ascii="Consolas" w:hAnsi="Consolas" w:cs="Consolas"/>
          <w:color w:val="000000"/>
        </w:rPr>
      </w:pPr>
      <w:ins w:id="3662"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63" w:author="Unknown"/>
          <w:rStyle w:val="HTMLCode"/>
          <w:rFonts w:ascii="Consolas" w:hAnsi="Consolas" w:cs="Consolas"/>
          <w:color w:val="000000"/>
        </w:rPr>
      </w:pPr>
      <w:ins w:id="3664"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hasAnonymous</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65" w:author="Unknown"/>
          <w:rStyle w:val="HTMLCode"/>
          <w:rFonts w:ascii="Consolas" w:hAnsi="Consolas" w:cs="Consolas"/>
          <w:color w:val="000000"/>
        </w:rPr>
      </w:pPr>
      <w:ins w:id="3666" w:author="Unknown">
        <w:r>
          <w:rPr>
            <w:rStyle w:val="HTMLCode"/>
            <w:rFonts w:ascii="Consolas" w:hAnsi="Consolas" w:cs="Consolas"/>
            <w:color w:val="000000"/>
          </w:rPr>
          <w:tab/>
          <w:t xml:space="preserve">SuperClass </w:t>
        </w:r>
        <w:r>
          <w:rPr>
            <w:rStyle w:val="token"/>
            <w:rFonts w:ascii="Consolas" w:hAnsi="Consolas" w:cs="Consolas"/>
            <w:color w:val="000000"/>
          </w:rPr>
          <w:t>anon</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SuperClass</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67" w:author="Unknown"/>
          <w:rStyle w:val="HTMLCode"/>
          <w:rFonts w:ascii="Consolas" w:hAnsi="Consolas" w:cs="Consolas"/>
          <w:color w:val="000000"/>
        </w:rPr>
      </w:pPr>
      <w:ins w:id="3668"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doSomething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69" w:author="Unknown"/>
          <w:rStyle w:val="HTMLCode"/>
          <w:rFonts w:ascii="Consolas" w:hAnsi="Consolas" w:cs="Consolas"/>
          <w:color w:val="000000"/>
        </w:rPr>
      </w:pPr>
      <w:ins w:id="3670" w:author="Unknown">
        <w:r>
          <w:rPr>
            <w:rStyle w:val="HTMLCode"/>
            <w:rFonts w:ascii="Consolas" w:hAnsi="Consolas" w:cs="Consolas"/>
            <w:color w:val="000000"/>
          </w:rPr>
          <w:tab/>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 the Anonymous class"</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71" w:author="Unknown"/>
          <w:rStyle w:val="HTMLCode"/>
          <w:rFonts w:ascii="Consolas" w:hAnsi="Consolas" w:cs="Consolas"/>
          <w:color w:val="000000"/>
        </w:rPr>
      </w:pPr>
      <w:ins w:id="3672" w:author="Unknown">
        <w:r>
          <w:rPr>
            <w:rStyle w:val="HTMLCode"/>
            <w:rFonts w:ascii="Consolas" w:hAnsi="Consolas" w:cs="Consolas"/>
            <w:color w:val="000000"/>
          </w:rPr>
          <w:tab/>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73"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74" w:author="Unknown"/>
          <w:rStyle w:val="HTMLCode"/>
          <w:rFonts w:ascii="Consolas" w:hAnsi="Consolas" w:cs="Consolas"/>
          <w:color w:val="000000"/>
        </w:rPr>
      </w:pPr>
      <w:ins w:id="3675" w:author="Unknown">
        <w:r>
          <w:rPr>
            <w:rStyle w:val="HTMLCode"/>
            <w:rFonts w:ascii="Consolas" w:hAnsi="Consolas" w:cs="Consolas"/>
            <w:color w:val="000000"/>
          </w:rPr>
          <w:tab/>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doStuff</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76" w:author="Unknown"/>
          <w:rStyle w:val="HTMLCode"/>
          <w:rFonts w:ascii="Consolas" w:hAnsi="Consolas" w:cs="Consolas"/>
          <w:color w:val="000000"/>
        </w:rPr>
      </w:pPr>
      <w:ins w:id="3677" w:author="Unknown">
        <w:r>
          <w:rPr>
            <w:rStyle w:val="HTMLCode"/>
            <w:rFonts w:ascii="Consolas" w:hAnsi="Consolas" w:cs="Consolas"/>
            <w:color w:val="000000"/>
          </w:rPr>
          <w:tab/>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 xml:space="preserve">"An Anonymous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method</w:t>
        </w:r>
        <w:r>
          <w:rPr>
            <w:rStyle w:val="HTMLCode"/>
            <w:rFonts w:ascii="Consolas" w:hAnsi="Consolas" w:cs="Consolas"/>
            <w:color w:val="000000"/>
          </w:rPr>
          <w:t xml:space="preserve"> not present in</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78" w:author="Unknown"/>
          <w:rStyle w:val="HTMLCode"/>
          <w:rFonts w:ascii="Consolas" w:hAnsi="Consolas" w:cs="Consolas"/>
          <w:color w:val="000000"/>
        </w:rPr>
      </w:pPr>
      <w:ins w:id="3679" w:author="Unknown">
        <w:r>
          <w:rPr>
            <w:rStyle w:val="HTMLCode"/>
            <w:rFonts w:ascii="Consolas" w:hAnsi="Consolas" w:cs="Consolas"/>
            <w:color w:val="000000"/>
          </w:rPr>
          <w:lastRenderedPageBreak/>
          <w:tab/>
          <w:t xml:space="preserve"> superClass"</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80" w:author="Unknown"/>
          <w:rStyle w:val="HTMLCode"/>
          <w:rFonts w:ascii="Consolas" w:hAnsi="Consolas" w:cs="Consolas"/>
          <w:color w:val="000000"/>
        </w:rPr>
      </w:pPr>
      <w:ins w:id="3681" w:author="Unknown">
        <w:r>
          <w:rPr>
            <w:rStyle w:val="HTMLCode"/>
            <w:rFonts w:ascii="Consolas" w:hAnsi="Consolas" w:cs="Consolas"/>
            <w:color w:val="000000"/>
          </w:rPr>
          <w:tab/>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82" w:author="Unknown"/>
          <w:rStyle w:val="HTMLCode"/>
          <w:rFonts w:ascii="Consolas" w:hAnsi="Consolas" w:cs="Consolas"/>
          <w:color w:val="000000"/>
        </w:rPr>
      </w:pPr>
      <w:ins w:id="3683"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84"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85" w:author="Unknown"/>
          <w:rStyle w:val="HTMLCode"/>
          <w:rFonts w:ascii="Consolas" w:hAnsi="Consolas" w:cs="Consolas"/>
          <w:color w:val="000000"/>
        </w:rPr>
      </w:pPr>
      <w:ins w:id="3686"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doIt</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87" w:author="Unknown"/>
          <w:rStyle w:val="token"/>
          <w:rFonts w:ascii="Consolas" w:hAnsi="Consolas" w:cs="Consolas"/>
          <w:color w:val="708090"/>
        </w:rPr>
      </w:pPr>
      <w:ins w:id="3688" w:author="Unknown">
        <w:r>
          <w:rPr>
            <w:rStyle w:val="HTMLCode"/>
            <w:rFonts w:ascii="Consolas" w:hAnsi="Consolas" w:cs="Consolas"/>
            <w:color w:val="000000"/>
          </w:rPr>
          <w:tab/>
          <w:t>anon</w:t>
        </w:r>
        <w:r>
          <w:rPr>
            <w:rStyle w:val="token"/>
            <w:rFonts w:ascii="Consolas" w:hAnsi="Consolas" w:cs="Consolas"/>
            <w:color w:val="999999"/>
          </w:rPr>
          <w:t>.</w:t>
        </w:r>
        <w:r>
          <w:rPr>
            <w:rStyle w:val="token"/>
            <w:rFonts w:ascii="Consolas" w:hAnsi="Consolas" w:cs="Consolas"/>
            <w:color w:val="DD4A68"/>
          </w:rPr>
          <w:t>doSomething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 legal superClass has this method</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89" w:author="Unknown"/>
          <w:rStyle w:val="token"/>
          <w:rFonts w:ascii="Consolas" w:hAnsi="Consolas" w:cs="Consolas"/>
          <w:color w:val="708090"/>
        </w:rPr>
      </w:pPr>
      <w:ins w:id="3690" w:author="Unknown">
        <w:r>
          <w:rPr>
            <w:rStyle w:val="HTMLCode"/>
            <w:rFonts w:ascii="Consolas" w:hAnsi="Consolas" w:cs="Consolas"/>
            <w:color w:val="000000"/>
          </w:rPr>
          <w:tab/>
          <w:t>anon</w:t>
        </w:r>
        <w:r>
          <w:rPr>
            <w:rStyle w:val="token"/>
            <w:rFonts w:ascii="Consolas" w:hAnsi="Consolas" w:cs="Consolas"/>
            <w:color w:val="999999"/>
          </w:rPr>
          <w:t>.</w:t>
        </w:r>
        <w:r>
          <w:rPr>
            <w:rStyle w:val="token"/>
            <w:rFonts w:ascii="Consolas" w:hAnsi="Consolas" w:cs="Consolas"/>
            <w:color w:val="DD4A68"/>
          </w:rPr>
          <w:t>doStuff</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 Not legal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91" w:author="Unknown"/>
          <w:rStyle w:val="HTMLCode"/>
          <w:rFonts w:ascii="Consolas" w:hAnsi="Consolas" w:cs="Consolas"/>
          <w:color w:val="000000"/>
        </w:rPr>
      </w:pPr>
      <w:ins w:id="3692" w:author="Unknown">
        <w:r>
          <w:rPr>
            <w:rStyle w:val="token"/>
            <w:rFonts w:ascii="Consolas" w:hAnsi="Consolas" w:cs="Consolas"/>
            <w:color w:val="999999"/>
          </w:rPr>
          <w:t>}</w:t>
        </w:r>
      </w:ins>
    </w:p>
    <w:p w:rsidR="006F118B" w:rsidRDefault="006F118B" w:rsidP="006F118B">
      <w:pPr>
        <w:pStyle w:val="NormalWeb"/>
        <w:shd w:val="clear" w:color="auto" w:fill="FFFFFF"/>
        <w:spacing w:before="0" w:beforeAutospacing="0" w:after="138" w:afterAutospacing="0" w:line="316" w:lineRule="atLeast"/>
        <w:rPr>
          <w:ins w:id="3693" w:author="Unknown"/>
          <w:rFonts w:ascii="Helvetica" w:hAnsi="Helvetica" w:cs="Helvetica"/>
          <w:color w:val="333333"/>
          <w:sz w:val="22"/>
          <w:szCs w:val="22"/>
        </w:rPr>
      </w:pPr>
      <w:ins w:id="3694" w:author="Unknown">
        <w:r>
          <w:rPr>
            <w:rFonts w:ascii="Helvetica" w:hAnsi="Helvetica" w:cs="Helvetica"/>
            <w:color w:val="333333"/>
            <w:sz w:val="22"/>
            <w:szCs w:val="22"/>
          </w:rPr>
          <w:t>The above code does not compile as the superClass does not know about the anonymous class method doStuff().</w:t>
        </w:r>
      </w:ins>
    </w:p>
    <w:p w:rsidR="006F118B" w:rsidRDefault="006F118B" w:rsidP="006F118B">
      <w:pPr>
        <w:pStyle w:val="NormalWeb"/>
        <w:shd w:val="clear" w:color="auto" w:fill="FFFFFF"/>
        <w:spacing w:before="0" w:beforeAutospacing="0" w:after="138" w:afterAutospacing="0" w:line="316" w:lineRule="atLeast"/>
        <w:rPr>
          <w:ins w:id="3695" w:author="Unknown"/>
          <w:rFonts w:ascii="Helvetica" w:hAnsi="Helvetica" w:cs="Helvetica"/>
          <w:color w:val="333333"/>
          <w:sz w:val="22"/>
          <w:szCs w:val="22"/>
        </w:rPr>
      </w:pPr>
      <w:ins w:id="3696" w:author="Unknown">
        <w:r>
          <w:rPr>
            <w:rStyle w:val="Strong"/>
            <w:rFonts w:ascii="Helvetica" w:hAnsi="Helvetica" w:cs="Helvetica"/>
            <w:color w:val="333333"/>
            <w:sz w:val="22"/>
            <w:szCs w:val="22"/>
          </w:rPr>
          <w:t>Q19) Can an anonymous class define method of its own?</w:t>
        </w:r>
      </w:ins>
      <w:r w:rsidR="0003441B">
        <w:rPr>
          <w:rStyle w:val="Strong"/>
          <w:rFonts w:ascii="Helvetica" w:hAnsi="Helvetica" w:cs="Helvetica"/>
          <w:color w:val="333333"/>
          <w:sz w:val="22"/>
          <w:szCs w:val="22"/>
        </w:rPr>
        <w:t xml:space="preserve">  </w:t>
      </w:r>
    </w:p>
    <w:p w:rsidR="006F118B" w:rsidRDefault="006F118B" w:rsidP="006F118B">
      <w:pPr>
        <w:pStyle w:val="NormalWeb"/>
        <w:shd w:val="clear" w:color="auto" w:fill="FFFFFF"/>
        <w:spacing w:before="0" w:beforeAutospacing="0" w:after="138" w:afterAutospacing="0" w:line="316" w:lineRule="atLeast"/>
        <w:rPr>
          <w:ins w:id="3697" w:author="Unknown"/>
          <w:rFonts w:ascii="Helvetica" w:hAnsi="Helvetica" w:cs="Helvetica"/>
          <w:color w:val="333333"/>
          <w:sz w:val="22"/>
          <w:szCs w:val="22"/>
        </w:rPr>
      </w:pPr>
      <w:ins w:id="3698" w:author="Unknown">
        <w:r>
          <w:rPr>
            <w:rFonts w:ascii="Helvetica" w:hAnsi="Helvetica" w:cs="Helvetica"/>
            <w:color w:val="333333"/>
            <w:sz w:val="22"/>
            <w:szCs w:val="22"/>
          </w:rPr>
          <w:t>Ans) Yes. But there will be no way by which the methods defined in the anonymous class which are not present in its superclass be invoked. As only those methods which are defined in the suprclass which the anonymous class extends be invoked defining the methods in the anonymous class will be of no use.</w:t>
        </w:r>
      </w:ins>
    </w:p>
    <w:p w:rsidR="006F118B" w:rsidRDefault="006F118B" w:rsidP="006F118B">
      <w:pPr>
        <w:pStyle w:val="NormalWeb"/>
        <w:shd w:val="clear" w:color="auto" w:fill="FFFFFF"/>
        <w:spacing w:before="0" w:beforeAutospacing="0" w:after="138" w:afterAutospacing="0" w:line="316" w:lineRule="atLeast"/>
        <w:rPr>
          <w:ins w:id="3699" w:author="Unknown"/>
          <w:rFonts w:ascii="Helvetica" w:hAnsi="Helvetica" w:cs="Helvetica"/>
          <w:color w:val="333333"/>
          <w:sz w:val="22"/>
          <w:szCs w:val="22"/>
        </w:rPr>
      </w:pPr>
      <w:ins w:id="3700" w:author="Unknown">
        <w:r>
          <w:rPr>
            <w:rStyle w:val="Strong"/>
            <w:rFonts w:ascii="Helvetica" w:hAnsi="Helvetica" w:cs="Helvetica"/>
            <w:color w:val="333333"/>
            <w:sz w:val="22"/>
            <w:szCs w:val="22"/>
          </w:rPr>
          <w:t>Q21) Can an anonymous class implement an interface and also extend a class at the same time?</w:t>
        </w:r>
      </w:ins>
      <w:r w:rsidR="000441CD">
        <w:rPr>
          <w:rStyle w:val="Strong"/>
          <w:rFonts w:ascii="Helvetica" w:hAnsi="Helvetica" w:cs="Helvetica"/>
          <w:color w:val="333333"/>
          <w:sz w:val="22"/>
          <w:szCs w:val="22"/>
        </w:rPr>
        <w:t xml:space="preserve"> </w:t>
      </w:r>
    </w:p>
    <w:p w:rsidR="006F118B" w:rsidRDefault="006F118B" w:rsidP="006F118B">
      <w:pPr>
        <w:pStyle w:val="NormalWeb"/>
        <w:shd w:val="clear" w:color="auto" w:fill="FFFFFF"/>
        <w:spacing w:before="0" w:beforeAutospacing="0" w:after="138" w:afterAutospacing="0" w:line="316" w:lineRule="atLeast"/>
        <w:rPr>
          <w:ins w:id="3701" w:author="Unknown"/>
          <w:rFonts w:ascii="Helvetica" w:hAnsi="Helvetica" w:cs="Helvetica"/>
          <w:color w:val="333333"/>
          <w:sz w:val="22"/>
          <w:szCs w:val="22"/>
        </w:rPr>
      </w:pPr>
      <w:ins w:id="3702" w:author="Unknown">
        <w:r>
          <w:rPr>
            <w:rFonts w:ascii="Helvetica" w:hAnsi="Helvetica" w:cs="Helvetica"/>
            <w:color w:val="333333"/>
            <w:sz w:val="22"/>
            <w:szCs w:val="22"/>
          </w:rPr>
          <w:t>Ans) No. An anonymous class can either extend a class or implement a single interface. If the anonymous class is extending a class then it becomes the implementer of all the interfaces implemented by its superclass automatically.</w:t>
        </w:r>
      </w:ins>
    </w:p>
    <w:p w:rsidR="006F118B" w:rsidRDefault="006F118B" w:rsidP="006F118B">
      <w:pPr>
        <w:pStyle w:val="Heading1"/>
        <w:shd w:val="clear" w:color="auto" w:fill="FFFFFF"/>
        <w:spacing w:before="277" w:after="138"/>
        <w:rPr>
          <w:rFonts w:ascii="Helvetica" w:hAnsi="Helvetica" w:cs="Helvetica"/>
          <w:b w:val="0"/>
          <w:bCs w:val="0"/>
          <w:color w:val="333333"/>
          <w:sz w:val="50"/>
          <w:szCs w:val="50"/>
        </w:rPr>
      </w:pPr>
      <w:r w:rsidRPr="0036783E">
        <w:rPr>
          <w:rFonts w:ascii="Helvetica" w:hAnsi="Helvetica" w:cs="Helvetica"/>
          <w:b w:val="0"/>
          <w:bCs w:val="0"/>
          <w:color w:val="333333"/>
          <w:sz w:val="50"/>
          <w:szCs w:val="50"/>
        </w:rPr>
        <w:t>Java Serialization interview questions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 What is Serialization?</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Serializable is a marker interface. When an object has to be transferred over a network ( typically through rmi or EJB) or to persist the state of an object to a file, the object Class needs to implement Serializable interface. Implementing this interface will allow the object converted into bytestream and transfer over a network.</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 What is use of serialVersionUID?</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During object serialization, the default Java serialization mechanism writes the metadata about the object, which includes the class name, field names and types, and superclass. This class definition is stored as a part of the serialized object. This stored metadata enables the deserialization process to reconstitute the objects and map the stream data into the class attributes with the appropriate type</w:t>
      </w:r>
      <w:r>
        <w:rPr>
          <w:rFonts w:ascii="Helvetica" w:hAnsi="Helvetica" w:cs="Helvetica"/>
          <w:color w:val="333333"/>
          <w:sz w:val="22"/>
          <w:szCs w:val="22"/>
        </w:rPr>
        <w:br/>
        <w:t xml:space="preserve">Everytime an object is serialized the java serialization mechanism automatically computes a </w:t>
      </w:r>
      <w:r>
        <w:rPr>
          <w:rFonts w:ascii="Helvetica" w:hAnsi="Helvetica" w:cs="Helvetica"/>
          <w:color w:val="333333"/>
          <w:sz w:val="22"/>
          <w:szCs w:val="22"/>
        </w:rPr>
        <w:lastRenderedPageBreak/>
        <w:t>hash value. ObjectStreamClass's</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computeSerialVersionUID</w:t>
      </w:r>
      <w:r>
        <w:rPr>
          <w:rFonts w:ascii="Helvetica" w:hAnsi="Helvetica" w:cs="Helvetica"/>
          <w:color w:val="333333"/>
          <w:sz w:val="22"/>
          <w:szCs w:val="22"/>
        </w:rPr>
        <w:t>() method passes the class name, sorted member names, modifiers, and interfaces to the secure hash algorithm (SHA), which returns a hash value.The serialVersionUID is also called</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suid</w:t>
      </w:r>
      <w:r>
        <w:rPr>
          <w:rFonts w:ascii="Helvetica" w:hAnsi="Helvetica" w:cs="Helvetica"/>
          <w:color w:val="333333"/>
          <w:sz w:val="22"/>
          <w:szCs w:val="22"/>
        </w:rPr>
        <w:t>.</w:t>
      </w:r>
      <w:r>
        <w:rPr>
          <w:rFonts w:ascii="Helvetica" w:hAnsi="Helvetica" w:cs="Helvetica"/>
          <w:color w:val="333333"/>
          <w:sz w:val="22"/>
          <w:szCs w:val="22"/>
        </w:rPr>
        <w:br/>
        <w:t>So when the serilaize object is retrieved , the JVM first evaluates the</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suid</w:t>
      </w:r>
      <w:r>
        <w:rPr>
          <w:rStyle w:val="apple-converted-space"/>
          <w:rFonts w:ascii="Helvetica" w:hAnsi="Helvetica" w:cs="Helvetica"/>
          <w:color w:val="333333"/>
          <w:sz w:val="22"/>
          <w:szCs w:val="22"/>
        </w:rPr>
        <w:t> </w:t>
      </w:r>
      <w:r>
        <w:rPr>
          <w:rFonts w:ascii="Helvetica" w:hAnsi="Helvetica" w:cs="Helvetica"/>
          <w:color w:val="333333"/>
          <w:sz w:val="22"/>
          <w:szCs w:val="22"/>
        </w:rPr>
        <w:t>of the serialized class and compares the</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suid</w:t>
      </w:r>
      <w:r>
        <w:rPr>
          <w:rStyle w:val="apple-converted-space"/>
          <w:rFonts w:ascii="Helvetica" w:hAnsi="Helvetica" w:cs="Helvetica"/>
          <w:color w:val="333333"/>
          <w:sz w:val="22"/>
          <w:szCs w:val="22"/>
        </w:rPr>
        <w:t> </w:t>
      </w:r>
      <w:r>
        <w:rPr>
          <w:rFonts w:ascii="Helvetica" w:hAnsi="Helvetica" w:cs="Helvetica"/>
          <w:color w:val="333333"/>
          <w:sz w:val="22"/>
          <w:szCs w:val="22"/>
        </w:rPr>
        <w:t>value with the one of the object. If the suid values match then the object is said to be compatible with the class and hence it is de-serialized. If not</w:t>
      </w:r>
      <w:r>
        <w:rPr>
          <w:rStyle w:val="Emphasis"/>
          <w:rFonts w:ascii="Helvetica" w:hAnsi="Helvetica" w:cs="Helvetica"/>
          <w:color w:val="333333"/>
          <w:sz w:val="22"/>
          <w:szCs w:val="22"/>
        </w:rPr>
        <w:t>InvalidClassException</w:t>
      </w:r>
      <w:r>
        <w:rPr>
          <w:rStyle w:val="apple-converted-space"/>
          <w:rFonts w:ascii="Helvetica" w:hAnsi="Helvetica" w:cs="Helvetica"/>
          <w:i/>
          <w:iCs/>
          <w:color w:val="333333"/>
          <w:sz w:val="22"/>
          <w:szCs w:val="22"/>
        </w:rPr>
        <w:t> </w:t>
      </w:r>
      <w:r>
        <w:rPr>
          <w:rFonts w:ascii="Helvetica" w:hAnsi="Helvetica" w:cs="Helvetica"/>
          <w:color w:val="333333"/>
          <w:sz w:val="22"/>
          <w:szCs w:val="22"/>
        </w:rPr>
        <w:t>exception is thrown.</w:t>
      </w:r>
      <w:r>
        <w:rPr>
          <w:rFonts w:ascii="Helvetica" w:hAnsi="Helvetica" w:cs="Helvetica"/>
          <w:color w:val="333333"/>
          <w:sz w:val="22"/>
          <w:szCs w:val="22"/>
        </w:rPr>
        <w:br/>
      </w:r>
      <w:r>
        <w:rPr>
          <w:rFonts w:ascii="Helvetica" w:hAnsi="Helvetica" w:cs="Helvetica"/>
          <w:color w:val="333333"/>
          <w:sz w:val="22"/>
          <w:szCs w:val="22"/>
        </w:rPr>
        <w:br/>
        <w:t>Changes to a serializable class can be compatible or incompatible. Following is the list of changes which are compatible:</w:t>
      </w:r>
    </w:p>
    <w:p w:rsidR="006F118B" w:rsidRDefault="006F118B" w:rsidP="00C306AB">
      <w:pPr>
        <w:numPr>
          <w:ilvl w:val="0"/>
          <w:numId w:val="113"/>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Add fields</w:t>
      </w:r>
    </w:p>
    <w:p w:rsidR="006F118B" w:rsidRDefault="006F118B" w:rsidP="00C306AB">
      <w:pPr>
        <w:numPr>
          <w:ilvl w:val="0"/>
          <w:numId w:val="113"/>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Change a field from static to non-static</w:t>
      </w:r>
    </w:p>
    <w:p w:rsidR="006F118B" w:rsidRDefault="006F118B" w:rsidP="00C306AB">
      <w:pPr>
        <w:numPr>
          <w:ilvl w:val="0"/>
          <w:numId w:val="113"/>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Change a field from transient to non-transient</w:t>
      </w:r>
    </w:p>
    <w:p w:rsidR="006F118B" w:rsidRDefault="006F118B" w:rsidP="00C306AB">
      <w:pPr>
        <w:numPr>
          <w:ilvl w:val="0"/>
          <w:numId w:val="113"/>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Add classes to the object tree</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List of incompatible changes:</w:t>
      </w:r>
    </w:p>
    <w:p w:rsidR="006F118B" w:rsidRDefault="006F118B" w:rsidP="00C306AB">
      <w:pPr>
        <w:numPr>
          <w:ilvl w:val="0"/>
          <w:numId w:val="114"/>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Delete fields</w:t>
      </w:r>
    </w:p>
    <w:p w:rsidR="006F118B" w:rsidRDefault="006F118B" w:rsidP="00C306AB">
      <w:pPr>
        <w:numPr>
          <w:ilvl w:val="0"/>
          <w:numId w:val="114"/>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Change class hierarchy</w:t>
      </w:r>
    </w:p>
    <w:p w:rsidR="006F118B" w:rsidRDefault="006F118B" w:rsidP="00C306AB">
      <w:pPr>
        <w:numPr>
          <w:ilvl w:val="0"/>
          <w:numId w:val="114"/>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Change non-static to static</w:t>
      </w:r>
    </w:p>
    <w:p w:rsidR="006F118B" w:rsidRDefault="006F118B" w:rsidP="00C306AB">
      <w:pPr>
        <w:numPr>
          <w:ilvl w:val="0"/>
          <w:numId w:val="114"/>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Change non-transient to transient</w:t>
      </w:r>
    </w:p>
    <w:p w:rsidR="006F118B" w:rsidRDefault="006F118B" w:rsidP="00C306AB">
      <w:pPr>
        <w:numPr>
          <w:ilvl w:val="0"/>
          <w:numId w:val="114"/>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Change type of a primitive field</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So, if no suid is present, inspite of making compatible changes, jvm generates new</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suid</w:t>
      </w:r>
      <w:r>
        <w:rPr>
          <w:rFonts w:ascii="Helvetica" w:hAnsi="Helvetica" w:cs="Helvetica"/>
          <w:color w:val="333333"/>
          <w:sz w:val="22"/>
          <w:szCs w:val="22"/>
        </w:rPr>
        <w:t>thus resulting in an exception if prior release version object is used .</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The only way to get rid of the exception is to recompile and deploy the application again.</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If we explicitly mention the sUid using the statement: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long</w:t>
      </w:r>
      <w:r>
        <w:rPr>
          <w:rStyle w:val="HTMLCode"/>
          <w:rFonts w:ascii="Consolas" w:hAnsi="Consolas" w:cs="Consolas"/>
          <w:color w:val="000000"/>
        </w:rPr>
        <w:t xml:space="preserve"> serialVersionUID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A67F59"/>
        </w:rPr>
        <w:t>&lt;</w:t>
      </w:r>
      <w:r>
        <w:rPr>
          <w:rStyle w:val="HTMLCode"/>
          <w:rFonts w:ascii="Consolas" w:hAnsi="Consolas" w:cs="Consolas"/>
          <w:color w:val="000000"/>
        </w:rPr>
        <w:t>integer value</w:t>
      </w:r>
      <w:r>
        <w:rPr>
          <w:rStyle w:val="token"/>
          <w:rFonts w:ascii="Consolas" w:hAnsi="Consolas" w:cs="Consolas"/>
          <w:color w:val="A67F59"/>
        </w:rPr>
        <w:t>&gt;</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then if any of the metioned compatible changes are made the class need not to be recompiled. But for incompatible changes there is no other way than to compile again.</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Q3) What is the need of Serialization?</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The serialization is used :-</w:t>
      </w:r>
    </w:p>
    <w:p w:rsidR="006F118B" w:rsidRDefault="006F118B" w:rsidP="00C306AB">
      <w:pPr>
        <w:numPr>
          <w:ilvl w:val="0"/>
          <w:numId w:val="115"/>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To send state of one or more object’s state over the network through a socket.</w:t>
      </w:r>
    </w:p>
    <w:p w:rsidR="006F118B" w:rsidRDefault="006F118B" w:rsidP="00C306AB">
      <w:pPr>
        <w:numPr>
          <w:ilvl w:val="0"/>
          <w:numId w:val="115"/>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To save the state of an object in a file.</w:t>
      </w:r>
    </w:p>
    <w:p w:rsidR="006F118B" w:rsidRDefault="006F118B" w:rsidP="00C306AB">
      <w:pPr>
        <w:numPr>
          <w:ilvl w:val="0"/>
          <w:numId w:val="115"/>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An object’s state needs to be manipulated as a stream of bytes.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lastRenderedPageBreak/>
        <w:t>Q4) Other than Serialization what are the different approach to make object Serializable?</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Besides the Serializable interface, at least three alternate approaches can serialize Java objects:</w:t>
      </w:r>
    </w:p>
    <w:p w:rsidR="006F118B" w:rsidRDefault="006F118B" w:rsidP="00C306AB">
      <w:pPr>
        <w:numPr>
          <w:ilvl w:val="0"/>
          <w:numId w:val="116"/>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For object serialization, instead of implementing the Serializable interface, a developer can implement the Externalizable interface, which extends Serializable. By implementing Externalizable, a developer is responsible for implementing the writeExternal() and readExternal() methods. As a result, a developer has sole control over reading and writing the serialized objects.</w:t>
      </w:r>
    </w:p>
    <w:p w:rsidR="006F118B" w:rsidRDefault="006F118B" w:rsidP="00C306AB">
      <w:pPr>
        <w:numPr>
          <w:ilvl w:val="0"/>
          <w:numId w:val="116"/>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XML serialization is an often-used approach for data interchange. This approach lags runtime performance when compared with Java serialization, both in terms of the size of the object and the processing time. With a speedier XML parser, the performance gap with respect to the processing time narrows. Nonetheless, XML serialization provides a more malleable solution when faced with changes in the serializable object.</w:t>
      </w:r>
    </w:p>
    <w:p w:rsidR="006F118B" w:rsidRDefault="006F118B" w:rsidP="00C306AB">
      <w:pPr>
        <w:numPr>
          <w:ilvl w:val="0"/>
          <w:numId w:val="116"/>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Finally, consider a "roll-your-own" serialization approach. You can write an object's content directly via either the ObjectOutputStream or the DataOutputStream. While this approach is more involved in its initial implementation, it offers the greatest flexibility and extensibility. In addition, this approach provides a performance advantage over Java serialization.</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Q5) Do we need to implement any method of Serializable interface to make an object serializable?</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No. Serializable is a Marker Interface. It does not have any methods.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Q6) What happens if the object to be serialized includes the references to other serializable objects?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If the object to be serialized includes references to the other objects, then all those object’s state also will be saved as the part of the serialized state of the object in question. The whole object graph of the object to be serialized will be saved during serialization automatically provided all the objects included in the object’s graph are serializable.</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Q7) What happens if an object is serializable but it includes a reference to a non-serializable object?</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If you try to serialize an object of a class which implements serializable, but the object includes a reference to an non-serializable class then a ‘NotSerializableException’ will be thrown at runtime.</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NonSerial</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HTMLCode"/>
          <w:rFonts w:ascii="Consolas" w:hAnsi="Consolas" w:cs="Consolas"/>
          <w:color w:val="000000"/>
        </w:rPr>
        <w:lastRenderedPageBreak/>
        <w:t xml:space="preserve">      </w:t>
      </w:r>
      <w:r>
        <w:rPr>
          <w:rStyle w:val="token"/>
          <w:rFonts w:ascii="Consolas" w:hAnsi="Consolas" w:cs="Consolas"/>
          <w:color w:val="708090"/>
        </w:rPr>
        <w:t xml:space="preserve">//This is a non-serializable  class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MyClass</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Serializable</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long</w:t>
      </w:r>
      <w:r>
        <w:rPr>
          <w:rStyle w:val="HTMLCode"/>
          <w:rFonts w:ascii="Consolas" w:hAnsi="Consolas" w:cs="Consolas"/>
          <w:color w:val="000000"/>
        </w:rPr>
        <w:t xml:space="preserve"> serialVersionUID </w:t>
      </w:r>
      <w:r>
        <w:rPr>
          <w:rStyle w:val="token"/>
          <w:rFonts w:ascii="Consolas" w:hAnsi="Consolas" w:cs="Consolas"/>
          <w:color w:val="A67F59"/>
        </w:rPr>
        <w:t>=</w:t>
      </w:r>
      <w:r>
        <w:rPr>
          <w:rStyle w:val="HTMLCode"/>
          <w:rFonts w:ascii="Consolas" w:hAnsi="Consolas" w:cs="Consolas"/>
          <w:color w:val="000000"/>
        </w:rPr>
        <w:t xml:space="preserve"> 1L</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NonSerial nonSerial</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DD4A68"/>
        </w:rPr>
        <w:t>MyClass</w:t>
      </w:r>
      <w:r>
        <w:rPr>
          <w:rStyle w:val="token"/>
          <w:rFonts w:ascii="Consolas" w:hAnsi="Consolas" w:cs="Consolas"/>
          <w:color w:val="999999"/>
        </w:rPr>
        <w:t>(</w:t>
      </w:r>
      <w:r>
        <w:rPr>
          <w:rStyle w:val="HTMLCode"/>
          <w:rFonts w:ascii="Consolas" w:hAnsi="Consolas" w:cs="Consolas"/>
          <w:color w:val="000000"/>
        </w:rPr>
        <w:t>NonSerial  nonSerial</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nonSerial </w:t>
      </w:r>
      <w:r>
        <w:rPr>
          <w:rStyle w:val="token"/>
          <w:rFonts w:ascii="Consolas" w:hAnsi="Consolas" w:cs="Consolas"/>
          <w:color w:val="A67F59"/>
        </w:rPr>
        <w:t>=</w:t>
      </w:r>
      <w:r>
        <w:rPr>
          <w:rStyle w:val="HTMLCode"/>
          <w:rFonts w:ascii="Consolas" w:hAnsi="Consolas" w:cs="Consolas"/>
          <w:color w:val="000000"/>
        </w:rPr>
        <w:t xml:space="preserve"> nonSerial</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 xml:space="preserve">String </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NonSerial nonSer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NonSerial</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MyClass </w:t>
      </w:r>
      <w:r>
        <w:rPr>
          <w:rStyle w:val="token"/>
          <w:rFonts w:ascii="Consolas" w:hAnsi="Consolas" w:cs="Consolas"/>
          <w:color w:val="000000"/>
        </w:rPr>
        <w:t>c</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MyClass</w:t>
      </w:r>
      <w:r>
        <w:rPr>
          <w:rStyle w:val="token"/>
          <w:rFonts w:ascii="Consolas" w:hAnsi="Consolas" w:cs="Consolas"/>
          <w:color w:val="999999"/>
        </w:rPr>
        <w:t>(</w:t>
      </w:r>
      <w:r>
        <w:rPr>
          <w:rStyle w:val="HTMLCode"/>
          <w:rFonts w:ascii="Consolas" w:hAnsi="Consolas" w:cs="Consolas"/>
          <w:color w:val="000000"/>
        </w:rPr>
        <w:t>nonSer</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FileOutputStream fs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FileOutputStream</w:t>
      </w:r>
      <w:r>
        <w:rPr>
          <w:rStyle w:val="token"/>
          <w:rFonts w:ascii="Consolas" w:hAnsi="Consolas" w:cs="Consolas"/>
          <w:color w:val="999999"/>
        </w:rPr>
        <w:t>(</w:t>
      </w:r>
      <w:r>
        <w:rPr>
          <w:rStyle w:val="token"/>
          <w:rFonts w:ascii="Consolas" w:hAnsi="Consolas" w:cs="Consolas"/>
          <w:color w:val="669900"/>
        </w:rPr>
        <w:t>"test1.ser"</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ObjectOutputStream os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ObjectOutputStream</w:t>
      </w:r>
      <w:r>
        <w:rPr>
          <w:rStyle w:val="token"/>
          <w:rFonts w:ascii="Consolas" w:hAnsi="Consolas" w:cs="Consolas"/>
          <w:color w:val="999999"/>
        </w:rPr>
        <w:t>(</w:t>
      </w:r>
      <w:r>
        <w:rPr>
          <w:rStyle w:val="HTMLCode"/>
          <w:rFonts w:ascii="Consolas" w:hAnsi="Consolas" w:cs="Consolas"/>
          <w:color w:val="000000"/>
        </w:rPr>
        <w:t>fs</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os</w:t>
      </w:r>
      <w:r>
        <w:rPr>
          <w:rStyle w:val="token"/>
          <w:rFonts w:ascii="Consolas" w:hAnsi="Consolas" w:cs="Consolas"/>
          <w:color w:val="999999"/>
        </w:rPr>
        <w:t>.</w:t>
      </w:r>
      <w:r>
        <w:rPr>
          <w:rStyle w:val="token"/>
          <w:rFonts w:ascii="Consolas" w:hAnsi="Consolas" w:cs="Consolas"/>
          <w:color w:val="DD4A68"/>
        </w:rPr>
        <w:t>writeObject</w:t>
      </w:r>
      <w:r>
        <w:rPr>
          <w:rStyle w:val="token"/>
          <w:rFonts w:ascii="Consolas" w:hAnsi="Consolas" w:cs="Consolas"/>
          <w:color w:val="999999"/>
        </w:rPr>
        <w:t>(</w:t>
      </w: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os</w:t>
      </w:r>
      <w:r>
        <w:rPr>
          <w:rStyle w:val="token"/>
          <w:rFonts w:ascii="Consolas" w:hAnsi="Consolas" w:cs="Consolas"/>
          <w:color w:val="999999"/>
        </w:rPr>
        <w:t>.</w:t>
      </w:r>
      <w:r>
        <w:rPr>
          <w:rStyle w:val="token"/>
          <w:rFonts w:ascii="Consolas" w:hAnsi="Consolas" w:cs="Consolas"/>
          <w:color w:val="DD4A68"/>
        </w:rPr>
        <w:t>close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e</w:t>
      </w:r>
      <w:r>
        <w:rPr>
          <w:rStyle w:val="token"/>
          <w:rFonts w:ascii="Consolas" w:hAnsi="Consolas" w:cs="Consolas"/>
          <w:color w:val="999999"/>
        </w:rPr>
        <w:t>.</w:t>
      </w:r>
      <w:r>
        <w:rPr>
          <w:rStyle w:val="token"/>
          <w:rFonts w:ascii="Consolas" w:hAnsi="Consolas" w:cs="Consolas"/>
          <w:color w:val="DD4A68"/>
        </w:rPr>
        <w:t>printStackTrace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FileInputStream fis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FileInputStream</w:t>
      </w:r>
      <w:r>
        <w:rPr>
          <w:rStyle w:val="token"/>
          <w:rFonts w:ascii="Consolas" w:hAnsi="Consolas" w:cs="Consolas"/>
          <w:color w:val="999999"/>
        </w:rPr>
        <w:t>(</w:t>
      </w:r>
      <w:r>
        <w:rPr>
          <w:rStyle w:val="token"/>
          <w:rFonts w:ascii="Consolas" w:hAnsi="Consolas" w:cs="Consolas"/>
          <w:color w:val="669900"/>
        </w:rPr>
        <w:t>"test1.ser"</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ObjectInputStream ois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ObjectInputStream</w:t>
      </w:r>
      <w:r>
        <w:rPr>
          <w:rStyle w:val="token"/>
          <w:rFonts w:ascii="Consolas" w:hAnsi="Consolas" w:cs="Consolas"/>
          <w:color w:val="999999"/>
        </w:rPr>
        <w:t>(</w:t>
      </w:r>
      <w:r>
        <w:rPr>
          <w:rStyle w:val="HTMLCode"/>
          <w:rFonts w:ascii="Consolas" w:hAnsi="Consolas" w:cs="Consolas"/>
          <w:color w:val="000000"/>
        </w:rPr>
        <w:t>fis</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c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MyClass</w:t>
      </w:r>
      <w:r>
        <w:rPr>
          <w:rStyle w:val="token"/>
          <w:rFonts w:ascii="Consolas" w:hAnsi="Consolas" w:cs="Consolas"/>
          <w:color w:val="999999"/>
        </w:rPr>
        <w:t>)</w:t>
      </w:r>
      <w:r>
        <w:rPr>
          <w:rStyle w:val="HTMLCode"/>
          <w:rFonts w:ascii="Consolas" w:hAnsi="Consolas" w:cs="Consolas"/>
          <w:color w:val="000000"/>
        </w:rPr>
        <w:t xml:space="preserve">  ois</w:t>
      </w:r>
      <w:r>
        <w:rPr>
          <w:rStyle w:val="token"/>
          <w:rFonts w:ascii="Consolas" w:hAnsi="Consolas" w:cs="Consolas"/>
          <w:color w:val="999999"/>
        </w:rPr>
        <w:t>.</w:t>
      </w:r>
      <w:r>
        <w:rPr>
          <w:rStyle w:val="token"/>
          <w:rFonts w:ascii="Consolas" w:hAnsi="Consolas" w:cs="Consolas"/>
          <w:color w:val="DD4A68"/>
        </w:rPr>
        <w:t>readObject</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ois</w:t>
      </w:r>
      <w:r>
        <w:rPr>
          <w:rStyle w:val="token"/>
          <w:rFonts w:ascii="Consolas" w:hAnsi="Consolas" w:cs="Consolas"/>
          <w:color w:val="999999"/>
        </w:rPr>
        <w:t>.</w:t>
      </w:r>
      <w:r>
        <w:rPr>
          <w:rStyle w:val="token"/>
          <w:rFonts w:ascii="Consolas" w:hAnsi="Consolas" w:cs="Consolas"/>
          <w:color w:val="DD4A68"/>
        </w:rPr>
        <w:t>close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e</w:t>
      </w:r>
      <w:r>
        <w:rPr>
          <w:rStyle w:val="token"/>
          <w:rFonts w:ascii="Consolas" w:hAnsi="Consolas" w:cs="Consolas"/>
          <w:color w:val="999999"/>
        </w:rPr>
        <w:t>.</w:t>
      </w:r>
      <w:r>
        <w:rPr>
          <w:rStyle w:val="token"/>
          <w:rFonts w:ascii="Consolas" w:hAnsi="Consolas" w:cs="Consolas"/>
          <w:color w:val="DD4A68"/>
        </w:rPr>
        <w:t>printStackTrace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On execution of above code following exception will be thrown</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io</w:t>
      </w:r>
      <w:r>
        <w:rPr>
          <w:rStyle w:val="token"/>
          <w:rFonts w:ascii="Consolas" w:hAnsi="Consolas" w:cs="Consolas"/>
          <w:color w:val="999999"/>
        </w:rPr>
        <w:t>.</w:t>
      </w:r>
      <w:r>
        <w:rPr>
          <w:rStyle w:val="HTMLCode"/>
          <w:rFonts w:ascii="Consolas" w:hAnsi="Consolas" w:cs="Consolas"/>
          <w:color w:val="000000"/>
        </w:rPr>
        <w:t>NotSerializableException</w:t>
      </w:r>
      <w:r>
        <w:rPr>
          <w:rStyle w:val="token"/>
          <w:rFonts w:ascii="Consolas" w:hAnsi="Consolas" w:cs="Consolas"/>
          <w:color w:val="A67F59"/>
        </w:rPr>
        <w:t>:</w:t>
      </w:r>
      <w:r>
        <w:rPr>
          <w:rStyle w:val="HTMLCode"/>
          <w:rFonts w:ascii="Consolas" w:hAnsi="Consolas" w:cs="Consolas"/>
          <w:color w:val="000000"/>
        </w:rPr>
        <w:t xml:space="preserve"> NonSerial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at java</w:t>
      </w:r>
      <w:r>
        <w:rPr>
          <w:rStyle w:val="token"/>
          <w:rFonts w:ascii="Consolas" w:hAnsi="Consolas" w:cs="Consolas"/>
          <w:color w:val="999999"/>
        </w:rPr>
        <w:t>.</w:t>
      </w:r>
      <w:r>
        <w:rPr>
          <w:rStyle w:val="HTMLCode"/>
          <w:rFonts w:ascii="Consolas" w:hAnsi="Consolas" w:cs="Consolas"/>
          <w:color w:val="000000"/>
        </w:rPr>
        <w:t>io</w:t>
      </w:r>
      <w:r>
        <w:rPr>
          <w:rStyle w:val="token"/>
          <w:rFonts w:ascii="Consolas" w:hAnsi="Consolas" w:cs="Consolas"/>
          <w:color w:val="999999"/>
        </w:rPr>
        <w:t>.</w:t>
      </w:r>
      <w:r>
        <w:rPr>
          <w:rStyle w:val="HTMLCode"/>
          <w:rFonts w:ascii="Consolas" w:hAnsi="Consolas" w:cs="Consolas"/>
          <w:color w:val="000000"/>
        </w:rPr>
        <w:t>ObjectOutputStream</w:t>
      </w:r>
      <w:r>
        <w:rPr>
          <w:rStyle w:val="token"/>
          <w:rFonts w:ascii="Consolas" w:hAnsi="Consolas" w:cs="Consolas"/>
          <w:color w:val="999999"/>
        </w:rPr>
        <w:t>.</w:t>
      </w:r>
      <w:r>
        <w:rPr>
          <w:rStyle w:val="token"/>
          <w:rFonts w:ascii="Consolas" w:hAnsi="Consolas" w:cs="Consolas"/>
          <w:color w:val="DD4A68"/>
        </w:rPr>
        <w:t>writeObject0</w:t>
      </w:r>
      <w:r>
        <w:rPr>
          <w:rStyle w:val="token"/>
          <w:rFonts w:ascii="Consolas" w:hAnsi="Consolas" w:cs="Consolas"/>
          <w:color w:val="999999"/>
        </w:rPr>
        <w:t>(</w:t>
      </w:r>
      <w:r>
        <w:rPr>
          <w:rStyle w:val="HTMLCode"/>
          <w:rFonts w:ascii="Consolas" w:hAnsi="Consolas" w:cs="Consolas"/>
          <w:color w:val="000000"/>
        </w:rPr>
        <w:t>ObjectOutputStream</w:t>
      </w:r>
      <w:r>
        <w:rPr>
          <w:rStyle w:val="token"/>
          <w:rFonts w:ascii="Consolas" w:hAnsi="Consolas" w:cs="Consolas"/>
          <w:color w:val="999999"/>
        </w:rPr>
        <w:t>.</w:t>
      </w:r>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Q8) Are the static variables saved as the part of serialization?</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No. The static variables belong to the class are not the part of the state of the object so they are not saved as the part of serialized object.</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Q9)What is a transient variable?</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lastRenderedPageBreak/>
        <w:t>Ans) These variables are not included in the process of serialization and are not the part of the object’s serialized state.</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Q10) What will be the value of transient variable after de-serialization?</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It’s default value.</w:t>
      </w:r>
      <w:r>
        <w:rPr>
          <w:rFonts w:ascii="Helvetica" w:hAnsi="Helvetica" w:cs="Helvetica"/>
          <w:color w:val="333333"/>
          <w:sz w:val="22"/>
          <w:szCs w:val="22"/>
        </w:rPr>
        <w:br/>
        <w:t>e.g. if the transient variable in question is an int, it’s value after deserialization will be zero.</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TestTransientVal</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Serializable</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long</w:t>
      </w:r>
      <w:r>
        <w:rPr>
          <w:rStyle w:val="HTMLCode"/>
          <w:rFonts w:ascii="Consolas" w:hAnsi="Consolas" w:cs="Consolas"/>
          <w:color w:val="000000"/>
        </w:rPr>
        <w:t xml:space="preserve"> serialVersionUID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22L</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String name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transient</w:t>
      </w: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age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DD4A68"/>
        </w:rPr>
        <w:t>TestTransientVal</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age</w:t>
      </w:r>
      <w:r>
        <w:rPr>
          <w:rStyle w:val="token"/>
          <w:rFonts w:ascii="Consolas" w:hAnsi="Consolas" w:cs="Consolas"/>
          <w:color w:val="999999"/>
        </w:rPr>
        <w:t>,</w:t>
      </w:r>
      <w:r>
        <w:rPr>
          <w:rStyle w:val="HTMLCode"/>
          <w:rFonts w:ascii="Consolas" w:hAnsi="Consolas" w:cs="Consolas"/>
          <w:color w:val="000000"/>
        </w:rPr>
        <w:t xml:space="preserve"> String  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age </w:t>
      </w:r>
      <w:r>
        <w:rPr>
          <w:rStyle w:val="token"/>
          <w:rFonts w:ascii="Consolas" w:hAnsi="Consolas" w:cs="Consolas"/>
          <w:color w:val="A67F59"/>
        </w:rPr>
        <w:t>=</w:t>
      </w:r>
      <w:r>
        <w:rPr>
          <w:rStyle w:val="HTMLCode"/>
          <w:rFonts w:ascii="Consolas" w:hAnsi="Consolas" w:cs="Consolas"/>
          <w:color w:val="000000"/>
        </w:rPr>
        <w:t xml:space="preserve"> age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name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 xml:space="preserve">String </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TestTransientVal c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TestTransientVal</w:t>
      </w:r>
      <w:r>
        <w:rPr>
          <w:rStyle w:val="token"/>
          <w:rFonts w:ascii="Consolas" w:hAnsi="Consolas" w:cs="Consolas"/>
          <w:color w:val="990055"/>
        </w:rPr>
        <w:t>(1</w:t>
      </w:r>
      <w:r>
        <w:rPr>
          <w:rStyle w:val="token"/>
          <w:rFonts w:ascii="Consolas" w:hAnsi="Consolas" w:cs="Consolas"/>
          <w:color w:val="999999"/>
        </w:rPr>
        <w:t>,</w:t>
      </w:r>
      <w:r>
        <w:rPr>
          <w:rStyle w:val="token"/>
          <w:rFonts w:ascii="Consolas" w:hAnsi="Consolas" w:cs="Consolas"/>
          <w:color w:val="669900"/>
        </w:rPr>
        <w:t>"ONE"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"Before serialization:"</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w:t>
      </w:r>
      <w:r>
        <w:rPr>
          <w:rStyle w:val="token"/>
          <w:rFonts w:ascii="Consolas" w:hAnsi="Consolas" w:cs="Consolas"/>
          <w:color w:val="A67F59"/>
        </w:rPr>
        <w:t>+</w:t>
      </w:r>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age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FileOutputStream fs </w:t>
      </w:r>
      <w:r>
        <w:rPr>
          <w:rStyle w:val="token"/>
          <w:rFonts w:ascii="Consolas" w:hAnsi="Consolas" w:cs="Consolas"/>
          <w:color w:val="A67F5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FileOutputStream</w:t>
      </w:r>
      <w:r>
        <w:rPr>
          <w:rStyle w:val="token"/>
          <w:rFonts w:ascii="Consolas" w:hAnsi="Consolas" w:cs="Consolas"/>
          <w:color w:val="999999"/>
        </w:rPr>
        <w:t>(</w:t>
      </w:r>
      <w:r>
        <w:rPr>
          <w:rStyle w:val="token"/>
          <w:rFonts w:ascii="Consolas" w:hAnsi="Consolas" w:cs="Consolas"/>
          <w:color w:val="669900"/>
        </w:rPr>
        <w:t>"testTransient.ser"</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ObjectOutputStream os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ObjectOutputStream</w:t>
      </w:r>
      <w:r>
        <w:rPr>
          <w:rStyle w:val="token"/>
          <w:rFonts w:ascii="Consolas" w:hAnsi="Consolas" w:cs="Consolas"/>
          <w:color w:val="999999"/>
        </w:rPr>
        <w:t>(</w:t>
      </w:r>
      <w:r>
        <w:rPr>
          <w:rStyle w:val="HTMLCode"/>
          <w:rFonts w:ascii="Consolas" w:hAnsi="Consolas" w:cs="Consolas"/>
          <w:color w:val="000000"/>
        </w:rPr>
        <w:t>fs</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os</w:t>
      </w:r>
      <w:r>
        <w:rPr>
          <w:rStyle w:val="token"/>
          <w:rFonts w:ascii="Consolas" w:hAnsi="Consolas" w:cs="Consolas"/>
          <w:color w:val="999999"/>
        </w:rPr>
        <w:t>.</w:t>
      </w:r>
      <w:r>
        <w:rPr>
          <w:rStyle w:val="token"/>
          <w:rFonts w:ascii="Consolas" w:hAnsi="Consolas" w:cs="Consolas"/>
          <w:color w:val="DD4A68"/>
        </w:rPr>
        <w:t>writeObject</w:t>
      </w:r>
      <w:r>
        <w:rPr>
          <w:rStyle w:val="token"/>
          <w:rFonts w:ascii="Consolas" w:hAnsi="Consolas" w:cs="Consolas"/>
          <w:color w:val="999999"/>
        </w:rPr>
        <w:t>(</w:t>
      </w: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os</w:t>
      </w:r>
      <w:r>
        <w:rPr>
          <w:rStyle w:val="token"/>
          <w:rFonts w:ascii="Consolas" w:hAnsi="Consolas" w:cs="Consolas"/>
          <w:color w:val="999999"/>
        </w:rPr>
        <w:t>.</w:t>
      </w:r>
      <w:r>
        <w:rPr>
          <w:rStyle w:val="token"/>
          <w:rFonts w:ascii="Consolas" w:hAnsi="Consolas" w:cs="Consolas"/>
          <w:color w:val="DD4A68"/>
        </w:rPr>
        <w:t>close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e</w:t>
      </w:r>
      <w:r>
        <w:rPr>
          <w:rStyle w:val="token"/>
          <w:rFonts w:ascii="Consolas" w:hAnsi="Consolas" w:cs="Consolas"/>
          <w:color w:val="999999"/>
        </w:rPr>
        <w:t>.</w:t>
      </w:r>
      <w:r>
        <w:rPr>
          <w:rStyle w:val="token"/>
          <w:rFonts w:ascii="Consolas" w:hAnsi="Consolas" w:cs="Consolas"/>
          <w:color w:val="DD4A68"/>
        </w:rPr>
        <w:t>printStackTrace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FileInputStream fis </w:t>
      </w:r>
      <w:r>
        <w:rPr>
          <w:rStyle w:val="token"/>
          <w:rFonts w:ascii="Consolas" w:hAnsi="Consolas" w:cs="Consolas"/>
          <w:color w:val="A67F5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FileInputStream</w:t>
      </w:r>
      <w:r>
        <w:rPr>
          <w:rStyle w:val="token"/>
          <w:rFonts w:ascii="Consolas" w:hAnsi="Consolas" w:cs="Consolas"/>
          <w:color w:val="999999"/>
        </w:rPr>
        <w:t>(</w:t>
      </w:r>
      <w:r>
        <w:rPr>
          <w:rStyle w:val="token"/>
          <w:rFonts w:ascii="Consolas" w:hAnsi="Consolas" w:cs="Consolas"/>
          <w:color w:val="669900"/>
        </w:rPr>
        <w:t>"testTransient.ser"</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ObjectInputStream ois </w:t>
      </w:r>
      <w:r>
        <w:rPr>
          <w:rStyle w:val="token"/>
          <w:rFonts w:ascii="Consolas" w:hAnsi="Consolas" w:cs="Consolas"/>
          <w:color w:val="A67F5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ObjectInputStream</w:t>
      </w:r>
      <w:r>
        <w:rPr>
          <w:rStyle w:val="token"/>
          <w:rFonts w:ascii="Consolas" w:hAnsi="Consolas" w:cs="Consolas"/>
          <w:color w:val="999999"/>
        </w:rPr>
        <w:t>(</w:t>
      </w:r>
      <w:r>
        <w:rPr>
          <w:rStyle w:val="HTMLCode"/>
          <w:rFonts w:ascii="Consolas" w:hAnsi="Consolas" w:cs="Consolas"/>
          <w:color w:val="000000"/>
        </w:rPr>
        <w:t>fis</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c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TestTransientVal</w:t>
      </w:r>
      <w:r>
        <w:rPr>
          <w:rStyle w:val="token"/>
          <w:rFonts w:ascii="Consolas" w:hAnsi="Consolas" w:cs="Consolas"/>
          <w:color w:val="999999"/>
        </w:rPr>
        <w:t>)</w:t>
      </w:r>
      <w:r>
        <w:rPr>
          <w:rStyle w:val="HTMLCode"/>
          <w:rFonts w:ascii="Consolas" w:hAnsi="Consolas" w:cs="Consolas"/>
          <w:color w:val="000000"/>
        </w:rPr>
        <w:t xml:space="preserve">  ois</w:t>
      </w:r>
      <w:r>
        <w:rPr>
          <w:rStyle w:val="token"/>
          <w:rFonts w:ascii="Consolas" w:hAnsi="Consolas" w:cs="Consolas"/>
          <w:color w:val="999999"/>
        </w:rPr>
        <w:t>.</w:t>
      </w:r>
      <w:r>
        <w:rPr>
          <w:rStyle w:val="token"/>
          <w:rFonts w:ascii="Consolas" w:hAnsi="Consolas" w:cs="Consolas"/>
          <w:color w:val="DD4A68"/>
        </w:rPr>
        <w:t>readObject</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ois</w:t>
      </w:r>
      <w:r>
        <w:rPr>
          <w:rStyle w:val="token"/>
          <w:rFonts w:ascii="Consolas" w:hAnsi="Consolas" w:cs="Consolas"/>
          <w:color w:val="999999"/>
        </w:rPr>
        <w:t>.</w:t>
      </w:r>
      <w:r>
        <w:rPr>
          <w:rStyle w:val="token"/>
          <w:rFonts w:ascii="Consolas" w:hAnsi="Consolas" w:cs="Consolas"/>
          <w:color w:val="DD4A68"/>
        </w:rPr>
        <w:t>close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e</w:t>
      </w:r>
      <w:r>
        <w:rPr>
          <w:rStyle w:val="token"/>
          <w:rFonts w:ascii="Consolas" w:hAnsi="Consolas" w:cs="Consolas"/>
          <w:color w:val="999999"/>
        </w:rPr>
        <w:t>.</w:t>
      </w:r>
      <w:r>
        <w:rPr>
          <w:rStyle w:val="token"/>
          <w:rFonts w:ascii="Consolas" w:hAnsi="Consolas" w:cs="Consolas"/>
          <w:color w:val="DD4A68"/>
        </w:rPr>
        <w:t>printStackTrace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"After  de-serialization:"</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 xml:space="preserve">name </w:t>
      </w:r>
      <w:r>
        <w:rPr>
          <w:rStyle w:val="token"/>
          <w:rFonts w:ascii="Consolas" w:hAnsi="Consolas" w:cs="Consolas"/>
          <w:color w:val="A67F59"/>
        </w:rPr>
        <w:t>+</w:t>
      </w:r>
      <w:r>
        <w:rPr>
          <w:rStyle w:val="token"/>
          <w:rFonts w:ascii="Consolas" w:hAnsi="Consolas" w:cs="Consolas"/>
          <w:color w:val="669900"/>
        </w:rPr>
        <w:t>" "</w:t>
      </w:r>
      <w:r>
        <w:rPr>
          <w:rStyle w:val="token"/>
          <w:rFonts w:ascii="Consolas" w:hAnsi="Consolas" w:cs="Consolas"/>
          <w:color w:val="A67F59"/>
        </w:rPr>
        <w:t>+</w:t>
      </w:r>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age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token"/>
          <w:rFonts w:ascii="Consolas" w:hAnsi="Consolas" w:cs="Consolas"/>
          <w:color w:val="999999"/>
        </w:rPr>
        <w:t>}</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Result of executing above piece of code –</w:t>
      </w:r>
      <w:r>
        <w:rPr>
          <w:rFonts w:ascii="Helvetica" w:hAnsi="Helvetica" w:cs="Helvetica"/>
          <w:color w:val="333333"/>
          <w:sz w:val="22"/>
          <w:szCs w:val="22"/>
        </w:rPr>
        <w:br/>
        <w:t>Before serialization: - Value of non-transient variable ONE Value of transient variable 1</w:t>
      </w:r>
      <w:r>
        <w:rPr>
          <w:rStyle w:val="apple-converted-space"/>
          <w:rFonts w:ascii="Helvetica" w:hAnsi="Helvetica" w:cs="Helvetica"/>
          <w:color w:val="333333"/>
          <w:sz w:val="22"/>
          <w:szCs w:val="22"/>
        </w:rPr>
        <w:t> </w:t>
      </w:r>
      <w:r>
        <w:rPr>
          <w:rFonts w:ascii="Helvetica" w:hAnsi="Helvetica" w:cs="Helvetica"/>
          <w:color w:val="333333"/>
          <w:sz w:val="22"/>
          <w:szCs w:val="22"/>
        </w:rPr>
        <w:br/>
        <w:t>After de-serialization:- Value of non-transient variable ONE Value of transient variable 0</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lastRenderedPageBreak/>
        <w:t>Explanation –</w:t>
      </w:r>
      <w:r>
        <w:rPr>
          <w:rStyle w:val="apple-converted-space"/>
          <w:rFonts w:ascii="Helvetica" w:hAnsi="Helvetica" w:cs="Helvetica"/>
          <w:color w:val="333333"/>
          <w:sz w:val="22"/>
          <w:szCs w:val="22"/>
        </w:rPr>
        <w:t> </w:t>
      </w:r>
      <w:r>
        <w:rPr>
          <w:rFonts w:ascii="Helvetica" w:hAnsi="Helvetica" w:cs="Helvetica"/>
          <w:color w:val="333333"/>
          <w:sz w:val="22"/>
          <w:szCs w:val="22"/>
        </w:rPr>
        <w:br/>
        <w:t>The transient variable is not saved as the part of the state of the serailized variable, it’s value after de-serialization is it’s default value.</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Q11) Does the order in which the value of the transient variables and the state of the object using the defaultWriteObject() method are saved during serialization matter?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Yes, while restoring the object’s state the transient variables and the serializable variables that are stored must be restored in the same order in which they were saved.</w:t>
      </w:r>
    </w:p>
    <w:p w:rsidR="006F118B" w:rsidRDefault="006F118B" w:rsidP="006F118B">
      <w:pPr>
        <w:pStyle w:val="NormalWeb"/>
        <w:shd w:val="clear" w:color="auto" w:fill="FFFFFF"/>
        <w:spacing w:before="0" w:beforeAutospacing="0" w:after="138" w:afterAutospacing="0" w:line="316" w:lineRule="atLeast"/>
        <w:rPr>
          <w:ins w:id="3703" w:author="Unknown"/>
          <w:rFonts w:ascii="Helvetica" w:hAnsi="Helvetica" w:cs="Helvetica"/>
          <w:color w:val="333333"/>
          <w:sz w:val="22"/>
          <w:szCs w:val="22"/>
        </w:rPr>
      </w:pPr>
      <w:ins w:id="3704" w:author="Unknown">
        <w:r>
          <w:rPr>
            <w:rStyle w:val="Strong"/>
            <w:rFonts w:ascii="Helvetica" w:hAnsi="Helvetica" w:cs="Helvetica"/>
            <w:color w:val="333333"/>
            <w:sz w:val="22"/>
            <w:szCs w:val="22"/>
          </w:rPr>
          <w:t>Q12) How can one customize the Serialization process? or What is the purpose of implementing the writeObject() and readObject() method?</w:t>
        </w:r>
      </w:ins>
    </w:p>
    <w:p w:rsidR="006F118B" w:rsidRDefault="006F118B" w:rsidP="006F118B">
      <w:pPr>
        <w:pStyle w:val="NormalWeb"/>
        <w:shd w:val="clear" w:color="auto" w:fill="FFFFFF"/>
        <w:spacing w:before="0" w:beforeAutospacing="0" w:after="138" w:afterAutospacing="0" w:line="316" w:lineRule="atLeast"/>
        <w:rPr>
          <w:ins w:id="3705" w:author="Unknown"/>
          <w:rFonts w:ascii="Helvetica" w:hAnsi="Helvetica" w:cs="Helvetica"/>
          <w:color w:val="333333"/>
          <w:sz w:val="22"/>
          <w:szCs w:val="22"/>
        </w:rPr>
      </w:pPr>
      <w:ins w:id="3706" w:author="Unknown">
        <w:r>
          <w:rPr>
            <w:rFonts w:ascii="Helvetica" w:hAnsi="Helvetica" w:cs="Helvetica"/>
            <w:color w:val="333333"/>
            <w:sz w:val="22"/>
            <w:szCs w:val="22"/>
          </w:rPr>
          <w:t>Ans) When you want to store the transient variables state as a part of the serialized object at the time of serialization the class must implement the following methods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07" w:author="Unknown"/>
          <w:rStyle w:val="HTMLCode"/>
          <w:rFonts w:ascii="Consolas" w:hAnsi="Consolas" w:cs="Consolas"/>
          <w:color w:val="000000"/>
        </w:rPr>
      </w:pPr>
      <w:ins w:id="3708" w:author="Unknown">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wrtiteObject</w:t>
        </w:r>
        <w:r>
          <w:rPr>
            <w:rStyle w:val="token"/>
            <w:rFonts w:ascii="Consolas" w:hAnsi="Consolas" w:cs="Consolas"/>
            <w:color w:val="999999"/>
          </w:rPr>
          <w:t>(</w:t>
        </w:r>
        <w:r>
          <w:rPr>
            <w:rStyle w:val="HTMLCode"/>
            <w:rFonts w:ascii="Consolas" w:hAnsi="Consolas" w:cs="Consolas"/>
            <w:color w:val="000000"/>
          </w:rPr>
          <w:t>ObjectOutputStream outStream</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09" w:author="Unknown"/>
          <w:rStyle w:val="token"/>
          <w:rFonts w:ascii="Consolas" w:hAnsi="Consolas" w:cs="Consolas"/>
          <w:color w:val="708090"/>
        </w:rPr>
      </w:pPr>
      <w:ins w:id="3710" w:author="Unknown">
        <w:r>
          <w:rPr>
            <w:rStyle w:val="HTMLCode"/>
            <w:rFonts w:ascii="Consolas" w:hAnsi="Consolas" w:cs="Consolas"/>
            <w:color w:val="000000"/>
          </w:rPr>
          <w:t xml:space="preserve">  </w:t>
        </w:r>
        <w:r>
          <w:rPr>
            <w:rStyle w:val="token"/>
            <w:rFonts w:ascii="Consolas" w:hAnsi="Consolas" w:cs="Consolas"/>
            <w:color w:val="708090"/>
          </w:rPr>
          <w:t xml:space="preserve">//code to save the transient variables state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11" w:author="Unknown"/>
          <w:rStyle w:val="token"/>
          <w:rFonts w:ascii="Consolas" w:hAnsi="Consolas" w:cs="Consolas"/>
          <w:color w:val="708090"/>
        </w:rPr>
      </w:pPr>
      <w:ins w:id="3712" w:author="Unknown">
        <w:r>
          <w:rPr>
            <w:rStyle w:val="HTMLCode"/>
            <w:rFonts w:ascii="Consolas" w:hAnsi="Consolas" w:cs="Consolas"/>
            <w:color w:val="000000"/>
          </w:rPr>
          <w:t xml:space="preserve">  </w:t>
        </w:r>
        <w:r>
          <w:rPr>
            <w:rStyle w:val="token"/>
            <w:rFonts w:ascii="Consolas" w:hAnsi="Consolas" w:cs="Consolas"/>
            <w:color w:val="708090"/>
          </w:rPr>
          <w:t>//as a part of serialized  object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13" w:author="Unknown"/>
          <w:rStyle w:val="HTMLCode"/>
          <w:rFonts w:ascii="Consolas" w:hAnsi="Consolas" w:cs="Consolas"/>
          <w:color w:val="000000"/>
        </w:rPr>
      </w:pPr>
      <w:ins w:id="3714"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15" w:author="Unknown"/>
          <w:rStyle w:val="HTMLCode"/>
          <w:rFonts w:ascii="Consolas" w:hAnsi="Consolas" w:cs="Consolas"/>
          <w:color w:val="000000"/>
        </w:rPr>
      </w:pPr>
      <w:ins w:id="3716" w:author="Unknown">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readObject</w:t>
        </w:r>
        <w:r>
          <w:rPr>
            <w:rStyle w:val="token"/>
            <w:rFonts w:ascii="Consolas" w:hAnsi="Consolas" w:cs="Consolas"/>
            <w:color w:val="999999"/>
          </w:rPr>
          <w:t>(</w:t>
        </w:r>
        <w:r>
          <w:rPr>
            <w:rStyle w:val="HTMLCode"/>
            <w:rFonts w:ascii="Consolas" w:hAnsi="Consolas" w:cs="Consolas"/>
            <w:color w:val="000000"/>
          </w:rPr>
          <w:t>ObjectInputStream inStream</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17" w:author="Unknown"/>
          <w:rStyle w:val="token"/>
          <w:rFonts w:ascii="Consolas" w:hAnsi="Consolas" w:cs="Consolas"/>
          <w:color w:val="708090"/>
        </w:rPr>
      </w:pPr>
      <w:ins w:id="3718" w:author="Unknown">
        <w:r>
          <w:rPr>
            <w:rStyle w:val="HTMLCode"/>
            <w:rFonts w:ascii="Consolas" w:hAnsi="Consolas" w:cs="Consolas"/>
            <w:color w:val="000000"/>
          </w:rPr>
          <w:t xml:space="preserve"> </w:t>
        </w:r>
        <w:r>
          <w:rPr>
            <w:rStyle w:val="token"/>
            <w:rFonts w:ascii="Consolas" w:hAnsi="Consolas" w:cs="Consolas"/>
            <w:color w:val="708090"/>
          </w:rPr>
          <w:t xml:space="preserve">//code to read the transient variables state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19" w:author="Unknown"/>
          <w:rStyle w:val="token"/>
          <w:rFonts w:ascii="Consolas" w:hAnsi="Consolas" w:cs="Consolas"/>
          <w:color w:val="708090"/>
        </w:rPr>
      </w:pPr>
      <w:ins w:id="3720" w:author="Unknown">
        <w:r>
          <w:rPr>
            <w:rStyle w:val="token"/>
            <w:rFonts w:ascii="Consolas" w:hAnsi="Consolas" w:cs="Consolas"/>
            <w:color w:val="708090"/>
          </w:rPr>
          <w:t>//and assign it to the  de-serialized object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21" w:author="Unknown"/>
          <w:rStyle w:val="HTMLCode"/>
          <w:rFonts w:ascii="Consolas" w:hAnsi="Consolas" w:cs="Consolas"/>
          <w:color w:val="000000"/>
        </w:rPr>
      </w:pPr>
      <w:ins w:id="3722"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23"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24" w:author="Unknown"/>
          <w:rStyle w:val="HTMLCode"/>
          <w:rFonts w:ascii="Consolas" w:hAnsi="Consolas" w:cs="Consolas"/>
          <w:color w:val="000000"/>
        </w:rPr>
      </w:pPr>
      <w:ins w:id="3725"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TestCustomizedSerialization</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Serializable</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26" w:author="Unknown"/>
          <w:rStyle w:val="HTMLCode"/>
          <w:rFonts w:ascii="Consolas" w:hAnsi="Consolas" w:cs="Consolas"/>
          <w:color w:val="000000"/>
        </w:rPr>
      </w:pPr>
      <w:ins w:id="3727" w:author="Unknown">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long</w:t>
        </w:r>
        <w:r>
          <w:rPr>
            <w:rStyle w:val="HTMLCode"/>
            <w:rFonts w:ascii="Consolas" w:hAnsi="Consolas" w:cs="Consolas"/>
            <w:color w:val="000000"/>
          </w:rPr>
          <w:t xml:space="preserve"> serialVersionUID </w:t>
        </w:r>
        <w:r>
          <w:rPr>
            <w:rStyle w:val="token"/>
            <w:rFonts w:ascii="Consolas" w:hAnsi="Consolas" w:cs="Consolas"/>
            <w:color w:val="A67F59"/>
          </w:rPr>
          <w:t>=-</w:t>
        </w:r>
        <w:r>
          <w:rPr>
            <w:rStyle w:val="HTMLCode"/>
            <w:rFonts w:ascii="Consolas" w:hAnsi="Consolas" w:cs="Consolas"/>
            <w:color w:val="000000"/>
          </w:rPr>
          <w:t>22L</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28" w:author="Unknown"/>
          <w:rStyle w:val="HTMLCode"/>
          <w:rFonts w:ascii="Consolas" w:hAnsi="Consolas" w:cs="Consolas"/>
          <w:color w:val="000000"/>
        </w:rPr>
      </w:pPr>
      <w:ins w:id="3729" w:author="Unknown">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String noOfSerVar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30" w:author="Unknown"/>
          <w:rStyle w:val="HTMLCode"/>
          <w:rFonts w:ascii="Consolas" w:hAnsi="Consolas" w:cs="Consolas"/>
          <w:color w:val="000000"/>
        </w:rPr>
      </w:pPr>
      <w:ins w:id="3731" w:author="Unknown">
        <w:r>
          <w:rPr>
            <w:rStyle w:val="HTMLCode"/>
            <w:rFonts w:ascii="Consolas" w:hAnsi="Consolas" w:cs="Consolas"/>
            <w:color w:val="000000"/>
          </w:rPr>
          <w:t xml:space="preserve"> </w:t>
        </w:r>
        <w:r>
          <w:rPr>
            <w:rStyle w:val="token"/>
            <w:rFonts w:ascii="Consolas" w:hAnsi="Consolas" w:cs="Consolas"/>
            <w:color w:val="0077AA"/>
          </w:rPr>
          <w:t>transient</w:t>
        </w: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noOfTranVar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32" w:author="Unknown"/>
          <w:rStyle w:val="HTMLCode"/>
          <w:rFonts w:ascii="Consolas" w:hAnsi="Consolas" w:cs="Consolas"/>
          <w:color w:val="000000"/>
        </w:rPr>
      </w:pPr>
      <w:ins w:id="3733" w:author="Unknown">
        <w:r>
          <w:rPr>
            <w:rStyle w:val="HTMLCode"/>
            <w:rFonts w:ascii="Consolas" w:hAnsi="Consolas" w:cs="Consolas"/>
            <w:color w:val="000000"/>
          </w:rPr>
          <w:t xml:space="preserve"> </w:t>
        </w:r>
        <w:r>
          <w:rPr>
            <w:rStyle w:val="token"/>
            <w:rFonts w:ascii="Consolas" w:hAnsi="Consolas" w:cs="Consolas"/>
            <w:color w:val="DD4A68"/>
          </w:rPr>
          <w:t>TestCustomizedSerialization</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noOfTranVar</w:t>
        </w:r>
        <w:r>
          <w:rPr>
            <w:rStyle w:val="token"/>
            <w:rFonts w:ascii="Consolas" w:hAnsi="Consolas" w:cs="Consolas"/>
            <w:color w:val="999999"/>
          </w:rPr>
          <w:t>,</w:t>
        </w:r>
        <w:r>
          <w:rPr>
            <w:rStyle w:val="HTMLCode"/>
            <w:rFonts w:ascii="Consolas" w:hAnsi="Consolas" w:cs="Consolas"/>
            <w:color w:val="000000"/>
          </w:rPr>
          <w:t xml:space="preserve"> String  noOfSerVar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34" w:author="Unknown"/>
          <w:rStyle w:val="HTMLCode"/>
          <w:rFonts w:ascii="Consolas" w:hAnsi="Consolas" w:cs="Consolas"/>
          <w:color w:val="000000"/>
        </w:rPr>
      </w:pPr>
      <w:ins w:id="3735" w:author="Unknown">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noOfTranVar </w:t>
        </w:r>
        <w:r>
          <w:rPr>
            <w:rStyle w:val="token"/>
            <w:rFonts w:ascii="Consolas" w:hAnsi="Consolas" w:cs="Consolas"/>
            <w:color w:val="A67F59"/>
          </w:rPr>
          <w:t>=</w:t>
        </w:r>
        <w:r>
          <w:rPr>
            <w:rStyle w:val="HTMLCode"/>
            <w:rFonts w:ascii="Consolas" w:hAnsi="Consolas" w:cs="Consolas"/>
            <w:color w:val="000000"/>
          </w:rPr>
          <w:t xml:space="preserve"> noOfTranVar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36" w:author="Unknown"/>
          <w:rStyle w:val="HTMLCode"/>
          <w:rFonts w:ascii="Consolas" w:hAnsi="Consolas" w:cs="Consolas"/>
          <w:color w:val="000000"/>
        </w:rPr>
      </w:pPr>
      <w:ins w:id="3737" w:author="Unknown">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noOfSerVar </w:t>
        </w:r>
        <w:r>
          <w:rPr>
            <w:rStyle w:val="token"/>
            <w:rFonts w:ascii="Consolas" w:hAnsi="Consolas" w:cs="Consolas"/>
            <w:color w:val="A67F59"/>
          </w:rPr>
          <w:t>=</w:t>
        </w:r>
        <w:r>
          <w:rPr>
            <w:rStyle w:val="HTMLCode"/>
            <w:rFonts w:ascii="Consolas" w:hAnsi="Consolas" w:cs="Consolas"/>
            <w:color w:val="000000"/>
          </w:rPr>
          <w:t xml:space="preserve"> noOfSerVar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38" w:author="Unknown"/>
          <w:rStyle w:val="HTMLCode"/>
          <w:rFonts w:ascii="Consolas" w:hAnsi="Consolas" w:cs="Consolas"/>
          <w:color w:val="000000"/>
        </w:rPr>
      </w:pPr>
      <w:ins w:id="3739"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40" w:author="Unknown"/>
          <w:rStyle w:val="HTMLCode"/>
          <w:rFonts w:ascii="Consolas" w:hAnsi="Consolas" w:cs="Consolas"/>
          <w:color w:val="000000"/>
        </w:rPr>
      </w:pPr>
      <w:ins w:id="3741" w:author="Unknown">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writeObject</w:t>
        </w:r>
        <w:r>
          <w:rPr>
            <w:rStyle w:val="token"/>
            <w:rFonts w:ascii="Consolas" w:hAnsi="Consolas" w:cs="Consolas"/>
            <w:color w:val="999999"/>
          </w:rPr>
          <w:t>(</w:t>
        </w:r>
        <w:r>
          <w:rPr>
            <w:rStyle w:val="HTMLCode"/>
            <w:rFonts w:ascii="Consolas" w:hAnsi="Consolas" w:cs="Consolas"/>
            <w:color w:val="000000"/>
          </w:rPr>
          <w:t>ObjectOutputStream os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42" w:author="Unknown"/>
          <w:rStyle w:val="HTMLCode"/>
          <w:rFonts w:ascii="Consolas" w:hAnsi="Consolas" w:cs="Consolas"/>
          <w:color w:val="000000"/>
        </w:rPr>
      </w:pPr>
      <w:ins w:id="3743" w:author="Unknown">
        <w:r>
          <w:rPr>
            <w:rStyle w:val="HTMLCode"/>
            <w:rFonts w:ascii="Consolas" w:hAnsi="Consolas" w:cs="Consolas"/>
            <w:color w:val="000000"/>
          </w:rPr>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44" w:author="Unknown"/>
          <w:rStyle w:val="HTMLCode"/>
          <w:rFonts w:ascii="Consolas" w:hAnsi="Consolas" w:cs="Consolas"/>
          <w:color w:val="000000"/>
        </w:rPr>
      </w:pPr>
      <w:ins w:id="3745" w:author="Unknown">
        <w:r>
          <w:rPr>
            <w:rStyle w:val="HTMLCode"/>
            <w:rFonts w:ascii="Consolas" w:hAnsi="Consolas" w:cs="Consolas"/>
            <w:color w:val="000000"/>
          </w:rPr>
          <w:t xml:space="preserve">      os</w:t>
        </w:r>
        <w:r>
          <w:rPr>
            <w:rStyle w:val="token"/>
            <w:rFonts w:ascii="Consolas" w:hAnsi="Consolas" w:cs="Consolas"/>
            <w:color w:val="999999"/>
          </w:rPr>
          <w:t>.</w:t>
        </w:r>
        <w:r>
          <w:rPr>
            <w:rStyle w:val="token"/>
            <w:rFonts w:ascii="Consolas" w:hAnsi="Consolas" w:cs="Consolas"/>
            <w:color w:val="DD4A68"/>
          </w:rPr>
          <w:t>defaultWriteObject</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46" w:author="Unknown"/>
          <w:rStyle w:val="HTMLCode"/>
          <w:rFonts w:ascii="Consolas" w:hAnsi="Consolas" w:cs="Consolas"/>
          <w:color w:val="000000"/>
        </w:rPr>
      </w:pPr>
      <w:ins w:id="3747" w:author="Unknown">
        <w:r>
          <w:rPr>
            <w:rStyle w:val="HTMLCode"/>
            <w:rFonts w:ascii="Consolas" w:hAnsi="Consolas" w:cs="Consolas"/>
            <w:color w:val="000000"/>
          </w:rPr>
          <w:t xml:space="preserve">      os</w:t>
        </w:r>
        <w:r>
          <w:rPr>
            <w:rStyle w:val="token"/>
            <w:rFonts w:ascii="Consolas" w:hAnsi="Consolas" w:cs="Consolas"/>
            <w:color w:val="999999"/>
          </w:rPr>
          <w:t>.</w:t>
        </w:r>
        <w:r>
          <w:rPr>
            <w:rStyle w:val="token"/>
            <w:rFonts w:ascii="Consolas" w:hAnsi="Consolas" w:cs="Consolas"/>
            <w:color w:val="DD4A68"/>
          </w:rPr>
          <w:t>writeInt</w:t>
        </w:r>
        <w:r>
          <w:rPr>
            <w:rStyle w:val="token"/>
            <w:rFonts w:ascii="Consolas" w:hAnsi="Consolas" w:cs="Consolas"/>
            <w:color w:val="999999"/>
          </w:rPr>
          <w:t>(</w:t>
        </w:r>
        <w:r>
          <w:rPr>
            <w:rStyle w:val="HTMLCode"/>
            <w:rFonts w:ascii="Consolas" w:hAnsi="Consolas" w:cs="Consolas"/>
            <w:color w:val="000000"/>
          </w:rPr>
          <w:t>noOfTranVar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48" w:author="Unknown"/>
          <w:rStyle w:val="HTMLCode"/>
          <w:rFonts w:ascii="Consolas" w:hAnsi="Consolas" w:cs="Consolas"/>
          <w:color w:val="000000"/>
        </w:rPr>
      </w:pPr>
      <w:ins w:id="3749"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e</w:t>
        </w:r>
        <w:r>
          <w:rPr>
            <w:rStyle w:val="token"/>
            <w:rFonts w:ascii="Consolas" w:hAnsi="Consolas" w:cs="Consolas"/>
            <w:color w:val="999999"/>
          </w:rPr>
          <w:t>.</w:t>
        </w:r>
        <w:r>
          <w:rPr>
            <w:rStyle w:val="token"/>
            <w:rFonts w:ascii="Consolas" w:hAnsi="Consolas" w:cs="Consolas"/>
            <w:color w:val="DD4A68"/>
          </w:rPr>
          <w:t>printStackTrace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50" w:author="Unknown"/>
          <w:rStyle w:val="HTMLCode"/>
          <w:rFonts w:ascii="Consolas" w:hAnsi="Consolas" w:cs="Consolas"/>
          <w:color w:val="000000"/>
        </w:rPr>
      </w:pPr>
      <w:ins w:id="3751"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52" w:author="Unknown"/>
          <w:rStyle w:val="HTMLCode"/>
          <w:rFonts w:ascii="Consolas" w:hAnsi="Consolas" w:cs="Consolas"/>
          <w:color w:val="000000"/>
        </w:rPr>
      </w:pPr>
      <w:ins w:id="3753" w:author="Unknown">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readObject</w:t>
        </w:r>
        <w:r>
          <w:rPr>
            <w:rStyle w:val="token"/>
            <w:rFonts w:ascii="Consolas" w:hAnsi="Consolas" w:cs="Consolas"/>
            <w:color w:val="999999"/>
          </w:rPr>
          <w:t>(</w:t>
        </w:r>
        <w:r>
          <w:rPr>
            <w:rStyle w:val="HTMLCode"/>
            <w:rFonts w:ascii="Consolas" w:hAnsi="Consolas" w:cs="Consolas"/>
            <w:color w:val="000000"/>
          </w:rPr>
          <w:t>ObjectInputStream is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54" w:author="Unknown"/>
          <w:rStyle w:val="HTMLCode"/>
          <w:rFonts w:ascii="Consolas" w:hAnsi="Consolas" w:cs="Consolas"/>
          <w:color w:val="000000"/>
        </w:rPr>
      </w:pPr>
      <w:ins w:id="3755" w:author="Unknown">
        <w:r>
          <w:rPr>
            <w:rStyle w:val="HTMLCode"/>
            <w:rFonts w:ascii="Consolas" w:hAnsi="Consolas" w:cs="Consolas"/>
            <w:color w:val="000000"/>
          </w:rPr>
          <w:lastRenderedPageBreak/>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56" w:author="Unknown"/>
          <w:rStyle w:val="HTMLCode"/>
          <w:rFonts w:ascii="Consolas" w:hAnsi="Consolas" w:cs="Consolas"/>
          <w:color w:val="000000"/>
        </w:rPr>
      </w:pPr>
      <w:ins w:id="3757" w:author="Unknown">
        <w:r>
          <w:rPr>
            <w:rStyle w:val="HTMLCode"/>
            <w:rFonts w:ascii="Consolas" w:hAnsi="Consolas" w:cs="Consolas"/>
            <w:color w:val="000000"/>
          </w:rPr>
          <w:t xml:space="preserve">  is</w:t>
        </w:r>
        <w:r>
          <w:rPr>
            <w:rStyle w:val="token"/>
            <w:rFonts w:ascii="Consolas" w:hAnsi="Consolas" w:cs="Consolas"/>
            <w:color w:val="999999"/>
          </w:rPr>
          <w:t>.</w:t>
        </w:r>
        <w:r>
          <w:rPr>
            <w:rStyle w:val="token"/>
            <w:rFonts w:ascii="Consolas" w:hAnsi="Consolas" w:cs="Consolas"/>
            <w:color w:val="DD4A68"/>
          </w:rPr>
          <w:t>defaultReadObject</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58" w:author="Unknown"/>
          <w:rStyle w:val="HTMLCode"/>
          <w:rFonts w:ascii="Consolas" w:hAnsi="Consolas" w:cs="Consolas"/>
          <w:color w:val="000000"/>
        </w:rPr>
      </w:pPr>
      <w:ins w:id="3759" w:author="Unknown">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noOfTransients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is</w:t>
        </w:r>
        <w:r>
          <w:rPr>
            <w:rStyle w:val="token"/>
            <w:rFonts w:ascii="Consolas" w:hAnsi="Consolas" w:cs="Consolas"/>
            <w:color w:val="999999"/>
          </w:rPr>
          <w:t>.</w:t>
        </w:r>
        <w:r>
          <w:rPr>
            <w:rStyle w:val="token"/>
            <w:rFonts w:ascii="Consolas" w:hAnsi="Consolas" w:cs="Consolas"/>
            <w:color w:val="DD4A68"/>
          </w:rPr>
          <w:t>readInt</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60" w:author="Unknown"/>
          <w:rStyle w:val="HTMLCode"/>
          <w:rFonts w:ascii="Consolas" w:hAnsi="Consolas" w:cs="Consolas"/>
          <w:color w:val="000000"/>
        </w:rPr>
      </w:pPr>
      <w:ins w:id="3761"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62" w:author="Unknown"/>
          <w:rStyle w:val="HTMLCode"/>
          <w:rFonts w:ascii="Consolas" w:hAnsi="Consolas" w:cs="Consolas"/>
          <w:color w:val="000000"/>
        </w:rPr>
      </w:pPr>
      <w:ins w:id="3763" w:author="Unknown">
        <w:r>
          <w:rPr>
            <w:rStyle w:val="HTMLCode"/>
            <w:rFonts w:ascii="Consolas" w:hAnsi="Consolas" w:cs="Consolas"/>
            <w:color w:val="000000"/>
          </w:rPr>
          <w:t xml:space="preserve">   e</w:t>
        </w:r>
        <w:r>
          <w:rPr>
            <w:rStyle w:val="token"/>
            <w:rFonts w:ascii="Consolas" w:hAnsi="Consolas" w:cs="Consolas"/>
            <w:color w:val="999999"/>
          </w:rPr>
          <w:t>.</w:t>
        </w:r>
        <w:r>
          <w:rPr>
            <w:rStyle w:val="token"/>
            <w:rFonts w:ascii="Consolas" w:hAnsi="Consolas" w:cs="Consolas"/>
            <w:color w:val="DD4A68"/>
          </w:rPr>
          <w:t>printStackTrace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64" w:author="Unknown"/>
          <w:rStyle w:val="HTMLCode"/>
          <w:rFonts w:ascii="Consolas" w:hAnsi="Consolas" w:cs="Consolas"/>
          <w:color w:val="000000"/>
        </w:rPr>
      </w:pPr>
      <w:ins w:id="3765"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66" w:author="Unknown"/>
          <w:rStyle w:val="HTMLCode"/>
          <w:rFonts w:ascii="Consolas" w:hAnsi="Consolas" w:cs="Consolas"/>
          <w:color w:val="000000"/>
        </w:rPr>
      </w:pPr>
      <w:ins w:id="3767"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getNoOfTranVar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68" w:author="Unknown"/>
          <w:rStyle w:val="HTMLCode"/>
          <w:rFonts w:ascii="Consolas" w:hAnsi="Consolas" w:cs="Consolas"/>
          <w:color w:val="000000"/>
        </w:rPr>
      </w:pPr>
      <w:ins w:id="3769" w:author="Unknown">
        <w:r>
          <w:rPr>
            <w:rStyle w:val="token"/>
            <w:rFonts w:ascii="Consolas" w:hAnsi="Consolas" w:cs="Consolas"/>
            <w:color w:val="0077AA"/>
          </w:rPr>
          <w:t>return</w:t>
        </w:r>
        <w:r>
          <w:rPr>
            <w:rStyle w:val="HTMLCode"/>
            <w:rFonts w:ascii="Consolas" w:hAnsi="Consolas" w:cs="Consolas"/>
            <w:color w:val="000000"/>
          </w:rPr>
          <w:t xml:space="preserve"> noOfTranVar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70" w:author="Unknown"/>
          <w:rFonts w:ascii="Consolas" w:hAnsi="Consolas" w:cs="Consolas"/>
          <w:color w:val="000000"/>
          <w:sz w:val="18"/>
          <w:szCs w:val="18"/>
        </w:rPr>
      </w:pPr>
      <w:ins w:id="3771" w:author="Unknown">
        <w:r>
          <w:rPr>
            <w:rStyle w:val="token"/>
            <w:rFonts w:ascii="Consolas" w:hAnsi="Consolas" w:cs="Consolas"/>
            <w:color w:val="999999"/>
          </w:rPr>
          <w:t>}</w:t>
        </w:r>
      </w:ins>
    </w:p>
    <w:p w:rsidR="006F118B" w:rsidRDefault="006F118B" w:rsidP="006F118B">
      <w:pPr>
        <w:pStyle w:val="NormalWeb"/>
        <w:shd w:val="clear" w:color="auto" w:fill="FFFFFF"/>
        <w:spacing w:before="0" w:beforeAutospacing="0" w:after="138" w:afterAutospacing="0" w:line="316" w:lineRule="atLeast"/>
        <w:rPr>
          <w:ins w:id="3772" w:author="Unknown"/>
          <w:rFonts w:ascii="Helvetica" w:hAnsi="Helvetica" w:cs="Helvetica"/>
          <w:color w:val="333333"/>
          <w:sz w:val="22"/>
          <w:szCs w:val="22"/>
        </w:rPr>
      </w:pPr>
      <w:ins w:id="3773" w:author="Unknown">
        <w:r>
          <w:rPr>
            <w:rFonts w:ascii="Helvetica" w:hAnsi="Helvetica" w:cs="Helvetica"/>
            <w:color w:val="333333"/>
            <w:sz w:val="22"/>
            <w:szCs w:val="22"/>
          </w:rPr>
          <w:t>The value of transient variable ‘noOfTranVar’ is saved as part of the serialized object manually by implementing writeObject() and restored by implementing readObject().</w:t>
        </w:r>
        <w:r>
          <w:rPr>
            <w:rFonts w:ascii="Helvetica" w:hAnsi="Helvetica" w:cs="Helvetica"/>
            <w:color w:val="333333"/>
            <w:sz w:val="22"/>
            <w:szCs w:val="22"/>
          </w:rPr>
          <w:br/>
          <w:t>The normal serializable variables are saved and restored by calling defaultWriteObject() and defaultReadObject()respectively. These methods perform the normal serialization and de-sirialization process for the object to be saved or restored respectively.</w:t>
        </w:r>
      </w:ins>
    </w:p>
    <w:p w:rsidR="006F118B" w:rsidRDefault="006F118B" w:rsidP="006F118B">
      <w:pPr>
        <w:pStyle w:val="NormalWeb"/>
        <w:shd w:val="clear" w:color="auto" w:fill="FFFFFF"/>
        <w:spacing w:before="0" w:beforeAutospacing="0" w:after="138" w:afterAutospacing="0" w:line="316" w:lineRule="atLeast"/>
        <w:rPr>
          <w:ins w:id="3774" w:author="Unknown"/>
          <w:rFonts w:ascii="Helvetica" w:hAnsi="Helvetica" w:cs="Helvetica"/>
          <w:color w:val="333333"/>
          <w:sz w:val="22"/>
          <w:szCs w:val="22"/>
        </w:rPr>
      </w:pPr>
      <w:ins w:id="3775" w:author="Unknown">
        <w:r>
          <w:rPr>
            <w:rStyle w:val="Strong"/>
            <w:rFonts w:ascii="Helvetica" w:hAnsi="Helvetica" w:cs="Helvetica"/>
            <w:color w:val="333333"/>
            <w:sz w:val="22"/>
            <w:szCs w:val="22"/>
          </w:rPr>
          <w:t>Q13) If a class is serializable but its superclass in not, what will be the state of the instance variables inherited from super class after deserialization?</w:t>
        </w:r>
      </w:ins>
    </w:p>
    <w:p w:rsidR="006F118B" w:rsidRDefault="006F118B" w:rsidP="006F118B">
      <w:pPr>
        <w:pStyle w:val="NormalWeb"/>
        <w:shd w:val="clear" w:color="auto" w:fill="FFFFFF"/>
        <w:spacing w:before="0" w:beforeAutospacing="0" w:after="138" w:afterAutospacing="0" w:line="316" w:lineRule="atLeast"/>
        <w:rPr>
          <w:ins w:id="3776" w:author="Unknown"/>
          <w:rFonts w:ascii="Helvetica" w:hAnsi="Helvetica" w:cs="Helvetica"/>
          <w:color w:val="333333"/>
          <w:sz w:val="22"/>
          <w:szCs w:val="22"/>
        </w:rPr>
      </w:pPr>
      <w:ins w:id="3777" w:author="Unknown">
        <w:r>
          <w:rPr>
            <w:rFonts w:ascii="Helvetica" w:hAnsi="Helvetica" w:cs="Helvetica"/>
            <w:color w:val="333333"/>
            <w:sz w:val="22"/>
            <w:szCs w:val="22"/>
          </w:rPr>
          <w:t>Ans) The values of the instance variables inherited from superclass will be reset to the values they were given during the original construction of the object as the non-serializable super-class constructor will run.</w:t>
        </w:r>
      </w:ins>
    </w:p>
    <w:p w:rsidR="006F118B" w:rsidRDefault="006F118B" w:rsidP="006F118B">
      <w:pPr>
        <w:shd w:val="clear" w:color="auto" w:fill="FFFFFF"/>
        <w:spacing w:line="316" w:lineRule="atLeast"/>
        <w:rPr>
          <w:ins w:id="3778" w:author="Unknown"/>
          <w:rFonts w:ascii="Helvetica" w:hAnsi="Helvetica" w:cs="Helvetica"/>
          <w:color w:val="333333"/>
        </w:rPr>
      </w:pPr>
      <w:ins w:id="3779" w:author="Unknown">
        <w:r>
          <w:rPr>
            <w:rFonts w:ascii="Helvetica" w:hAnsi="Helvetica" w:cs="Helvetica"/>
            <w:color w:val="333333"/>
          </w:rPr>
          <w:t>E.g.</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80" w:author="Unknown"/>
          <w:rStyle w:val="HTMLCode"/>
          <w:rFonts w:ascii="Consolas" w:hAnsi="Consolas" w:cs="Consolas"/>
          <w:color w:val="000000"/>
        </w:rPr>
      </w:pPr>
      <w:ins w:id="3781"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ChildSerializable</w:t>
        </w:r>
        <w:r>
          <w:rPr>
            <w:rStyle w:val="HTMLCode"/>
            <w:rFonts w:ascii="Consolas" w:hAnsi="Consolas" w:cs="Consolas"/>
            <w:color w:val="000000"/>
          </w:rPr>
          <w:t xml:space="preserve"> </w:t>
        </w:r>
        <w:r>
          <w:rPr>
            <w:rStyle w:val="token"/>
            <w:rFonts w:ascii="Consolas" w:hAnsi="Consolas" w:cs="Consolas"/>
            <w:color w:val="0077AA"/>
          </w:rPr>
          <w:t>extends</w:t>
        </w:r>
        <w:r>
          <w:rPr>
            <w:rStyle w:val="HTMLCode"/>
            <w:rFonts w:ascii="Consolas" w:hAnsi="Consolas" w:cs="Consolas"/>
            <w:color w:val="000000"/>
          </w:rPr>
          <w:t xml:space="preserve"> </w:t>
        </w:r>
        <w:r>
          <w:rPr>
            <w:rStyle w:val="token"/>
            <w:rFonts w:ascii="Consolas" w:hAnsi="Consolas" w:cs="Consolas"/>
            <w:color w:val="000000"/>
          </w:rPr>
          <w:t>ParentNonSerializable</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Serializable</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82" w:author="Unknown"/>
          <w:rStyle w:val="HTMLCode"/>
          <w:rFonts w:ascii="Consolas" w:hAnsi="Consolas" w:cs="Consolas"/>
          <w:color w:val="000000"/>
        </w:rPr>
      </w:pPr>
      <w:ins w:id="3783" w:author="Unknown">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long</w:t>
        </w:r>
        <w:r>
          <w:rPr>
            <w:rStyle w:val="HTMLCode"/>
            <w:rFonts w:ascii="Consolas" w:hAnsi="Consolas" w:cs="Consolas"/>
            <w:color w:val="000000"/>
          </w:rPr>
          <w:t xml:space="preserve"> serialVersionUID </w:t>
        </w:r>
        <w:r>
          <w:rPr>
            <w:rStyle w:val="token"/>
            <w:rFonts w:ascii="Consolas" w:hAnsi="Consolas" w:cs="Consolas"/>
            <w:color w:val="A67F59"/>
          </w:rPr>
          <w:t>=</w:t>
        </w:r>
        <w:r>
          <w:rPr>
            <w:rStyle w:val="HTMLCode"/>
            <w:rFonts w:ascii="Consolas" w:hAnsi="Consolas" w:cs="Consolas"/>
            <w:color w:val="000000"/>
          </w:rPr>
          <w:t xml:space="preserve"> 1L</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84" w:author="Unknown"/>
          <w:rStyle w:val="HTMLCode"/>
          <w:rFonts w:ascii="Consolas" w:hAnsi="Consolas" w:cs="Consolas"/>
          <w:color w:val="000000"/>
        </w:rPr>
      </w:pPr>
      <w:ins w:id="3785" w:author="Unknown">
        <w:r>
          <w:rPr>
            <w:rStyle w:val="HTMLCode"/>
            <w:rFonts w:ascii="Consolas" w:hAnsi="Consolas" w:cs="Consolas"/>
            <w:color w:val="000000"/>
          </w:rPr>
          <w:t xml:space="preserve">  String color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86" w:author="Unknown"/>
          <w:rStyle w:val="HTMLCode"/>
          <w:rFonts w:ascii="Consolas" w:hAnsi="Consolas" w:cs="Consolas"/>
          <w:color w:val="000000"/>
        </w:rPr>
      </w:pPr>
      <w:ins w:id="3787" w:author="Unknown">
        <w:r>
          <w:rPr>
            <w:rStyle w:val="HTMLCode"/>
            <w:rFonts w:ascii="Consolas" w:hAnsi="Consolas" w:cs="Consolas"/>
            <w:color w:val="000000"/>
          </w:rPr>
          <w:t xml:space="preserve">  </w:t>
        </w:r>
        <w:r>
          <w:rPr>
            <w:rStyle w:val="token"/>
            <w:rFonts w:ascii="Consolas" w:hAnsi="Consolas" w:cs="Consolas"/>
            <w:color w:val="DD4A68"/>
          </w:rPr>
          <w:t>ChildSerializable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88" w:author="Unknown"/>
          <w:rStyle w:val="HTMLCode"/>
          <w:rFonts w:ascii="Consolas" w:hAnsi="Consolas" w:cs="Consolas"/>
          <w:color w:val="000000"/>
        </w:rPr>
      </w:pPr>
      <w:ins w:id="3789" w:author="Unknown">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noOfWheels </w:t>
        </w:r>
        <w:r>
          <w:rPr>
            <w:rStyle w:val="token"/>
            <w:rFonts w:ascii="Consolas" w:hAnsi="Consolas" w:cs="Consolas"/>
            <w:color w:val="A67F59"/>
          </w:rPr>
          <w:t>=</w:t>
        </w:r>
        <w:r>
          <w:rPr>
            <w:rStyle w:val="token"/>
            <w:rFonts w:ascii="Consolas" w:hAnsi="Consolas" w:cs="Consolas"/>
            <w:color w:val="990055"/>
          </w:rPr>
          <w:t xml:space="preserve"> 8</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90" w:author="Unknown"/>
          <w:rStyle w:val="HTMLCode"/>
          <w:rFonts w:ascii="Consolas" w:hAnsi="Consolas" w:cs="Consolas"/>
          <w:color w:val="000000"/>
        </w:rPr>
      </w:pPr>
      <w:ins w:id="3791" w:author="Unknown">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color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"blue"</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92" w:author="Unknown"/>
          <w:rStyle w:val="HTMLCode"/>
          <w:rFonts w:ascii="Consolas" w:hAnsi="Consolas" w:cs="Consolas"/>
          <w:color w:val="000000"/>
        </w:rPr>
      </w:pPr>
      <w:ins w:id="3793"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94" w:author="Unknown"/>
          <w:rStyle w:val="HTMLCode"/>
          <w:rFonts w:ascii="Consolas" w:hAnsi="Consolas" w:cs="Consolas"/>
          <w:color w:val="000000"/>
        </w:rPr>
      </w:pPr>
      <w:ins w:id="3795"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96"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97" w:author="Unknown"/>
          <w:rStyle w:val="HTMLCode"/>
          <w:rFonts w:ascii="Consolas" w:hAnsi="Consolas" w:cs="Consolas"/>
          <w:color w:val="000000"/>
        </w:rPr>
      </w:pPr>
      <w:ins w:id="3798"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SubSerialSuperNotSerial</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799" w:author="Unknown"/>
          <w:rStyle w:val="HTMLCode"/>
          <w:rFonts w:ascii="Consolas" w:hAnsi="Consolas" w:cs="Consolas"/>
          <w:color w:val="000000"/>
        </w:rPr>
      </w:pPr>
      <w:ins w:id="3800"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 xml:space="preserve">String </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01" w:author="Unknown"/>
          <w:rStyle w:val="HTMLCode"/>
          <w:rFonts w:ascii="Consolas" w:hAnsi="Consolas" w:cs="Consolas"/>
          <w:color w:val="000000"/>
        </w:rPr>
      </w:pPr>
      <w:ins w:id="3802" w:author="Unknown">
        <w:r>
          <w:rPr>
            <w:rStyle w:val="HTMLCode"/>
            <w:rFonts w:ascii="Consolas" w:hAnsi="Consolas" w:cs="Consolas"/>
            <w:color w:val="000000"/>
          </w:rPr>
          <w:t xml:space="preserve">    ChildSerializable c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ChildSerializable</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03" w:author="Unknown"/>
          <w:rStyle w:val="HTMLCode"/>
          <w:rFonts w:ascii="Consolas" w:hAnsi="Consolas" w:cs="Consolas"/>
          <w:color w:val="000000"/>
        </w:rPr>
      </w:pPr>
      <w:ins w:id="3804" w:author="Unknown">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"Before : -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 xml:space="preserve">noOfWheels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w:t>
        </w:r>
        <w:r>
          <w:rPr>
            <w:rStyle w:val="token"/>
            <w:rFonts w:ascii="Consolas" w:hAnsi="Consolas" w:cs="Consolas"/>
            <w:color w:val="A67F59"/>
          </w:rPr>
          <w:t>+</w:t>
        </w:r>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color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05" w:author="Unknown"/>
          <w:rStyle w:val="HTMLCode"/>
          <w:rFonts w:ascii="Consolas" w:hAnsi="Consolas" w:cs="Consolas"/>
          <w:color w:val="000000"/>
        </w:rPr>
      </w:pPr>
      <w:ins w:id="3806" w:author="Unknown">
        <w:r>
          <w:rPr>
            <w:rStyle w:val="HTMLCode"/>
            <w:rFonts w:ascii="Consolas" w:hAnsi="Consolas" w:cs="Consolas"/>
            <w:color w:val="000000"/>
          </w:rPr>
          <w:lastRenderedPageBreak/>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07" w:author="Unknown"/>
          <w:rStyle w:val="HTMLCode"/>
          <w:rFonts w:ascii="Consolas" w:hAnsi="Consolas" w:cs="Consolas"/>
          <w:color w:val="000000"/>
        </w:rPr>
      </w:pPr>
      <w:ins w:id="3808" w:author="Unknown">
        <w:r>
          <w:rPr>
            <w:rStyle w:val="HTMLCode"/>
            <w:rFonts w:ascii="Consolas" w:hAnsi="Consolas" w:cs="Consolas"/>
            <w:color w:val="000000"/>
          </w:rPr>
          <w:t xml:space="preserve">      FileOutputStream fs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FileOutputStream</w:t>
        </w:r>
        <w:r>
          <w:rPr>
            <w:rStyle w:val="token"/>
            <w:rFonts w:ascii="Consolas" w:hAnsi="Consolas" w:cs="Consolas"/>
            <w:color w:val="999999"/>
          </w:rPr>
          <w:t>(</w:t>
        </w:r>
        <w:r>
          <w:rPr>
            <w:rStyle w:val="token"/>
            <w:rFonts w:ascii="Consolas" w:hAnsi="Consolas" w:cs="Consolas"/>
            <w:color w:val="669900"/>
          </w:rPr>
          <w:t>"superNotSerail.ser"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09" w:author="Unknown"/>
          <w:rStyle w:val="HTMLCode"/>
          <w:rFonts w:ascii="Consolas" w:hAnsi="Consolas" w:cs="Consolas"/>
          <w:color w:val="000000"/>
        </w:rPr>
      </w:pPr>
      <w:ins w:id="3810" w:author="Unknown">
        <w:r>
          <w:rPr>
            <w:rStyle w:val="HTMLCode"/>
            <w:rFonts w:ascii="Consolas" w:hAnsi="Consolas" w:cs="Consolas"/>
            <w:color w:val="000000"/>
          </w:rPr>
          <w:t xml:space="preserve">      ObjectOutputStream os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ObjectOutputStream</w:t>
        </w:r>
        <w:r>
          <w:rPr>
            <w:rStyle w:val="token"/>
            <w:rFonts w:ascii="Consolas" w:hAnsi="Consolas" w:cs="Consolas"/>
            <w:color w:val="999999"/>
          </w:rPr>
          <w:t>(</w:t>
        </w:r>
        <w:r>
          <w:rPr>
            <w:rStyle w:val="HTMLCode"/>
            <w:rFonts w:ascii="Consolas" w:hAnsi="Consolas" w:cs="Consolas"/>
            <w:color w:val="000000"/>
          </w:rPr>
          <w:t>fs</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11" w:author="Unknown"/>
          <w:rStyle w:val="HTMLCode"/>
          <w:rFonts w:ascii="Consolas" w:hAnsi="Consolas" w:cs="Consolas"/>
          <w:color w:val="000000"/>
        </w:rPr>
      </w:pPr>
      <w:ins w:id="3812" w:author="Unknown">
        <w:r>
          <w:rPr>
            <w:rStyle w:val="HTMLCode"/>
            <w:rFonts w:ascii="Consolas" w:hAnsi="Consolas" w:cs="Consolas"/>
            <w:color w:val="000000"/>
          </w:rPr>
          <w:t xml:space="preserve">      os</w:t>
        </w:r>
        <w:r>
          <w:rPr>
            <w:rStyle w:val="token"/>
            <w:rFonts w:ascii="Consolas" w:hAnsi="Consolas" w:cs="Consolas"/>
            <w:color w:val="999999"/>
          </w:rPr>
          <w:t>.</w:t>
        </w:r>
        <w:r>
          <w:rPr>
            <w:rStyle w:val="token"/>
            <w:rFonts w:ascii="Consolas" w:hAnsi="Consolas" w:cs="Consolas"/>
            <w:color w:val="DD4A68"/>
          </w:rPr>
          <w:t>writeObject</w:t>
        </w:r>
        <w:r>
          <w:rPr>
            <w:rStyle w:val="token"/>
            <w:rFonts w:ascii="Consolas" w:hAnsi="Consolas" w:cs="Consolas"/>
            <w:color w:val="999999"/>
          </w:rPr>
          <w:t>(</w:t>
        </w: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13" w:author="Unknown"/>
          <w:rStyle w:val="HTMLCode"/>
          <w:rFonts w:ascii="Consolas" w:hAnsi="Consolas" w:cs="Consolas"/>
          <w:color w:val="000000"/>
        </w:rPr>
      </w:pPr>
      <w:ins w:id="3814" w:author="Unknown">
        <w:r>
          <w:rPr>
            <w:rStyle w:val="HTMLCode"/>
            <w:rFonts w:ascii="Consolas" w:hAnsi="Consolas" w:cs="Consolas"/>
            <w:color w:val="000000"/>
          </w:rPr>
          <w:t xml:space="preserve">      os</w:t>
        </w:r>
        <w:r>
          <w:rPr>
            <w:rStyle w:val="token"/>
            <w:rFonts w:ascii="Consolas" w:hAnsi="Consolas" w:cs="Consolas"/>
            <w:color w:val="999999"/>
          </w:rPr>
          <w:t>.</w:t>
        </w:r>
        <w:r>
          <w:rPr>
            <w:rStyle w:val="token"/>
            <w:rFonts w:ascii="Consolas" w:hAnsi="Consolas" w:cs="Consolas"/>
            <w:color w:val="DD4A68"/>
          </w:rPr>
          <w:t>close</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15" w:author="Unknown"/>
          <w:rStyle w:val="HTMLCode"/>
          <w:rFonts w:ascii="Consolas" w:hAnsi="Consolas" w:cs="Consolas"/>
          <w:color w:val="000000"/>
        </w:rPr>
      </w:pPr>
      <w:ins w:id="3816"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e</w:t>
        </w:r>
        <w:r>
          <w:rPr>
            <w:rStyle w:val="token"/>
            <w:rFonts w:ascii="Consolas" w:hAnsi="Consolas" w:cs="Consolas"/>
            <w:color w:val="999999"/>
          </w:rPr>
          <w:t>.</w:t>
        </w:r>
        <w:r>
          <w:rPr>
            <w:rStyle w:val="token"/>
            <w:rFonts w:ascii="Consolas" w:hAnsi="Consolas" w:cs="Consolas"/>
            <w:color w:val="DD4A68"/>
          </w:rPr>
          <w:t>printStackTrace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17" w:author="Unknown"/>
          <w:rStyle w:val="HTMLCode"/>
          <w:rFonts w:ascii="Consolas" w:hAnsi="Consolas" w:cs="Consolas"/>
          <w:color w:val="000000"/>
        </w:rPr>
      </w:pPr>
      <w:ins w:id="3818" w:author="Unknown">
        <w:r>
          <w:rPr>
            <w:rStyle w:val="HTMLCode"/>
            <w:rFonts w:ascii="Consolas" w:hAnsi="Consolas" w:cs="Consolas"/>
            <w:color w:val="000000"/>
          </w:rPr>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19" w:author="Unknown"/>
          <w:rStyle w:val="HTMLCode"/>
          <w:rFonts w:ascii="Consolas" w:hAnsi="Consolas" w:cs="Consolas"/>
          <w:color w:val="000000"/>
        </w:rPr>
      </w:pPr>
      <w:ins w:id="3820" w:author="Unknown">
        <w:r>
          <w:rPr>
            <w:rStyle w:val="HTMLCode"/>
            <w:rFonts w:ascii="Consolas" w:hAnsi="Consolas" w:cs="Consolas"/>
            <w:color w:val="000000"/>
          </w:rPr>
          <w:t xml:space="preserve">      FileInputStream fis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FileInputStream</w:t>
        </w:r>
        <w:r>
          <w:rPr>
            <w:rStyle w:val="token"/>
            <w:rFonts w:ascii="Consolas" w:hAnsi="Consolas" w:cs="Consolas"/>
            <w:color w:val="999999"/>
          </w:rPr>
          <w:t>(</w:t>
        </w:r>
        <w:r>
          <w:rPr>
            <w:rStyle w:val="token"/>
            <w:rFonts w:ascii="Consolas" w:hAnsi="Consolas" w:cs="Consolas"/>
            <w:color w:val="669900"/>
          </w:rPr>
          <w:t>"superNotSerail.ser"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21" w:author="Unknown"/>
          <w:rStyle w:val="HTMLCode"/>
          <w:rFonts w:ascii="Consolas" w:hAnsi="Consolas" w:cs="Consolas"/>
          <w:color w:val="000000"/>
        </w:rPr>
      </w:pPr>
      <w:ins w:id="3822" w:author="Unknown">
        <w:r>
          <w:rPr>
            <w:rStyle w:val="HTMLCode"/>
            <w:rFonts w:ascii="Consolas" w:hAnsi="Consolas" w:cs="Consolas"/>
            <w:color w:val="000000"/>
          </w:rPr>
          <w:t xml:space="preserve">      ObjectInputStream ois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ObjectInputStream</w:t>
        </w:r>
        <w:r>
          <w:rPr>
            <w:rStyle w:val="token"/>
            <w:rFonts w:ascii="Consolas" w:hAnsi="Consolas" w:cs="Consolas"/>
            <w:color w:val="999999"/>
          </w:rPr>
          <w:t>(</w:t>
        </w:r>
        <w:r>
          <w:rPr>
            <w:rStyle w:val="HTMLCode"/>
            <w:rFonts w:ascii="Consolas" w:hAnsi="Consolas" w:cs="Consolas"/>
            <w:color w:val="000000"/>
          </w:rPr>
          <w:t>fis</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23" w:author="Unknown"/>
          <w:rStyle w:val="HTMLCode"/>
          <w:rFonts w:ascii="Consolas" w:hAnsi="Consolas" w:cs="Consolas"/>
          <w:color w:val="000000"/>
        </w:rPr>
      </w:pPr>
      <w:ins w:id="3824" w:author="Unknown">
        <w:r>
          <w:rPr>
            <w:rStyle w:val="HTMLCode"/>
            <w:rFonts w:ascii="Consolas" w:hAnsi="Consolas" w:cs="Consolas"/>
            <w:color w:val="000000"/>
          </w:rPr>
          <w:t xml:space="preserve">      c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ChildSerializable</w:t>
        </w:r>
        <w:r>
          <w:rPr>
            <w:rStyle w:val="token"/>
            <w:rFonts w:ascii="Consolas" w:hAnsi="Consolas" w:cs="Consolas"/>
            <w:color w:val="999999"/>
          </w:rPr>
          <w:t>)</w:t>
        </w:r>
        <w:r>
          <w:rPr>
            <w:rStyle w:val="HTMLCode"/>
            <w:rFonts w:ascii="Consolas" w:hAnsi="Consolas" w:cs="Consolas"/>
            <w:color w:val="000000"/>
          </w:rPr>
          <w:t xml:space="preserve"> ois</w:t>
        </w:r>
        <w:r>
          <w:rPr>
            <w:rStyle w:val="token"/>
            <w:rFonts w:ascii="Consolas" w:hAnsi="Consolas" w:cs="Consolas"/>
            <w:color w:val="999999"/>
          </w:rPr>
          <w:t>.</w:t>
        </w:r>
        <w:r>
          <w:rPr>
            <w:rStyle w:val="token"/>
            <w:rFonts w:ascii="Consolas" w:hAnsi="Consolas" w:cs="Consolas"/>
            <w:color w:val="DD4A68"/>
          </w:rPr>
          <w:t>readObject</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25" w:author="Unknown"/>
          <w:rStyle w:val="HTMLCode"/>
          <w:rFonts w:ascii="Consolas" w:hAnsi="Consolas" w:cs="Consolas"/>
          <w:color w:val="000000"/>
        </w:rPr>
      </w:pPr>
      <w:ins w:id="3826" w:author="Unknown">
        <w:r>
          <w:rPr>
            <w:rStyle w:val="HTMLCode"/>
            <w:rFonts w:ascii="Consolas" w:hAnsi="Consolas" w:cs="Consolas"/>
            <w:color w:val="000000"/>
          </w:rPr>
          <w:t xml:space="preserve">      ois</w:t>
        </w:r>
        <w:r>
          <w:rPr>
            <w:rStyle w:val="token"/>
            <w:rFonts w:ascii="Consolas" w:hAnsi="Consolas" w:cs="Consolas"/>
            <w:color w:val="999999"/>
          </w:rPr>
          <w:t>.</w:t>
        </w:r>
        <w:r>
          <w:rPr>
            <w:rStyle w:val="token"/>
            <w:rFonts w:ascii="Consolas" w:hAnsi="Consolas" w:cs="Consolas"/>
            <w:color w:val="DD4A68"/>
          </w:rPr>
          <w:t>close</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27" w:author="Unknown"/>
          <w:rStyle w:val="HTMLCode"/>
          <w:rFonts w:ascii="Consolas" w:hAnsi="Consolas" w:cs="Consolas"/>
          <w:color w:val="000000"/>
        </w:rPr>
      </w:pPr>
      <w:ins w:id="3828"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Exception</w:t>
        </w:r>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e</w:t>
        </w:r>
        <w:r>
          <w:rPr>
            <w:rStyle w:val="token"/>
            <w:rFonts w:ascii="Consolas" w:hAnsi="Consolas" w:cs="Consolas"/>
            <w:color w:val="999999"/>
          </w:rPr>
          <w:t>.</w:t>
        </w:r>
        <w:r>
          <w:rPr>
            <w:rStyle w:val="token"/>
            <w:rFonts w:ascii="Consolas" w:hAnsi="Consolas" w:cs="Consolas"/>
            <w:color w:val="DD4A68"/>
          </w:rPr>
          <w:t>printStackTrace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29" w:author="Unknown"/>
          <w:rStyle w:val="HTMLCode"/>
          <w:rFonts w:ascii="Consolas" w:hAnsi="Consolas" w:cs="Consolas"/>
          <w:color w:val="000000"/>
        </w:rPr>
      </w:pPr>
      <w:ins w:id="3830" w:author="Unknown">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"After :-  "</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 xml:space="preserve">noOfWheels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w:t>
        </w:r>
        <w:r>
          <w:rPr>
            <w:rStyle w:val="token"/>
            <w:rFonts w:ascii="Consolas" w:hAnsi="Consolas" w:cs="Consolas"/>
            <w:color w:val="A67F59"/>
          </w:rPr>
          <w:t>+</w:t>
        </w:r>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color</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31" w:author="Unknown"/>
          <w:rStyle w:val="HTMLCode"/>
          <w:rFonts w:ascii="Consolas" w:hAnsi="Consolas" w:cs="Consolas"/>
          <w:color w:val="000000"/>
        </w:rPr>
      </w:pPr>
      <w:ins w:id="3832"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33" w:author="Unknown"/>
          <w:rStyle w:val="HTMLCode"/>
          <w:rFonts w:ascii="Consolas" w:hAnsi="Consolas" w:cs="Consolas"/>
          <w:color w:val="000000"/>
        </w:rPr>
      </w:pPr>
      <w:ins w:id="3834" w:author="Unknown">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35" w:author="Unknown"/>
          <w:rStyle w:val="HTMLCode"/>
          <w:rFonts w:ascii="Consolas" w:hAnsi="Consolas" w:cs="Consolas"/>
          <w:color w:val="000000"/>
        </w:rPr>
      </w:pPr>
      <w:ins w:id="3836" w:author="Unknown">
        <w:r>
          <w:rPr>
            <w:rStyle w:val="HTMLCode"/>
            <w:rFonts w:ascii="Consolas" w:hAnsi="Consolas" w:cs="Consolas"/>
            <w:color w:val="000000"/>
          </w:rPr>
          <w:t xml:space="preserve">  Result  on executing above code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37" w:author="Unknown"/>
          <w:rStyle w:val="HTMLCode"/>
          <w:rFonts w:ascii="Consolas" w:hAnsi="Consolas" w:cs="Consolas"/>
          <w:color w:val="000000"/>
        </w:rPr>
      </w:pPr>
      <w:ins w:id="3838" w:author="Unknown">
        <w:r>
          <w:rPr>
            <w:rStyle w:val="HTMLCode"/>
            <w:rFonts w:ascii="Consolas" w:hAnsi="Consolas" w:cs="Consolas"/>
            <w:color w:val="000000"/>
          </w:rPr>
          <w:t xml:space="preserve">  Before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A67F59"/>
          </w:rPr>
          <w:t>-</w:t>
        </w:r>
        <w:r>
          <w:rPr>
            <w:rStyle w:val="token"/>
            <w:rFonts w:ascii="Consolas" w:hAnsi="Consolas" w:cs="Consolas"/>
            <w:color w:val="990055"/>
          </w:rPr>
          <w:t xml:space="preserve"> 8</w:t>
        </w:r>
        <w:r>
          <w:rPr>
            <w:rStyle w:val="HTMLCode"/>
            <w:rFonts w:ascii="Consolas" w:hAnsi="Consolas" w:cs="Consolas"/>
            <w:color w:val="000000"/>
          </w:rPr>
          <w:t xml:space="preserve"> blue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39" w:author="Unknown"/>
          <w:rFonts w:ascii="Consolas" w:hAnsi="Consolas" w:cs="Consolas"/>
          <w:color w:val="000000"/>
          <w:sz w:val="18"/>
          <w:szCs w:val="18"/>
        </w:rPr>
      </w:pPr>
      <w:ins w:id="3840" w:author="Unknown">
        <w:r>
          <w:rPr>
            <w:rStyle w:val="HTMLCode"/>
            <w:rFonts w:ascii="Consolas" w:hAnsi="Consolas" w:cs="Consolas"/>
            <w:color w:val="000000"/>
          </w:rPr>
          <w:t xml:space="preserve">  After </w:t>
        </w:r>
        <w:r>
          <w:rPr>
            <w:rStyle w:val="token"/>
            <w:rFonts w:ascii="Consolas" w:hAnsi="Consolas" w:cs="Consolas"/>
            <w:color w:val="A67F59"/>
          </w:rPr>
          <w:t>:-</w:t>
        </w:r>
        <w:r>
          <w:rPr>
            <w:rStyle w:val="token"/>
            <w:rFonts w:ascii="Consolas" w:hAnsi="Consolas" w:cs="Consolas"/>
            <w:color w:val="990055"/>
          </w:rPr>
          <w:t xml:space="preserve"> 4</w:t>
        </w:r>
        <w:r>
          <w:rPr>
            <w:rStyle w:val="HTMLCode"/>
            <w:rFonts w:ascii="Consolas" w:hAnsi="Consolas" w:cs="Consolas"/>
            <w:color w:val="000000"/>
          </w:rPr>
          <w:t xml:space="preserve"> blue</w:t>
        </w:r>
      </w:ins>
    </w:p>
    <w:p w:rsidR="006F118B" w:rsidRDefault="006F118B" w:rsidP="006F118B">
      <w:pPr>
        <w:pStyle w:val="NormalWeb"/>
        <w:shd w:val="clear" w:color="auto" w:fill="FFFFFF"/>
        <w:spacing w:before="0" w:beforeAutospacing="0" w:after="138" w:afterAutospacing="0" w:line="316" w:lineRule="atLeast"/>
        <w:rPr>
          <w:ins w:id="3841" w:author="Unknown"/>
          <w:rFonts w:ascii="Helvetica" w:hAnsi="Helvetica" w:cs="Helvetica"/>
          <w:color w:val="333333"/>
          <w:sz w:val="22"/>
          <w:szCs w:val="22"/>
        </w:rPr>
      </w:pPr>
      <w:ins w:id="3842" w:author="Unknown">
        <w:r>
          <w:rPr>
            <w:rFonts w:ascii="Helvetica" w:hAnsi="Helvetica" w:cs="Helvetica"/>
            <w:color w:val="333333"/>
            <w:sz w:val="22"/>
            <w:szCs w:val="22"/>
          </w:rPr>
          <w:t>The instance variable ‘noOfWheels’ is inherited from superclass which is not serializable. Therefore while restoring it the non-serializable superclass constructor runs and its value is set to 8 and is not same as the value saved during serialization which is 4.</w:t>
        </w:r>
      </w:ins>
    </w:p>
    <w:p w:rsidR="00C70FF8" w:rsidRDefault="00C70FF8" w:rsidP="00C70FF8">
      <w:pPr>
        <w:shd w:val="clear" w:color="auto" w:fill="FFFFFF"/>
        <w:spacing w:line="318" w:lineRule="atLeast"/>
        <w:jc w:val="both"/>
        <w:rPr>
          <w:rFonts w:ascii="Verdana" w:hAnsi="Verdana"/>
          <w:color w:val="000000"/>
          <w:sz w:val="18"/>
          <w:szCs w:val="18"/>
        </w:rPr>
      </w:pPr>
    </w:p>
    <w:p w:rsidR="006F118B" w:rsidRDefault="006F118B" w:rsidP="006F118B">
      <w:pPr>
        <w:pStyle w:val="Heading1"/>
        <w:shd w:val="clear" w:color="auto" w:fill="FFFFFF"/>
        <w:spacing w:before="277" w:after="138"/>
        <w:rPr>
          <w:rFonts w:ascii="inherit" w:hAnsi="inherit" w:cs="Helvetica"/>
          <w:b w:val="0"/>
          <w:bCs w:val="0"/>
          <w:color w:val="333333"/>
          <w:sz w:val="50"/>
          <w:szCs w:val="50"/>
        </w:rPr>
      </w:pPr>
      <w:r w:rsidRPr="0036783E">
        <w:rPr>
          <w:rFonts w:ascii="inherit" w:hAnsi="inherit" w:cs="Helvetica"/>
          <w:b w:val="0"/>
          <w:bCs w:val="0"/>
          <w:color w:val="333333"/>
          <w:sz w:val="50"/>
          <w:szCs w:val="50"/>
        </w:rPr>
        <w:t>Immutable Class Interview Questions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b/>
          <w:bCs/>
          <w:color w:val="333333"/>
          <w:sz w:val="22"/>
          <w:szCs w:val="22"/>
        </w:rPr>
      </w:pPr>
      <w:r>
        <w:rPr>
          <w:rFonts w:ascii="Helvetica" w:hAnsi="Helvetica" w:cs="Helvetica"/>
          <w:b/>
          <w:bCs/>
          <w:color w:val="333333"/>
          <w:sz w:val="22"/>
          <w:szCs w:val="22"/>
        </w:rPr>
        <w:t>Q1) What is an immutable class?</w:t>
      </w:r>
      <w:r w:rsidR="0036783E">
        <w:rPr>
          <w:rFonts w:ascii="Helvetica" w:hAnsi="Helvetica" w:cs="Helvetica"/>
          <w:b/>
          <w:bCs/>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Ans)</w:t>
      </w:r>
      <w:r>
        <w:rPr>
          <w:rStyle w:val="apple-converted-space"/>
          <w:rFonts w:ascii="Helvetica" w:hAnsi="Helvetica" w:cs="Helvetica"/>
          <w:color w:val="333333"/>
          <w:sz w:val="22"/>
          <w:szCs w:val="22"/>
        </w:rPr>
        <w:t> </w:t>
      </w:r>
      <w:r>
        <w:rPr>
          <w:rFonts w:ascii="Helvetica" w:hAnsi="Helvetica" w:cs="Helvetica"/>
          <w:color w:val="333333"/>
          <w:sz w:val="22"/>
          <w:szCs w:val="22"/>
        </w:rPr>
        <w:t>Immutable class is a class which once created, it’s contents can not be changed. Immutable objects are the objects whose state can not be changed once constructed. e.g. String class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 How to create an immutable class?</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Ans)</w:t>
      </w:r>
      <w:r>
        <w:rPr>
          <w:rStyle w:val="apple-converted-space"/>
          <w:rFonts w:ascii="Helvetica" w:hAnsi="Helvetica" w:cs="Helvetica"/>
          <w:color w:val="333333"/>
          <w:sz w:val="22"/>
          <w:szCs w:val="22"/>
        </w:rPr>
        <w:t> </w:t>
      </w:r>
      <w:r>
        <w:rPr>
          <w:rFonts w:ascii="Helvetica" w:hAnsi="Helvetica" w:cs="Helvetica"/>
          <w:color w:val="333333"/>
          <w:sz w:val="22"/>
          <w:szCs w:val="22"/>
        </w:rPr>
        <w:t>To create an immutable class following steps should be followed:</w:t>
      </w:r>
    </w:p>
    <w:p w:rsidR="006F118B" w:rsidRDefault="006F118B" w:rsidP="00C306AB">
      <w:pPr>
        <w:numPr>
          <w:ilvl w:val="0"/>
          <w:numId w:val="117"/>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Create a final class.</w:t>
      </w:r>
    </w:p>
    <w:p w:rsidR="006F118B" w:rsidRDefault="006F118B" w:rsidP="00C306AB">
      <w:pPr>
        <w:numPr>
          <w:ilvl w:val="0"/>
          <w:numId w:val="117"/>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Set the values of properties using constructor only.</w:t>
      </w:r>
    </w:p>
    <w:p w:rsidR="006F118B" w:rsidRDefault="006F118B" w:rsidP="00C306AB">
      <w:pPr>
        <w:numPr>
          <w:ilvl w:val="0"/>
          <w:numId w:val="117"/>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Make the properties of the class final and private</w:t>
      </w:r>
    </w:p>
    <w:p w:rsidR="006F118B" w:rsidRDefault="006F118B" w:rsidP="00C306AB">
      <w:pPr>
        <w:numPr>
          <w:ilvl w:val="0"/>
          <w:numId w:val="117"/>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lastRenderedPageBreak/>
        <w:t>Do not provide any setters for these properties.</w:t>
      </w:r>
    </w:p>
    <w:p w:rsidR="006F118B" w:rsidRDefault="006F118B" w:rsidP="00C306AB">
      <w:pPr>
        <w:numPr>
          <w:ilvl w:val="0"/>
          <w:numId w:val="117"/>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If the instance fields include references to mutable objects, don't allow those objects to be changed:</w:t>
      </w:r>
    </w:p>
    <w:p w:rsidR="006F118B" w:rsidRDefault="006F118B" w:rsidP="00C306AB">
      <w:pPr>
        <w:numPr>
          <w:ilvl w:val="1"/>
          <w:numId w:val="117"/>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Don't provide methods that modify the mutable objects.</w:t>
      </w:r>
    </w:p>
    <w:p w:rsidR="006F118B" w:rsidRDefault="006F118B" w:rsidP="00C306AB">
      <w:pPr>
        <w:numPr>
          <w:ilvl w:val="1"/>
          <w:numId w:val="117"/>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FinalPersonClass</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String name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age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FinalPersonClass</w:t>
      </w:r>
      <w:r>
        <w:rPr>
          <w:rStyle w:val="token"/>
          <w:rFonts w:ascii="Consolas" w:hAnsi="Consolas" w:cs="Consolas"/>
          <w:color w:val="999999"/>
        </w:rPr>
        <w:t>(</w:t>
      </w:r>
      <w:r>
        <w:rPr>
          <w:rStyle w:val="token"/>
          <w:rFonts w:ascii="Consolas" w:hAnsi="Consolas" w:cs="Consolas"/>
          <w:color w:val="0077AA"/>
        </w:rPr>
        <w:t>final</w:t>
      </w:r>
      <w:r>
        <w:rPr>
          <w:rStyle w:val="HTMLCode"/>
          <w:rFonts w:ascii="Consolas" w:hAnsi="Consolas" w:cs="Consolas"/>
          <w:color w:val="000000"/>
        </w:rPr>
        <w:t xml:space="preserve"> String 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age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name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age </w:t>
      </w:r>
      <w:r>
        <w:rPr>
          <w:rStyle w:val="token"/>
          <w:rFonts w:ascii="Consolas" w:hAnsi="Consolas" w:cs="Consolas"/>
          <w:color w:val="A67F59"/>
        </w:rPr>
        <w:t>=</w:t>
      </w:r>
      <w:r>
        <w:rPr>
          <w:rStyle w:val="HTMLCode"/>
          <w:rFonts w:ascii="Consolas" w:hAnsi="Consolas" w:cs="Consolas"/>
          <w:color w:val="000000"/>
        </w:rPr>
        <w:t xml:space="preserve"> age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getAge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age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String </w:t>
      </w:r>
      <w:r>
        <w:rPr>
          <w:rStyle w:val="token"/>
          <w:rFonts w:ascii="Consolas" w:hAnsi="Consolas" w:cs="Consolas"/>
          <w:color w:val="DD4A68"/>
        </w:rPr>
        <w:t>getName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name</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Q3) Immutable objects are automatically thread-safe –true/false?</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Ans)</w:t>
      </w:r>
      <w:r>
        <w:rPr>
          <w:rStyle w:val="apple-converted-space"/>
          <w:rFonts w:ascii="Helvetica" w:hAnsi="Helvetica" w:cs="Helvetica"/>
          <w:color w:val="333333"/>
          <w:sz w:val="22"/>
          <w:szCs w:val="22"/>
        </w:rPr>
        <w:t> </w:t>
      </w:r>
      <w:r>
        <w:rPr>
          <w:rFonts w:ascii="Helvetica" w:hAnsi="Helvetica" w:cs="Helvetica"/>
          <w:color w:val="333333"/>
          <w:sz w:val="22"/>
          <w:szCs w:val="22"/>
        </w:rPr>
        <w:t>True. Since the state of the immutable objects can not be changed once they are created they are automatically synchronized/thread-safe.</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Q4) Which classes in java are immutable?</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Ans)</w:t>
      </w:r>
      <w:r>
        <w:rPr>
          <w:rStyle w:val="apple-converted-space"/>
          <w:rFonts w:ascii="Helvetica" w:hAnsi="Helvetica" w:cs="Helvetica"/>
          <w:color w:val="333333"/>
          <w:sz w:val="22"/>
          <w:szCs w:val="22"/>
        </w:rPr>
        <w:t> </w:t>
      </w:r>
      <w:r>
        <w:rPr>
          <w:rFonts w:ascii="Helvetica" w:hAnsi="Helvetica" w:cs="Helvetica"/>
          <w:color w:val="333333"/>
          <w:sz w:val="22"/>
          <w:szCs w:val="22"/>
        </w:rPr>
        <w:t>All wrapper classes in java.lang are immutable –</w:t>
      </w:r>
      <w:r>
        <w:rPr>
          <w:rStyle w:val="apple-converted-space"/>
          <w:rFonts w:ascii="Helvetica" w:hAnsi="Helvetica" w:cs="Helvetica"/>
          <w:color w:val="333333"/>
          <w:sz w:val="22"/>
          <w:szCs w:val="22"/>
        </w:rPr>
        <w:t> </w:t>
      </w:r>
      <w:r>
        <w:rPr>
          <w:rFonts w:ascii="Helvetica" w:hAnsi="Helvetica" w:cs="Helvetica"/>
          <w:color w:val="333333"/>
          <w:sz w:val="22"/>
          <w:szCs w:val="22"/>
        </w:rPr>
        <w:br/>
        <w:t>String, Integer, Boolean, Character, Byte, Short, Long, Float, Double, BigDecimal, BigInteger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Q5) What are the advantages of immutability?</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w:t>
      </w:r>
    </w:p>
    <w:p w:rsidR="006F118B" w:rsidRDefault="006F118B" w:rsidP="00C306AB">
      <w:pPr>
        <w:numPr>
          <w:ilvl w:val="0"/>
          <w:numId w:val="11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Immutable objects are automatically thread-safe, the overhead caused due to use of synchronisation is avoided.</w:t>
      </w:r>
    </w:p>
    <w:p w:rsidR="006F118B" w:rsidRDefault="006F118B" w:rsidP="00C306AB">
      <w:pPr>
        <w:numPr>
          <w:ilvl w:val="0"/>
          <w:numId w:val="11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lastRenderedPageBreak/>
        <w:t>Once created the state of the immutable object can not be changed so there is no possibility of them getting into an inconsistent state.</w:t>
      </w:r>
    </w:p>
    <w:p w:rsidR="006F118B" w:rsidRDefault="006F118B" w:rsidP="00C306AB">
      <w:pPr>
        <w:numPr>
          <w:ilvl w:val="0"/>
          <w:numId w:val="11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The references to the immutable objects can be easily shared or cached without having to copy or clone them as there state can not be changed ever after construction.</w:t>
      </w:r>
    </w:p>
    <w:p w:rsidR="006F118B" w:rsidRDefault="006F118B" w:rsidP="00C306AB">
      <w:pPr>
        <w:numPr>
          <w:ilvl w:val="0"/>
          <w:numId w:val="118"/>
        </w:numPr>
        <w:shd w:val="clear" w:color="auto" w:fill="FFFFFF"/>
        <w:spacing w:before="100" w:beforeAutospacing="1" w:after="100" w:afterAutospacing="1" w:line="316" w:lineRule="atLeast"/>
        <w:rPr>
          <w:rFonts w:ascii="Helvetica" w:hAnsi="Helvetica" w:cs="Helvetica"/>
          <w:color w:val="333333"/>
        </w:rPr>
      </w:pPr>
      <w:r>
        <w:rPr>
          <w:rFonts w:ascii="Helvetica" w:hAnsi="Helvetica" w:cs="Helvetica"/>
          <w:color w:val="333333"/>
        </w:rPr>
        <w:t>The best use of the immutable objects is as the keys of a map.</w:t>
      </w:r>
    </w:p>
    <w:p w:rsidR="006F118B" w:rsidRDefault="006F118B" w:rsidP="006F118B">
      <w:pPr>
        <w:pStyle w:val="Heading1"/>
        <w:shd w:val="clear" w:color="auto" w:fill="FFFFFF"/>
        <w:spacing w:before="277" w:after="138"/>
        <w:rPr>
          <w:rFonts w:ascii="inherit" w:hAnsi="inherit" w:cs="Helvetica"/>
          <w:b w:val="0"/>
          <w:bCs w:val="0"/>
          <w:color w:val="333333"/>
          <w:sz w:val="50"/>
          <w:szCs w:val="50"/>
        </w:rPr>
      </w:pPr>
      <w:r w:rsidRPr="0036783E">
        <w:rPr>
          <w:rFonts w:ascii="inherit" w:hAnsi="inherit" w:cs="Helvetica"/>
          <w:b w:val="0"/>
          <w:bCs w:val="0"/>
          <w:color w:val="333333"/>
          <w:sz w:val="50"/>
          <w:szCs w:val="50"/>
        </w:rPr>
        <w:t>Java Cloning Interview Questions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b/>
          <w:bCs/>
          <w:color w:val="333333"/>
          <w:sz w:val="22"/>
          <w:szCs w:val="22"/>
        </w:rPr>
        <w:t>PS: If you like the page or have any questions, feel free to comment at end.</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b/>
          <w:bCs/>
          <w:color w:val="333333"/>
          <w:sz w:val="22"/>
          <w:szCs w:val="22"/>
        </w:rPr>
        <w:t>Q1) What are different type of cloning in Java?</w:t>
      </w:r>
      <w:r w:rsidR="0036783E">
        <w:rPr>
          <w:rFonts w:ascii="Helvetica" w:hAnsi="Helvetica" w:cs="Helvetica"/>
          <w:b/>
          <w:bCs/>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Java supports two type of cloning: -</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Deep and shallow cloning.</w:t>
      </w:r>
      <w:r>
        <w:rPr>
          <w:rStyle w:val="apple-converted-space"/>
          <w:rFonts w:ascii="Helvetica" w:hAnsi="Helvetica" w:cs="Helvetica"/>
          <w:color w:val="333333"/>
          <w:sz w:val="22"/>
          <w:szCs w:val="22"/>
        </w:rPr>
        <w:t> </w:t>
      </w:r>
      <w:r>
        <w:rPr>
          <w:rFonts w:ascii="Helvetica" w:hAnsi="Helvetica" w:cs="Helvetica"/>
          <w:color w:val="333333"/>
          <w:sz w:val="22"/>
          <w:szCs w:val="22"/>
        </w:rPr>
        <w:t>By default shallow clone is used in Java. Object class has a method clone() which does shallow cloning.</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b/>
          <w:bCs/>
          <w:color w:val="333333"/>
          <w:sz w:val="22"/>
          <w:szCs w:val="22"/>
        </w:rPr>
        <w:t>Q2) What is Shallow copy?</w:t>
      </w:r>
      <w:r w:rsidR="0036783E">
        <w:rPr>
          <w:rFonts w:ascii="Helvetica" w:hAnsi="Helvetica" w:cs="Helvetica"/>
          <w:b/>
          <w:bCs/>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Ans) Shallow clone is a copying the reference pointer to the object, which mean the new object is pointing to the same memory reference of the old object. The memory usage is lower.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2686050" cy="1571625"/>
            <wp:effectExtent l="19050" t="0" r="0" b="0"/>
            <wp:docPr id="367" name="Picture 367" descr="Origina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Original object"/>
                    <pic:cNvPicPr>
                      <a:picLocks noChangeAspect="1" noChangeArrowheads="1"/>
                    </pic:cNvPicPr>
                  </pic:nvPicPr>
                  <pic:blipFill>
                    <a:blip r:embed="rId206"/>
                    <a:srcRect/>
                    <a:stretch>
                      <a:fillRect/>
                    </a:stretch>
                  </pic:blipFill>
                  <pic:spPr bwMode="auto">
                    <a:xfrm>
                      <a:off x="0" y="0"/>
                      <a:ext cx="2686050" cy="1571625"/>
                    </a:xfrm>
                    <a:prstGeom prst="rect">
                      <a:avLst/>
                    </a:prstGeom>
                    <a:noFill/>
                    <a:ln w="9525">
                      <a:noFill/>
                      <a:miter lim="800000"/>
                      <a:headEnd/>
                      <a:tailEnd/>
                    </a:ln>
                  </pic:spPr>
                </pic:pic>
              </a:graphicData>
            </a:graphic>
          </wp:inline>
        </w:drawing>
      </w:r>
      <w:r>
        <w:rPr>
          <w:rFonts w:ascii="Helvetica" w:hAnsi="Helvetica" w:cs="Helvetica"/>
          <w:color w:val="333333"/>
          <w:sz w:val="22"/>
          <w:szCs w:val="22"/>
        </w:rPr>
        <w:br/>
        <w:t>Figure 1: Original java object obj</w:t>
      </w:r>
      <w:r w:rsidR="000441CD">
        <w:rPr>
          <w:rFonts w:ascii="Helvetica" w:hAnsi="Helvetica" w:cs="Helvetica"/>
          <w:color w:val="333333"/>
          <w:sz w:val="22"/>
          <w:szCs w:val="22"/>
        </w:rPr>
        <w:t xml:space="preserve"> </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The shallow copy is done for obj and new object obj1 is created but contained objects of obj are not copied.</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4029075" cy="1609725"/>
            <wp:effectExtent l="19050" t="0" r="9525" b="0"/>
            <wp:docPr id="368" name="Picture 368" descr="Shallow cl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Shallow cloning"/>
                    <pic:cNvPicPr>
                      <a:picLocks noChangeAspect="1" noChangeArrowheads="1"/>
                    </pic:cNvPicPr>
                  </pic:nvPicPr>
                  <pic:blipFill>
                    <a:blip r:embed="rId207"/>
                    <a:srcRect/>
                    <a:stretch>
                      <a:fillRect/>
                    </a:stretch>
                  </pic:blipFill>
                  <pic:spPr bwMode="auto">
                    <a:xfrm>
                      <a:off x="0" y="0"/>
                      <a:ext cx="4029075" cy="1609725"/>
                    </a:xfrm>
                    <a:prstGeom prst="rect">
                      <a:avLst/>
                    </a:prstGeom>
                    <a:noFill/>
                    <a:ln w="9525">
                      <a:noFill/>
                      <a:miter lim="800000"/>
                      <a:headEnd/>
                      <a:tailEnd/>
                    </a:ln>
                  </pic:spPr>
                </pic:pic>
              </a:graphicData>
            </a:graphic>
          </wp:inline>
        </w:drawing>
      </w:r>
      <w:r>
        <w:rPr>
          <w:rFonts w:ascii="Helvetica" w:hAnsi="Helvetica" w:cs="Helvetica"/>
          <w:color w:val="333333"/>
          <w:sz w:val="22"/>
          <w:szCs w:val="22"/>
        </w:rPr>
        <w:br/>
        <w:t>Figure 2: Shallow copy object obj1</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lastRenderedPageBreak/>
        <w:t>It can be seen that no new objects are created for obj1 and it is referring to the same old contained objects. If either of the containedObj contain any other object no new reference is created.</w:t>
      </w:r>
    </w:p>
    <w:p w:rsidR="006F118B" w:rsidRDefault="006F118B" w:rsidP="006F118B">
      <w:pPr>
        <w:pStyle w:val="NormalWeb"/>
        <w:shd w:val="clear" w:color="auto" w:fill="FFFFFF"/>
        <w:spacing w:before="0" w:beforeAutospacing="0" w:after="138" w:afterAutospacing="0" w:line="316" w:lineRule="atLeast"/>
        <w:rPr>
          <w:ins w:id="3843" w:author="Unknown"/>
          <w:rFonts w:ascii="Helvetica" w:hAnsi="Helvetica" w:cs="Helvetica"/>
          <w:color w:val="333333"/>
          <w:sz w:val="22"/>
          <w:szCs w:val="22"/>
        </w:rPr>
      </w:pPr>
      <w:ins w:id="3844" w:author="Unknown">
        <w:r>
          <w:rPr>
            <w:rFonts w:ascii="Helvetica" w:hAnsi="Helvetica" w:cs="Helvetica"/>
            <w:b/>
            <w:bCs/>
            <w:color w:val="333333"/>
            <w:sz w:val="22"/>
            <w:szCs w:val="22"/>
          </w:rPr>
          <w:t>Q3) What is deep copy and how it can be acheived?</w:t>
        </w:r>
      </w:ins>
    </w:p>
    <w:p w:rsidR="006F118B" w:rsidRDefault="006F118B" w:rsidP="006F118B">
      <w:pPr>
        <w:pStyle w:val="NormalWeb"/>
        <w:shd w:val="clear" w:color="auto" w:fill="FFFFFF"/>
        <w:spacing w:before="0" w:beforeAutospacing="0" w:after="138" w:afterAutospacing="0" w:line="316" w:lineRule="atLeast"/>
        <w:rPr>
          <w:ins w:id="3845" w:author="Unknown"/>
          <w:rFonts w:ascii="Helvetica" w:hAnsi="Helvetica" w:cs="Helvetica"/>
          <w:color w:val="333333"/>
          <w:sz w:val="22"/>
          <w:szCs w:val="22"/>
        </w:rPr>
      </w:pPr>
      <w:ins w:id="3846" w:author="Unknown">
        <w:r>
          <w:rPr>
            <w:rFonts w:ascii="Helvetica" w:hAnsi="Helvetica" w:cs="Helvetica"/>
            <w:color w:val="333333"/>
            <w:sz w:val="22"/>
            <w:szCs w:val="22"/>
          </w:rPr>
          <w:t>Ans) In deep copy is the copy of object itself. A new memory is allocated for the object and contents are copied.</w:t>
        </w:r>
      </w:ins>
    </w:p>
    <w:p w:rsidR="006F118B" w:rsidRDefault="006F118B" w:rsidP="006F118B">
      <w:pPr>
        <w:pStyle w:val="NormalWeb"/>
        <w:shd w:val="clear" w:color="auto" w:fill="FFFFFF"/>
        <w:spacing w:before="0" w:beforeAutospacing="0" w:after="138" w:afterAutospacing="0" w:line="316" w:lineRule="atLeast"/>
        <w:rPr>
          <w:ins w:id="3847" w:author="Unknown"/>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2752725" cy="1600200"/>
            <wp:effectExtent l="19050" t="0" r="9525" b="0"/>
            <wp:docPr id="369" name="Picture 369"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Original"/>
                    <pic:cNvPicPr>
                      <a:picLocks noChangeAspect="1" noChangeArrowheads="1"/>
                    </pic:cNvPicPr>
                  </pic:nvPicPr>
                  <pic:blipFill>
                    <a:blip r:embed="rId208"/>
                    <a:srcRect/>
                    <a:stretch>
                      <a:fillRect/>
                    </a:stretch>
                  </pic:blipFill>
                  <pic:spPr bwMode="auto">
                    <a:xfrm>
                      <a:off x="0" y="0"/>
                      <a:ext cx="2752725" cy="1600200"/>
                    </a:xfrm>
                    <a:prstGeom prst="rect">
                      <a:avLst/>
                    </a:prstGeom>
                    <a:noFill/>
                    <a:ln w="9525">
                      <a:noFill/>
                      <a:miter lim="800000"/>
                      <a:headEnd/>
                      <a:tailEnd/>
                    </a:ln>
                  </pic:spPr>
                </pic:pic>
              </a:graphicData>
            </a:graphic>
          </wp:inline>
        </w:drawing>
      </w:r>
      <w:ins w:id="3848" w:author="Unknown">
        <w:r>
          <w:rPr>
            <w:rFonts w:ascii="Helvetica" w:hAnsi="Helvetica" w:cs="Helvetica"/>
            <w:color w:val="333333"/>
            <w:sz w:val="22"/>
            <w:szCs w:val="22"/>
          </w:rPr>
          <w:br/>
          <w:t>Figure 3 : Original Object obj</w:t>
        </w:r>
      </w:ins>
    </w:p>
    <w:p w:rsidR="006F118B" w:rsidRDefault="006F118B" w:rsidP="006F118B">
      <w:pPr>
        <w:pStyle w:val="NormalWeb"/>
        <w:shd w:val="clear" w:color="auto" w:fill="FFFFFF"/>
        <w:spacing w:before="0" w:beforeAutospacing="0" w:after="138" w:afterAutospacing="0" w:line="316" w:lineRule="atLeast"/>
        <w:rPr>
          <w:ins w:id="3849" w:author="Unknown"/>
          <w:rFonts w:ascii="Helvetica" w:hAnsi="Helvetica" w:cs="Helvetica"/>
          <w:color w:val="333333"/>
          <w:sz w:val="22"/>
          <w:szCs w:val="22"/>
        </w:rPr>
      </w:pPr>
      <w:ins w:id="3850" w:author="Unknown">
        <w:r>
          <w:rPr>
            <w:rFonts w:ascii="Helvetica" w:hAnsi="Helvetica" w:cs="Helvetica"/>
            <w:color w:val="333333"/>
            <w:sz w:val="22"/>
            <w:szCs w:val="22"/>
          </w:rPr>
          <w:t>When a deep copy of the object is done new references are created.</w:t>
        </w:r>
      </w:ins>
    </w:p>
    <w:p w:rsidR="006F118B" w:rsidRDefault="006F118B" w:rsidP="006F118B">
      <w:pPr>
        <w:pStyle w:val="NormalWeb"/>
        <w:shd w:val="clear" w:color="auto" w:fill="FFFFFF"/>
        <w:spacing w:before="0" w:beforeAutospacing="0" w:after="138" w:afterAutospacing="0" w:line="316" w:lineRule="atLeast"/>
        <w:rPr>
          <w:ins w:id="3851" w:author="Unknown"/>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4000500" cy="1647825"/>
            <wp:effectExtent l="19050" t="0" r="0" b="0"/>
            <wp:docPr id="370" name="Picture 370"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Deep Copy"/>
                    <pic:cNvPicPr>
                      <a:picLocks noChangeAspect="1" noChangeArrowheads="1"/>
                    </pic:cNvPicPr>
                  </pic:nvPicPr>
                  <pic:blipFill>
                    <a:blip r:embed="rId209"/>
                    <a:srcRect/>
                    <a:stretch>
                      <a:fillRect/>
                    </a:stretch>
                  </pic:blipFill>
                  <pic:spPr bwMode="auto">
                    <a:xfrm>
                      <a:off x="0" y="0"/>
                      <a:ext cx="4000500" cy="1647825"/>
                    </a:xfrm>
                    <a:prstGeom prst="rect">
                      <a:avLst/>
                    </a:prstGeom>
                    <a:noFill/>
                    <a:ln w="9525">
                      <a:noFill/>
                      <a:miter lim="800000"/>
                      <a:headEnd/>
                      <a:tailEnd/>
                    </a:ln>
                  </pic:spPr>
                </pic:pic>
              </a:graphicData>
            </a:graphic>
          </wp:inline>
        </w:drawing>
      </w:r>
      <w:ins w:id="3852" w:author="Unknown">
        <w:r>
          <w:rPr>
            <w:rFonts w:ascii="Helvetica" w:hAnsi="Helvetica" w:cs="Helvetica"/>
            <w:color w:val="333333"/>
            <w:sz w:val="22"/>
            <w:szCs w:val="22"/>
          </w:rPr>
          <w:br/>
          <w:t>Figure 4: obj2 is deep copy of obj1</w:t>
        </w:r>
      </w:ins>
    </w:p>
    <w:p w:rsidR="006F118B" w:rsidRDefault="006F118B" w:rsidP="006F118B">
      <w:pPr>
        <w:pStyle w:val="NormalWeb"/>
        <w:shd w:val="clear" w:color="auto" w:fill="FFFFFF"/>
        <w:spacing w:before="0" w:beforeAutospacing="0" w:after="138" w:afterAutospacing="0" w:line="316" w:lineRule="atLeast"/>
        <w:rPr>
          <w:ins w:id="3853" w:author="Unknown"/>
          <w:rFonts w:ascii="Helvetica" w:hAnsi="Helvetica" w:cs="Helvetica"/>
          <w:color w:val="333333"/>
          <w:sz w:val="22"/>
          <w:szCs w:val="22"/>
        </w:rPr>
      </w:pPr>
      <w:ins w:id="3854" w:author="Unknown">
        <w:r>
          <w:rPr>
            <w:rFonts w:ascii="Helvetica" w:hAnsi="Helvetica" w:cs="Helvetica"/>
            <w:color w:val="333333"/>
            <w:sz w:val="22"/>
            <w:szCs w:val="22"/>
          </w:rPr>
          <w:t>One solution is to simply implement your own custom method (e.g., deepCopy()) that returns a deep copy of an instance of one of your classes. This may be the best solution if you need a complex mixture of deep and shallow copies for different fields, but has a few significant drawbacks:</w:t>
        </w:r>
      </w:ins>
    </w:p>
    <w:p w:rsidR="006F118B" w:rsidRDefault="006F118B" w:rsidP="00C306AB">
      <w:pPr>
        <w:numPr>
          <w:ilvl w:val="0"/>
          <w:numId w:val="119"/>
        </w:numPr>
        <w:shd w:val="clear" w:color="auto" w:fill="FFFFFF"/>
        <w:spacing w:before="100" w:beforeAutospacing="1" w:after="100" w:afterAutospacing="1" w:line="316" w:lineRule="atLeast"/>
        <w:rPr>
          <w:ins w:id="3855" w:author="Unknown"/>
          <w:rFonts w:ascii="Helvetica" w:hAnsi="Helvetica" w:cs="Helvetica"/>
          <w:color w:val="333333"/>
        </w:rPr>
      </w:pPr>
      <w:ins w:id="3856" w:author="Unknown">
        <w:r>
          <w:rPr>
            <w:rFonts w:ascii="Helvetica" w:hAnsi="Helvetica" w:cs="Helvetica"/>
            <w:color w:val="333333"/>
          </w:rPr>
          <w:t>You must be able to modify the class (i.e., have the source code) or implement a subclass. If you have a third-party class for which you do not have the source and which is marked final, you are out of luck.</w:t>
        </w:r>
      </w:ins>
    </w:p>
    <w:p w:rsidR="006F118B" w:rsidRDefault="006F118B" w:rsidP="00C306AB">
      <w:pPr>
        <w:numPr>
          <w:ilvl w:val="0"/>
          <w:numId w:val="119"/>
        </w:numPr>
        <w:shd w:val="clear" w:color="auto" w:fill="FFFFFF"/>
        <w:spacing w:before="100" w:beforeAutospacing="1" w:after="100" w:afterAutospacing="1" w:line="316" w:lineRule="atLeast"/>
        <w:rPr>
          <w:ins w:id="3857" w:author="Unknown"/>
          <w:rFonts w:ascii="Helvetica" w:hAnsi="Helvetica" w:cs="Helvetica"/>
          <w:color w:val="333333"/>
        </w:rPr>
      </w:pPr>
      <w:ins w:id="3858" w:author="Unknown">
        <w:r>
          <w:rPr>
            <w:rFonts w:ascii="Helvetica" w:hAnsi="Helvetica" w:cs="Helvetica"/>
            <w:color w:val="333333"/>
          </w:rPr>
          <w:t>You must be able to access all of the fields of the classe's superclasses. If significant parts of the object's state are contained in private fields of a superclass, you will not be able to access them.</w:t>
        </w:r>
      </w:ins>
    </w:p>
    <w:p w:rsidR="006F118B" w:rsidRDefault="006F118B" w:rsidP="00C306AB">
      <w:pPr>
        <w:numPr>
          <w:ilvl w:val="0"/>
          <w:numId w:val="119"/>
        </w:numPr>
        <w:shd w:val="clear" w:color="auto" w:fill="FFFFFF"/>
        <w:spacing w:before="100" w:beforeAutospacing="1" w:after="100" w:afterAutospacing="1" w:line="316" w:lineRule="atLeast"/>
        <w:rPr>
          <w:ins w:id="3859" w:author="Unknown"/>
          <w:rFonts w:ascii="Helvetica" w:hAnsi="Helvetica" w:cs="Helvetica"/>
          <w:color w:val="333333"/>
        </w:rPr>
      </w:pPr>
      <w:ins w:id="3860" w:author="Unknown">
        <w:r>
          <w:rPr>
            <w:rFonts w:ascii="Helvetica" w:hAnsi="Helvetica" w:cs="Helvetica"/>
            <w:color w:val="333333"/>
          </w:rPr>
          <w:lastRenderedPageBreak/>
          <w:t>You must have a way to make copies of instances of all of the other kinds of objects that the object references. This is particularly problematic if the exact classes of referenced objects cannot be known until runtime.</w:t>
        </w:r>
      </w:ins>
    </w:p>
    <w:p w:rsidR="006F118B" w:rsidRDefault="006F118B" w:rsidP="00C306AB">
      <w:pPr>
        <w:numPr>
          <w:ilvl w:val="0"/>
          <w:numId w:val="119"/>
        </w:numPr>
        <w:shd w:val="clear" w:color="auto" w:fill="FFFFFF"/>
        <w:spacing w:before="100" w:beforeAutospacing="1" w:after="100" w:afterAutospacing="1" w:line="316" w:lineRule="atLeast"/>
        <w:rPr>
          <w:ins w:id="3861" w:author="Unknown"/>
          <w:rFonts w:ascii="Helvetica" w:hAnsi="Helvetica" w:cs="Helvetica"/>
          <w:color w:val="333333"/>
        </w:rPr>
      </w:pPr>
      <w:ins w:id="3862" w:author="Unknown">
        <w:r>
          <w:rPr>
            <w:rFonts w:ascii="Helvetica" w:hAnsi="Helvetica" w:cs="Helvetica"/>
            <w:color w:val="333333"/>
          </w:rPr>
          <w:t>Custom deep copy methods are tedious to implement, easy to get wrong, and difficult to maintain. The method must be revisited any time a change is made to the class or to any of its superclasses.</w:t>
        </w:r>
      </w:ins>
    </w:p>
    <w:p w:rsidR="006F118B" w:rsidRDefault="006F118B" w:rsidP="006F118B">
      <w:pPr>
        <w:pStyle w:val="NormalWeb"/>
        <w:shd w:val="clear" w:color="auto" w:fill="FFFFFF"/>
        <w:spacing w:before="0" w:beforeAutospacing="0" w:after="138" w:afterAutospacing="0" w:line="316" w:lineRule="atLeast"/>
        <w:rPr>
          <w:ins w:id="3863" w:author="Unknown"/>
          <w:rFonts w:ascii="Helvetica" w:hAnsi="Helvetica" w:cs="Helvetica"/>
          <w:color w:val="333333"/>
          <w:sz w:val="22"/>
          <w:szCs w:val="22"/>
        </w:rPr>
      </w:pPr>
      <w:ins w:id="3864" w:author="Unknown">
        <w:r>
          <w:rPr>
            <w:rFonts w:ascii="Helvetica" w:hAnsi="Helvetica" w:cs="Helvetica"/>
            <w:color w:val="333333"/>
            <w:sz w:val="22"/>
            <w:szCs w:val="22"/>
          </w:rPr>
          <w:t>Other common solution to the deep copy problem is to use</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Java Object Serialization</w:t>
        </w:r>
        <w:r>
          <w:rPr>
            <w:rFonts w:ascii="Helvetica" w:hAnsi="Helvetica" w:cs="Helvetica"/>
            <w:color w:val="333333"/>
            <w:sz w:val="22"/>
            <w:szCs w:val="22"/>
          </w:rPr>
          <w:t>(JOS). The idea is simple: Write the object to an array using</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ObjectOutputStream</w:t>
        </w:r>
        <w:r>
          <w:rPr>
            <w:rStyle w:val="apple-converted-space"/>
            <w:rFonts w:ascii="Helvetica" w:hAnsi="Helvetica" w:cs="Helvetica"/>
            <w:color w:val="333333"/>
            <w:sz w:val="22"/>
            <w:szCs w:val="22"/>
          </w:rPr>
          <w:t> </w:t>
        </w:r>
        <w:r>
          <w:rPr>
            <w:rFonts w:ascii="Helvetica" w:hAnsi="Helvetica" w:cs="Helvetica"/>
            <w:color w:val="333333"/>
            <w:sz w:val="22"/>
            <w:szCs w:val="22"/>
          </w:rPr>
          <w:t>and then use</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ObjectInputStream</w:t>
        </w:r>
        <w:r>
          <w:rPr>
            <w:rStyle w:val="apple-converted-space"/>
            <w:rFonts w:ascii="Helvetica" w:hAnsi="Helvetica" w:cs="Helvetica"/>
            <w:color w:val="333333"/>
            <w:sz w:val="22"/>
            <w:szCs w:val="22"/>
          </w:rPr>
          <w:t> </w:t>
        </w:r>
        <w:r>
          <w:rPr>
            <w:rFonts w:ascii="Helvetica" w:hAnsi="Helvetica" w:cs="Helvetica"/>
            <w:color w:val="333333"/>
            <w:sz w:val="22"/>
            <w:szCs w:val="22"/>
          </w:rPr>
          <w:t>to reconsistute a copy of the object. The result will be a completely distinct object, with completely distinct referenced objects. JOS takes care of all of the details: superclass fields, following object graphs, and handling repeated references to the same object within the graph.</w:t>
        </w:r>
      </w:ins>
    </w:p>
    <w:p w:rsidR="006F118B" w:rsidRDefault="006F118B" w:rsidP="00C306AB">
      <w:pPr>
        <w:numPr>
          <w:ilvl w:val="0"/>
          <w:numId w:val="120"/>
        </w:numPr>
        <w:shd w:val="clear" w:color="auto" w:fill="FFFFFF"/>
        <w:spacing w:before="100" w:beforeAutospacing="1" w:after="100" w:afterAutospacing="1" w:line="316" w:lineRule="atLeast"/>
        <w:rPr>
          <w:ins w:id="3865" w:author="Unknown"/>
          <w:rFonts w:ascii="Helvetica" w:hAnsi="Helvetica" w:cs="Helvetica"/>
          <w:color w:val="333333"/>
        </w:rPr>
      </w:pPr>
      <w:ins w:id="3866" w:author="Unknown">
        <w:r>
          <w:rPr>
            <w:rFonts w:ascii="Helvetica" w:hAnsi="Helvetica" w:cs="Helvetica"/>
            <w:color w:val="333333"/>
          </w:rPr>
          <w:t>It will only work when the object being copied, as well as all of the other objects references directly or indirectly by the object, are serializable. (In other words, they must implement java.io.Serializable.) Fortunately it is often sufficient to simply declare that a given class implements java.io.Serializable and let Java's default serialization mechanisms do their thing. Java Object Serialization is slow, and using it to make a deep copy requires both serializing and deserializing.</w:t>
        </w:r>
      </w:ins>
    </w:p>
    <w:p w:rsidR="006F118B" w:rsidRDefault="006F118B" w:rsidP="006F118B">
      <w:pPr>
        <w:pStyle w:val="NormalWeb"/>
        <w:shd w:val="clear" w:color="auto" w:fill="FFFFFF"/>
        <w:spacing w:before="0" w:beforeAutospacing="0" w:after="138" w:afterAutospacing="0" w:line="316" w:lineRule="atLeast"/>
        <w:rPr>
          <w:ins w:id="3867" w:author="Unknown"/>
          <w:rFonts w:ascii="Helvetica" w:hAnsi="Helvetica" w:cs="Helvetica"/>
          <w:color w:val="333333"/>
          <w:sz w:val="22"/>
          <w:szCs w:val="22"/>
        </w:rPr>
      </w:pPr>
      <w:ins w:id="3868" w:author="Unknown">
        <w:r>
          <w:rPr>
            <w:rFonts w:ascii="Helvetica" w:hAnsi="Helvetica" w:cs="Helvetica"/>
            <w:color w:val="333333"/>
            <w:sz w:val="22"/>
            <w:szCs w:val="22"/>
          </w:rPr>
          <w:t>There are ways to speed it up (e.g., by pre-computing serial version ids and defining custom readObject() and writeObject() methods), but this will usually be the primary bottleneck. The byte array stream implementations included in the java.io package are designed to be general enough to perform reasonable well for data of different sizes and to be safe to use in a multi-threaded environment. These characteristics, however, slow down ByteArrayOutputStream and (to a lesser extent) ByteArrayInputStream .</w:t>
        </w:r>
      </w:ins>
    </w:p>
    <w:p w:rsidR="006F118B" w:rsidRDefault="006F118B" w:rsidP="006F118B">
      <w:pPr>
        <w:pStyle w:val="NormalWeb"/>
        <w:shd w:val="clear" w:color="auto" w:fill="FFFFFF"/>
        <w:spacing w:before="0" w:beforeAutospacing="0" w:after="138" w:afterAutospacing="0" w:line="316" w:lineRule="atLeast"/>
        <w:rPr>
          <w:ins w:id="3869" w:author="Unknown"/>
          <w:rFonts w:ascii="Helvetica" w:hAnsi="Helvetica" w:cs="Helvetica"/>
          <w:color w:val="333333"/>
          <w:sz w:val="22"/>
          <w:szCs w:val="22"/>
        </w:rPr>
      </w:pPr>
      <w:ins w:id="3870" w:author="Unknown">
        <w:r>
          <w:rPr>
            <w:rFonts w:ascii="Helvetica" w:hAnsi="Helvetica" w:cs="Helvetica"/>
            <w:color w:val="333333"/>
            <w:sz w:val="22"/>
            <w:szCs w:val="22"/>
          </w:rPr>
          <w:t>Q4) What is difference between deep and shallow cloning?</w:t>
        </w:r>
      </w:ins>
    </w:p>
    <w:p w:rsidR="006F118B" w:rsidRDefault="006F118B" w:rsidP="006F118B">
      <w:pPr>
        <w:pStyle w:val="NormalWeb"/>
        <w:shd w:val="clear" w:color="auto" w:fill="FFFFFF"/>
        <w:spacing w:before="0" w:beforeAutospacing="0" w:after="138" w:afterAutospacing="0" w:line="316" w:lineRule="atLeast"/>
        <w:rPr>
          <w:ins w:id="3871" w:author="Unknown"/>
          <w:rFonts w:ascii="Helvetica" w:hAnsi="Helvetica" w:cs="Helvetica"/>
          <w:color w:val="333333"/>
          <w:sz w:val="22"/>
          <w:szCs w:val="22"/>
        </w:rPr>
      </w:pPr>
      <w:ins w:id="3872" w:author="Unknown">
        <w:r>
          <w:rPr>
            <w:rFonts w:ascii="Helvetica" w:hAnsi="Helvetica" w:cs="Helvetica"/>
            <w:color w:val="333333"/>
            <w:sz w:val="22"/>
            <w:szCs w:val="22"/>
          </w:rPr>
          <w:t>Ans) The differences are as follows:</w:t>
        </w:r>
      </w:ins>
    </w:p>
    <w:p w:rsidR="006F118B" w:rsidRDefault="006F118B" w:rsidP="006F118B">
      <w:pPr>
        <w:shd w:val="clear" w:color="auto" w:fill="FFFFFF"/>
        <w:spacing w:line="316" w:lineRule="atLeast"/>
        <w:rPr>
          <w:ins w:id="3873" w:author="Unknown"/>
          <w:rFonts w:ascii="Helvetica" w:hAnsi="Helvetica" w:cs="Helvetica"/>
          <w:color w:val="333333"/>
        </w:rPr>
      </w:pPr>
      <w:ins w:id="3874" w:author="Unknown">
        <w:r>
          <w:rPr>
            <w:rFonts w:ascii="Helvetica" w:hAnsi="Helvetica" w:cs="Helvetica"/>
            <w:color w:val="333333"/>
          </w:rPr>
          <w:t>Consider a class:</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75" w:author="Unknown"/>
          <w:rStyle w:val="HTMLCode"/>
          <w:rFonts w:ascii="Consolas" w:hAnsi="Consolas" w:cs="Consolas"/>
          <w:color w:val="000000"/>
        </w:rPr>
      </w:pPr>
      <w:ins w:id="3876"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MyData</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77" w:author="Unknown"/>
          <w:rStyle w:val="HTMLCode"/>
          <w:rFonts w:ascii="Consolas" w:hAnsi="Consolas" w:cs="Consolas"/>
          <w:color w:val="000000"/>
        </w:rPr>
      </w:pPr>
      <w:ins w:id="3878" w:author="Unknown">
        <w:r>
          <w:rPr>
            <w:rStyle w:val="HTMLCode"/>
            <w:rFonts w:ascii="Consolas" w:hAnsi="Consolas" w:cs="Consolas"/>
            <w:color w:val="000000"/>
          </w:rPr>
          <w:t>String id</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79" w:author="Unknown"/>
          <w:rStyle w:val="HTMLCode"/>
          <w:rFonts w:ascii="Consolas" w:hAnsi="Consolas" w:cs="Consolas"/>
          <w:color w:val="000000"/>
        </w:rPr>
      </w:pPr>
      <w:ins w:id="3880" w:author="Unknown">
        <w:r>
          <w:rPr>
            <w:rStyle w:val="HTMLCode"/>
            <w:rFonts w:ascii="Consolas" w:hAnsi="Consolas" w:cs="Consolas"/>
            <w:color w:val="000000"/>
          </w:rPr>
          <w:t>Map myData</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81" w:author="Unknown"/>
          <w:rFonts w:ascii="Consolas" w:hAnsi="Consolas" w:cs="Consolas"/>
          <w:color w:val="000000"/>
          <w:sz w:val="18"/>
          <w:szCs w:val="18"/>
        </w:rPr>
      </w:pPr>
      <w:ins w:id="3882" w:author="Unknown">
        <w:r>
          <w:rPr>
            <w:rStyle w:val="token"/>
            <w:rFonts w:ascii="Consolas" w:hAnsi="Consolas" w:cs="Consolas"/>
            <w:color w:val="999999"/>
          </w:rPr>
          <w:t>}</w:t>
        </w:r>
      </w:ins>
    </w:p>
    <w:p w:rsidR="006F118B" w:rsidRDefault="006F118B" w:rsidP="006F118B">
      <w:pPr>
        <w:pStyle w:val="NormalWeb"/>
        <w:shd w:val="clear" w:color="auto" w:fill="FFFFFF"/>
        <w:spacing w:before="0" w:beforeAutospacing="0" w:after="138" w:afterAutospacing="0" w:line="316" w:lineRule="atLeast"/>
        <w:rPr>
          <w:ins w:id="3883" w:author="Unknown"/>
          <w:rFonts w:ascii="Helvetica" w:hAnsi="Helvetica" w:cs="Helvetica"/>
          <w:color w:val="333333"/>
          <w:sz w:val="22"/>
          <w:szCs w:val="22"/>
        </w:rPr>
      </w:pPr>
      <w:ins w:id="3884" w:author="Unknown">
        <w:r>
          <w:rPr>
            <w:rFonts w:ascii="Helvetica" w:hAnsi="Helvetica" w:cs="Helvetica"/>
            <w:color w:val="333333"/>
            <w:sz w:val="22"/>
            <w:szCs w:val="22"/>
          </w:rPr>
          <w:t xml:space="preserve">The shallow copying of this object will be pointing to the same memory reference as the original object. So a change in myData by either original or cloned object will be reflected in other also. </w:t>
        </w:r>
        <w:r>
          <w:rPr>
            <w:rFonts w:ascii="Helvetica" w:hAnsi="Helvetica" w:cs="Helvetica"/>
            <w:color w:val="333333"/>
            <w:sz w:val="22"/>
            <w:szCs w:val="22"/>
          </w:rPr>
          <w:lastRenderedPageBreak/>
          <w:t>But in deep copying there will memory allocated and values assigned to the property will be same. Any change in object will not be reflected in other.</w:t>
        </w:r>
      </w:ins>
    </w:p>
    <w:p w:rsidR="006F118B" w:rsidRDefault="006F118B" w:rsidP="006F118B">
      <w:pPr>
        <w:pStyle w:val="NormalWeb"/>
        <w:shd w:val="clear" w:color="auto" w:fill="FFFFFF"/>
        <w:spacing w:before="0" w:beforeAutospacing="0" w:after="138" w:afterAutospacing="0" w:line="316" w:lineRule="atLeast"/>
        <w:rPr>
          <w:ins w:id="3885" w:author="Unknown"/>
          <w:rFonts w:ascii="Helvetica" w:hAnsi="Helvetica" w:cs="Helvetica"/>
          <w:color w:val="333333"/>
          <w:sz w:val="22"/>
          <w:szCs w:val="22"/>
        </w:rPr>
      </w:pPr>
      <w:ins w:id="3886" w:author="Unknown">
        <w:r>
          <w:rPr>
            <w:rFonts w:ascii="Helvetica" w:hAnsi="Helvetica" w:cs="Helvetica"/>
            <w:color w:val="333333"/>
            <w:sz w:val="22"/>
            <w:szCs w:val="22"/>
          </w:rPr>
          <w:t>Shallow copying is default cloning in Java which can be achieved using</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Object.clone()</w:t>
        </w:r>
        <w:r>
          <w:rPr>
            <w:rFonts w:ascii="Helvetica" w:hAnsi="Helvetica" w:cs="Helvetica"/>
            <w:color w:val="333333"/>
            <w:sz w:val="22"/>
            <w:szCs w:val="22"/>
          </w:rPr>
          <w:t>method of Object class. For deep copying override the clone method to create new object and copy its values.</w:t>
        </w:r>
      </w:ins>
    </w:p>
    <w:p w:rsidR="006F118B" w:rsidRDefault="006F118B" w:rsidP="006F118B">
      <w:pPr>
        <w:pStyle w:val="NormalWeb"/>
        <w:shd w:val="clear" w:color="auto" w:fill="FFFFFF"/>
        <w:spacing w:before="0" w:beforeAutospacing="0" w:after="138" w:afterAutospacing="0" w:line="316" w:lineRule="atLeast"/>
        <w:rPr>
          <w:ins w:id="3887" w:author="Unknown"/>
          <w:rFonts w:ascii="Helvetica" w:hAnsi="Helvetica" w:cs="Helvetica"/>
          <w:color w:val="333333"/>
          <w:sz w:val="22"/>
          <w:szCs w:val="22"/>
        </w:rPr>
      </w:pPr>
      <w:ins w:id="3888" w:author="Unknown">
        <w:r>
          <w:rPr>
            <w:rFonts w:ascii="Helvetica" w:hAnsi="Helvetica" w:cs="Helvetica"/>
            <w:color w:val="333333"/>
            <w:sz w:val="22"/>
            <w:szCs w:val="22"/>
          </w:rPr>
          <w:t>Q5) What are disadvantages of deep cloning ?</w:t>
        </w:r>
      </w:ins>
    </w:p>
    <w:p w:rsidR="006F118B" w:rsidRDefault="006F118B" w:rsidP="006F118B">
      <w:pPr>
        <w:pStyle w:val="NormalWeb"/>
        <w:shd w:val="clear" w:color="auto" w:fill="FFFFFF"/>
        <w:spacing w:before="0" w:beforeAutospacing="0" w:after="138" w:afterAutospacing="0" w:line="316" w:lineRule="atLeast"/>
        <w:rPr>
          <w:ins w:id="3889" w:author="Unknown"/>
          <w:rFonts w:ascii="Helvetica" w:hAnsi="Helvetica" w:cs="Helvetica"/>
          <w:color w:val="333333"/>
          <w:sz w:val="22"/>
          <w:szCs w:val="22"/>
        </w:rPr>
      </w:pPr>
      <w:ins w:id="3890" w:author="Unknown">
        <w:r>
          <w:rPr>
            <w:rFonts w:ascii="Helvetica" w:hAnsi="Helvetica" w:cs="Helvetica"/>
            <w:color w:val="333333"/>
            <w:sz w:val="22"/>
            <w:szCs w:val="22"/>
          </w:rPr>
          <w:t>Ans) Disadvantages of using Serialization to achieve deep cloning –</w:t>
        </w:r>
      </w:ins>
    </w:p>
    <w:p w:rsidR="006F118B" w:rsidRDefault="006F118B" w:rsidP="00C306AB">
      <w:pPr>
        <w:numPr>
          <w:ilvl w:val="0"/>
          <w:numId w:val="121"/>
        </w:numPr>
        <w:shd w:val="clear" w:color="auto" w:fill="FFFFFF"/>
        <w:spacing w:before="100" w:beforeAutospacing="1" w:after="100" w:afterAutospacing="1" w:line="316" w:lineRule="atLeast"/>
        <w:rPr>
          <w:ins w:id="3891" w:author="Unknown"/>
          <w:rFonts w:ascii="Helvetica" w:hAnsi="Helvetica" w:cs="Helvetica"/>
          <w:color w:val="333333"/>
        </w:rPr>
      </w:pPr>
      <w:ins w:id="3892" w:author="Unknown">
        <w:r>
          <w:rPr>
            <w:rFonts w:ascii="Helvetica" w:hAnsi="Helvetica" w:cs="Helvetica"/>
            <w:color w:val="333333"/>
          </w:rPr>
          <w:t>Serialization is more expensive than using object.clone().</w:t>
        </w:r>
      </w:ins>
    </w:p>
    <w:p w:rsidR="006F118B" w:rsidRDefault="006F118B" w:rsidP="00C306AB">
      <w:pPr>
        <w:numPr>
          <w:ilvl w:val="0"/>
          <w:numId w:val="121"/>
        </w:numPr>
        <w:shd w:val="clear" w:color="auto" w:fill="FFFFFF"/>
        <w:spacing w:before="100" w:beforeAutospacing="1" w:after="100" w:afterAutospacing="1" w:line="316" w:lineRule="atLeast"/>
        <w:rPr>
          <w:ins w:id="3893" w:author="Unknown"/>
          <w:rFonts w:ascii="Helvetica" w:hAnsi="Helvetica" w:cs="Helvetica"/>
          <w:color w:val="333333"/>
        </w:rPr>
      </w:pPr>
      <w:ins w:id="3894" w:author="Unknown">
        <w:r>
          <w:rPr>
            <w:rFonts w:ascii="Helvetica" w:hAnsi="Helvetica" w:cs="Helvetica"/>
            <w:color w:val="333333"/>
          </w:rPr>
          <w:t>Not all objects are serializable.</w:t>
        </w:r>
      </w:ins>
    </w:p>
    <w:p w:rsidR="006F118B" w:rsidRDefault="006F118B" w:rsidP="00C306AB">
      <w:pPr>
        <w:numPr>
          <w:ilvl w:val="0"/>
          <w:numId w:val="121"/>
        </w:numPr>
        <w:shd w:val="clear" w:color="auto" w:fill="FFFFFF"/>
        <w:spacing w:before="100" w:beforeAutospacing="1" w:after="100" w:afterAutospacing="1" w:line="316" w:lineRule="atLeast"/>
        <w:rPr>
          <w:ins w:id="3895" w:author="Unknown"/>
          <w:rFonts w:ascii="Helvetica" w:hAnsi="Helvetica" w:cs="Helvetica"/>
          <w:color w:val="333333"/>
        </w:rPr>
      </w:pPr>
      <w:ins w:id="3896" w:author="Unknown">
        <w:r>
          <w:rPr>
            <w:rFonts w:ascii="Helvetica" w:hAnsi="Helvetica" w:cs="Helvetica"/>
            <w:color w:val="333333"/>
          </w:rPr>
          <w:t>Serialization is not simple to implement for deep cloned object..</w:t>
        </w:r>
      </w:ins>
    </w:p>
    <w:p w:rsidR="006F118B" w:rsidRDefault="006F118B" w:rsidP="006F118B">
      <w:pPr>
        <w:pStyle w:val="Heading1"/>
        <w:shd w:val="clear" w:color="auto" w:fill="FFFFFF"/>
        <w:spacing w:before="277" w:after="138"/>
        <w:rPr>
          <w:rFonts w:ascii="inherit" w:hAnsi="inherit" w:cs="Helvetica"/>
          <w:b w:val="0"/>
          <w:bCs w:val="0"/>
          <w:color w:val="333333"/>
          <w:sz w:val="50"/>
          <w:szCs w:val="50"/>
        </w:rPr>
      </w:pPr>
      <w:r w:rsidRPr="0036783E">
        <w:rPr>
          <w:rFonts w:ascii="inherit" w:hAnsi="inherit" w:cs="Helvetica"/>
          <w:b w:val="0"/>
          <w:bCs w:val="0"/>
          <w:color w:val="333333"/>
          <w:sz w:val="50"/>
          <w:szCs w:val="50"/>
        </w:rPr>
        <w:t>Java Garbage Collections Interview Questions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b/>
          <w:bCs/>
          <w:color w:val="333333"/>
          <w:sz w:val="22"/>
          <w:szCs w:val="22"/>
        </w:rPr>
      </w:pPr>
      <w:r>
        <w:rPr>
          <w:rFonts w:ascii="Helvetica" w:hAnsi="Helvetica" w:cs="Helvetica"/>
          <w:b/>
          <w:bCs/>
          <w:color w:val="333333"/>
          <w:sz w:val="22"/>
          <w:szCs w:val="22"/>
        </w:rPr>
        <w:t>Q1) Which part of the memory is involved in Garbage Collection? Stack or Heap?</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Ans)</w:t>
      </w:r>
      <w:r>
        <w:rPr>
          <w:rStyle w:val="apple-converted-space"/>
          <w:rFonts w:ascii="Helvetica" w:hAnsi="Helvetica" w:cs="Helvetica"/>
          <w:color w:val="333333"/>
          <w:sz w:val="22"/>
          <w:szCs w:val="22"/>
        </w:rPr>
        <w:t> </w:t>
      </w:r>
      <w:r>
        <w:rPr>
          <w:rFonts w:ascii="Helvetica" w:hAnsi="Helvetica" w:cs="Helvetica"/>
          <w:color w:val="333333"/>
          <w:sz w:val="22"/>
          <w:szCs w:val="22"/>
        </w:rPr>
        <w:t>Heap</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Q2)What is responsiblity of Garbage Collector?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Ans)</w:t>
      </w:r>
      <w:r>
        <w:rPr>
          <w:rStyle w:val="apple-converted-space"/>
          <w:rFonts w:ascii="Helvetica" w:hAnsi="Helvetica" w:cs="Helvetica"/>
          <w:color w:val="333333"/>
          <w:sz w:val="22"/>
          <w:szCs w:val="22"/>
        </w:rPr>
        <w:t> </w:t>
      </w:r>
      <w:r>
        <w:rPr>
          <w:rFonts w:ascii="Helvetica" w:hAnsi="Helvetica" w:cs="Helvetica"/>
          <w:color w:val="333333"/>
          <w:sz w:val="22"/>
          <w:szCs w:val="22"/>
        </w:rPr>
        <w:t>Garbage collector frees the memory occupied by the unreachable objects during the java program by deleting these unreachable objects.</w:t>
      </w:r>
      <w:r>
        <w:rPr>
          <w:rFonts w:ascii="Helvetica" w:hAnsi="Helvetica" w:cs="Helvetica"/>
          <w:color w:val="333333"/>
          <w:sz w:val="22"/>
          <w:szCs w:val="22"/>
        </w:rPr>
        <w:br/>
        <w:t>It ensures that the available memory will be used efficiently, but does not guarantee that there will be sufficient memory for the program to run.</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Q3) Is garbage collector a dameon thread?</w:t>
      </w:r>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Ans)</w:t>
      </w:r>
      <w:r>
        <w:rPr>
          <w:rStyle w:val="apple-converted-space"/>
          <w:rFonts w:ascii="Helvetica" w:hAnsi="Helvetica" w:cs="Helvetica"/>
          <w:color w:val="333333"/>
          <w:sz w:val="22"/>
          <w:szCs w:val="22"/>
        </w:rPr>
        <w:t> </w:t>
      </w:r>
      <w:r>
        <w:rPr>
          <w:rFonts w:ascii="Helvetica" w:hAnsi="Helvetica" w:cs="Helvetica"/>
          <w:color w:val="333333"/>
          <w:sz w:val="22"/>
          <w:szCs w:val="22"/>
        </w:rPr>
        <w:t>Yes GC is a dameon thread. A dameon thread runs behind the application. It is started by JVM. The thread stops when all non-dameon threads stop.</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Q4)How is Garbage Collection managed?</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Style w:val="Strong"/>
          <w:rFonts w:ascii="Helvetica" w:hAnsi="Helvetica" w:cs="Helvetica"/>
          <w:color w:val="333333"/>
          <w:sz w:val="22"/>
          <w:szCs w:val="22"/>
        </w:rPr>
        <w:t>Ans)</w:t>
      </w:r>
      <w:r>
        <w:rPr>
          <w:rFonts w:ascii="Helvetica" w:hAnsi="Helvetica" w:cs="Helvetica"/>
          <w:color w:val="333333"/>
          <w:sz w:val="22"/>
          <w:szCs w:val="22"/>
        </w:rPr>
        <w:t>The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request will be taken care of by jvm.</w:t>
      </w:r>
    </w:p>
    <w:p w:rsidR="006F118B" w:rsidRDefault="006F118B" w:rsidP="006F118B">
      <w:pPr>
        <w:pStyle w:val="NormalWeb"/>
        <w:shd w:val="clear" w:color="auto" w:fill="FFFFFF"/>
        <w:spacing w:before="0" w:beforeAutospacing="0" w:after="138" w:afterAutospacing="0" w:line="316" w:lineRule="atLeast"/>
        <w:rPr>
          <w:ins w:id="3897" w:author="Unknown"/>
          <w:rFonts w:ascii="Helvetica" w:hAnsi="Helvetica" w:cs="Helvetica"/>
          <w:color w:val="333333"/>
          <w:sz w:val="22"/>
          <w:szCs w:val="22"/>
        </w:rPr>
      </w:pPr>
      <w:ins w:id="3898" w:author="Unknown">
        <w:r>
          <w:rPr>
            <w:rStyle w:val="Strong"/>
            <w:rFonts w:ascii="Helvetica" w:hAnsi="Helvetica" w:cs="Helvetica"/>
            <w:color w:val="333333"/>
            <w:sz w:val="22"/>
            <w:szCs w:val="22"/>
          </w:rPr>
          <w:t>Q5) When does an object become eligible for garbage collection?</w:t>
        </w:r>
      </w:ins>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3899" w:author="Unknown"/>
          <w:rFonts w:ascii="Helvetica" w:hAnsi="Helvetica" w:cs="Helvetica"/>
          <w:color w:val="333333"/>
          <w:sz w:val="22"/>
          <w:szCs w:val="22"/>
        </w:rPr>
      </w:pPr>
      <w:ins w:id="3900" w:author="Unknown">
        <w:r>
          <w:rPr>
            <w:rStyle w:val="Strong"/>
            <w:rFonts w:ascii="Helvetica" w:hAnsi="Helvetica" w:cs="Helvetica"/>
            <w:color w:val="333333"/>
            <w:sz w:val="22"/>
            <w:szCs w:val="22"/>
          </w:rPr>
          <w:t>Ans)</w:t>
        </w:r>
        <w:r>
          <w:rPr>
            <w:rStyle w:val="apple-converted-space"/>
            <w:rFonts w:ascii="Helvetica" w:hAnsi="Helvetica" w:cs="Helvetica"/>
            <w:color w:val="333333"/>
            <w:sz w:val="22"/>
            <w:szCs w:val="22"/>
          </w:rPr>
          <w:t> </w:t>
        </w:r>
        <w:r>
          <w:rPr>
            <w:rFonts w:ascii="Helvetica" w:hAnsi="Helvetica" w:cs="Helvetica"/>
            <w:color w:val="333333"/>
            <w:sz w:val="22"/>
            <w:szCs w:val="22"/>
          </w:rPr>
          <w:t>An object becomes eligible for Garbage Collection when no live thread can access it.</w:t>
        </w:r>
      </w:ins>
    </w:p>
    <w:p w:rsidR="006F118B" w:rsidRDefault="006F118B" w:rsidP="006F118B">
      <w:pPr>
        <w:pStyle w:val="NormalWeb"/>
        <w:shd w:val="clear" w:color="auto" w:fill="FFFFFF"/>
        <w:spacing w:before="0" w:beforeAutospacing="0" w:after="138" w:afterAutospacing="0" w:line="316" w:lineRule="atLeast"/>
        <w:rPr>
          <w:ins w:id="3901" w:author="Unknown"/>
          <w:rFonts w:ascii="Helvetica" w:hAnsi="Helvetica" w:cs="Helvetica"/>
          <w:color w:val="333333"/>
          <w:sz w:val="22"/>
          <w:szCs w:val="22"/>
        </w:rPr>
      </w:pPr>
      <w:ins w:id="3902" w:author="Unknown">
        <w:r>
          <w:rPr>
            <w:rStyle w:val="Strong"/>
            <w:rFonts w:ascii="Helvetica" w:hAnsi="Helvetica" w:cs="Helvetica"/>
            <w:color w:val="333333"/>
            <w:sz w:val="22"/>
            <w:szCs w:val="22"/>
          </w:rPr>
          <w:t>Q6) What are the different ways to make an object eligible for Garbage Collection when it is no longer needed?</w:t>
        </w:r>
      </w:ins>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3903" w:author="Unknown"/>
          <w:rFonts w:ascii="Helvetica" w:hAnsi="Helvetica" w:cs="Helvetica"/>
          <w:color w:val="333333"/>
          <w:sz w:val="22"/>
          <w:szCs w:val="22"/>
        </w:rPr>
      </w:pPr>
      <w:ins w:id="3904" w:author="Unknown">
        <w:r>
          <w:rPr>
            <w:rFonts w:ascii="Helvetica" w:hAnsi="Helvetica" w:cs="Helvetica"/>
            <w:color w:val="333333"/>
            <w:sz w:val="22"/>
            <w:szCs w:val="22"/>
          </w:rPr>
          <w:lastRenderedPageBreak/>
          <w:t>Ans)</w:t>
        </w:r>
      </w:ins>
    </w:p>
    <w:p w:rsidR="006F118B" w:rsidRDefault="006F118B" w:rsidP="00C306AB">
      <w:pPr>
        <w:numPr>
          <w:ilvl w:val="0"/>
          <w:numId w:val="122"/>
        </w:numPr>
        <w:shd w:val="clear" w:color="auto" w:fill="FFFFFF"/>
        <w:spacing w:before="100" w:beforeAutospacing="1" w:after="100" w:afterAutospacing="1" w:line="316" w:lineRule="atLeast"/>
        <w:rPr>
          <w:ins w:id="3905" w:author="Unknown"/>
          <w:rFonts w:ascii="Helvetica" w:hAnsi="Helvetica" w:cs="Helvetica"/>
          <w:color w:val="333333"/>
        </w:rPr>
      </w:pPr>
      <w:ins w:id="3906" w:author="Unknown">
        <w:r>
          <w:rPr>
            <w:rStyle w:val="Strong"/>
            <w:rFonts w:ascii="Helvetica" w:hAnsi="Helvetica" w:cs="Helvetica"/>
            <w:color w:val="333333"/>
          </w:rPr>
          <w:t>Set all available object references to null</w:t>
        </w:r>
        <w:r>
          <w:rPr>
            <w:rStyle w:val="apple-converted-space"/>
            <w:rFonts w:ascii="Helvetica" w:hAnsi="Helvetica" w:cs="Helvetica"/>
            <w:color w:val="333333"/>
          </w:rPr>
          <w:t> </w:t>
        </w:r>
        <w:r>
          <w:rPr>
            <w:rFonts w:ascii="Helvetica" w:hAnsi="Helvetica" w:cs="Helvetica"/>
            <w:color w:val="333333"/>
          </w:rPr>
          <w:t>once the purpose of creating the object is served :</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07" w:author="Unknown"/>
          <w:rStyle w:val="HTMLCode"/>
          <w:rFonts w:ascii="Consolas" w:hAnsi="Consolas" w:cs="Consolas"/>
          <w:color w:val="000000"/>
        </w:rPr>
      </w:pPr>
      <w:ins w:id="3908"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GarbageCollnTest1</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09" w:author="Unknown"/>
          <w:rStyle w:val="HTMLCode"/>
          <w:rFonts w:ascii="Consolas" w:hAnsi="Consolas" w:cs="Consolas"/>
          <w:color w:val="000000"/>
        </w:rPr>
      </w:pPr>
      <w:ins w:id="3910"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main </w:t>
        </w:r>
        <w:r>
          <w:rPr>
            <w:rStyle w:val="token"/>
            <w:rFonts w:ascii="Consolas" w:hAnsi="Consolas" w:cs="Consolas"/>
            <w:color w:val="999999"/>
          </w:rPr>
          <w:t>(</w:t>
        </w:r>
        <w:r>
          <w:rPr>
            <w:rStyle w:val="HTMLCode"/>
            <w:rFonts w:ascii="Consolas" w:hAnsi="Consolas" w:cs="Consolas"/>
            <w:color w:val="000000"/>
          </w:rPr>
          <w:t xml:space="preserve">String </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11" w:author="Unknown"/>
          <w:rStyle w:val="HTMLCode"/>
          <w:rFonts w:ascii="Consolas" w:hAnsi="Consolas" w:cs="Consolas"/>
          <w:color w:val="000000"/>
        </w:rPr>
      </w:pPr>
      <w:ins w:id="3912" w:author="Unknown">
        <w:r>
          <w:rPr>
            <w:rStyle w:val="HTMLCode"/>
            <w:rFonts w:ascii="Consolas" w:hAnsi="Consolas" w:cs="Consolas"/>
            <w:color w:val="000000"/>
          </w:rPr>
          <w:t xml:space="preserve">      String str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"Set the object ref to null"</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13" w:author="Unknown"/>
          <w:rStyle w:val="token"/>
          <w:rFonts w:ascii="Consolas" w:hAnsi="Consolas" w:cs="Consolas"/>
          <w:color w:val="708090"/>
        </w:rPr>
      </w:pPr>
      <w:ins w:id="3914" w:author="Unknown">
        <w:r>
          <w:rPr>
            <w:rStyle w:val="HTMLCode"/>
            <w:rFonts w:ascii="Consolas" w:hAnsi="Consolas" w:cs="Consolas"/>
            <w:color w:val="000000"/>
          </w:rPr>
          <w:t xml:space="preserve">        </w:t>
        </w:r>
        <w:r>
          <w:rPr>
            <w:rStyle w:val="token"/>
            <w:rFonts w:ascii="Consolas" w:hAnsi="Consolas" w:cs="Consolas"/>
            <w:color w:val="708090"/>
          </w:rPr>
          <w:t>//String object referenced by variable str is not eligible for GC yet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15" w:author="Unknown"/>
          <w:rStyle w:val="HTMLCode"/>
          <w:rFonts w:ascii="Consolas" w:hAnsi="Consolas" w:cs="Consolas"/>
          <w:color w:val="000000"/>
        </w:rPr>
      </w:pPr>
      <w:ins w:id="3916" w:author="Unknown">
        <w:r>
          <w:rPr>
            <w:rStyle w:val="HTMLCode"/>
            <w:rFonts w:ascii="Consolas" w:hAnsi="Consolas" w:cs="Consolas"/>
            <w:color w:val="000000"/>
          </w:rPr>
          <w:t xml:space="preserve">        str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17" w:author="Unknown"/>
          <w:rStyle w:val="HTMLCode"/>
          <w:rFonts w:ascii="Consolas" w:hAnsi="Consolas" w:cs="Consolas"/>
          <w:color w:val="000000"/>
        </w:rPr>
      </w:pPr>
      <w:ins w:id="3918" w:author="Unknown">
        <w:r>
          <w:rPr>
            <w:rStyle w:val="HTMLCode"/>
            <w:rFonts w:ascii="Consolas" w:hAnsi="Consolas" w:cs="Consolas"/>
            <w:color w:val="000000"/>
          </w:rPr>
          <w:t xml:space="preserve">    </w:t>
        </w:r>
        <w:r>
          <w:rPr>
            <w:rStyle w:val="token"/>
            <w:rFonts w:ascii="Consolas" w:hAnsi="Consolas" w:cs="Consolas"/>
            <w:color w:val="708090"/>
          </w:rPr>
          <w:t>/*String object referenced by variable str becomes eligible for GC */</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19" w:author="Unknown"/>
          <w:rStyle w:val="HTMLCode"/>
          <w:rFonts w:ascii="Consolas" w:hAnsi="Consolas" w:cs="Consolas"/>
          <w:color w:val="000000"/>
        </w:rPr>
      </w:pPr>
      <w:ins w:id="3920"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3921" w:author="Unknown"/>
          <w:rFonts w:ascii="Consolas" w:hAnsi="Consolas" w:cs="Consolas"/>
          <w:color w:val="000000"/>
          <w:sz w:val="18"/>
          <w:szCs w:val="18"/>
        </w:rPr>
      </w:pPr>
      <w:ins w:id="3922"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C306AB">
      <w:pPr>
        <w:pStyle w:val="NormalWeb"/>
        <w:numPr>
          <w:ilvl w:val="0"/>
          <w:numId w:val="122"/>
        </w:numPr>
        <w:shd w:val="clear" w:color="auto" w:fill="FFFFFF"/>
        <w:spacing w:before="0" w:beforeAutospacing="0" w:after="138" w:afterAutospacing="0" w:line="316" w:lineRule="atLeast"/>
        <w:rPr>
          <w:ins w:id="3923" w:author="Unknown"/>
          <w:rFonts w:ascii="Helvetica" w:hAnsi="Helvetica" w:cs="Helvetica"/>
          <w:color w:val="333333"/>
          <w:sz w:val="22"/>
          <w:szCs w:val="22"/>
        </w:rPr>
      </w:pPr>
      <w:ins w:id="3924" w:author="Unknown">
        <w:r>
          <w:rPr>
            <w:rStyle w:val="Strong"/>
            <w:rFonts w:ascii="Helvetica" w:hAnsi="Helvetica" w:cs="Helvetica"/>
            <w:color w:val="333333"/>
            <w:sz w:val="22"/>
            <w:szCs w:val="22"/>
          </w:rPr>
          <w:t>Make the reference variable to refer to another object</w:t>
        </w:r>
        <w:r>
          <w:rPr>
            <w:rStyle w:val="apple-converted-space"/>
            <w:rFonts w:ascii="Helvetica" w:hAnsi="Helvetica" w:cs="Helvetica"/>
            <w:color w:val="333333"/>
            <w:sz w:val="22"/>
            <w:szCs w:val="22"/>
          </w:rPr>
          <w:t> </w:t>
        </w:r>
        <w:r>
          <w:rPr>
            <w:rFonts w:ascii="Helvetica" w:hAnsi="Helvetica" w:cs="Helvetica"/>
            <w:color w:val="333333"/>
            <w:sz w:val="22"/>
            <w:szCs w:val="22"/>
          </w:rPr>
          <w:t>: Decouple the reference variable from the object and set it refer to another object, so the object which it was referring to before reassigning is eligible for Garbage Collection.</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25" w:author="Unknown"/>
          <w:rStyle w:val="HTMLCode"/>
          <w:rFonts w:ascii="Consolas" w:hAnsi="Consolas" w:cs="Consolas"/>
          <w:color w:val="000000"/>
        </w:rPr>
      </w:pPr>
      <w:ins w:id="3926" w:author="Unknown">
        <w:r>
          <w:rPr>
            <w:rStyle w:val="HTMLCode"/>
            <w:rFonts w:ascii="Consolas" w:hAnsi="Consolas" w:cs="Consolas"/>
            <w:color w:val="000000"/>
          </w:rPr>
          <w:t xml:space="preserve">publc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GarbageCollnTest2</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27" w:author="Unknown"/>
          <w:rStyle w:val="HTMLCode"/>
          <w:rFonts w:ascii="Consolas" w:hAnsi="Consolas" w:cs="Consolas"/>
          <w:color w:val="000000"/>
        </w:rPr>
      </w:pPr>
      <w:ins w:id="3928"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 xml:space="preserve">String </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29" w:author="Unknown"/>
          <w:rStyle w:val="HTMLCode"/>
          <w:rFonts w:ascii="Consolas" w:hAnsi="Consolas" w:cs="Consolas"/>
          <w:color w:val="000000"/>
        </w:rPr>
      </w:pPr>
      <w:ins w:id="3930" w:author="Unknown">
        <w:r>
          <w:rPr>
            <w:rStyle w:val="HTMLCode"/>
            <w:rFonts w:ascii="Consolas" w:hAnsi="Consolas" w:cs="Consolas"/>
            <w:color w:val="000000"/>
          </w:rPr>
          <w:t xml:space="preserve">  String str1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"Garbage collected after use"</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31" w:author="Unknown"/>
          <w:rStyle w:val="HTMLCode"/>
          <w:rFonts w:ascii="Consolas" w:hAnsi="Consolas" w:cs="Consolas"/>
          <w:color w:val="000000"/>
        </w:rPr>
      </w:pPr>
      <w:ins w:id="3932" w:author="Unknown">
        <w:r>
          <w:rPr>
            <w:rStyle w:val="HTMLCode"/>
            <w:rFonts w:ascii="Consolas" w:hAnsi="Consolas" w:cs="Consolas"/>
            <w:color w:val="000000"/>
          </w:rPr>
          <w:t xml:space="preserve">  String str2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"Another String"</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33" w:author="Unknown"/>
          <w:rStyle w:val="HTMLCode"/>
          <w:rFonts w:ascii="Consolas" w:hAnsi="Consolas" w:cs="Consolas"/>
          <w:color w:val="000000"/>
        </w:rPr>
      </w:pPr>
      <w:ins w:id="3934" w:author="Unknown">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str1</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35" w:author="Unknown"/>
          <w:rStyle w:val="token"/>
          <w:rFonts w:ascii="Consolas" w:hAnsi="Consolas" w:cs="Consolas"/>
          <w:color w:val="708090"/>
        </w:rPr>
      </w:pPr>
      <w:ins w:id="3936" w:author="Unknown">
        <w:r>
          <w:rPr>
            <w:rStyle w:val="HTMLCode"/>
            <w:rFonts w:ascii="Consolas" w:hAnsi="Consolas" w:cs="Consolas"/>
            <w:color w:val="000000"/>
          </w:rPr>
          <w:t xml:space="preserve">  </w:t>
        </w:r>
        <w:r>
          <w:rPr>
            <w:rStyle w:val="token"/>
            <w:rFonts w:ascii="Consolas" w:hAnsi="Consolas" w:cs="Consolas"/>
            <w:color w:val="708090"/>
          </w:rPr>
          <w:t>//String object referred by str1 is not eligible for GC yet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37" w:author="Unknown"/>
          <w:rStyle w:val="HTMLCode"/>
          <w:rFonts w:ascii="Consolas" w:hAnsi="Consolas" w:cs="Consolas"/>
          <w:color w:val="000000"/>
        </w:rPr>
      </w:pPr>
      <w:ins w:id="3938" w:author="Unknown">
        <w:r>
          <w:rPr>
            <w:rStyle w:val="HTMLCode"/>
            <w:rFonts w:ascii="Consolas" w:hAnsi="Consolas" w:cs="Consolas"/>
            <w:color w:val="000000"/>
          </w:rPr>
          <w:t xml:space="preserve">  str1 </w:t>
        </w:r>
        <w:r>
          <w:rPr>
            <w:rStyle w:val="token"/>
            <w:rFonts w:ascii="Consolas" w:hAnsi="Consolas" w:cs="Consolas"/>
            <w:color w:val="A67F59"/>
          </w:rPr>
          <w:t>=</w:t>
        </w:r>
        <w:r>
          <w:rPr>
            <w:rStyle w:val="HTMLCode"/>
            <w:rFonts w:ascii="Consolas" w:hAnsi="Consolas" w:cs="Consolas"/>
            <w:color w:val="000000"/>
          </w:rPr>
          <w:t xml:space="preserve"> str2</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39" w:author="Unknown"/>
          <w:rStyle w:val="HTMLCode"/>
          <w:rFonts w:ascii="Consolas" w:hAnsi="Consolas" w:cs="Consolas"/>
          <w:color w:val="000000"/>
        </w:rPr>
      </w:pPr>
      <w:ins w:id="3940" w:author="Unknown">
        <w:r>
          <w:rPr>
            <w:rStyle w:val="HTMLCode"/>
            <w:rFonts w:ascii="Consolas" w:hAnsi="Consolas" w:cs="Consolas"/>
            <w:color w:val="000000"/>
          </w:rPr>
          <w:t xml:space="preserve">  </w:t>
        </w:r>
        <w:r>
          <w:rPr>
            <w:rStyle w:val="token"/>
            <w:rFonts w:ascii="Consolas" w:hAnsi="Consolas" w:cs="Consolas"/>
            <w:color w:val="708090"/>
          </w:rPr>
          <w:t>/* Now the str1 variable referes to the String object "Another String" and the object "Garbage collected after use" is not referred by any variable and hence is eligible for GC */</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41" w:author="Unknown"/>
          <w:rStyle w:val="HTMLCode"/>
          <w:rFonts w:ascii="Consolas" w:hAnsi="Consolas" w:cs="Consolas"/>
          <w:color w:val="000000"/>
        </w:rPr>
      </w:pPr>
      <w:ins w:id="3942"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3943" w:author="Unknown"/>
          <w:rFonts w:ascii="Consolas" w:hAnsi="Consolas" w:cs="Consolas"/>
          <w:color w:val="000000"/>
          <w:sz w:val="18"/>
          <w:szCs w:val="18"/>
        </w:rPr>
      </w:pPr>
      <w:ins w:id="3944" w:author="Unknown">
        <w:r>
          <w:rPr>
            <w:rStyle w:val="token"/>
            <w:rFonts w:ascii="Consolas" w:hAnsi="Consolas" w:cs="Consolas"/>
            <w:color w:val="999999"/>
          </w:rPr>
          <w:t>}</w:t>
        </w:r>
      </w:ins>
    </w:p>
    <w:p w:rsidR="006F118B" w:rsidRDefault="006F118B" w:rsidP="00C306AB">
      <w:pPr>
        <w:pStyle w:val="NormalWeb"/>
        <w:numPr>
          <w:ilvl w:val="0"/>
          <w:numId w:val="122"/>
        </w:numPr>
        <w:shd w:val="clear" w:color="auto" w:fill="FFFFFF"/>
        <w:spacing w:before="0" w:beforeAutospacing="0" w:after="138" w:afterAutospacing="0" w:line="316" w:lineRule="atLeast"/>
        <w:rPr>
          <w:ins w:id="3945" w:author="Unknown"/>
          <w:rFonts w:ascii="Helvetica" w:hAnsi="Helvetica" w:cs="Helvetica"/>
          <w:color w:val="333333"/>
          <w:sz w:val="22"/>
          <w:szCs w:val="22"/>
        </w:rPr>
      </w:pPr>
      <w:ins w:id="3946" w:author="Unknown">
        <w:r>
          <w:rPr>
            <w:rStyle w:val="Strong"/>
            <w:rFonts w:ascii="Helvetica" w:hAnsi="Helvetica" w:cs="Helvetica"/>
            <w:color w:val="333333"/>
            <w:sz w:val="22"/>
            <w:szCs w:val="22"/>
          </w:rPr>
          <w:t>Creating Islands of Isolation</w:t>
        </w:r>
        <w:r>
          <w:rPr>
            <w:rStyle w:val="apple-converted-space"/>
            <w:rFonts w:ascii="Helvetica" w:hAnsi="Helvetica" w:cs="Helvetica"/>
            <w:b/>
            <w:bCs/>
            <w:color w:val="333333"/>
            <w:sz w:val="22"/>
            <w:szCs w:val="22"/>
          </w:rPr>
          <w:t> </w:t>
        </w:r>
        <w:r>
          <w:rPr>
            <w:rFonts w:ascii="Helvetica" w:hAnsi="Helvetica" w:cs="Helvetica"/>
            <w:color w:val="333333"/>
            <w:sz w:val="22"/>
            <w:szCs w:val="22"/>
          </w:rPr>
          <w:t xml:space="preserve">: If you have two instance reference variables which are referring to the instances of the same class, and these two reference variables refer to each other and the objects referred by these reference variables do not have any other </w:t>
        </w:r>
        <w:r>
          <w:rPr>
            <w:rFonts w:ascii="Helvetica" w:hAnsi="Helvetica" w:cs="Helvetica"/>
            <w:color w:val="333333"/>
            <w:sz w:val="22"/>
            <w:szCs w:val="22"/>
          </w:rPr>
          <w:lastRenderedPageBreak/>
          <w:t>valid reference then these two objects are said to form an Island of Isolation and are eligible for Garbage Collection.</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47" w:author="Unknown"/>
          <w:rStyle w:val="HTMLCode"/>
          <w:rFonts w:ascii="Consolas" w:hAnsi="Consolas" w:cs="Consolas"/>
          <w:color w:val="000000"/>
        </w:rPr>
      </w:pPr>
      <w:ins w:id="3948"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GCTest3</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49" w:author="Unknown"/>
          <w:rStyle w:val="HTMLCode"/>
          <w:rFonts w:ascii="Consolas" w:hAnsi="Consolas" w:cs="Consolas"/>
          <w:color w:val="000000"/>
        </w:rPr>
      </w:pPr>
      <w:ins w:id="3950" w:author="Unknown">
        <w:r>
          <w:rPr>
            <w:rStyle w:val="HTMLCode"/>
            <w:rFonts w:ascii="Consolas" w:hAnsi="Consolas" w:cs="Consolas"/>
            <w:color w:val="000000"/>
          </w:rPr>
          <w:t xml:space="preserve">    GCTest3 g</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51" w:author="Unknown"/>
          <w:rStyle w:val="HTMLCode"/>
          <w:rFonts w:ascii="Consolas" w:hAnsi="Consolas" w:cs="Consolas"/>
          <w:color w:val="000000"/>
        </w:rPr>
      </w:pPr>
      <w:ins w:id="3952"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 xml:space="preserve">String </w:t>
        </w:r>
        <w:r>
          <w:rPr>
            <w:rStyle w:val="token"/>
            <w:rFonts w:ascii="Consolas" w:hAnsi="Consolas" w:cs="Consolas"/>
            <w:color w:val="999999"/>
          </w:rPr>
          <w:t>[]</w:t>
        </w:r>
        <w:r>
          <w:rPr>
            <w:rStyle w:val="HTMLCode"/>
            <w:rFonts w:ascii="Consolas" w:hAnsi="Consolas" w:cs="Consolas"/>
            <w:color w:val="000000"/>
          </w:rPr>
          <w:t xml:space="preserve"> str</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53" w:author="Unknown"/>
          <w:rStyle w:val="HTMLCode"/>
          <w:rFonts w:ascii="Consolas" w:hAnsi="Consolas" w:cs="Consolas"/>
          <w:color w:val="000000"/>
        </w:rPr>
      </w:pPr>
      <w:ins w:id="3954" w:author="Unknown">
        <w:r>
          <w:rPr>
            <w:rStyle w:val="HTMLCode"/>
            <w:rFonts w:ascii="Consolas" w:hAnsi="Consolas" w:cs="Consolas"/>
            <w:color w:val="000000"/>
          </w:rPr>
          <w:t xml:space="preserve">        GCTest3 gc1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GCTest3</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55" w:author="Unknown"/>
          <w:rStyle w:val="HTMLCode"/>
          <w:rFonts w:ascii="Consolas" w:hAnsi="Consolas" w:cs="Consolas"/>
          <w:color w:val="000000"/>
        </w:rPr>
      </w:pPr>
      <w:ins w:id="3956" w:author="Unknown">
        <w:r>
          <w:rPr>
            <w:rStyle w:val="HTMLCode"/>
            <w:rFonts w:ascii="Consolas" w:hAnsi="Consolas" w:cs="Consolas"/>
            <w:color w:val="000000"/>
          </w:rPr>
          <w:t xml:space="preserve">        GCTest3 gc2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GCTest3</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57" w:author="Unknown"/>
          <w:rStyle w:val="token"/>
          <w:rFonts w:ascii="Consolas" w:hAnsi="Consolas" w:cs="Consolas"/>
          <w:color w:val="708090"/>
        </w:rPr>
      </w:pPr>
      <w:ins w:id="3958" w:author="Unknown">
        <w:r>
          <w:rPr>
            <w:rStyle w:val="HTMLCode"/>
            <w:rFonts w:ascii="Consolas" w:hAnsi="Consolas" w:cs="Consolas"/>
            <w:color w:val="000000"/>
          </w:rPr>
          <w:t xml:space="preserve">        gc1</w:t>
        </w:r>
        <w:r>
          <w:rPr>
            <w:rStyle w:val="token"/>
            <w:rFonts w:ascii="Consolas" w:hAnsi="Consolas" w:cs="Consolas"/>
            <w:color w:val="999999"/>
          </w:rPr>
          <w:t>.</w:t>
        </w:r>
        <w:r>
          <w:rPr>
            <w:rStyle w:val="HTMLCode"/>
            <w:rFonts w:ascii="Consolas" w:hAnsi="Consolas" w:cs="Consolas"/>
            <w:color w:val="000000"/>
          </w:rPr>
          <w:t xml:space="preserve">g </w:t>
        </w:r>
        <w:r>
          <w:rPr>
            <w:rStyle w:val="token"/>
            <w:rFonts w:ascii="Consolas" w:hAnsi="Consolas" w:cs="Consolas"/>
            <w:color w:val="A67F59"/>
          </w:rPr>
          <w:t>=</w:t>
        </w:r>
        <w:r>
          <w:rPr>
            <w:rStyle w:val="HTMLCode"/>
            <w:rFonts w:ascii="Consolas" w:hAnsi="Consolas" w:cs="Consolas"/>
            <w:color w:val="000000"/>
          </w:rPr>
          <w:t xml:space="preserve"> gc2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//gc1 refers to gc2</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59" w:author="Unknown"/>
          <w:rStyle w:val="token"/>
          <w:rFonts w:ascii="Consolas" w:hAnsi="Consolas" w:cs="Consolas"/>
          <w:color w:val="708090"/>
        </w:rPr>
      </w:pPr>
      <w:ins w:id="3960" w:author="Unknown">
        <w:r>
          <w:rPr>
            <w:rStyle w:val="HTMLCode"/>
            <w:rFonts w:ascii="Consolas" w:hAnsi="Consolas" w:cs="Consolas"/>
            <w:color w:val="000000"/>
          </w:rPr>
          <w:t xml:space="preserve">        gc2</w:t>
        </w:r>
        <w:r>
          <w:rPr>
            <w:rStyle w:val="token"/>
            <w:rFonts w:ascii="Consolas" w:hAnsi="Consolas" w:cs="Consolas"/>
            <w:color w:val="999999"/>
          </w:rPr>
          <w:t>.</w:t>
        </w:r>
        <w:r>
          <w:rPr>
            <w:rStyle w:val="HTMLCode"/>
            <w:rFonts w:ascii="Consolas" w:hAnsi="Consolas" w:cs="Consolas"/>
            <w:color w:val="000000"/>
          </w:rPr>
          <w:t xml:space="preserve">g </w:t>
        </w:r>
        <w:r>
          <w:rPr>
            <w:rStyle w:val="token"/>
            <w:rFonts w:ascii="Consolas" w:hAnsi="Consolas" w:cs="Consolas"/>
            <w:color w:val="A67F59"/>
          </w:rPr>
          <w:t>=</w:t>
        </w:r>
        <w:r>
          <w:rPr>
            <w:rStyle w:val="HTMLCode"/>
            <w:rFonts w:ascii="Consolas" w:hAnsi="Consolas" w:cs="Consolas"/>
            <w:color w:val="000000"/>
          </w:rPr>
          <w:t xml:space="preserve"> gc1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//gc2 refers to gc1</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61" w:author="Unknown"/>
          <w:rStyle w:val="HTMLCode"/>
          <w:rFonts w:ascii="Consolas" w:hAnsi="Consolas" w:cs="Consolas"/>
          <w:color w:val="000000"/>
        </w:rPr>
      </w:pPr>
      <w:ins w:id="3962" w:author="Unknown">
        <w:r>
          <w:rPr>
            <w:rStyle w:val="HTMLCode"/>
            <w:rFonts w:ascii="Consolas" w:hAnsi="Consolas" w:cs="Consolas"/>
            <w:color w:val="000000"/>
          </w:rPr>
          <w:t xml:space="preserve">        gc1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63" w:author="Unknown"/>
          <w:rStyle w:val="HTMLCode"/>
          <w:rFonts w:ascii="Consolas" w:hAnsi="Consolas" w:cs="Consolas"/>
          <w:color w:val="000000"/>
        </w:rPr>
      </w:pPr>
      <w:ins w:id="3964" w:author="Unknown">
        <w:r>
          <w:rPr>
            <w:rStyle w:val="HTMLCode"/>
            <w:rFonts w:ascii="Consolas" w:hAnsi="Consolas" w:cs="Consolas"/>
            <w:color w:val="000000"/>
          </w:rPr>
          <w:t xml:space="preserve">        gc2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65" w:author="Unknown"/>
          <w:rStyle w:val="token"/>
          <w:rFonts w:ascii="Consolas" w:hAnsi="Consolas" w:cs="Consolas"/>
          <w:color w:val="708090"/>
        </w:rPr>
      </w:pPr>
      <w:ins w:id="3966" w:author="Unknown">
        <w:r>
          <w:rPr>
            <w:rStyle w:val="HTMLCode"/>
            <w:rFonts w:ascii="Consolas" w:hAnsi="Consolas" w:cs="Consolas"/>
            <w:color w:val="000000"/>
          </w:rPr>
          <w:t xml:space="preserve">        </w:t>
        </w:r>
        <w:r>
          <w:rPr>
            <w:rStyle w:val="token"/>
            <w:rFonts w:ascii="Consolas" w:hAnsi="Consolas" w:cs="Consolas"/>
            <w:color w:val="708090"/>
          </w:rPr>
          <w:t>//gc1 and gc2 refer to each other and have no other valid //references</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67" w:author="Unknown"/>
          <w:rStyle w:val="token"/>
          <w:rFonts w:ascii="Consolas" w:hAnsi="Consolas" w:cs="Consolas"/>
          <w:color w:val="708090"/>
        </w:rPr>
      </w:pPr>
      <w:ins w:id="3968" w:author="Unknown">
        <w:r>
          <w:rPr>
            <w:rStyle w:val="HTMLCode"/>
            <w:rFonts w:ascii="Consolas" w:hAnsi="Consolas" w:cs="Consolas"/>
            <w:color w:val="000000"/>
          </w:rPr>
          <w:t xml:space="preserve">        </w:t>
        </w:r>
        <w:r>
          <w:rPr>
            <w:rStyle w:val="token"/>
            <w:rFonts w:ascii="Consolas" w:hAnsi="Consolas" w:cs="Consolas"/>
            <w:color w:val="708090"/>
          </w:rPr>
          <w:t>//gc1 and gc2 form Island of Isolation</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69" w:author="Unknown"/>
          <w:rStyle w:val="token"/>
          <w:rFonts w:ascii="Consolas" w:hAnsi="Consolas" w:cs="Consolas"/>
          <w:color w:val="708090"/>
        </w:rPr>
      </w:pPr>
      <w:ins w:id="3970" w:author="Unknown">
        <w:r>
          <w:rPr>
            <w:rStyle w:val="HTMLCode"/>
            <w:rFonts w:ascii="Consolas" w:hAnsi="Consolas" w:cs="Consolas"/>
            <w:color w:val="000000"/>
          </w:rPr>
          <w:t xml:space="preserve">      </w:t>
        </w:r>
        <w:r>
          <w:rPr>
            <w:rStyle w:val="token"/>
            <w:rFonts w:ascii="Consolas" w:hAnsi="Consolas" w:cs="Consolas"/>
            <w:color w:val="708090"/>
          </w:rPr>
          <w:t xml:space="preserve">//gc1 and gc2 are eligible for Garbage collection here </w:t>
        </w:r>
      </w:ins>
    </w:p>
    <w:p w:rsidR="006F118B" w:rsidRDefault="006F118B" w:rsidP="00C306AB">
      <w:pPr>
        <w:pStyle w:val="HTMLPreformatted"/>
        <w:numPr>
          <w:ilvl w:val="0"/>
          <w:numId w:val="122"/>
        </w:numPr>
        <w:pBdr>
          <w:top w:val="single" w:sz="6" w:space="12" w:color="CCCCCC"/>
          <w:left w:val="single" w:sz="6" w:space="12" w:color="CCCCCC"/>
          <w:bottom w:val="single" w:sz="6" w:space="12" w:color="CCCCCC"/>
          <w:right w:val="single" w:sz="6" w:space="12" w:color="CCCCCC"/>
        </w:pBdr>
        <w:shd w:val="clear" w:color="auto" w:fill="F5F2F0"/>
        <w:tabs>
          <w:tab w:val="clear" w:pos="720"/>
        </w:tabs>
        <w:spacing w:before="120" w:after="120"/>
        <w:rPr>
          <w:ins w:id="3971" w:author="Unknown"/>
          <w:rStyle w:val="HTMLCode"/>
          <w:rFonts w:ascii="Consolas" w:hAnsi="Consolas" w:cs="Consolas"/>
          <w:color w:val="000000"/>
        </w:rPr>
      </w:pPr>
      <w:ins w:id="3972"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token"/>
          <w:rFonts w:ascii="Consolas" w:hAnsi="Consolas" w:cs="Consolas"/>
          <w:color w:val="999999"/>
        </w:rPr>
      </w:pPr>
      <w:ins w:id="3973" w:author="Unknown">
        <w:r>
          <w:rPr>
            <w:rStyle w:val="token"/>
            <w:rFonts w:ascii="Consolas" w:hAnsi="Consolas" w:cs="Consolas"/>
            <w:color w:val="999999"/>
          </w:rPr>
          <w:t>}</w:t>
        </w:r>
      </w:ins>
    </w:p>
    <w:p w:rsidR="0036783E" w:rsidRDefault="0036783E" w:rsidP="0036783E">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974" w:author="Unknown"/>
          <w:rFonts w:ascii="Consolas" w:hAnsi="Consolas" w:cs="Consolas"/>
          <w:color w:val="000000"/>
          <w:sz w:val="18"/>
          <w:szCs w:val="18"/>
        </w:rPr>
      </w:pPr>
    </w:p>
    <w:p w:rsidR="0036783E" w:rsidRPr="0036783E" w:rsidRDefault="0036783E" w:rsidP="006F118B">
      <w:pPr>
        <w:pStyle w:val="NormalWeb"/>
        <w:shd w:val="clear" w:color="auto" w:fill="FFFFFF"/>
        <w:spacing w:before="0" w:beforeAutospacing="0" w:after="138" w:afterAutospacing="0" w:line="316" w:lineRule="atLeast"/>
        <w:rPr>
          <w:rStyle w:val="Strong"/>
          <w:rFonts w:ascii="Helvetica" w:hAnsi="Helvetica" w:cs="Helvetica"/>
          <w:i/>
          <w:color w:val="333333"/>
          <w:sz w:val="22"/>
          <w:szCs w:val="22"/>
        </w:rPr>
      </w:pPr>
      <w:r>
        <w:rPr>
          <w:rStyle w:val="Strong"/>
          <w:rFonts w:ascii="Helvetica" w:hAnsi="Helvetica" w:cs="Helvetica"/>
          <w:i/>
          <w:color w:val="333333"/>
          <w:sz w:val="22"/>
          <w:szCs w:val="22"/>
        </w:rPr>
        <w:t xml:space="preserve">Here, we have to understand that what do we mean when we say “one object references other”. This means the object that references other object actually points to the same memory as the other object. </w:t>
      </w:r>
    </w:p>
    <w:p w:rsidR="0036783E" w:rsidRDefault="0036783E" w:rsidP="006F118B">
      <w:pPr>
        <w:pStyle w:val="NormalWeb"/>
        <w:shd w:val="clear" w:color="auto" w:fill="FFFFFF"/>
        <w:spacing w:before="0" w:beforeAutospacing="0" w:after="138" w:afterAutospacing="0" w:line="316" w:lineRule="atLeast"/>
        <w:rPr>
          <w:rStyle w:val="Strong"/>
          <w:rFonts w:ascii="Helvetica" w:hAnsi="Helvetica" w:cs="Helvetica"/>
          <w:color w:val="333333"/>
          <w:sz w:val="22"/>
          <w:szCs w:val="22"/>
        </w:rPr>
      </w:pPr>
    </w:p>
    <w:p w:rsidR="0036783E" w:rsidRDefault="0036783E" w:rsidP="006F118B">
      <w:pPr>
        <w:pStyle w:val="NormalWeb"/>
        <w:shd w:val="clear" w:color="auto" w:fill="FFFFFF"/>
        <w:spacing w:before="0" w:beforeAutospacing="0" w:after="138" w:afterAutospacing="0" w:line="316" w:lineRule="atLeast"/>
        <w:rPr>
          <w:rStyle w:val="Strong"/>
          <w:rFonts w:ascii="Helvetica" w:hAnsi="Helvetica" w:cs="Helvetica"/>
          <w:color w:val="333333"/>
          <w:sz w:val="22"/>
          <w:szCs w:val="22"/>
        </w:rPr>
      </w:pPr>
    </w:p>
    <w:p w:rsidR="006F118B" w:rsidRDefault="006F118B" w:rsidP="006F118B">
      <w:pPr>
        <w:pStyle w:val="NormalWeb"/>
        <w:shd w:val="clear" w:color="auto" w:fill="FFFFFF"/>
        <w:spacing w:before="0" w:beforeAutospacing="0" w:after="138" w:afterAutospacing="0" w:line="316" w:lineRule="atLeast"/>
        <w:rPr>
          <w:ins w:id="3975" w:author="Unknown"/>
          <w:rFonts w:ascii="Helvetica" w:hAnsi="Helvetica" w:cs="Helvetica"/>
          <w:color w:val="333333"/>
          <w:sz w:val="22"/>
          <w:szCs w:val="22"/>
        </w:rPr>
      </w:pPr>
      <w:ins w:id="3976" w:author="Unknown">
        <w:r>
          <w:rPr>
            <w:rStyle w:val="Strong"/>
            <w:rFonts w:ascii="Helvetica" w:hAnsi="Helvetica" w:cs="Helvetica"/>
            <w:color w:val="333333"/>
            <w:sz w:val="22"/>
            <w:szCs w:val="22"/>
          </w:rPr>
          <w:t>Q7) Can the Garbage Collection be forced by any means?</w:t>
        </w:r>
      </w:ins>
    </w:p>
    <w:p w:rsidR="006F118B" w:rsidRDefault="006F118B" w:rsidP="006F118B">
      <w:pPr>
        <w:pStyle w:val="NormalWeb"/>
        <w:shd w:val="clear" w:color="auto" w:fill="FFFFFF"/>
        <w:spacing w:before="0" w:beforeAutospacing="0" w:after="138" w:afterAutospacing="0" w:line="316" w:lineRule="atLeast"/>
        <w:rPr>
          <w:ins w:id="3977" w:author="Unknown"/>
          <w:rFonts w:ascii="Helvetica" w:hAnsi="Helvetica" w:cs="Helvetica"/>
          <w:color w:val="333333"/>
          <w:sz w:val="22"/>
          <w:szCs w:val="22"/>
        </w:rPr>
      </w:pPr>
      <w:ins w:id="3978" w:author="Unknown">
        <w:r>
          <w:rPr>
            <w:rFonts w:ascii="Helvetica" w:hAnsi="Helvetica" w:cs="Helvetica"/>
            <w:color w:val="333333"/>
            <w:sz w:val="22"/>
            <w:szCs w:val="22"/>
          </w:rPr>
          <w:t>Ans)No. The Garbage Collection can not be forced, though there are few ways by which it can be requested there is no guarantee that these requests will be taken care of by JVM.</w:t>
        </w:r>
      </w:ins>
    </w:p>
    <w:p w:rsidR="006F118B" w:rsidRDefault="006F118B" w:rsidP="006F118B">
      <w:pPr>
        <w:pStyle w:val="NormalWeb"/>
        <w:shd w:val="clear" w:color="auto" w:fill="FFFFFF"/>
        <w:spacing w:before="0" w:beforeAutospacing="0" w:after="138" w:afterAutospacing="0" w:line="316" w:lineRule="atLeast"/>
        <w:rPr>
          <w:ins w:id="3979" w:author="Unknown"/>
          <w:rFonts w:ascii="Helvetica" w:hAnsi="Helvetica" w:cs="Helvetica"/>
          <w:color w:val="333333"/>
          <w:sz w:val="22"/>
          <w:szCs w:val="22"/>
        </w:rPr>
      </w:pPr>
      <w:ins w:id="3980" w:author="Unknown">
        <w:r>
          <w:rPr>
            <w:rStyle w:val="Strong"/>
            <w:rFonts w:ascii="Helvetica" w:hAnsi="Helvetica" w:cs="Helvetica"/>
            <w:color w:val="333333"/>
            <w:sz w:val="22"/>
            <w:szCs w:val="22"/>
          </w:rPr>
          <w:t>Q8) How can the Garbage Collection be requested?</w:t>
        </w:r>
      </w:ins>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3981" w:author="Unknown"/>
          <w:rFonts w:ascii="Helvetica" w:hAnsi="Helvetica" w:cs="Helvetica"/>
          <w:color w:val="333333"/>
          <w:sz w:val="22"/>
          <w:szCs w:val="22"/>
        </w:rPr>
      </w:pPr>
      <w:ins w:id="3982" w:author="Unknown">
        <w:r>
          <w:rPr>
            <w:rFonts w:ascii="Helvetica" w:hAnsi="Helvetica" w:cs="Helvetica"/>
            <w:color w:val="333333"/>
            <w:sz w:val="22"/>
            <w:szCs w:val="22"/>
          </w:rPr>
          <w:t>Ans) There are two ways in which we can request the jvm to execute the Garbage Collection.</w:t>
        </w:r>
      </w:ins>
    </w:p>
    <w:p w:rsidR="006F118B" w:rsidRDefault="006F118B" w:rsidP="00C306AB">
      <w:pPr>
        <w:numPr>
          <w:ilvl w:val="0"/>
          <w:numId w:val="123"/>
        </w:numPr>
        <w:shd w:val="clear" w:color="auto" w:fill="FFFFFF"/>
        <w:spacing w:before="100" w:beforeAutospacing="1" w:after="100" w:afterAutospacing="1" w:line="316" w:lineRule="atLeast"/>
        <w:rPr>
          <w:ins w:id="3983" w:author="Unknown"/>
          <w:rFonts w:ascii="Helvetica" w:hAnsi="Helvetica" w:cs="Helvetica"/>
          <w:color w:val="333333"/>
        </w:rPr>
      </w:pPr>
      <w:ins w:id="3984" w:author="Unknown">
        <w:r>
          <w:rPr>
            <w:rFonts w:ascii="Helvetica" w:hAnsi="Helvetica" w:cs="Helvetica"/>
            <w:color w:val="333333"/>
          </w:rPr>
          <w:t xml:space="preserve">The methods to perform the garbage collections are present in the Runtime class provided by java. The Runtime class is a Singleton for each java main program. The </w:t>
        </w:r>
        <w:r>
          <w:rPr>
            <w:rFonts w:ascii="Helvetica" w:hAnsi="Helvetica" w:cs="Helvetica"/>
            <w:color w:val="333333"/>
          </w:rPr>
          <w:lastRenderedPageBreak/>
          <w:t>method getRuntime() returns a singleton instance of the Runtime class. The method gc() can be invoked using this instance of Runtime to request the garbage collection.</w:t>
        </w:r>
      </w:ins>
    </w:p>
    <w:p w:rsidR="006F118B" w:rsidRDefault="006F118B" w:rsidP="00C306AB">
      <w:pPr>
        <w:numPr>
          <w:ilvl w:val="0"/>
          <w:numId w:val="123"/>
        </w:numPr>
        <w:shd w:val="clear" w:color="auto" w:fill="FFFFFF"/>
        <w:spacing w:before="100" w:beforeAutospacing="1" w:after="100" w:afterAutospacing="1" w:line="316" w:lineRule="atLeast"/>
        <w:rPr>
          <w:ins w:id="3985" w:author="Unknown"/>
          <w:rFonts w:ascii="Helvetica" w:hAnsi="Helvetica" w:cs="Helvetica"/>
          <w:color w:val="333333"/>
        </w:rPr>
      </w:pPr>
      <w:ins w:id="3986" w:author="Unknown">
        <w:r>
          <w:rPr>
            <w:rFonts w:ascii="Helvetica" w:hAnsi="Helvetica" w:cs="Helvetica"/>
            <w:color w:val="333333"/>
          </w:rPr>
          <w:t>Call the System class System.gc() method which will request the jvm to perform GC.</w:t>
        </w:r>
      </w:ins>
    </w:p>
    <w:p w:rsidR="006F118B" w:rsidRDefault="006F118B" w:rsidP="006F118B">
      <w:pPr>
        <w:pStyle w:val="NormalWeb"/>
        <w:shd w:val="clear" w:color="auto" w:fill="FFFFFF"/>
        <w:spacing w:before="0" w:beforeAutospacing="0" w:after="138" w:afterAutospacing="0" w:line="316" w:lineRule="atLeast"/>
        <w:rPr>
          <w:ins w:id="3987" w:author="Unknown"/>
          <w:rFonts w:ascii="Helvetica" w:hAnsi="Helvetica" w:cs="Helvetica"/>
          <w:color w:val="333333"/>
          <w:sz w:val="22"/>
          <w:szCs w:val="22"/>
        </w:rPr>
      </w:pPr>
      <w:ins w:id="3988" w:author="Unknown">
        <w:r>
          <w:rPr>
            <w:rStyle w:val="Strong"/>
            <w:rFonts w:ascii="Helvetica" w:hAnsi="Helvetica" w:cs="Helvetica"/>
            <w:color w:val="333333"/>
            <w:sz w:val="22"/>
            <w:szCs w:val="22"/>
          </w:rPr>
          <w:t>Q9) What is the purpose of overriding finalize() method?</w:t>
        </w:r>
      </w:ins>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3989" w:author="Unknown"/>
          <w:rFonts w:ascii="Helvetica" w:hAnsi="Helvetica" w:cs="Helvetica"/>
          <w:color w:val="333333"/>
          <w:sz w:val="22"/>
          <w:szCs w:val="22"/>
        </w:rPr>
      </w:pPr>
      <w:ins w:id="3990" w:author="Unknown">
        <w:r>
          <w:rPr>
            <w:rFonts w:ascii="Helvetica" w:hAnsi="Helvetica" w:cs="Helvetica"/>
            <w:color w:val="333333"/>
            <w:sz w:val="22"/>
            <w:szCs w:val="22"/>
          </w:rPr>
          <w:t>Ans) The finalize() method should be overridden for an object to include the clean up code or to dispose of the system resources that should to be done before the object is garbage collected.</w:t>
        </w:r>
      </w:ins>
    </w:p>
    <w:p w:rsidR="006F118B" w:rsidRDefault="006F118B" w:rsidP="006F118B">
      <w:pPr>
        <w:pStyle w:val="NormalWeb"/>
        <w:shd w:val="clear" w:color="auto" w:fill="FFFFFF"/>
        <w:spacing w:before="0" w:beforeAutospacing="0" w:after="138" w:afterAutospacing="0" w:line="316" w:lineRule="atLeast"/>
        <w:rPr>
          <w:ins w:id="3991" w:author="Unknown"/>
          <w:rFonts w:ascii="Helvetica" w:hAnsi="Helvetica" w:cs="Helvetica"/>
          <w:color w:val="333333"/>
          <w:sz w:val="22"/>
          <w:szCs w:val="22"/>
        </w:rPr>
      </w:pPr>
      <w:ins w:id="3992" w:author="Unknown">
        <w:r>
          <w:rPr>
            <w:rStyle w:val="Strong"/>
            <w:rFonts w:ascii="Helvetica" w:hAnsi="Helvetica" w:cs="Helvetica"/>
            <w:color w:val="333333"/>
            <w:sz w:val="22"/>
            <w:szCs w:val="22"/>
          </w:rPr>
          <w:t>Q11) How many times does the garbage collector calls the finalize() method for an object?</w:t>
        </w:r>
      </w:ins>
    </w:p>
    <w:p w:rsidR="006F118B" w:rsidRDefault="006F118B" w:rsidP="006F118B">
      <w:pPr>
        <w:pStyle w:val="NormalWeb"/>
        <w:shd w:val="clear" w:color="auto" w:fill="FFFFFF"/>
        <w:spacing w:before="0" w:beforeAutospacing="0" w:after="138" w:afterAutospacing="0" w:line="316" w:lineRule="atLeast"/>
        <w:rPr>
          <w:ins w:id="3993" w:author="Unknown"/>
          <w:rFonts w:ascii="Helvetica" w:hAnsi="Helvetica" w:cs="Helvetica"/>
          <w:color w:val="333333"/>
          <w:sz w:val="22"/>
          <w:szCs w:val="22"/>
        </w:rPr>
      </w:pPr>
      <w:ins w:id="3994" w:author="Unknown">
        <w:r>
          <w:rPr>
            <w:rFonts w:ascii="Helvetica" w:hAnsi="Helvetica" w:cs="Helvetica"/>
            <w:color w:val="333333"/>
            <w:sz w:val="22"/>
            <w:szCs w:val="22"/>
          </w:rPr>
          <w:t>Ans) Only once.</w:t>
        </w:r>
      </w:ins>
    </w:p>
    <w:p w:rsidR="006F118B" w:rsidRDefault="006F118B" w:rsidP="006F118B">
      <w:pPr>
        <w:pStyle w:val="NormalWeb"/>
        <w:shd w:val="clear" w:color="auto" w:fill="FFFFFF"/>
        <w:spacing w:before="0" w:beforeAutospacing="0" w:after="138" w:afterAutospacing="0" w:line="316" w:lineRule="atLeast"/>
        <w:rPr>
          <w:ins w:id="3995" w:author="Unknown"/>
          <w:rFonts w:ascii="Helvetica" w:hAnsi="Helvetica" w:cs="Helvetica"/>
          <w:color w:val="333333"/>
          <w:sz w:val="22"/>
          <w:szCs w:val="22"/>
        </w:rPr>
      </w:pPr>
      <w:ins w:id="3996" w:author="Unknown">
        <w:r>
          <w:rPr>
            <w:rStyle w:val="Strong"/>
            <w:rFonts w:ascii="Helvetica" w:hAnsi="Helvetica" w:cs="Helvetica"/>
            <w:color w:val="333333"/>
            <w:sz w:val="22"/>
            <w:szCs w:val="22"/>
          </w:rPr>
          <w:t>Q12) What happens if an uncaught exception is thrown from during the execution of the finalize() method of an object?</w:t>
        </w:r>
      </w:ins>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3997" w:author="Unknown"/>
          <w:rFonts w:ascii="Helvetica" w:hAnsi="Helvetica" w:cs="Helvetica"/>
          <w:color w:val="333333"/>
          <w:sz w:val="22"/>
          <w:szCs w:val="22"/>
        </w:rPr>
      </w:pPr>
      <w:ins w:id="3998" w:author="Unknown">
        <w:r>
          <w:rPr>
            <w:rFonts w:ascii="Helvetica" w:hAnsi="Helvetica" w:cs="Helvetica"/>
            <w:color w:val="333333"/>
            <w:sz w:val="22"/>
            <w:szCs w:val="22"/>
          </w:rPr>
          <w:t>Ans) The exception will be ignored and the garbage collection (finalization) of that object terminates.</w:t>
        </w:r>
      </w:ins>
    </w:p>
    <w:p w:rsidR="006F118B" w:rsidRDefault="006F118B" w:rsidP="006F118B">
      <w:pPr>
        <w:pStyle w:val="NormalWeb"/>
        <w:shd w:val="clear" w:color="auto" w:fill="FFFFFF"/>
        <w:spacing w:before="0" w:beforeAutospacing="0" w:after="138" w:afterAutospacing="0" w:line="316" w:lineRule="atLeast"/>
        <w:rPr>
          <w:ins w:id="3999" w:author="Unknown"/>
          <w:rFonts w:ascii="Helvetica" w:hAnsi="Helvetica" w:cs="Helvetica"/>
          <w:color w:val="333333"/>
          <w:sz w:val="22"/>
          <w:szCs w:val="22"/>
        </w:rPr>
      </w:pPr>
      <w:ins w:id="4000" w:author="Unknown">
        <w:r>
          <w:rPr>
            <w:rStyle w:val="Strong"/>
            <w:rFonts w:ascii="Helvetica" w:hAnsi="Helvetica" w:cs="Helvetica"/>
            <w:color w:val="333333"/>
            <w:sz w:val="22"/>
            <w:szCs w:val="22"/>
          </w:rPr>
          <w:t>Q13) What are different ways to call garbage collector?</w:t>
        </w:r>
      </w:ins>
    </w:p>
    <w:p w:rsidR="006F118B" w:rsidRDefault="006F118B" w:rsidP="006F118B">
      <w:pPr>
        <w:pStyle w:val="NormalWeb"/>
        <w:shd w:val="clear" w:color="auto" w:fill="FFFFFF"/>
        <w:spacing w:before="0" w:beforeAutospacing="0" w:after="138" w:afterAutospacing="0" w:line="316" w:lineRule="atLeast"/>
        <w:rPr>
          <w:ins w:id="4001" w:author="Unknown"/>
          <w:rFonts w:ascii="Helvetica" w:hAnsi="Helvetica" w:cs="Helvetica"/>
          <w:color w:val="333333"/>
          <w:sz w:val="22"/>
          <w:szCs w:val="22"/>
        </w:rPr>
      </w:pPr>
      <w:ins w:id="4002" w:author="Unknown">
        <w:r>
          <w:rPr>
            <w:rFonts w:ascii="Helvetica" w:hAnsi="Helvetica" w:cs="Helvetica"/>
            <w:color w:val="333333"/>
            <w:sz w:val="22"/>
            <w:szCs w:val="22"/>
          </w:rPr>
          <w:t>Ans) Garbage collection can be invoked using</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System.gc() or Runtime.getRuntime().gc()</w:t>
        </w:r>
        <w:r>
          <w:rPr>
            <w:rFonts w:ascii="Helvetica" w:hAnsi="Helvetica" w:cs="Helvetica"/>
            <w:color w:val="333333"/>
            <w:sz w:val="22"/>
            <w:szCs w:val="22"/>
          </w:rPr>
          <w:t>.</w:t>
        </w:r>
      </w:ins>
    </w:p>
    <w:p w:rsidR="006F118B" w:rsidRDefault="006F118B" w:rsidP="006F118B">
      <w:pPr>
        <w:pStyle w:val="NormalWeb"/>
        <w:shd w:val="clear" w:color="auto" w:fill="FFFFFF"/>
        <w:spacing w:before="0" w:beforeAutospacing="0" w:after="138" w:afterAutospacing="0" w:line="316" w:lineRule="atLeast"/>
        <w:rPr>
          <w:ins w:id="4003" w:author="Unknown"/>
          <w:rFonts w:ascii="Helvetica" w:hAnsi="Helvetica" w:cs="Helvetica"/>
          <w:color w:val="333333"/>
          <w:sz w:val="22"/>
          <w:szCs w:val="22"/>
        </w:rPr>
      </w:pPr>
      <w:ins w:id="4004" w:author="Unknown">
        <w:r>
          <w:rPr>
            <w:rStyle w:val="Strong"/>
            <w:rFonts w:ascii="Helvetica" w:hAnsi="Helvetica" w:cs="Helvetica"/>
            <w:color w:val="333333"/>
            <w:sz w:val="22"/>
            <w:szCs w:val="22"/>
          </w:rPr>
          <w:t>Q14) How to enable/disable call of finalize() method of exit of the application</w:t>
        </w:r>
      </w:ins>
      <w:r w:rsidR="0036783E">
        <w:rPr>
          <w:rStyle w:val="Strong"/>
          <w:rFonts w:ascii="Helvetica" w:hAnsi="Helvetica" w:cs="Helvetica"/>
          <w:color w:val="333333"/>
          <w:sz w:val="22"/>
          <w:szCs w:val="22"/>
        </w:rPr>
        <w:t>RRR</w:t>
      </w:r>
    </w:p>
    <w:p w:rsidR="006F118B" w:rsidRDefault="006F118B" w:rsidP="006F118B">
      <w:pPr>
        <w:pStyle w:val="NormalWeb"/>
        <w:shd w:val="clear" w:color="auto" w:fill="FFFFFF"/>
        <w:spacing w:before="0" w:beforeAutospacing="0" w:after="138" w:afterAutospacing="0" w:line="316" w:lineRule="atLeast"/>
        <w:rPr>
          <w:ins w:id="4005" w:author="Unknown"/>
          <w:rFonts w:ascii="Helvetica" w:hAnsi="Helvetica" w:cs="Helvetica"/>
          <w:color w:val="333333"/>
          <w:sz w:val="22"/>
          <w:szCs w:val="22"/>
        </w:rPr>
      </w:pPr>
      <w:ins w:id="4006" w:author="Unknown">
        <w:r>
          <w:rPr>
            <w:rFonts w:ascii="Helvetica" w:hAnsi="Helvetica" w:cs="Helvetica"/>
            <w:color w:val="333333"/>
            <w:sz w:val="22"/>
            <w:szCs w:val="22"/>
          </w:rPr>
          <w:t>Ans)</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Runtime.getRuntime().runFinalizersOnExit(boolean value)</w:t>
        </w:r>
        <w:r>
          <w:rPr>
            <w:rStyle w:val="apple-converted-space"/>
            <w:rFonts w:ascii="Helvetica" w:hAnsi="Helvetica" w:cs="Helvetica"/>
            <w:color w:val="333333"/>
            <w:sz w:val="22"/>
            <w:szCs w:val="22"/>
          </w:rPr>
          <w:t> </w:t>
        </w:r>
        <w:r>
          <w:rPr>
            <w:rFonts w:ascii="Helvetica" w:hAnsi="Helvetica" w:cs="Helvetica"/>
            <w:color w:val="333333"/>
            <w:sz w:val="22"/>
            <w:szCs w:val="22"/>
          </w:rPr>
          <w:t>. Passing the boolean value will either disable or enable the finalize() call.</w:t>
        </w:r>
      </w:ins>
    </w:p>
    <w:p w:rsidR="006F118B" w:rsidRDefault="006F118B" w:rsidP="00C70FF8">
      <w:pPr>
        <w:shd w:val="clear" w:color="auto" w:fill="FFFFFF"/>
        <w:spacing w:line="318" w:lineRule="atLeast"/>
        <w:jc w:val="both"/>
        <w:rPr>
          <w:rFonts w:ascii="Verdana" w:hAnsi="Verdana"/>
          <w:color w:val="000000"/>
          <w:sz w:val="18"/>
          <w:szCs w:val="18"/>
        </w:rPr>
      </w:pPr>
    </w:p>
    <w:p w:rsidR="006F118B" w:rsidRDefault="006F118B" w:rsidP="006F118B">
      <w:pPr>
        <w:pStyle w:val="Heading1"/>
        <w:shd w:val="clear" w:color="auto" w:fill="FFFFFF"/>
        <w:spacing w:before="277" w:after="138"/>
        <w:rPr>
          <w:rFonts w:ascii="inherit" w:hAnsi="inherit" w:cs="Helvetica"/>
          <w:b w:val="0"/>
          <w:bCs w:val="0"/>
          <w:color w:val="333333"/>
          <w:sz w:val="50"/>
          <w:szCs w:val="50"/>
        </w:rPr>
      </w:pPr>
      <w:r>
        <w:rPr>
          <w:rFonts w:ascii="inherit" w:hAnsi="inherit" w:cs="Helvetica"/>
          <w:b w:val="0"/>
          <w:bCs w:val="0"/>
          <w:color w:val="333333"/>
          <w:sz w:val="50"/>
          <w:szCs w:val="50"/>
        </w:rPr>
        <w:t>Java Programming Interview Questions</w:t>
      </w:r>
    </w:p>
    <w:p w:rsidR="006F118B" w:rsidRDefault="006F118B" w:rsidP="006F118B">
      <w:pPr>
        <w:pStyle w:val="NormalWeb"/>
        <w:shd w:val="clear" w:color="auto" w:fill="FFFFFF"/>
        <w:spacing w:before="0" w:beforeAutospacing="0" w:after="138" w:afterAutospacing="0" w:line="316" w:lineRule="atLeast"/>
        <w:rPr>
          <w:ins w:id="4007" w:author="Unknown"/>
          <w:rFonts w:ascii="Helvetica" w:hAnsi="Helvetica" w:cs="Helvetica"/>
          <w:color w:val="333333"/>
          <w:sz w:val="22"/>
          <w:szCs w:val="22"/>
        </w:rPr>
      </w:pPr>
      <w:ins w:id="4008" w:author="Unknown">
        <w:r>
          <w:rPr>
            <w:rFonts w:ascii="Helvetica" w:hAnsi="Helvetica" w:cs="Helvetica"/>
            <w:color w:val="333333"/>
            <w:sz w:val="22"/>
            <w:szCs w:val="22"/>
          </w:rPr>
          <w:t>Q1)</w:t>
        </w:r>
        <w:r>
          <w:rPr>
            <w:rStyle w:val="Strong"/>
            <w:rFonts w:ascii="Helvetica" w:hAnsi="Helvetica" w:cs="Helvetica"/>
            <w:color w:val="333333"/>
            <w:sz w:val="22"/>
            <w:szCs w:val="22"/>
          </w:rPr>
          <w:t>What is the o/p of following program?</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09" w:author="Unknown"/>
          <w:rStyle w:val="HTMLCode"/>
          <w:rFonts w:ascii="Consolas" w:hAnsi="Consolas" w:cs="Consolas"/>
          <w:color w:val="000000"/>
        </w:rPr>
      </w:pPr>
      <w:ins w:id="4010" w:author="Unknown">
        <w:r>
          <w:rPr>
            <w:rStyle w:val="HTMLCode"/>
            <w:rFonts w:ascii="Consolas" w:hAnsi="Consolas" w:cs="Consolas"/>
            <w:color w:val="000000"/>
          </w:rPr>
          <w:t>public class Test{</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11" w:author="Unknown"/>
          <w:rStyle w:val="HTMLCode"/>
          <w:rFonts w:ascii="Consolas" w:hAnsi="Consolas" w:cs="Consolas"/>
          <w:color w:val="000000"/>
        </w:rPr>
      </w:pPr>
      <w:ins w:id="4012" w:author="Unknown">
        <w:r>
          <w:rPr>
            <w:rStyle w:val="HTMLCode"/>
            <w:rFonts w:ascii="Consolas" w:hAnsi="Consolas" w:cs="Consolas"/>
            <w:color w:val="000000"/>
          </w:rPr>
          <w:t xml:space="preserve"> static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13" w:author="Unknown"/>
          <w:rStyle w:val="HTMLCode"/>
          <w:rFonts w:ascii="Consolas" w:hAnsi="Consolas" w:cs="Consolas"/>
          <w:color w:val="000000"/>
        </w:rPr>
      </w:pPr>
      <w:ins w:id="4014" w:author="Unknown">
        <w:r>
          <w:rPr>
            <w:rStyle w:val="HTMLCode"/>
            <w:rFonts w:ascii="Consolas" w:hAnsi="Consolas" w:cs="Consolas"/>
            <w:color w:val="000000"/>
          </w:rPr>
          <w:t xml:space="preserve">  i=5;</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15" w:author="Unknown"/>
          <w:rStyle w:val="HTMLCode"/>
          <w:rFonts w:ascii="Consolas" w:hAnsi="Consolas" w:cs="Consolas"/>
          <w:color w:val="000000"/>
        </w:rPr>
      </w:pPr>
      <w:ins w:id="4016"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17" w:author="Unknown"/>
          <w:rStyle w:val="HTMLCode"/>
          <w:rFonts w:ascii="Consolas" w:hAnsi="Consolas" w:cs="Consolas"/>
          <w:color w:val="000000"/>
        </w:rPr>
      </w:pPr>
      <w:ins w:id="4018" w:author="Unknown">
        <w:r>
          <w:rPr>
            <w:rStyle w:val="HTMLCode"/>
            <w:rFonts w:ascii="Consolas" w:hAnsi="Consolas" w:cs="Consolas"/>
            <w:color w:val="000000"/>
          </w:rPr>
          <w:t xml:space="preserve"> static int i;</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19" w:author="Unknown"/>
          <w:rStyle w:val="HTMLCode"/>
          <w:rFonts w:ascii="Consolas" w:hAnsi="Consolas" w:cs="Consolas"/>
          <w:color w:val="000000"/>
        </w:rPr>
      </w:pPr>
      <w:ins w:id="4020"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21" w:author="Unknown"/>
          <w:rStyle w:val="HTMLCode"/>
          <w:rFonts w:ascii="Consolas" w:hAnsi="Consolas" w:cs="Consolas"/>
          <w:color w:val="000000"/>
        </w:rPr>
      </w:pPr>
      <w:ins w:id="4022" w:author="Unknown">
        <w:r>
          <w:rPr>
            <w:rStyle w:val="HTMLCode"/>
            <w:rFonts w:ascii="Consolas" w:hAnsi="Consolas" w:cs="Consolas"/>
            <w:color w:val="000000"/>
          </w:rPr>
          <w:t xml:space="preserve"> public static void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23" w:author="Unknown"/>
          <w:rStyle w:val="HTMLCode"/>
          <w:rFonts w:ascii="Consolas" w:hAnsi="Consolas" w:cs="Consolas"/>
          <w:color w:val="000000"/>
        </w:rPr>
      </w:pPr>
      <w:ins w:id="4024" w:author="Unknown">
        <w:r>
          <w:rPr>
            <w:rStyle w:val="HTMLCode"/>
            <w:rFonts w:ascii="Consolas" w:hAnsi="Consolas" w:cs="Consolas"/>
            <w:color w:val="000000"/>
          </w:rPr>
          <w:t xml:space="preserve">  System.out.println("i value is "+i);</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25" w:author="Unknown"/>
          <w:rStyle w:val="HTMLCode"/>
          <w:rFonts w:ascii="Consolas" w:hAnsi="Consolas" w:cs="Consolas"/>
          <w:color w:val="000000"/>
        </w:rPr>
      </w:pPr>
      <w:ins w:id="4026"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27" w:author="Unknown"/>
          <w:rStyle w:val="HTMLCode"/>
          <w:rFonts w:ascii="Consolas" w:hAnsi="Consolas" w:cs="Consolas"/>
          <w:color w:val="000000"/>
        </w:rPr>
      </w:pPr>
      <w:ins w:id="4028" w:author="Unknown">
        <w:r>
          <w:rPr>
            <w:rStyle w:val="HTMLCode"/>
            <w:rFonts w:ascii="Consolas" w:hAnsi="Consolas" w:cs="Consolas"/>
            <w:color w:val="000000"/>
          </w:rPr>
          <w:t>}</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29" w:author="Unknown"/>
          <w:rStyle w:val="HTMLCode"/>
          <w:rFonts w:ascii="Consolas" w:hAnsi="Consolas" w:cs="Consolas"/>
          <w:color w:val="000000"/>
        </w:rPr>
      </w:pPr>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30" w:author="Unknown"/>
          <w:rStyle w:val="HTMLCode"/>
          <w:rFonts w:ascii="Consolas" w:hAnsi="Consolas" w:cs="Consolas"/>
          <w:color w:val="000000"/>
        </w:rPr>
      </w:pPr>
      <w:ins w:id="4031" w:author="Unknown">
        <w:r>
          <w:rPr>
            <w:rStyle w:val="HTMLCode"/>
            <w:rFonts w:ascii="Consolas" w:hAnsi="Consolas" w:cs="Consolas"/>
            <w:color w:val="000000"/>
          </w:rPr>
          <w:t>Answers</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32" w:author="Unknown"/>
          <w:rStyle w:val="HTMLCode"/>
          <w:rFonts w:ascii="Consolas" w:hAnsi="Consolas" w:cs="Consolas"/>
          <w:color w:val="000000"/>
        </w:rPr>
      </w:pPr>
      <w:ins w:id="4033" w:author="Unknown">
        <w:r>
          <w:rPr>
            <w:rStyle w:val="HTMLCode"/>
            <w:rFonts w:ascii="Consolas" w:hAnsi="Consolas" w:cs="Consolas"/>
            <w:color w:val="000000"/>
          </w:rPr>
          <w:t>a) 0</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34" w:author="Unknown"/>
          <w:rStyle w:val="HTMLCode"/>
          <w:rFonts w:ascii="Consolas" w:hAnsi="Consolas" w:cs="Consolas"/>
          <w:color w:val="000000"/>
        </w:rPr>
      </w:pPr>
      <w:ins w:id="4035" w:author="Unknown">
        <w:r>
          <w:rPr>
            <w:rStyle w:val="HTMLCode"/>
            <w:rFonts w:ascii="Consolas" w:hAnsi="Consolas" w:cs="Consolas"/>
            <w:color w:val="000000"/>
          </w:rPr>
          <w:t>b) 5</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36" w:author="Unknown"/>
          <w:rStyle w:val="HTMLCode"/>
          <w:rFonts w:ascii="Consolas" w:hAnsi="Consolas" w:cs="Consolas"/>
          <w:color w:val="000000"/>
        </w:rPr>
      </w:pPr>
      <w:ins w:id="4037" w:author="Unknown">
        <w:r>
          <w:rPr>
            <w:rStyle w:val="HTMLCode"/>
            <w:rFonts w:ascii="Consolas" w:hAnsi="Consolas" w:cs="Consolas"/>
            <w:color w:val="000000"/>
          </w:rPr>
          <w:t>c) Compilation error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38" w:author="Unknown"/>
          <w:rStyle w:val="HTMLCode"/>
          <w:rFonts w:ascii="Consolas" w:hAnsi="Consolas" w:cs="Consolas"/>
          <w:color w:val="000000"/>
        </w:rPr>
      </w:pPr>
      <w:ins w:id="4039" w:author="Unknown">
        <w:r>
          <w:rPr>
            <w:rStyle w:val="HTMLCode"/>
            <w:rFonts w:ascii="Consolas" w:hAnsi="Consolas" w:cs="Consolas"/>
            <w:color w:val="000000"/>
          </w:rPr>
          <w:t>d) 1</w:t>
        </w:r>
      </w:ins>
    </w:p>
    <w:p w:rsidR="006F118B" w:rsidRDefault="006F118B" w:rsidP="006F118B">
      <w:pPr>
        <w:pStyle w:val="NormalWeb"/>
        <w:shd w:val="clear" w:color="auto" w:fill="FFFFFF"/>
        <w:spacing w:before="0" w:beforeAutospacing="0" w:after="138" w:afterAutospacing="0" w:line="316" w:lineRule="atLeast"/>
        <w:rPr>
          <w:ins w:id="4040" w:author="Unknown"/>
          <w:rFonts w:ascii="Helvetica" w:hAnsi="Helvetica" w:cs="Helvetica"/>
          <w:color w:val="333333"/>
          <w:sz w:val="22"/>
          <w:szCs w:val="22"/>
        </w:rPr>
      </w:pPr>
      <w:ins w:id="4041" w:author="Unknown">
        <w:r>
          <w:rPr>
            <w:rFonts w:ascii="Helvetica" w:hAnsi="Helvetica" w:cs="Helvetica"/>
            <w:color w:val="333333"/>
            <w:sz w:val="22"/>
            <w:szCs w:val="22"/>
          </w:rPr>
          <w:t>Click for answer</w:t>
        </w:r>
      </w:ins>
    </w:p>
    <w:p w:rsidR="006F118B" w:rsidRDefault="006F118B" w:rsidP="006F118B">
      <w:pPr>
        <w:pStyle w:val="NormalWeb"/>
        <w:shd w:val="clear" w:color="auto" w:fill="FFFFFF"/>
        <w:spacing w:before="0" w:beforeAutospacing="0" w:after="138" w:afterAutospacing="0" w:line="316" w:lineRule="atLeast"/>
        <w:rPr>
          <w:ins w:id="4042" w:author="Unknown"/>
          <w:rFonts w:ascii="Helvetica" w:hAnsi="Helvetica" w:cs="Helvetica"/>
          <w:color w:val="333333"/>
          <w:sz w:val="22"/>
          <w:szCs w:val="22"/>
        </w:rPr>
      </w:pPr>
      <w:ins w:id="4043" w:author="Unknown">
        <w:r>
          <w:rPr>
            <w:rFonts w:ascii="Helvetica" w:hAnsi="Helvetica" w:cs="Helvetica"/>
            <w:color w:val="333333"/>
            <w:sz w:val="22"/>
            <w:szCs w:val="22"/>
          </w:rPr>
          <w:t>Q2)</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What is the o/p of following program?</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44" w:author="Unknown"/>
          <w:rStyle w:val="HTMLCode"/>
          <w:rFonts w:ascii="Consolas" w:hAnsi="Consolas" w:cs="Consolas"/>
          <w:color w:val="000000"/>
        </w:rPr>
      </w:pPr>
      <w:ins w:id="4045" w:author="Unknown">
        <w:r>
          <w:rPr>
            <w:rStyle w:val="HTMLCode"/>
            <w:rFonts w:ascii="Consolas" w:hAnsi="Consolas" w:cs="Consolas"/>
            <w:color w:val="000000"/>
          </w:rPr>
          <w:t>public class Test{</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46" w:author="Unknown"/>
          <w:rStyle w:val="HTMLCode"/>
          <w:rFonts w:ascii="Consolas" w:hAnsi="Consolas" w:cs="Consolas"/>
          <w:color w:val="000000"/>
        </w:rPr>
      </w:pPr>
      <w:ins w:id="4047" w:author="Unknown">
        <w:r>
          <w:rPr>
            <w:rStyle w:val="HTMLCode"/>
            <w:rFonts w:ascii="Consolas" w:hAnsi="Consolas" w:cs="Consolas"/>
            <w:color w:val="000000"/>
          </w:rPr>
          <w:t xml:space="preserve">  static int i=5;</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48" w:author="Unknown"/>
          <w:rStyle w:val="HTMLCode"/>
          <w:rFonts w:ascii="Consolas" w:hAnsi="Consolas" w:cs="Consolas"/>
          <w:color w:val="000000"/>
        </w:rPr>
      </w:pPr>
      <w:ins w:id="4049" w:author="Unknown">
        <w:r>
          <w:rPr>
            <w:rStyle w:val="HTMLCode"/>
            <w:rFonts w:ascii="Consolas" w:hAnsi="Consolas" w:cs="Consolas"/>
            <w:color w:val="000000"/>
          </w:rPr>
          <w:t xml:space="preserve">  public static void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50" w:author="Unknown"/>
          <w:rStyle w:val="HTMLCode"/>
          <w:rFonts w:ascii="Consolas" w:hAnsi="Consolas" w:cs="Consolas"/>
          <w:color w:val="000000"/>
        </w:rPr>
      </w:pPr>
      <w:ins w:id="4051" w:author="Unknown">
        <w:r>
          <w:rPr>
            <w:rStyle w:val="HTMLCode"/>
            <w:rFonts w:ascii="Consolas" w:hAnsi="Consolas" w:cs="Consolas"/>
            <w:color w:val="000000"/>
          </w:rPr>
          <w:t xml:space="preserve">    Test test = null;</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52" w:author="Unknown"/>
          <w:rStyle w:val="HTMLCode"/>
          <w:rFonts w:ascii="Consolas" w:hAnsi="Consolas" w:cs="Consolas"/>
          <w:color w:val="000000"/>
        </w:rPr>
      </w:pPr>
      <w:ins w:id="4053" w:author="Unknown">
        <w:r>
          <w:rPr>
            <w:rStyle w:val="HTMLCode"/>
            <w:rFonts w:ascii="Consolas" w:hAnsi="Consolas" w:cs="Consolas"/>
            <w:color w:val="000000"/>
          </w:rPr>
          <w:t xml:space="preserve">    System.out.println("i value is "+test.i);</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54" w:author="Unknown"/>
          <w:rStyle w:val="HTMLCode"/>
          <w:rFonts w:ascii="Consolas" w:hAnsi="Consolas" w:cs="Consolas"/>
          <w:color w:val="000000"/>
        </w:rPr>
      </w:pPr>
      <w:ins w:id="4055"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56" w:author="Unknown"/>
          <w:rStyle w:val="HTMLCode"/>
          <w:rFonts w:ascii="Consolas" w:hAnsi="Consolas" w:cs="Consolas"/>
          <w:color w:val="000000"/>
        </w:rPr>
      </w:pPr>
      <w:ins w:id="4057" w:author="Unknown">
        <w:r>
          <w:rPr>
            <w:rStyle w:val="HTMLCode"/>
            <w:rFonts w:ascii="Consolas" w:hAnsi="Consolas" w:cs="Consolas"/>
            <w:color w:val="000000"/>
          </w:rPr>
          <w:t>}</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58" w:author="Unknown"/>
          <w:rStyle w:val="HTMLCode"/>
          <w:rFonts w:ascii="Consolas" w:hAnsi="Consolas" w:cs="Consolas"/>
          <w:color w:val="000000"/>
        </w:rPr>
      </w:pPr>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59" w:author="Unknown"/>
          <w:rStyle w:val="HTMLCode"/>
          <w:rFonts w:ascii="Consolas" w:hAnsi="Consolas" w:cs="Consolas"/>
          <w:color w:val="000000"/>
        </w:rPr>
      </w:pPr>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60" w:author="Unknown"/>
          <w:rStyle w:val="HTMLCode"/>
          <w:rFonts w:ascii="Consolas" w:hAnsi="Consolas" w:cs="Consolas"/>
          <w:color w:val="000000"/>
        </w:rPr>
      </w:pPr>
      <w:ins w:id="4061" w:author="Unknown">
        <w:r>
          <w:rPr>
            <w:rStyle w:val="HTMLCode"/>
            <w:rFonts w:ascii="Consolas" w:hAnsi="Consolas" w:cs="Consolas"/>
            <w:color w:val="000000"/>
          </w:rPr>
          <w:t>Answers</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62" w:author="Unknown"/>
          <w:rStyle w:val="HTMLCode"/>
          <w:rFonts w:ascii="Consolas" w:hAnsi="Consolas" w:cs="Consolas"/>
          <w:color w:val="000000"/>
        </w:rPr>
      </w:pPr>
      <w:ins w:id="4063" w:author="Unknown">
        <w:r>
          <w:rPr>
            <w:rStyle w:val="HTMLCode"/>
            <w:rFonts w:ascii="Consolas" w:hAnsi="Consolas" w:cs="Consolas"/>
            <w:color w:val="000000"/>
          </w:rPr>
          <w:t>a) 0</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64" w:author="Unknown"/>
          <w:rStyle w:val="HTMLCode"/>
          <w:rFonts w:ascii="Consolas" w:hAnsi="Consolas" w:cs="Consolas"/>
          <w:color w:val="000000"/>
        </w:rPr>
      </w:pPr>
      <w:ins w:id="4065" w:author="Unknown">
        <w:r>
          <w:rPr>
            <w:rStyle w:val="HTMLCode"/>
            <w:rFonts w:ascii="Consolas" w:hAnsi="Consolas" w:cs="Consolas"/>
            <w:color w:val="000000"/>
          </w:rPr>
          <w:t>b) 5</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66" w:author="Unknown"/>
          <w:rStyle w:val="HTMLCode"/>
          <w:rFonts w:ascii="Consolas" w:hAnsi="Consolas" w:cs="Consolas"/>
          <w:color w:val="000000"/>
        </w:rPr>
      </w:pPr>
      <w:ins w:id="4067" w:author="Unknown">
        <w:r>
          <w:rPr>
            <w:rStyle w:val="HTMLCode"/>
            <w:rFonts w:ascii="Consolas" w:hAnsi="Consolas" w:cs="Consolas"/>
            <w:color w:val="000000"/>
          </w:rPr>
          <w:t>c) Compilation error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4068" w:author="Unknown"/>
          <w:rFonts w:ascii="Consolas" w:hAnsi="Consolas" w:cs="Consolas"/>
          <w:color w:val="333333"/>
          <w:sz w:val="18"/>
          <w:szCs w:val="18"/>
        </w:rPr>
      </w:pPr>
      <w:ins w:id="4069" w:author="Unknown">
        <w:r>
          <w:rPr>
            <w:rStyle w:val="HTMLCode"/>
            <w:rFonts w:ascii="Consolas" w:hAnsi="Consolas" w:cs="Consolas"/>
            <w:color w:val="000000"/>
          </w:rPr>
          <w:t>d) NullPointerException</w:t>
        </w:r>
      </w:ins>
    </w:p>
    <w:p w:rsidR="006F118B" w:rsidRDefault="006F118B" w:rsidP="006F118B">
      <w:pPr>
        <w:shd w:val="clear" w:color="auto" w:fill="FFFFFF"/>
        <w:spacing w:line="316" w:lineRule="atLeast"/>
        <w:rPr>
          <w:ins w:id="4070" w:author="Unknown"/>
          <w:rFonts w:ascii="Helvetica" w:hAnsi="Helvetica" w:cs="Helvetica"/>
          <w:color w:val="333333"/>
        </w:rPr>
      </w:pPr>
      <w:ins w:id="4071"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072" w:author="Unknown"/>
          <w:rFonts w:ascii="Helvetica" w:hAnsi="Helvetica" w:cs="Helvetica"/>
          <w:color w:val="333333"/>
          <w:sz w:val="22"/>
          <w:szCs w:val="22"/>
        </w:rPr>
      </w:pPr>
      <w:ins w:id="4073" w:author="Unknown">
        <w:r>
          <w:rPr>
            <w:rFonts w:ascii="Helvetica" w:hAnsi="Helvetica" w:cs="Helvetica"/>
            <w:color w:val="333333"/>
            <w:sz w:val="22"/>
            <w:szCs w:val="22"/>
          </w:rPr>
          <w:t>Q3)</w:t>
        </w:r>
        <w:r>
          <w:rPr>
            <w:rStyle w:val="Strong"/>
            <w:rFonts w:ascii="Helvetica" w:hAnsi="Helvetica" w:cs="Helvetica"/>
            <w:color w:val="333333"/>
            <w:sz w:val="22"/>
            <w:szCs w:val="22"/>
          </w:rPr>
          <w:t>What is the o/p of following program?</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74" w:author="Unknown"/>
          <w:rStyle w:val="HTMLCode"/>
          <w:rFonts w:ascii="Consolas" w:hAnsi="Consolas" w:cs="Consolas"/>
          <w:color w:val="000000"/>
        </w:rPr>
      </w:pPr>
      <w:ins w:id="4075" w:author="Unknown">
        <w:r>
          <w:rPr>
            <w:rStyle w:val="HTMLCode"/>
            <w:rFonts w:ascii="Consolas" w:hAnsi="Consolas" w:cs="Consolas"/>
            <w:color w:val="000000"/>
          </w:rPr>
          <w:t>class Father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76" w:author="Unknown"/>
          <w:rStyle w:val="HTMLCode"/>
          <w:rFonts w:ascii="Consolas" w:hAnsi="Consolas" w:cs="Consolas"/>
          <w:color w:val="000000"/>
        </w:rPr>
      </w:pPr>
      <w:ins w:id="4077" w:author="Unknown">
        <w:r>
          <w:rPr>
            <w:rStyle w:val="HTMLCode"/>
            <w:rFonts w:ascii="Consolas" w:hAnsi="Consolas" w:cs="Consolas"/>
            <w:color w:val="000000"/>
          </w:rPr>
          <w:t>protected Father()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78" w:author="Unknown"/>
          <w:rStyle w:val="HTMLCode"/>
          <w:rFonts w:ascii="Consolas" w:hAnsi="Consolas" w:cs="Consolas"/>
          <w:color w:val="000000"/>
        </w:rPr>
      </w:pPr>
      <w:ins w:id="4079" w:author="Unknown">
        <w:r>
          <w:rPr>
            <w:rStyle w:val="HTMLCode"/>
            <w:rFonts w:ascii="Consolas" w:hAnsi="Consolas" w:cs="Consolas"/>
            <w:color w:val="000000"/>
          </w:rPr>
          <w:t xml:space="preserve">  System.out.println("Created a Father");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80" w:author="Unknown"/>
          <w:rStyle w:val="HTMLCode"/>
          <w:rFonts w:ascii="Consolas" w:hAnsi="Consolas" w:cs="Consolas"/>
          <w:color w:val="000000"/>
        </w:rPr>
      </w:pPr>
      <w:ins w:id="4081"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82" w:author="Unknown"/>
          <w:rStyle w:val="HTMLCode"/>
          <w:rFonts w:ascii="Consolas" w:hAnsi="Consolas" w:cs="Consolas"/>
          <w:color w:val="000000"/>
        </w:rPr>
      </w:pPr>
      <w:ins w:id="4083" w:author="Unknown">
        <w:r>
          <w:rPr>
            <w:rStyle w:val="HTMLCode"/>
            <w:rFonts w:ascii="Consolas" w:hAnsi="Consolas" w:cs="Consolas"/>
            <w:color w:val="000000"/>
          </w:rPr>
          <w:t>}</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84" w:author="Unknown"/>
          <w:rStyle w:val="HTMLCode"/>
          <w:rFonts w:ascii="Consolas" w:hAnsi="Consolas" w:cs="Consolas"/>
          <w:color w:val="000000"/>
        </w:rPr>
      </w:pPr>
      <w:ins w:id="4085" w:author="Unknown">
        <w:r>
          <w:rPr>
            <w:rStyle w:val="HTMLCode"/>
            <w:rFonts w:ascii="Consolas" w:hAnsi="Consolas" w:cs="Consolas"/>
            <w:color w:val="000000"/>
          </w:rPr>
          <w:t>public class Child extends Father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86" w:author="Unknown"/>
          <w:rStyle w:val="HTMLCode"/>
          <w:rFonts w:ascii="Consolas" w:hAnsi="Consolas" w:cs="Consolas"/>
          <w:color w:val="000000"/>
        </w:rPr>
      </w:pPr>
      <w:ins w:id="4087" w:author="Unknown">
        <w:r>
          <w:rPr>
            <w:rStyle w:val="HTMLCode"/>
            <w:rFonts w:ascii="Consolas" w:hAnsi="Consolas" w:cs="Consolas"/>
            <w:color w:val="000000"/>
          </w:rPr>
          <w:t xml:space="preserve">  private Child()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88" w:author="Unknown"/>
          <w:rStyle w:val="HTMLCode"/>
          <w:rFonts w:ascii="Consolas" w:hAnsi="Consolas" w:cs="Consolas"/>
          <w:color w:val="000000"/>
        </w:rPr>
      </w:pPr>
      <w:ins w:id="4089" w:author="Unknown">
        <w:r>
          <w:rPr>
            <w:rStyle w:val="HTMLCode"/>
            <w:rFonts w:ascii="Consolas" w:hAnsi="Consolas" w:cs="Consolas"/>
            <w:color w:val="000000"/>
          </w:rPr>
          <w:t xml:space="preserve">    System.out.println("Inside child");</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90" w:author="Unknown"/>
          <w:rStyle w:val="HTMLCode"/>
          <w:rFonts w:ascii="Consolas" w:hAnsi="Consolas" w:cs="Consolas"/>
          <w:color w:val="000000"/>
        </w:rPr>
      </w:pPr>
      <w:ins w:id="4091" w:author="Unknown">
        <w:r>
          <w:rPr>
            <w:rStyle w:val="HTMLCode"/>
            <w:rFonts w:ascii="Consolas" w:hAnsi="Consolas" w:cs="Consolas"/>
            <w:color w:val="000000"/>
          </w:rPr>
          <w:lastRenderedPageBreak/>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92" w:author="Unknown"/>
          <w:rStyle w:val="HTMLCode"/>
          <w:rFonts w:ascii="Consolas" w:hAnsi="Consolas" w:cs="Consolas"/>
          <w:color w:val="000000"/>
        </w:rPr>
      </w:pPr>
      <w:ins w:id="4093" w:author="Unknown">
        <w:r>
          <w:rPr>
            <w:rStyle w:val="HTMLCode"/>
            <w:rFonts w:ascii="Consolas" w:hAnsi="Consolas" w:cs="Consolas"/>
            <w:color w:val="000000"/>
          </w:rPr>
          <w:t xml:space="preserve">  public static void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94" w:author="Unknown"/>
          <w:rStyle w:val="HTMLCode"/>
          <w:rFonts w:ascii="Consolas" w:hAnsi="Consolas" w:cs="Consolas"/>
          <w:color w:val="000000"/>
        </w:rPr>
      </w:pPr>
      <w:ins w:id="4095" w:author="Unknown">
        <w:r>
          <w:rPr>
            <w:rStyle w:val="HTMLCode"/>
            <w:rFonts w:ascii="Consolas" w:hAnsi="Consolas" w:cs="Consolas"/>
            <w:color w:val="000000"/>
          </w:rPr>
          <w:t xml:space="preserve">    new Child();</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96" w:author="Unknown"/>
          <w:rStyle w:val="HTMLCode"/>
          <w:rFonts w:ascii="Consolas" w:hAnsi="Consolas" w:cs="Consolas"/>
          <w:color w:val="000000"/>
        </w:rPr>
      </w:pPr>
      <w:ins w:id="4097"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098" w:author="Unknown"/>
          <w:rStyle w:val="HTMLCode"/>
          <w:rFonts w:ascii="Consolas" w:hAnsi="Consolas" w:cs="Consolas"/>
          <w:color w:val="000000"/>
        </w:rPr>
      </w:pPr>
      <w:ins w:id="4099" w:author="Unknown">
        <w:r>
          <w:rPr>
            <w:rStyle w:val="HTMLCode"/>
            <w:rFonts w:ascii="Consolas" w:hAnsi="Consolas" w:cs="Consolas"/>
            <w:color w:val="000000"/>
          </w:rPr>
          <w:t>}</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00" w:author="Unknown"/>
          <w:rStyle w:val="HTMLCode"/>
          <w:rFonts w:ascii="Consolas" w:hAnsi="Consolas" w:cs="Consolas"/>
          <w:color w:val="000000"/>
        </w:rPr>
      </w:pPr>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01" w:author="Unknown"/>
          <w:rStyle w:val="HTMLCode"/>
          <w:rFonts w:ascii="Consolas" w:hAnsi="Consolas" w:cs="Consolas"/>
          <w:color w:val="000000"/>
        </w:rPr>
      </w:pPr>
      <w:ins w:id="4102" w:author="Unknown">
        <w:r>
          <w:rPr>
            <w:rStyle w:val="HTMLCode"/>
            <w:rFonts w:ascii="Consolas" w:hAnsi="Consolas" w:cs="Consolas"/>
            <w:color w:val="000000"/>
          </w:rPr>
          <w:t>Answers</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03" w:author="Unknown"/>
          <w:rStyle w:val="HTMLCode"/>
          <w:rFonts w:ascii="Consolas" w:hAnsi="Consolas" w:cs="Consolas"/>
          <w:color w:val="000000"/>
        </w:rPr>
      </w:pPr>
      <w:ins w:id="4104" w:author="Unknown">
        <w:r>
          <w:rPr>
            <w:rStyle w:val="HTMLCode"/>
            <w:rFonts w:ascii="Consolas" w:hAnsi="Consolas" w:cs="Consolas"/>
            <w:color w:val="000000"/>
          </w:rPr>
          <w:t>a) Inside Child</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05" w:author="Unknown"/>
          <w:rStyle w:val="HTMLCode"/>
          <w:rFonts w:ascii="Consolas" w:hAnsi="Consolas" w:cs="Consolas"/>
          <w:color w:val="000000"/>
        </w:rPr>
      </w:pPr>
      <w:ins w:id="4106" w:author="Unknown">
        <w:r>
          <w:rPr>
            <w:rStyle w:val="HTMLCode"/>
            <w:rFonts w:ascii="Consolas" w:hAnsi="Consolas" w:cs="Consolas"/>
            <w:color w:val="000000"/>
          </w:rPr>
          <w:t>b) Created a Father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07" w:author="Unknown"/>
          <w:rStyle w:val="HTMLCode"/>
          <w:rFonts w:ascii="Consolas" w:hAnsi="Consolas" w:cs="Consolas"/>
          <w:color w:val="000000"/>
        </w:rPr>
      </w:pPr>
      <w:ins w:id="4108" w:author="Unknown">
        <w:r>
          <w:rPr>
            <w:rStyle w:val="HTMLCode"/>
            <w:rFonts w:ascii="Consolas" w:hAnsi="Consolas" w:cs="Consolas"/>
            <w:color w:val="000000"/>
          </w:rPr>
          <w:t>c) Compilation error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09" w:author="Unknown"/>
          <w:rStyle w:val="HTMLCode"/>
          <w:rFonts w:ascii="Consolas" w:hAnsi="Consolas" w:cs="Consolas"/>
          <w:color w:val="000000"/>
        </w:rPr>
      </w:pPr>
      <w:ins w:id="4110" w:author="Unknown">
        <w:r>
          <w:rPr>
            <w:rStyle w:val="HTMLCode"/>
            <w:rFonts w:ascii="Consolas" w:hAnsi="Consolas" w:cs="Consolas"/>
            <w:color w:val="000000"/>
          </w:rPr>
          <w:t>d) Created a Father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4111" w:author="Unknown"/>
          <w:rFonts w:ascii="Consolas" w:hAnsi="Consolas" w:cs="Consolas"/>
          <w:color w:val="333333"/>
          <w:sz w:val="18"/>
          <w:szCs w:val="18"/>
        </w:rPr>
      </w:pPr>
      <w:ins w:id="4112" w:author="Unknown">
        <w:r>
          <w:rPr>
            <w:rStyle w:val="HTMLCode"/>
            <w:rFonts w:ascii="Consolas" w:hAnsi="Consolas" w:cs="Consolas"/>
            <w:color w:val="000000"/>
          </w:rPr>
          <w:t xml:space="preserve">   Inside Child</w:t>
        </w:r>
      </w:ins>
    </w:p>
    <w:p w:rsidR="006F118B" w:rsidRDefault="006F118B" w:rsidP="006F118B">
      <w:pPr>
        <w:shd w:val="clear" w:color="auto" w:fill="FFFFFF"/>
        <w:spacing w:line="316" w:lineRule="atLeast"/>
        <w:rPr>
          <w:ins w:id="4113" w:author="Unknown"/>
          <w:rFonts w:ascii="Helvetica" w:hAnsi="Helvetica" w:cs="Helvetica"/>
          <w:color w:val="333333"/>
        </w:rPr>
      </w:pPr>
      <w:ins w:id="4114"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115" w:author="Unknown"/>
          <w:rFonts w:ascii="Helvetica" w:hAnsi="Helvetica" w:cs="Helvetica"/>
          <w:color w:val="333333"/>
          <w:sz w:val="22"/>
          <w:szCs w:val="22"/>
        </w:rPr>
      </w:pPr>
      <w:ins w:id="4116" w:author="Unknown">
        <w:r>
          <w:rPr>
            <w:rFonts w:ascii="Helvetica" w:hAnsi="Helvetica" w:cs="Helvetica"/>
            <w:color w:val="333333"/>
            <w:sz w:val="22"/>
            <w:szCs w:val="22"/>
          </w:rPr>
          <w:t>Q4)</w:t>
        </w:r>
        <w:r>
          <w:rPr>
            <w:rStyle w:val="Strong"/>
            <w:rFonts w:ascii="Helvetica" w:hAnsi="Helvetica" w:cs="Helvetica"/>
            <w:color w:val="333333"/>
            <w:sz w:val="22"/>
            <w:szCs w:val="22"/>
          </w:rPr>
          <w:t>What is the o/p of following program?</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17" w:author="Unknown"/>
          <w:rStyle w:val="HTMLCode"/>
          <w:rFonts w:ascii="Consolas" w:hAnsi="Consolas" w:cs="Consolas"/>
          <w:color w:val="000000"/>
        </w:rPr>
      </w:pPr>
      <w:ins w:id="4118" w:author="Unknown">
        <w:r>
          <w:rPr>
            <w:rStyle w:val="HTMLCode"/>
            <w:rFonts w:ascii="Consolas" w:hAnsi="Consolas" w:cs="Consolas"/>
            <w:color w:val="000000"/>
          </w:rPr>
          <w:t>class Father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19" w:author="Unknown"/>
          <w:rStyle w:val="HTMLCode"/>
          <w:rFonts w:ascii="Consolas" w:hAnsi="Consolas" w:cs="Consolas"/>
          <w:color w:val="000000"/>
        </w:rPr>
      </w:pPr>
      <w:ins w:id="4120" w:author="Unknown">
        <w:r>
          <w:rPr>
            <w:rStyle w:val="HTMLCode"/>
            <w:rFonts w:ascii="Consolas" w:hAnsi="Consolas" w:cs="Consolas"/>
            <w:color w:val="000000"/>
          </w:rPr>
          <w:t xml:space="preserve"> protected Father(String str)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21" w:author="Unknown"/>
          <w:rStyle w:val="HTMLCode"/>
          <w:rFonts w:ascii="Consolas" w:hAnsi="Consolas" w:cs="Consolas"/>
          <w:color w:val="000000"/>
        </w:rPr>
      </w:pPr>
      <w:ins w:id="4122" w:author="Unknown">
        <w:r>
          <w:rPr>
            <w:rStyle w:val="HTMLCode"/>
            <w:rFonts w:ascii="Consolas" w:hAnsi="Consolas" w:cs="Consolas"/>
            <w:color w:val="000000"/>
          </w:rPr>
          <w:t xml:space="preserve">  System.out.println("Created a Father " +str);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23" w:author="Unknown"/>
          <w:rStyle w:val="HTMLCode"/>
          <w:rFonts w:ascii="Consolas" w:hAnsi="Consolas" w:cs="Consolas"/>
          <w:color w:val="000000"/>
        </w:rPr>
      </w:pPr>
      <w:ins w:id="4124"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25" w:author="Unknown"/>
          <w:rStyle w:val="HTMLCode"/>
          <w:rFonts w:ascii="Consolas" w:hAnsi="Consolas" w:cs="Consolas"/>
          <w:color w:val="000000"/>
        </w:rPr>
      </w:pPr>
      <w:ins w:id="4126" w:author="Unknown">
        <w:r>
          <w:rPr>
            <w:rStyle w:val="HTMLCode"/>
            <w:rFonts w:ascii="Consolas" w:hAnsi="Consolas" w:cs="Consolas"/>
            <w:color w:val="000000"/>
          </w:rPr>
          <w:t>}</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27" w:author="Unknown"/>
          <w:rStyle w:val="HTMLCode"/>
          <w:rFonts w:ascii="Consolas" w:hAnsi="Consolas" w:cs="Consolas"/>
          <w:color w:val="000000"/>
        </w:rPr>
      </w:pPr>
      <w:ins w:id="4128" w:author="Unknown">
        <w:r>
          <w:rPr>
            <w:rStyle w:val="HTMLCode"/>
            <w:rFonts w:ascii="Consolas" w:hAnsi="Consolas" w:cs="Consolas"/>
            <w:color w:val="000000"/>
          </w:rPr>
          <w:t>public class Child extends Father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29" w:author="Unknown"/>
          <w:rStyle w:val="HTMLCode"/>
          <w:rFonts w:ascii="Consolas" w:hAnsi="Consolas" w:cs="Consolas"/>
          <w:color w:val="000000"/>
        </w:rPr>
      </w:pPr>
      <w:ins w:id="4130" w:author="Unknown">
        <w:r>
          <w:rPr>
            <w:rStyle w:val="HTMLCode"/>
            <w:rFonts w:ascii="Consolas" w:hAnsi="Consolas" w:cs="Consolas"/>
            <w:color w:val="000000"/>
          </w:rPr>
          <w:t xml:space="preserve"> private Child()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31" w:author="Unknown"/>
          <w:rStyle w:val="HTMLCode"/>
          <w:rFonts w:ascii="Consolas" w:hAnsi="Consolas" w:cs="Consolas"/>
          <w:color w:val="000000"/>
        </w:rPr>
      </w:pPr>
      <w:ins w:id="4132" w:author="Unknown">
        <w:r>
          <w:rPr>
            <w:rStyle w:val="HTMLCode"/>
            <w:rFonts w:ascii="Consolas" w:hAnsi="Consolas" w:cs="Consolas"/>
            <w:color w:val="000000"/>
          </w:rPr>
          <w:t xml:space="preserve">  System.out.println("Inside child");</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33" w:author="Unknown"/>
          <w:rStyle w:val="HTMLCode"/>
          <w:rFonts w:ascii="Consolas" w:hAnsi="Consolas" w:cs="Consolas"/>
          <w:color w:val="000000"/>
        </w:rPr>
      </w:pPr>
      <w:ins w:id="4134"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35" w:author="Unknown"/>
          <w:rStyle w:val="HTMLCode"/>
          <w:rFonts w:ascii="Consolas" w:hAnsi="Consolas" w:cs="Consolas"/>
          <w:color w:val="000000"/>
        </w:rPr>
      </w:pPr>
      <w:ins w:id="4136" w:author="Unknown">
        <w:r>
          <w:rPr>
            <w:rStyle w:val="HTMLCode"/>
            <w:rFonts w:ascii="Consolas" w:hAnsi="Consolas" w:cs="Consolas"/>
            <w:color w:val="000000"/>
          </w:rPr>
          <w:t xml:space="preserve"> public static void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37" w:author="Unknown"/>
          <w:rStyle w:val="HTMLCode"/>
          <w:rFonts w:ascii="Consolas" w:hAnsi="Consolas" w:cs="Consolas"/>
          <w:color w:val="000000"/>
        </w:rPr>
      </w:pPr>
      <w:ins w:id="4138" w:author="Unknown">
        <w:r>
          <w:rPr>
            <w:rStyle w:val="HTMLCode"/>
            <w:rFonts w:ascii="Consolas" w:hAnsi="Consolas" w:cs="Consolas"/>
            <w:color w:val="000000"/>
          </w:rPr>
          <w:t xml:space="preserve">  super("Hi");</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39" w:author="Unknown"/>
          <w:rStyle w:val="HTMLCode"/>
          <w:rFonts w:ascii="Consolas" w:hAnsi="Consolas" w:cs="Consolas"/>
          <w:color w:val="000000"/>
        </w:rPr>
      </w:pPr>
      <w:ins w:id="4140" w:author="Unknown">
        <w:r>
          <w:rPr>
            <w:rStyle w:val="HTMLCode"/>
            <w:rFonts w:ascii="Consolas" w:hAnsi="Consolas" w:cs="Consolas"/>
            <w:color w:val="000000"/>
          </w:rPr>
          <w:t xml:space="preserve">  new Child();</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41" w:author="Unknown"/>
          <w:rStyle w:val="HTMLCode"/>
          <w:rFonts w:ascii="Consolas" w:hAnsi="Consolas" w:cs="Consolas"/>
          <w:color w:val="000000"/>
        </w:rPr>
      </w:pPr>
      <w:ins w:id="4142" w:author="Unknown">
        <w:r>
          <w:rPr>
            <w:rStyle w:val="HTMLCode"/>
            <w:rFonts w:ascii="Consolas" w:hAnsi="Consolas" w:cs="Consolas"/>
            <w:color w:val="000000"/>
          </w:rPr>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43" w:author="Unknown"/>
          <w:rStyle w:val="HTMLCode"/>
          <w:rFonts w:ascii="Consolas" w:hAnsi="Consolas" w:cs="Consolas"/>
          <w:color w:val="000000"/>
        </w:rPr>
      </w:pPr>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44" w:author="Unknown"/>
          <w:rStyle w:val="HTMLCode"/>
          <w:rFonts w:ascii="Consolas" w:hAnsi="Consolas" w:cs="Consolas"/>
          <w:color w:val="000000"/>
        </w:rPr>
      </w:pPr>
      <w:ins w:id="4145" w:author="Unknown">
        <w:r>
          <w:rPr>
            <w:rStyle w:val="HTMLCode"/>
            <w:rFonts w:ascii="Consolas" w:hAnsi="Consolas" w:cs="Consolas"/>
            <w:color w:val="000000"/>
          </w:rPr>
          <w:t>a) Inside Child</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46" w:author="Unknown"/>
          <w:rStyle w:val="HTMLCode"/>
          <w:rFonts w:ascii="Consolas" w:hAnsi="Consolas" w:cs="Consolas"/>
          <w:color w:val="000000"/>
        </w:rPr>
      </w:pPr>
      <w:ins w:id="4147" w:author="Unknown">
        <w:r>
          <w:rPr>
            <w:rStyle w:val="HTMLCode"/>
            <w:rFonts w:ascii="Consolas" w:hAnsi="Consolas" w:cs="Consolas"/>
            <w:color w:val="000000"/>
          </w:rPr>
          <w:t>b) Created a Father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48" w:author="Unknown"/>
          <w:rStyle w:val="HTMLCode"/>
          <w:rFonts w:ascii="Consolas" w:hAnsi="Consolas" w:cs="Consolas"/>
          <w:color w:val="000000"/>
        </w:rPr>
      </w:pPr>
      <w:ins w:id="4149" w:author="Unknown">
        <w:r>
          <w:rPr>
            <w:rStyle w:val="HTMLCode"/>
            <w:rFonts w:ascii="Consolas" w:hAnsi="Consolas" w:cs="Consolas"/>
            <w:color w:val="000000"/>
          </w:rPr>
          <w:t>c) Compilation error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50" w:author="Unknown"/>
          <w:rStyle w:val="HTMLCode"/>
          <w:rFonts w:ascii="Consolas" w:hAnsi="Consolas" w:cs="Consolas"/>
          <w:color w:val="000000"/>
        </w:rPr>
      </w:pPr>
      <w:ins w:id="4151" w:author="Unknown">
        <w:r>
          <w:rPr>
            <w:rStyle w:val="HTMLCode"/>
            <w:rFonts w:ascii="Consolas" w:hAnsi="Consolas" w:cs="Consolas"/>
            <w:color w:val="000000"/>
          </w:rPr>
          <w:t>d) Created a Father Hi</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4152" w:author="Unknown"/>
          <w:rFonts w:ascii="Consolas" w:hAnsi="Consolas" w:cs="Consolas"/>
          <w:color w:val="333333"/>
          <w:sz w:val="18"/>
          <w:szCs w:val="18"/>
        </w:rPr>
      </w:pPr>
      <w:ins w:id="4153" w:author="Unknown">
        <w:r>
          <w:rPr>
            <w:rStyle w:val="HTMLCode"/>
            <w:rFonts w:ascii="Consolas" w:hAnsi="Consolas" w:cs="Consolas"/>
            <w:color w:val="000000"/>
          </w:rPr>
          <w:lastRenderedPageBreak/>
          <w:t xml:space="preserve">    Inside Child</w:t>
        </w:r>
      </w:ins>
    </w:p>
    <w:p w:rsidR="006F118B" w:rsidRDefault="006F118B" w:rsidP="006F118B">
      <w:pPr>
        <w:shd w:val="clear" w:color="auto" w:fill="FFFFFF"/>
        <w:spacing w:line="316" w:lineRule="atLeast"/>
        <w:rPr>
          <w:ins w:id="4154" w:author="Unknown"/>
          <w:rFonts w:ascii="Helvetica" w:hAnsi="Helvetica" w:cs="Helvetica"/>
          <w:color w:val="333333"/>
        </w:rPr>
      </w:pPr>
      <w:ins w:id="4155"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156" w:author="Unknown"/>
          <w:rFonts w:ascii="Helvetica" w:hAnsi="Helvetica" w:cs="Helvetica"/>
          <w:color w:val="333333"/>
          <w:sz w:val="22"/>
          <w:szCs w:val="22"/>
        </w:rPr>
      </w:pPr>
      <w:ins w:id="4157" w:author="Unknown">
        <w:r>
          <w:rPr>
            <w:rFonts w:ascii="Helvetica" w:hAnsi="Helvetica" w:cs="Helvetica"/>
            <w:color w:val="333333"/>
            <w:sz w:val="22"/>
            <w:szCs w:val="22"/>
          </w:rPr>
          <w:t>Q5)</w:t>
        </w:r>
        <w:r>
          <w:rPr>
            <w:rStyle w:val="Strong"/>
            <w:rFonts w:ascii="Helvetica" w:hAnsi="Helvetica" w:cs="Helvetica"/>
            <w:color w:val="333333"/>
            <w:sz w:val="22"/>
            <w:szCs w:val="22"/>
          </w:rPr>
          <w:t>What is a WeakHashMap?</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58" w:author="Unknown"/>
          <w:rStyle w:val="HTMLCode"/>
          <w:rFonts w:ascii="Consolas" w:hAnsi="Consolas" w:cs="Consolas"/>
          <w:color w:val="000000"/>
        </w:rPr>
      </w:pPr>
      <w:ins w:id="4159" w:author="Unknown">
        <w:r>
          <w:rPr>
            <w:rStyle w:val="HTMLCode"/>
            <w:rFonts w:ascii="Consolas" w:hAnsi="Consolas" w:cs="Consolas"/>
            <w:color w:val="000000"/>
          </w:rPr>
          <w:t>a) A hashtable-based Map implementation with weak keys</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60" w:author="Unknown"/>
          <w:rStyle w:val="HTMLCode"/>
          <w:rFonts w:ascii="Consolas" w:hAnsi="Consolas" w:cs="Consolas"/>
          <w:color w:val="000000"/>
        </w:rPr>
      </w:pPr>
      <w:ins w:id="4161" w:author="Unknown">
        <w:r>
          <w:rPr>
            <w:rStyle w:val="HTMLCode"/>
            <w:rFonts w:ascii="Consolas" w:hAnsi="Consolas" w:cs="Consolas"/>
            <w:color w:val="000000"/>
          </w:rPr>
          <w:t>b) A list with weak references to objects</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62" w:author="Unknown"/>
          <w:rStyle w:val="HTMLCode"/>
          <w:rFonts w:ascii="Consolas" w:hAnsi="Consolas" w:cs="Consolas"/>
          <w:color w:val="000000"/>
        </w:rPr>
      </w:pPr>
      <w:ins w:id="4163" w:author="Unknown">
        <w:r>
          <w:rPr>
            <w:rStyle w:val="HTMLCode"/>
            <w:rFonts w:ascii="Consolas" w:hAnsi="Consolas" w:cs="Consolas"/>
            <w:color w:val="000000"/>
          </w:rPr>
          <w:t>c) A hasttable map with duplictated keys</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4164" w:author="Unknown"/>
          <w:rFonts w:ascii="Consolas" w:hAnsi="Consolas" w:cs="Consolas"/>
          <w:color w:val="333333"/>
          <w:sz w:val="18"/>
          <w:szCs w:val="18"/>
        </w:rPr>
      </w:pPr>
      <w:ins w:id="4165" w:author="Unknown">
        <w:r>
          <w:rPr>
            <w:rStyle w:val="HTMLCode"/>
            <w:rFonts w:ascii="Consolas" w:hAnsi="Consolas" w:cs="Consolas"/>
            <w:color w:val="000000"/>
          </w:rPr>
          <w:t>d) A general purpose hashtable-based implementation to better store.</w:t>
        </w:r>
      </w:ins>
    </w:p>
    <w:p w:rsidR="006F118B" w:rsidRDefault="006F118B" w:rsidP="006F118B">
      <w:pPr>
        <w:shd w:val="clear" w:color="auto" w:fill="FFFFFF"/>
        <w:spacing w:line="316" w:lineRule="atLeast"/>
        <w:rPr>
          <w:ins w:id="4166" w:author="Unknown"/>
          <w:rFonts w:ascii="Helvetica" w:hAnsi="Helvetica" w:cs="Helvetica"/>
          <w:color w:val="333333"/>
        </w:rPr>
      </w:pPr>
      <w:ins w:id="4167"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168" w:author="Unknown"/>
          <w:rFonts w:ascii="Helvetica" w:hAnsi="Helvetica" w:cs="Helvetica"/>
          <w:color w:val="333333"/>
          <w:sz w:val="22"/>
          <w:szCs w:val="22"/>
        </w:rPr>
      </w:pPr>
      <w:ins w:id="4169" w:author="Unknown">
        <w:r>
          <w:rPr>
            <w:rFonts w:ascii="Helvetica" w:hAnsi="Helvetica" w:cs="Helvetica"/>
            <w:color w:val="333333"/>
            <w:sz w:val="22"/>
            <w:szCs w:val="22"/>
          </w:rPr>
          <w:t>Q6)</w:t>
        </w:r>
        <w:r>
          <w:rPr>
            <w:rStyle w:val="Strong"/>
            <w:rFonts w:ascii="Helvetica" w:hAnsi="Helvetica" w:cs="Helvetica"/>
            <w:color w:val="333333"/>
            <w:sz w:val="22"/>
            <w:szCs w:val="22"/>
          </w:rPr>
          <w:t>Which of the following is/are true?</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70" w:author="Unknown"/>
          <w:rStyle w:val="HTMLCode"/>
          <w:rFonts w:ascii="Consolas" w:hAnsi="Consolas" w:cs="Consolas"/>
          <w:color w:val="000000"/>
        </w:rPr>
      </w:pPr>
      <w:ins w:id="4171" w:author="Unknown">
        <w:r>
          <w:rPr>
            <w:rStyle w:val="HTMLCode"/>
            <w:rFonts w:ascii="Consolas" w:hAnsi="Consolas" w:cs="Consolas"/>
            <w:color w:val="000000"/>
          </w:rPr>
          <w:t xml:space="preserve">a) if("String  ".trim() == "String")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72" w:author="Unknown"/>
          <w:rStyle w:val="HTMLCode"/>
          <w:rFonts w:ascii="Consolas" w:hAnsi="Consolas" w:cs="Consolas"/>
          <w:color w:val="000000"/>
        </w:rPr>
      </w:pPr>
      <w:ins w:id="4173" w:author="Unknown">
        <w:r>
          <w:rPr>
            <w:rStyle w:val="HTMLCode"/>
            <w:rFonts w:ascii="Consolas" w:hAnsi="Consolas" w:cs="Consolas"/>
            <w:color w:val="000000"/>
          </w:rPr>
          <w:t xml:space="preserve">b) if("   String   ".trim() == "String")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74" w:author="Unknown"/>
          <w:rStyle w:val="HTMLCode"/>
          <w:rFonts w:ascii="Consolas" w:hAnsi="Consolas" w:cs="Consolas"/>
          <w:color w:val="000000"/>
        </w:rPr>
      </w:pPr>
      <w:ins w:id="4175" w:author="Unknown">
        <w:r>
          <w:rPr>
            <w:rStyle w:val="HTMLCode"/>
            <w:rFonts w:ascii="Consolas" w:hAnsi="Consolas" w:cs="Consolas"/>
            <w:color w:val="000000"/>
          </w:rPr>
          <w:t xml:space="preserve">c) if("String".trim() == "String")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4176" w:author="Unknown"/>
          <w:rFonts w:ascii="Consolas" w:hAnsi="Consolas" w:cs="Consolas"/>
          <w:color w:val="333333"/>
          <w:sz w:val="18"/>
          <w:szCs w:val="18"/>
        </w:rPr>
      </w:pPr>
      <w:ins w:id="4177" w:author="Unknown">
        <w:r>
          <w:rPr>
            <w:rStyle w:val="HTMLCode"/>
            <w:rFonts w:ascii="Consolas" w:hAnsi="Consolas" w:cs="Consolas"/>
            <w:color w:val="000000"/>
          </w:rPr>
          <w:t>d) if("Str ing ".trim() == "String")</w:t>
        </w:r>
      </w:ins>
    </w:p>
    <w:p w:rsidR="006F118B" w:rsidRDefault="006F118B" w:rsidP="006F118B">
      <w:pPr>
        <w:shd w:val="clear" w:color="auto" w:fill="FFFFFF"/>
        <w:spacing w:line="316" w:lineRule="atLeast"/>
        <w:rPr>
          <w:ins w:id="4178" w:author="Unknown"/>
          <w:rFonts w:ascii="Helvetica" w:hAnsi="Helvetica" w:cs="Helvetica"/>
          <w:color w:val="333333"/>
        </w:rPr>
      </w:pPr>
      <w:ins w:id="4179"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180" w:author="Unknown"/>
          <w:rFonts w:ascii="Helvetica" w:hAnsi="Helvetica" w:cs="Helvetica"/>
          <w:color w:val="333333"/>
          <w:sz w:val="22"/>
          <w:szCs w:val="22"/>
        </w:rPr>
      </w:pPr>
      <w:ins w:id="4181" w:author="Unknown">
        <w:r>
          <w:rPr>
            <w:rFonts w:ascii="Helvetica" w:hAnsi="Helvetica" w:cs="Helvetica"/>
            <w:color w:val="333333"/>
            <w:sz w:val="22"/>
            <w:szCs w:val="22"/>
          </w:rPr>
          <w:t>Q7)</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Which of the following lines allow main method to be executed by ClassLoader?</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82" w:author="Unknown"/>
          <w:rStyle w:val="HTMLCode"/>
          <w:rFonts w:ascii="Consolas" w:hAnsi="Consolas" w:cs="Consolas"/>
          <w:color w:val="000000"/>
        </w:rPr>
      </w:pPr>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83" w:author="Unknown"/>
          <w:rStyle w:val="HTMLCode"/>
          <w:rFonts w:ascii="Consolas" w:hAnsi="Consolas" w:cs="Consolas"/>
          <w:color w:val="000000"/>
        </w:rPr>
      </w:pPr>
      <w:ins w:id="4184" w:author="Unknown">
        <w:r>
          <w:rPr>
            <w:rStyle w:val="HTMLCode"/>
            <w:rFonts w:ascii="Consolas" w:hAnsi="Consolas" w:cs="Consolas"/>
            <w:color w:val="000000"/>
          </w:rPr>
          <w:t xml:space="preserve">1: public static String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85" w:author="Unknown"/>
          <w:rStyle w:val="HTMLCode"/>
          <w:rFonts w:ascii="Consolas" w:hAnsi="Consolas" w:cs="Consolas"/>
          <w:color w:val="000000"/>
        </w:rPr>
      </w:pPr>
      <w:ins w:id="4186" w:author="Unknown">
        <w:r>
          <w:rPr>
            <w:rStyle w:val="HTMLCode"/>
            <w:rFonts w:ascii="Consolas" w:hAnsi="Consolas" w:cs="Consolas"/>
            <w:color w:val="000000"/>
          </w:rPr>
          <w:t xml:space="preserve">2: protected static void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87" w:author="Unknown"/>
          <w:rStyle w:val="HTMLCode"/>
          <w:rFonts w:ascii="Consolas" w:hAnsi="Consolas" w:cs="Consolas"/>
          <w:color w:val="000000"/>
        </w:rPr>
      </w:pPr>
      <w:ins w:id="4188" w:author="Unknown">
        <w:r>
          <w:rPr>
            <w:rStyle w:val="HTMLCode"/>
            <w:rFonts w:ascii="Consolas" w:hAnsi="Consolas" w:cs="Consolas"/>
            <w:color w:val="000000"/>
          </w:rPr>
          <w:t xml:space="preserve">3: final public static void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89" w:author="Unknown"/>
          <w:rStyle w:val="HTMLCode"/>
          <w:rFonts w:ascii="Consolas" w:hAnsi="Consolas" w:cs="Consolas"/>
          <w:color w:val="000000"/>
        </w:rPr>
      </w:pPr>
      <w:ins w:id="4190" w:author="Unknown">
        <w:r>
          <w:rPr>
            <w:rStyle w:val="HTMLCode"/>
            <w:rFonts w:ascii="Consolas" w:hAnsi="Consolas" w:cs="Consolas"/>
            <w:color w:val="000000"/>
          </w:rPr>
          <w:t xml:space="preserve">4: public static void main();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91" w:author="Unknown"/>
          <w:rStyle w:val="HTMLCode"/>
          <w:rFonts w:ascii="Consolas" w:hAnsi="Consolas" w:cs="Consolas"/>
          <w:color w:val="000000"/>
        </w:rPr>
      </w:pPr>
      <w:ins w:id="4192" w:author="Unknown">
        <w:r>
          <w:rPr>
            <w:rStyle w:val="HTMLCode"/>
            <w:rFonts w:ascii="Consolas" w:hAnsi="Consolas" w:cs="Consolas"/>
            <w:color w:val="000000"/>
          </w:rPr>
          <w:t xml:space="preserve">5: private static void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4193" w:author="Unknown"/>
          <w:rFonts w:ascii="Consolas" w:hAnsi="Consolas" w:cs="Consolas"/>
          <w:color w:val="333333"/>
          <w:sz w:val="18"/>
          <w:szCs w:val="18"/>
        </w:rPr>
      </w:pPr>
      <w:ins w:id="4194" w:author="Unknown">
        <w:r>
          <w:rPr>
            <w:rStyle w:val="HTMLCode"/>
            <w:rFonts w:ascii="Consolas" w:hAnsi="Consolas" w:cs="Consolas"/>
            <w:color w:val="000000"/>
          </w:rPr>
          <w:t xml:space="preserve">6: public void main(String args[]); </w:t>
        </w:r>
      </w:ins>
    </w:p>
    <w:p w:rsidR="006F118B" w:rsidRDefault="006F118B" w:rsidP="006F118B">
      <w:pPr>
        <w:shd w:val="clear" w:color="auto" w:fill="FFFFFF"/>
        <w:spacing w:line="316" w:lineRule="atLeast"/>
        <w:rPr>
          <w:ins w:id="4195" w:author="Unknown"/>
          <w:rFonts w:ascii="Helvetica" w:hAnsi="Helvetica" w:cs="Helvetica"/>
          <w:color w:val="333333"/>
        </w:rPr>
      </w:pPr>
      <w:ins w:id="4196"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197" w:author="Unknown"/>
          <w:rFonts w:ascii="Helvetica" w:hAnsi="Helvetica" w:cs="Helvetica"/>
          <w:color w:val="333333"/>
          <w:sz w:val="22"/>
          <w:szCs w:val="22"/>
        </w:rPr>
      </w:pPr>
      <w:ins w:id="4198" w:author="Unknown">
        <w:r>
          <w:rPr>
            <w:rFonts w:ascii="Helvetica" w:hAnsi="Helvetica" w:cs="Helvetica"/>
            <w:color w:val="333333"/>
            <w:sz w:val="22"/>
            <w:szCs w:val="22"/>
          </w:rPr>
          <w:t>Q8)</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What is o/p of following program?</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199" w:author="Unknown"/>
          <w:rStyle w:val="HTMLCode"/>
          <w:rFonts w:ascii="Consolas" w:hAnsi="Consolas" w:cs="Consolas"/>
          <w:color w:val="000000"/>
        </w:rPr>
      </w:pPr>
      <w:ins w:id="4200" w:author="Unknown">
        <w:r>
          <w:rPr>
            <w:rStyle w:val="HTMLCode"/>
            <w:rFonts w:ascii="Consolas" w:hAnsi="Consolas" w:cs="Consolas"/>
            <w:color w:val="000000"/>
          </w:rPr>
          <w:t xml:space="preserve">public class FinalVar {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01" w:author="Unknown"/>
          <w:rStyle w:val="HTMLCode"/>
          <w:rFonts w:ascii="Consolas" w:hAnsi="Consolas" w:cs="Consolas"/>
          <w:color w:val="000000"/>
        </w:rPr>
      </w:pPr>
      <w:ins w:id="4202" w:author="Unknown">
        <w:r>
          <w:rPr>
            <w:rStyle w:val="HTMLCode"/>
            <w:rFonts w:ascii="Consolas" w:hAnsi="Consolas" w:cs="Consolas"/>
            <w:color w:val="000000"/>
          </w:rPr>
          <w:t xml:space="preserve">  private int final i;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03" w:author="Unknown"/>
          <w:rStyle w:val="HTMLCode"/>
          <w:rFonts w:ascii="Consolas" w:hAnsi="Consolas" w:cs="Consolas"/>
          <w:color w:val="000000"/>
        </w:rPr>
      </w:pPr>
      <w:ins w:id="4204" w:author="Unknown">
        <w:r>
          <w:rPr>
            <w:rStyle w:val="HTMLCode"/>
            <w:rFonts w:ascii="Consolas" w:hAnsi="Consolas" w:cs="Consolas"/>
            <w:color w:val="000000"/>
          </w:rPr>
          <w:t xml:space="preserve">  public static void main(String args[]){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05" w:author="Unknown"/>
          <w:rStyle w:val="HTMLCode"/>
          <w:rFonts w:ascii="Consolas" w:hAnsi="Consolas" w:cs="Consolas"/>
          <w:color w:val="000000"/>
        </w:rPr>
      </w:pPr>
      <w:ins w:id="4206" w:author="Unknown">
        <w:r>
          <w:rPr>
            <w:rStyle w:val="HTMLCode"/>
            <w:rFonts w:ascii="Consolas" w:hAnsi="Consolas" w:cs="Consolas"/>
            <w:color w:val="000000"/>
          </w:rPr>
          <w:t xml:space="preserve">    System.out.println(new FinalVar().i);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07" w:author="Unknown"/>
          <w:rStyle w:val="HTMLCode"/>
          <w:rFonts w:ascii="Consolas" w:hAnsi="Consolas" w:cs="Consolas"/>
          <w:color w:val="000000"/>
        </w:rPr>
      </w:pPr>
      <w:ins w:id="4208" w:author="Unknown">
        <w:r>
          <w:rPr>
            <w:rStyle w:val="HTMLCode"/>
            <w:rFonts w:ascii="Consolas" w:hAnsi="Consolas" w:cs="Consolas"/>
            <w:color w:val="000000"/>
          </w:rPr>
          <w:t xml:space="preserve">  }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09" w:author="Unknown"/>
          <w:rStyle w:val="HTMLCode"/>
          <w:rFonts w:ascii="Consolas" w:hAnsi="Consolas" w:cs="Consolas"/>
          <w:color w:val="000000"/>
        </w:rPr>
      </w:pPr>
      <w:ins w:id="4210" w:author="Unknown">
        <w:r>
          <w:rPr>
            <w:rStyle w:val="HTMLCode"/>
            <w:rFonts w:ascii="Consolas" w:hAnsi="Consolas" w:cs="Consolas"/>
            <w:color w:val="000000"/>
          </w:rPr>
          <w:lastRenderedPageBreak/>
          <w:t xml:space="preserve">}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11" w:author="Unknown"/>
          <w:rStyle w:val="HTMLCode"/>
          <w:rFonts w:ascii="Consolas" w:hAnsi="Consolas" w:cs="Consolas"/>
          <w:color w:val="000000"/>
        </w:rPr>
      </w:pPr>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12" w:author="Unknown"/>
          <w:rStyle w:val="HTMLCode"/>
          <w:rFonts w:ascii="Consolas" w:hAnsi="Consolas" w:cs="Consolas"/>
          <w:color w:val="000000"/>
        </w:rPr>
      </w:pPr>
      <w:ins w:id="4213" w:author="Unknown">
        <w:r>
          <w:rPr>
            <w:rStyle w:val="HTMLCode"/>
            <w:rFonts w:ascii="Consolas" w:hAnsi="Consolas" w:cs="Consolas"/>
            <w:color w:val="000000"/>
          </w:rPr>
          <w:t xml:space="preserve">a) 1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14" w:author="Unknown"/>
          <w:rStyle w:val="HTMLCode"/>
          <w:rFonts w:ascii="Consolas" w:hAnsi="Consolas" w:cs="Consolas"/>
          <w:color w:val="000000"/>
        </w:rPr>
      </w:pPr>
      <w:ins w:id="4215" w:author="Unknown">
        <w:r>
          <w:rPr>
            <w:rStyle w:val="HTMLCode"/>
            <w:rFonts w:ascii="Consolas" w:hAnsi="Consolas" w:cs="Consolas"/>
            <w:color w:val="000000"/>
          </w:rPr>
          <w:t xml:space="preserve">b) 0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spacing w:after="138"/>
        <w:rPr>
          <w:ins w:id="4216" w:author="Unknown"/>
          <w:rStyle w:val="HTMLCode"/>
          <w:rFonts w:ascii="Consolas" w:hAnsi="Consolas" w:cs="Consolas"/>
          <w:color w:val="000000"/>
        </w:rPr>
      </w:pPr>
      <w:ins w:id="4217" w:author="Unknown">
        <w:r>
          <w:rPr>
            <w:rStyle w:val="HTMLCode"/>
            <w:rFonts w:ascii="Consolas" w:hAnsi="Consolas" w:cs="Consolas"/>
            <w:color w:val="000000"/>
          </w:rPr>
          <w:t xml:space="preserve">c) RunTimeException occurs  </w:t>
        </w:r>
      </w:ins>
    </w:p>
    <w:p w:rsidR="006F118B" w:rsidRDefault="006F118B" w:rsidP="006F11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ins w:id="4218" w:author="Unknown"/>
          <w:rFonts w:ascii="Consolas" w:hAnsi="Consolas" w:cs="Consolas"/>
          <w:color w:val="333333"/>
          <w:sz w:val="18"/>
          <w:szCs w:val="18"/>
        </w:rPr>
      </w:pPr>
      <w:ins w:id="4219" w:author="Unknown">
        <w:r>
          <w:rPr>
            <w:rStyle w:val="HTMLCode"/>
            <w:rFonts w:ascii="Consolas" w:hAnsi="Consolas" w:cs="Consolas"/>
            <w:color w:val="000000"/>
          </w:rPr>
          <w:t>d) Compile time error 'i should be initialized'</w:t>
        </w:r>
      </w:ins>
    </w:p>
    <w:p w:rsidR="006F118B" w:rsidRDefault="006F118B" w:rsidP="006F118B">
      <w:pPr>
        <w:shd w:val="clear" w:color="auto" w:fill="FFFFFF"/>
        <w:spacing w:line="316" w:lineRule="atLeast"/>
        <w:rPr>
          <w:ins w:id="4220" w:author="Unknown"/>
          <w:rFonts w:ascii="Helvetica" w:hAnsi="Helvetica" w:cs="Helvetica"/>
          <w:color w:val="333333"/>
        </w:rPr>
      </w:pPr>
      <w:ins w:id="4221" w:author="Unknown">
        <w:r>
          <w:rPr>
            <w:rFonts w:ascii="Helvetica" w:hAnsi="Helvetica" w:cs="Helvetica"/>
            <w:color w:val="333333"/>
          </w:rPr>
          <w:t>Click for answer</w:t>
        </w:r>
      </w:ins>
    </w:p>
    <w:p w:rsidR="006F118B" w:rsidRDefault="006F118B" w:rsidP="006F118B">
      <w:pPr>
        <w:pStyle w:val="Heading1"/>
        <w:shd w:val="clear" w:color="auto" w:fill="FFFFFF"/>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Java Programming Interview Questions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Q1)</w:t>
      </w:r>
      <w:r>
        <w:rPr>
          <w:rStyle w:val="Strong"/>
          <w:rFonts w:ascii="Helvetica" w:hAnsi="Helvetica" w:cs="Helvetica"/>
          <w:color w:val="333333"/>
          <w:sz w:val="22"/>
          <w:szCs w:val="22"/>
        </w:rPr>
        <w:t>What is the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Question05</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Question05Sub myref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Question05Sub</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try</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myref</w:t>
      </w:r>
      <w:r>
        <w:rPr>
          <w:rStyle w:val="token"/>
          <w:rFonts w:ascii="Consolas" w:hAnsi="Consolas" w:cs="Consolas"/>
          <w:color w:val="999999"/>
        </w:rPr>
        <w:t>.</w:t>
      </w:r>
      <w:r>
        <w:rPr>
          <w:rStyle w:val="token"/>
          <w:rFonts w:ascii="Consolas" w:hAnsi="Consolas" w:cs="Consolas"/>
          <w:color w:val="DD4A68"/>
        </w:rPr>
        <w:t>test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catch</w:t>
      </w:r>
      <w:r>
        <w:rPr>
          <w:rStyle w:val="token"/>
          <w:rFonts w:ascii="Consolas" w:hAnsi="Consolas" w:cs="Consolas"/>
          <w:color w:val="999999"/>
        </w:rPr>
        <w:t>(</w:t>
      </w:r>
      <w:r>
        <w:rPr>
          <w:rStyle w:val="HTMLCode"/>
          <w:rFonts w:ascii="Consolas" w:hAnsi="Consolas" w:cs="Consolas"/>
          <w:color w:val="000000"/>
        </w:rPr>
        <w:t>IOException ioe</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test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IOException</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 Question05"</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throw</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IOException</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Question05Sub</w:t>
      </w:r>
      <w:r>
        <w:rPr>
          <w:rStyle w:val="HTMLCode"/>
          <w:rFonts w:ascii="Consolas" w:hAnsi="Consolas" w:cs="Consolas"/>
          <w:color w:val="000000"/>
        </w:rPr>
        <w:t xml:space="preserve"> </w:t>
      </w:r>
      <w:r>
        <w:rPr>
          <w:rStyle w:val="token"/>
          <w:rFonts w:ascii="Consolas" w:hAnsi="Consolas" w:cs="Consolas"/>
          <w:color w:val="0077AA"/>
        </w:rPr>
        <w:t>extends</w:t>
      </w:r>
      <w:r>
        <w:rPr>
          <w:rStyle w:val="HTMLCode"/>
          <w:rFonts w:ascii="Consolas" w:hAnsi="Consolas" w:cs="Consolas"/>
          <w:color w:val="000000"/>
        </w:rPr>
        <w:t xml:space="preserve"> </w:t>
      </w:r>
      <w:r>
        <w:rPr>
          <w:rStyle w:val="token"/>
          <w:rFonts w:ascii="Consolas" w:hAnsi="Consolas" w:cs="Consolas"/>
          <w:color w:val="000000"/>
        </w:rPr>
        <w:t>Question05</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test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 Question05Sub"</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In Question05</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In Question05Sub</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Compilation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In Question05</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lastRenderedPageBreak/>
        <w:t xml:space="preserve">   In Question05Sub</w:t>
      </w:r>
    </w:p>
    <w:p w:rsidR="006F118B" w:rsidRDefault="006F118B" w:rsidP="006F118B">
      <w:pPr>
        <w:shd w:val="clear" w:color="auto" w:fill="FFFFFF"/>
        <w:rPr>
          <w:rStyle w:val="HTMLCode"/>
          <w:rFonts w:ascii="Consolas" w:eastAsiaTheme="minorHAnsi" w:hAnsi="Consolas" w:cs="Consolas"/>
          <w:color w:val="000000"/>
          <w:shd w:val="clear" w:color="auto" w:fill="F5F2F0"/>
        </w:rPr>
      </w:pPr>
      <w:r>
        <w:rPr>
          <w:rFonts w:ascii="Helvetica" w:hAnsi="Helvetica" w:cs="Helvetica"/>
          <w:color w:val="333333"/>
        </w:rPr>
        <w:t>Click for answer</w:t>
      </w:r>
      <w:r>
        <w:rPr>
          <w:rStyle w:val="apple-converted-space"/>
          <w:rFonts w:ascii="Helvetica" w:hAnsi="Helvetica" w:cs="Helvetica"/>
          <w:color w:val="333333"/>
        </w:rPr>
        <w:t> </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Q2)</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What is the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ThreadClass</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ThreadClass</w:t>
      </w:r>
      <w:r>
        <w:rPr>
          <w:rStyle w:val="token"/>
          <w:rFonts w:ascii="Consolas" w:hAnsi="Consolas" w:cs="Consolas"/>
          <w:color w:val="999999"/>
        </w:rPr>
        <w:t>().</w:t>
      </w:r>
      <w:r>
        <w:rPr>
          <w:rStyle w:val="token"/>
          <w:rFonts w:ascii="Consolas" w:hAnsi="Consolas" w:cs="Consolas"/>
          <w:color w:val="DD4A68"/>
        </w:rPr>
        <w:t>doSomething</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doSomething</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i</w:t>
      </w:r>
      <w:r>
        <w:rPr>
          <w:rStyle w:val="token"/>
          <w:rFonts w:ascii="Consolas" w:hAnsi="Consolas" w:cs="Consolas"/>
          <w:color w:val="990055"/>
        </w:rPr>
        <w:t>=5</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Thread 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Thread</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Runnable</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run</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for</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j</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j</w:t>
      </w:r>
      <w:r>
        <w:rPr>
          <w:rStyle w:val="token"/>
          <w:rFonts w:ascii="Consolas" w:hAnsi="Consolas" w:cs="Consolas"/>
          <w:color w:val="A67F59"/>
        </w:rPr>
        <w:t>&lt;=</w:t>
      </w:r>
      <w:r>
        <w:rPr>
          <w:rStyle w:val="HTMLCode"/>
          <w:rFonts w:ascii="Consolas" w:hAnsi="Consolas" w:cs="Consolas"/>
          <w:color w:val="000000"/>
        </w:rPr>
        <w:t>i</w:t>
      </w:r>
      <w:r>
        <w:rPr>
          <w:rStyle w:val="token"/>
          <w:rFonts w:ascii="Consolas" w:hAnsi="Consolas" w:cs="Consolas"/>
          <w:color w:val="999999"/>
        </w:rPr>
        <w:t>;</w:t>
      </w:r>
      <w:r>
        <w:rPr>
          <w:rStyle w:val="HTMLCode"/>
          <w:rFonts w:ascii="Consolas" w:hAnsi="Consolas" w:cs="Consolas"/>
          <w:color w:val="000000"/>
        </w:rPr>
        <w:t>j</w:t>
      </w:r>
      <w:r>
        <w:rPr>
          <w:rStyle w:val="token"/>
          <w:rFonts w:ascii="Consolas" w:hAnsi="Consolas" w:cs="Consolas"/>
          <w:color w:val="A67F59"/>
        </w:rPr>
        <w: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w:t>
      </w:r>
      <w:r>
        <w:rPr>
          <w:rStyle w:val="token"/>
          <w:rFonts w:ascii="Consolas" w:hAnsi="Consolas" w:cs="Consolas"/>
          <w:color w:val="999999"/>
        </w:rPr>
        <w:t>(</w:t>
      </w:r>
      <w:r>
        <w:rPr>
          <w:rStyle w:val="token"/>
          <w:rFonts w:ascii="Consolas" w:hAnsi="Consolas" w:cs="Consolas"/>
          <w:color w:val="669900"/>
        </w:rPr>
        <w:t>" "</w:t>
      </w:r>
      <w:r>
        <w:rPr>
          <w:rStyle w:val="token"/>
          <w:rFonts w:ascii="Consolas" w:hAnsi="Consolas" w:cs="Consolas"/>
          <w:color w:val="A67F59"/>
        </w:rPr>
        <w:t>+</w:t>
      </w:r>
      <w:r>
        <w:rPr>
          <w:rStyle w:val="HTMLCode"/>
          <w:rFonts w:ascii="Consolas" w:hAnsi="Consolas" w:cs="Consolas"/>
          <w:color w:val="000000"/>
        </w:rPr>
        <w:t>j</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t</w:t>
      </w:r>
      <w:r>
        <w:rPr>
          <w:rStyle w:val="token"/>
          <w:rFonts w:ascii="Consolas" w:hAnsi="Consolas" w:cs="Consolas"/>
          <w:color w:val="999999"/>
        </w:rPr>
        <w:t>.</w:t>
      </w:r>
      <w:r>
        <w:rPr>
          <w:rStyle w:val="token"/>
          <w:rFonts w:ascii="Consolas" w:hAnsi="Consolas" w:cs="Consolas"/>
          <w:color w:val="DD4A68"/>
        </w:rPr>
        <w:t>start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Print</w:t>
      </w:r>
      <w:r>
        <w:rPr>
          <w:rStyle w:val="token"/>
          <w:rFonts w:ascii="Consolas" w:hAnsi="Consolas" w:cs="Consolas"/>
          <w:color w:val="990055"/>
        </w:rPr>
        <w:t xml:space="preserve"> 0,1,2,3,4</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Print</w:t>
      </w:r>
      <w:r>
        <w:rPr>
          <w:rStyle w:val="token"/>
          <w:rFonts w:ascii="Consolas" w:hAnsi="Consolas" w:cs="Consolas"/>
          <w:color w:val="990055"/>
        </w:rPr>
        <w:t xml:space="preserve"> 1,2,3,4</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Compilation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RunTimeException</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Q3)</w:t>
      </w:r>
      <w:r>
        <w:rPr>
          <w:rStyle w:val="Strong"/>
          <w:rFonts w:ascii="Helvetica" w:hAnsi="Helvetica" w:cs="Helvetica"/>
          <w:color w:val="333333"/>
          <w:sz w:val="22"/>
          <w:szCs w:val="22"/>
        </w:rPr>
        <w:t>What is the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Parent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Parent static"</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Parent init"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Parent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"Parent Const"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 args</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MyChild</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MyChild</w:t>
      </w:r>
      <w:r>
        <w:rPr>
          <w:rStyle w:val="HTMLCode"/>
          <w:rFonts w:ascii="Consolas" w:hAnsi="Consolas" w:cs="Consolas"/>
          <w:color w:val="000000"/>
        </w:rPr>
        <w:t xml:space="preserve"> </w:t>
      </w:r>
      <w:r>
        <w:rPr>
          <w:rStyle w:val="token"/>
          <w:rFonts w:ascii="Consolas" w:hAnsi="Consolas" w:cs="Consolas"/>
          <w:color w:val="0077AA"/>
        </w:rPr>
        <w:t>extends</w:t>
      </w:r>
      <w:r>
        <w:rPr>
          <w:rStyle w:val="HTMLCode"/>
          <w:rFonts w:ascii="Consolas" w:hAnsi="Consolas" w:cs="Consolas"/>
          <w:color w:val="000000"/>
        </w:rPr>
        <w:t xml:space="preserve"> </w:t>
      </w:r>
      <w:r>
        <w:rPr>
          <w:rStyle w:val="token"/>
          <w:rFonts w:ascii="Consolas" w:hAnsi="Consolas" w:cs="Consolas"/>
          <w:color w:val="000000"/>
        </w:rPr>
        <w:t>Parent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Child static"</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Child init"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MyChild</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"Child Const"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Inside Parent </w:t>
      </w:r>
      <w:r>
        <w:rPr>
          <w:rStyle w:val="token"/>
          <w:rFonts w:ascii="Consolas" w:hAnsi="Consolas" w:cs="Consolas"/>
          <w:color w:val="0077AA"/>
        </w:rPr>
        <w:t>static</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Inside Child </w:t>
      </w:r>
      <w:r>
        <w:rPr>
          <w:rStyle w:val="token"/>
          <w:rFonts w:ascii="Consolas" w:hAnsi="Consolas" w:cs="Consolas"/>
          <w:color w:val="0077AA"/>
        </w:rPr>
        <w:t>static</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Inside Parent init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Parent Const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Inside Child init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Child Const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Inside Parent </w:t>
      </w:r>
      <w:r>
        <w:rPr>
          <w:rStyle w:val="token"/>
          <w:rFonts w:ascii="Consolas" w:hAnsi="Consolas" w:cs="Consolas"/>
          <w:color w:val="0077AA"/>
        </w:rPr>
        <w:t>static</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 xml:space="preserve">Inside Child </w:t>
      </w:r>
      <w:r>
        <w:rPr>
          <w:rStyle w:val="token"/>
          <w:rFonts w:ascii="Consolas" w:hAnsi="Consolas" w:cs="Consolas"/>
          <w:color w:val="0077AA"/>
        </w:rPr>
        <w:t>static</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Inside Parent init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Inside Child init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Parent Const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Child Const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Inside Parent </w:t>
      </w:r>
      <w:r>
        <w:rPr>
          <w:rStyle w:val="token"/>
          <w:rFonts w:ascii="Consolas" w:hAnsi="Consolas" w:cs="Consolas"/>
          <w:color w:val="0077AA"/>
        </w:rPr>
        <w:t>static</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Inside Child </w:t>
      </w:r>
      <w:r>
        <w:rPr>
          <w:rStyle w:val="token"/>
          <w:rFonts w:ascii="Consolas" w:hAnsi="Consolas" w:cs="Consolas"/>
          <w:color w:val="0077AA"/>
        </w:rPr>
        <w:t>static</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Inside Parent init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Inside Child init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Child Const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Parent Const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d</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Inside Parent init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Inside Child init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Inside Parent </w:t>
      </w:r>
      <w:r>
        <w:rPr>
          <w:rStyle w:val="token"/>
          <w:rFonts w:ascii="Consolas" w:hAnsi="Consolas" w:cs="Consolas"/>
          <w:color w:val="0077AA"/>
        </w:rPr>
        <w:t>static</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Inside Child </w:t>
      </w:r>
      <w:r>
        <w:rPr>
          <w:rStyle w:val="token"/>
          <w:rFonts w:ascii="Consolas" w:hAnsi="Consolas" w:cs="Consolas"/>
          <w:color w:val="0077AA"/>
        </w:rPr>
        <w:t>static</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Child Const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Parent Const</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Q4)</w:t>
      </w:r>
      <w:r>
        <w:rPr>
          <w:rStyle w:val="Strong"/>
          <w:rFonts w:ascii="Helvetica" w:hAnsi="Helvetica" w:cs="Helvetica"/>
          <w:color w:val="333333"/>
          <w:sz w:val="22"/>
          <w:szCs w:val="22"/>
        </w:rPr>
        <w:t>What is the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Test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 args</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i </w:t>
      </w:r>
      <w:r>
        <w:rPr>
          <w:rStyle w:val="token"/>
          <w:rFonts w:ascii="Consolas" w:hAnsi="Consolas" w:cs="Consolas"/>
          <w:color w:val="A67F59"/>
        </w:rPr>
        <w:t>=</w:t>
      </w:r>
      <w:r>
        <w:rPr>
          <w:rStyle w:val="token"/>
          <w:rFonts w:ascii="Consolas" w:hAnsi="Consolas" w:cs="Consolas"/>
          <w:color w:val="990055"/>
        </w:rPr>
        <w:t xml:space="preserve"> 132</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short</w:t>
      </w:r>
      <w:r>
        <w:rPr>
          <w:rStyle w:val="HTMLCode"/>
          <w:rFonts w:ascii="Consolas" w:hAnsi="Consolas" w:cs="Consolas"/>
          <w:color w:val="000000"/>
        </w:rPr>
        <w:t xml:space="preserve"> s </w:t>
      </w:r>
      <w:r>
        <w:rPr>
          <w:rStyle w:val="token"/>
          <w:rFonts w:ascii="Consolas" w:hAnsi="Consolas" w:cs="Consolas"/>
          <w:color w:val="A67F59"/>
        </w:rPr>
        <w:t>=</w:t>
      </w:r>
      <w:r>
        <w:rPr>
          <w:rStyle w:val="token"/>
          <w:rFonts w:ascii="Consolas" w:hAnsi="Consolas" w:cs="Consolas"/>
          <w:color w:val="990055"/>
        </w:rPr>
        <w:t xml:space="preserve"> 15</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byte</w:t>
      </w:r>
      <w:r>
        <w:rPr>
          <w:rStyle w:val="HTMLCode"/>
          <w:rFonts w:ascii="Consolas" w:hAnsi="Consolas" w:cs="Consolas"/>
          <w:color w:val="000000"/>
        </w:rPr>
        <w:t xml:space="preserve"> b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byte</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x </w:t>
      </w:r>
      <w:r>
        <w:rPr>
          <w:rStyle w:val="token"/>
          <w:rFonts w:ascii="Consolas" w:hAnsi="Consolas" w:cs="Consolas"/>
          <w:color w:val="A67F59"/>
        </w:rPr>
        <w:t>=</w:t>
      </w:r>
      <w:r>
        <w:rPr>
          <w:rStyle w:val="HTMLCode"/>
          <w:rFonts w:ascii="Consolas" w:hAnsi="Consolas" w:cs="Consolas"/>
          <w:color w:val="000000"/>
        </w:rPr>
        <w:t xml:space="preserve"> b </w:t>
      </w:r>
      <w:r>
        <w:rPr>
          <w:rStyle w:val="token"/>
          <w:rFonts w:ascii="Consolas" w:hAnsi="Consolas" w:cs="Consolas"/>
          <w:color w:val="A67F59"/>
        </w:rPr>
        <w:t>+</w:t>
      </w:r>
      <w:r>
        <w:rPr>
          <w:rStyle w:val="HTMLCode"/>
          <w:rFonts w:ascii="Consolas" w:hAnsi="Consolas" w:cs="Consolas"/>
          <w:color w:val="000000"/>
        </w:rPr>
        <w:t xml:space="preserve"> s</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x</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a</w:t>
      </w:r>
      <w:r>
        <w:rPr>
          <w:rStyle w:val="token"/>
          <w:rFonts w:ascii="Consolas" w:hAnsi="Consolas" w:cs="Consolas"/>
          <w:color w:val="999999"/>
        </w:rPr>
        <w:t>)</w:t>
      </w:r>
      <w:r>
        <w:rPr>
          <w:rStyle w:val="token"/>
          <w:rFonts w:ascii="Consolas" w:hAnsi="Consolas" w:cs="Consolas"/>
          <w:color w:val="990055"/>
        </w:rPr>
        <w:t xml:space="preserve"> 147</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0055"/>
        </w:rPr>
        <w:t>-109</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Compilation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Rutime error</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Q5)</w:t>
      </w:r>
      <w:r>
        <w:rPr>
          <w:rStyle w:val="Strong"/>
          <w:rFonts w:ascii="Helvetica" w:hAnsi="Helvetica" w:cs="Helvetica"/>
          <w:color w:val="333333"/>
          <w:sz w:val="22"/>
          <w:szCs w:val="22"/>
        </w:rPr>
        <w:t>What is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Test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 args</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i </w:t>
      </w:r>
      <w:r>
        <w:rPr>
          <w:rStyle w:val="token"/>
          <w:rFonts w:ascii="Consolas" w:hAnsi="Consolas" w:cs="Consolas"/>
          <w:color w:val="A67F59"/>
        </w:rPr>
        <w:t>=</w:t>
      </w:r>
      <w:r>
        <w:rPr>
          <w:rStyle w:val="token"/>
          <w:rFonts w:ascii="Consolas" w:hAnsi="Consolas" w:cs="Consolas"/>
          <w:color w:val="990055"/>
        </w:rPr>
        <w:t xml:space="preserve"> 132</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List list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ArrayList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Object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token"/>
          <w:rFonts w:ascii="Consolas" w:hAnsi="Consolas" w:cs="Consolas"/>
          <w:color w:val="669900"/>
        </w:rPr>
        <w:t>"Hi"</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999999"/>
        </w:rPr>
        <w:t>.</w:t>
      </w:r>
      <w:r>
        <w:rPr>
          <w:rStyle w:val="token"/>
          <w:rFonts w:ascii="Consolas" w:hAnsi="Consolas" w:cs="Consolas"/>
          <w:color w:val="DD4A68"/>
        </w:rPr>
        <w:t>get</w:t>
      </w:r>
      <w:r>
        <w:rPr>
          <w:rStyle w:val="token"/>
          <w:rFonts w:ascii="Consolas" w:hAnsi="Consolas" w:cs="Consolas"/>
          <w:color w:val="999999"/>
        </w:rPr>
        <w:t>(</w:t>
      </w:r>
      <w:r>
        <w:rPr>
          <w:rStyle w:val="HTMLCode"/>
          <w:rFonts w:ascii="Consolas" w:hAnsi="Consolas" w:cs="Consolas"/>
          <w:color w:val="000000"/>
        </w:rPr>
        <w:t>1</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Hi</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Compilation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Runtime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d</w:t>
      </w:r>
      <w:r>
        <w:rPr>
          <w:rStyle w:val="token"/>
          <w:rFonts w:ascii="Consolas" w:hAnsi="Consolas" w:cs="Consolas"/>
          <w:color w:val="999999"/>
        </w:rPr>
        <w:t>)</w:t>
      </w:r>
      <w:r>
        <w:rPr>
          <w:rStyle w:val="token"/>
          <w:rFonts w:ascii="Consolas" w:hAnsi="Consolas" w:cs="Consolas"/>
          <w:color w:val="990055"/>
        </w:rPr>
        <w:t xml:space="preserve"> 132</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ins w:id="4222" w:author="Unknown"/>
          <w:rFonts w:ascii="Helvetica" w:hAnsi="Helvetica" w:cs="Helvetica"/>
          <w:color w:val="333333"/>
          <w:sz w:val="22"/>
          <w:szCs w:val="22"/>
        </w:rPr>
      </w:pPr>
      <w:ins w:id="4223" w:author="Unknown">
        <w:r>
          <w:rPr>
            <w:rFonts w:ascii="Helvetica" w:hAnsi="Helvetica" w:cs="Helvetica"/>
            <w:color w:val="333333"/>
            <w:sz w:val="22"/>
            <w:szCs w:val="22"/>
          </w:rPr>
          <w:t>Q6)</w:t>
        </w:r>
        <w:r>
          <w:rPr>
            <w:rStyle w:val="Strong"/>
            <w:rFonts w:ascii="Helvetica" w:hAnsi="Helvetica" w:cs="Helvetica"/>
            <w:color w:val="333333"/>
            <w:sz w:val="22"/>
            <w:szCs w:val="22"/>
          </w:rPr>
          <w:t>Which of the o/p following program?</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24" w:author="Unknown"/>
          <w:rStyle w:val="HTMLCode"/>
          <w:rFonts w:ascii="Consolas" w:hAnsi="Consolas" w:cs="Consolas"/>
          <w:color w:val="000000"/>
        </w:rPr>
      </w:pPr>
      <w:ins w:id="4225"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StringTest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26" w:author="Unknown"/>
          <w:rStyle w:val="HTMLCode"/>
          <w:rFonts w:ascii="Consolas" w:hAnsi="Consolas" w:cs="Consolas"/>
          <w:color w:val="000000"/>
        </w:rPr>
      </w:pPr>
      <w:ins w:id="4227"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28" w:author="Unknown"/>
          <w:rStyle w:val="token"/>
          <w:rFonts w:ascii="Consolas" w:hAnsi="Consolas" w:cs="Consolas"/>
          <w:color w:val="708090"/>
        </w:rPr>
      </w:pPr>
      <w:ins w:id="4229" w:author="Unknown">
        <w:r>
          <w:rPr>
            <w:rStyle w:val="HTMLCode"/>
            <w:rFonts w:ascii="Consolas" w:hAnsi="Consolas" w:cs="Consolas"/>
            <w:color w:val="000000"/>
          </w:rPr>
          <w:t xml:space="preserve">    String String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"String"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//line 1</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30" w:author="Unknown"/>
          <w:rStyle w:val="token"/>
          <w:rFonts w:ascii="Consolas" w:hAnsi="Consolas" w:cs="Consolas"/>
          <w:color w:val="708090"/>
        </w:rPr>
      </w:pPr>
      <w:ins w:id="4231" w:author="Unknown">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temp </w:t>
        </w:r>
        <w:r>
          <w:rPr>
            <w:rStyle w:val="token"/>
            <w:rFonts w:ascii="Consolas" w:hAnsi="Consolas" w:cs="Consolas"/>
            <w:color w:val="A67F59"/>
          </w:rPr>
          <w:t>=</w:t>
        </w:r>
        <w:r>
          <w:rPr>
            <w:rStyle w:val="token"/>
            <w:rFonts w:ascii="Consolas" w:hAnsi="Consolas" w:cs="Consolas"/>
            <w:color w:val="990055"/>
          </w:rPr>
          <w:t xml:space="preserve"> 2</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//line 2</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32" w:author="Unknown"/>
          <w:rStyle w:val="token"/>
          <w:rFonts w:ascii="Consolas" w:hAnsi="Consolas" w:cs="Consolas"/>
          <w:color w:val="708090"/>
        </w:rPr>
      </w:pPr>
      <w:ins w:id="4233" w:author="Unknown">
        <w:r>
          <w:rPr>
            <w:rStyle w:val="HTMLCode"/>
            <w:rFonts w:ascii="Consolas" w:hAnsi="Consolas" w:cs="Consolas"/>
            <w:color w:val="000000"/>
          </w:rPr>
          <w:t xml:space="preserve">    Object</w:t>
        </w:r>
        <w:r>
          <w:rPr>
            <w:rStyle w:val="token"/>
            <w:rFonts w:ascii="Consolas" w:hAnsi="Consolas" w:cs="Consolas"/>
            <w:color w:val="A67F59"/>
          </w:rPr>
          <w:t>:</w:t>
        </w:r>
        <w:r>
          <w:rPr>
            <w:rStyle w:val="token"/>
            <w:rFonts w:ascii="Consolas" w:hAnsi="Consolas" w:cs="Consolas"/>
            <w:color w:val="0077AA"/>
          </w:rPr>
          <w:t>for</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main</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main</w:t>
        </w:r>
        <w:r>
          <w:rPr>
            <w:rStyle w:val="token"/>
            <w:rFonts w:ascii="Consolas" w:hAnsi="Consolas" w:cs="Consolas"/>
            <w:color w:val="A67F59"/>
          </w:rPr>
          <w:t>&lt;</w:t>
        </w:r>
        <w:r>
          <w:rPr>
            <w:rStyle w:val="token"/>
            <w:rFonts w:ascii="Consolas" w:hAnsi="Consolas" w:cs="Consolas"/>
            <w:color w:val="999999"/>
          </w:rPr>
          <w:t>(</w:t>
        </w:r>
        <w:r>
          <w:rPr>
            <w:rStyle w:val="HTMLCode"/>
            <w:rFonts w:ascii="Consolas" w:hAnsi="Consolas" w:cs="Consolas"/>
            <w:color w:val="000000"/>
          </w:rPr>
          <w:t>temp</w:t>
        </w:r>
        <w:r>
          <w:rPr>
            <w:rStyle w:val="token"/>
            <w:rFonts w:ascii="Consolas" w:hAnsi="Consolas" w:cs="Consolas"/>
            <w:color w:val="A67F59"/>
          </w:rPr>
          <w:t>*</w:t>
        </w:r>
        <w:r>
          <w:rPr>
            <w:rStyle w:val="HTMLCode"/>
            <w:rFonts w:ascii="Consolas" w:hAnsi="Consolas" w:cs="Consolas"/>
            <w:color w:val="000000"/>
          </w:rPr>
          <w:t>String</w:t>
        </w:r>
        <w:r>
          <w:rPr>
            <w:rStyle w:val="token"/>
            <w:rFonts w:ascii="Consolas" w:hAnsi="Consolas" w:cs="Consolas"/>
            <w:color w:val="999999"/>
          </w:rPr>
          <w:t>.</w:t>
        </w:r>
        <w:r>
          <w:rPr>
            <w:rStyle w:val="token"/>
            <w:rFonts w:ascii="Consolas" w:hAnsi="Consolas" w:cs="Consolas"/>
            <w:color w:val="DD4A68"/>
          </w:rPr>
          <w:t>length</w:t>
        </w:r>
        <w:r>
          <w:rPr>
            <w:rStyle w:val="token"/>
            <w:rFonts w:ascii="Consolas" w:hAnsi="Consolas" w:cs="Consolas"/>
            <w:color w:val="999999"/>
          </w:rPr>
          <w:t>());</w:t>
        </w:r>
        <w:r>
          <w:rPr>
            <w:rStyle w:val="HTMLCode"/>
            <w:rFonts w:ascii="Consolas" w:hAnsi="Consolas" w:cs="Consolas"/>
            <w:color w:val="000000"/>
          </w:rPr>
          <w:t>main</w:t>
        </w:r>
        <w:r>
          <w:rPr>
            <w:rStyle w:val="token"/>
            <w:rFonts w:ascii="Consolas" w:hAnsi="Consolas" w:cs="Consolas"/>
            <w:color w:val="A67F59"/>
          </w:rPr>
          <w:t>+=</w:t>
        </w:r>
        <w:r>
          <w:rPr>
            <w:rStyle w:val="HTMLCode"/>
            <w:rFonts w:ascii="Consolas" w:hAnsi="Consolas" w:cs="Consolas"/>
            <w:color w:val="000000"/>
          </w:rPr>
          <w:t>temp</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//line 3</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34" w:author="Unknown"/>
          <w:rStyle w:val="token"/>
          <w:rFonts w:ascii="Consolas" w:hAnsi="Consolas" w:cs="Consolas"/>
          <w:color w:val="708090"/>
        </w:rPr>
      </w:pPr>
      <w:ins w:id="4235" w:author="Unknown">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token"/>
            <w:rFonts w:ascii="Consolas" w:hAnsi="Consolas" w:cs="Consolas"/>
            <w:color w:val="DD4A68"/>
          </w:rPr>
          <w:t>charAt</w:t>
        </w:r>
        <w:r>
          <w:rPr>
            <w:rStyle w:val="token"/>
            <w:rFonts w:ascii="Consolas" w:hAnsi="Consolas" w:cs="Consolas"/>
            <w:color w:val="999999"/>
          </w:rPr>
          <w:t>(</w:t>
        </w:r>
        <w:r>
          <w:rPr>
            <w:rStyle w:val="HTMLCode"/>
            <w:rFonts w:ascii="Consolas" w:hAnsi="Consolas" w:cs="Consolas"/>
            <w:color w:val="000000"/>
          </w:rPr>
          <w:t>main</w:t>
        </w:r>
        <w:r>
          <w:rPr>
            <w:rStyle w:val="token"/>
            <w:rFonts w:ascii="Consolas" w:hAnsi="Consolas" w:cs="Consolas"/>
            <w:color w:val="999999"/>
          </w:rPr>
          <w:t>)</w:t>
        </w:r>
        <w:r>
          <w:rPr>
            <w:rStyle w:val="token"/>
            <w:rFonts w:ascii="Consolas" w:hAnsi="Consolas" w:cs="Consolas"/>
            <w:color w:val="A67F59"/>
          </w:rPr>
          <w:t>+</w:t>
        </w:r>
        <w:r>
          <w:rPr>
            <w:rStyle w:val="token"/>
            <w:rFonts w:ascii="Consolas" w:hAnsi="Consolas" w:cs="Consolas"/>
            <w:color w:val="669900"/>
          </w:rPr>
          <w:t>"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//line 4</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36" w:author="Unknown"/>
          <w:rStyle w:val="token"/>
          <w:rFonts w:ascii="Consolas" w:hAnsi="Consolas" w:cs="Consolas"/>
          <w:color w:val="708090"/>
        </w:rPr>
      </w:pPr>
      <w:ins w:id="4237" w:author="Unknown">
        <w:r>
          <w:rPr>
            <w:rStyle w:val="HTMLCode"/>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999999"/>
          </w:rPr>
          <w:t>(</w:t>
        </w:r>
        <w:r>
          <w:rPr>
            <w:rStyle w:val="HTMLCode"/>
            <w:rFonts w:ascii="Consolas" w:hAnsi="Consolas" w:cs="Consolas"/>
            <w:color w:val="000000"/>
          </w:rPr>
          <w:t>main</w:t>
        </w:r>
        <w:r>
          <w:rPr>
            <w:rStyle w:val="token"/>
            <w:rFonts w:ascii="Consolas" w:hAnsi="Consolas" w:cs="Consolas"/>
            <w:color w:val="A67F59"/>
          </w:rPr>
          <w:t>&gt;</w:t>
        </w:r>
        <w:r>
          <w:rPr>
            <w:rStyle w:val="HTMLCode"/>
            <w:rFonts w:ascii="Consolas" w:hAnsi="Consolas" w:cs="Consolas"/>
            <w:color w:val="000000"/>
          </w:rPr>
          <w:t>temp</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//line 5</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38" w:author="Unknown"/>
          <w:rStyle w:val="token"/>
          <w:rFonts w:ascii="Consolas" w:hAnsi="Consolas" w:cs="Consolas"/>
          <w:color w:val="708090"/>
        </w:rPr>
      </w:pPr>
      <w:ins w:id="4239" w:author="Unknown">
        <w:r>
          <w:rPr>
            <w:rStyle w:val="HTMLCode"/>
            <w:rFonts w:ascii="Consolas" w:hAnsi="Consolas" w:cs="Consolas"/>
            <w:color w:val="000000"/>
          </w:rPr>
          <w:lastRenderedPageBreak/>
          <w:t xml:space="preserve">        </w:t>
        </w:r>
        <w:r>
          <w:rPr>
            <w:rStyle w:val="token"/>
            <w:rFonts w:ascii="Consolas" w:hAnsi="Consolas" w:cs="Consolas"/>
            <w:color w:val="0077AA"/>
          </w:rPr>
          <w:t>break</w:t>
        </w:r>
        <w:r>
          <w:rPr>
            <w:rStyle w:val="HTMLCode"/>
            <w:rFonts w:ascii="Consolas" w:hAnsi="Consolas" w:cs="Consolas"/>
            <w:color w:val="000000"/>
          </w:rPr>
          <w:t xml:space="preserve"> Object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//line 6</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40" w:author="Unknown"/>
          <w:rStyle w:val="HTMLCode"/>
          <w:rFonts w:ascii="Consolas" w:hAnsi="Consolas" w:cs="Consolas"/>
          <w:color w:val="000000"/>
        </w:rPr>
      </w:pPr>
      <w:ins w:id="4241"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42" w:author="Unknown"/>
          <w:rStyle w:val="HTMLCode"/>
          <w:rFonts w:ascii="Consolas" w:hAnsi="Consolas" w:cs="Consolas"/>
          <w:color w:val="000000"/>
        </w:rPr>
      </w:pPr>
      <w:ins w:id="4243"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44" w:author="Unknown"/>
          <w:rStyle w:val="HTMLCode"/>
          <w:rFonts w:ascii="Consolas" w:hAnsi="Consolas" w:cs="Consolas"/>
          <w:color w:val="000000"/>
        </w:rPr>
      </w:pPr>
      <w:ins w:id="4245"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46"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47" w:author="Unknown"/>
          <w:rStyle w:val="HTMLCode"/>
          <w:rFonts w:ascii="Consolas" w:hAnsi="Consolas" w:cs="Consolas"/>
          <w:color w:val="000000"/>
        </w:rPr>
      </w:pPr>
      <w:ins w:id="4248" w:author="Unknown">
        <w:r>
          <w:rPr>
            <w:rStyle w:val="HTMLCode"/>
            <w:rFonts w:ascii="Consolas" w:hAnsi="Consolas" w:cs="Consolas"/>
            <w:color w:val="000000"/>
          </w:rPr>
          <w:t>Answers</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49" w:author="Unknown"/>
          <w:rStyle w:val="HTMLCode"/>
          <w:rFonts w:ascii="Consolas" w:hAnsi="Consolas" w:cs="Consolas"/>
          <w:color w:val="000000"/>
        </w:rPr>
      </w:pPr>
      <w:ins w:id="4250" w:author="Unknown">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Prints S r n</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51" w:author="Unknown"/>
          <w:rStyle w:val="HTMLCode"/>
          <w:rFonts w:ascii="Consolas" w:hAnsi="Consolas" w:cs="Consolas"/>
          <w:color w:val="000000"/>
        </w:rPr>
      </w:pPr>
      <w:ins w:id="4252" w:author="Unknown">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Prints t i g</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53" w:author="Unknown"/>
          <w:rStyle w:val="HTMLCode"/>
          <w:rFonts w:ascii="Consolas" w:hAnsi="Consolas" w:cs="Consolas"/>
          <w:color w:val="000000"/>
        </w:rPr>
      </w:pPr>
      <w:ins w:id="4254" w:author="Unknown">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Compilation Error</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55" w:author="Unknown"/>
          <w:rFonts w:ascii="Consolas" w:hAnsi="Consolas" w:cs="Consolas"/>
          <w:color w:val="000000"/>
          <w:sz w:val="18"/>
          <w:szCs w:val="18"/>
        </w:rPr>
      </w:pPr>
      <w:ins w:id="4256" w:author="Unknown">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Prints t g</w:t>
        </w:r>
      </w:ins>
    </w:p>
    <w:p w:rsidR="006F118B" w:rsidRDefault="006F118B" w:rsidP="006F118B">
      <w:pPr>
        <w:shd w:val="clear" w:color="auto" w:fill="FFFFFF"/>
        <w:spacing w:line="316" w:lineRule="atLeast"/>
        <w:rPr>
          <w:ins w:id="4257" w:author="Unknown"/>
          <w:rFonts w:ascii="Helvetica" w:hAnsi="Helvetica" w:cs="Helvetica"/>
          <w:color w:val="333333"/>
        </w:rPr>
      </w:pPr>
      <w:ins w:id="4258"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259" w:author="Unknown"/>
          <w:rFonts w:ascii="Helvetica" w:hAnsi="Helvetica" w:cs="Helvetica"/>
          <w:color w:val="333333"/>
          <w:sz w:val="22"/>
          <w:szCs w:val="22"/>
        </w:rPr>
      </w:pPr>
      <w:ins w:id="4260" w:author="Unknown">
        <w:r>
          <w:rPr>
            <w:rFonts w:ascii="Helvetica" w:hAnsi="Helvetica" w:cs="Helvetica"/>
            <w:color w:val="333333"/>
            <w:sz w:val="22"/>
            <w:szCs w:val="22"/>
          </w:rPr>
          <w:t>Q7)</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Select methods that correctly overload the following method</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61" w:author="Unknown"/>
          <w:rStyle w:val="HTMLCode"/>
          <w:rFonts w:ascii="Consolas" w:hAnsi="Consolas" w:cs="Consolas"/>
          <w:color w:val="000000"/>
        </w:rPr>
      </w:pPr>
      <w:ins w:id="4262" w:author="Unknown">
        <w:r>
          <w:rPr>
            <w:rStyle w:val="token"/>
            <w:rFonts w:ascii="Consolas" w:hAnsi="Consolas" w:cs="Consolas"/>
            <w:color w:val="0077AA"/>
          </w:rPr>
          <w:t>byte</w:t>
        </w:r>
        <w:r>
          <w:rPr>
            <w:rStyle w:val="HTMLCode"/>
            <w:rFonts w:ascii="Consolas" w:hAnsi="Consolas" w:cs="Consolas"/>
            <w:color w:val="000000"/>
          </w:rPr>
          <w:t xml:space="preserve"> </w:t>
        </w:r>
        <w:r>
          <w:rPr>
            <w:rStyle w:val="token"/>
            <w:rFonts w:ascii="Consolas" w:hAnsi="Consolas" w:cs="Consolas"/>
            <w:color w:val="DD4A68"/>
          </w:rPr>
          <w:t>bMethod</w:t>
        </w:r>
        <w:r>
          <w:rPr>
            <w:rStyle w:val="token"/>
            <w:rFonts w:ascii="Consolas" w:hAnsi="Consolas" w:cs="Consolas"/>
            <w:color w:val="999999"/>
          </w:rPr>
          <w:t>(</w:t>
        </w:r>
        <w:r>
          <w:rPr>
            <w:rStyle w:val="token"/>
            <w:rFonts w:ascii="Consolas" w:hAnsi="Consolas" w:cs="Consolas"/>
            <w:color w:val="0077AA"/>
          </w:rPr>
          <w:t>short</w:t>
        </w:r>
        <w:r>
          <w:rPr>
            <w:rStyle w:val="HTMLCode"/>
            <w:rFonts w:ascii="Consolas" w:hAnsi="Consolas" w:cs="Consolas"/>
            <w:color w:val="000000"/>
          </w:rPr>
          <w:t xml:space="preserve"> i</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Exception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63"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64" w:author="Unknown"/>
          <w:rStyle w:val="HTMLCode"/>
          <w:rFonts w:ascii="Consolas" w:hAnsi="Consolas" w:cs="Consolas"/>
          <w:color w:val="000000"/>
        </w:rPr>
      </w:pPr>
      <w:ins w:id="4265" w:author="Unknown">
        <w:r>
          <w:rPr>
            <w:rStyle w:val="HTMLCode"/>
            <w:rFonts w:ascii="Consolas" w:hAnsi="Consolas" w:cs="Consolas"/>
            <w:color w:val="000000"/>
          </w:rPr>
          <w:t>Answers</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66" w:author="Unknown"/>
          <w:rStyle w:val="HTMLCode"/>
          <w:rFonts w:ascii="Consolas" w:hAnsi="Consolas" w:cs="Consolas"/>
          <w:color w:val="000000"/>
        </w:rPr>
      </w:pPr>
      <w:ins w:id="4267" w:author="Unknown">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bMethod</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i</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IOException</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68" w:author="Unknown"/>
          <w:rStyle w:val="HTMLCode"/>
          <w:rFonts w:ascii="Consolas" w:hAnsi="Consolas" w:cs="Consolas"/>
          <w:color w:val="000000"/>
        </w:rPr>
      </w:pPr>
      <w:ins w:id="4269" w:author="Unknown">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protected</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bMethod</w:t>
        </w:r>
        <w:r>
          <w:rPr>
            <w:rStyle w:val="token"/>
            <w:rFonts w:ascii="Consolas" w:hAnsi="Consolas" w:cs="Consolas"/>
            <w:color w:val="999999"/>
          </w:rPr>
          <w:t>(</w:t>
        </w:r>
        <w:r>
          <w:rPr>
            <w:rStyle w:val="token"/>
            <w:rFonts w:ascii="Consolas" w:hAnsi="Consolas" w:cs="Consolas"/>
            <w:color w:val="0077AA"/>
          </w:rPr>
          <w:t>short</w:t>
        </w:r>
        <w:r>
          <w:rPr>
            <w:rStyle w:val="HTMLCode"/>
            <w:rFonts w:ascii="Consolas" w:hAnsi="Consolas" w:cs="Consolas"/>
            <w:color w:val="000000"/>
          </w:rPr>
          <w:t xml:space="preserve"> 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FileNotFoundException</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70" w:author="Unknown"/>
          <w:rStyle w:val="HTMLCode"/>
          <w:rFonts w:ascii="Consolas" w:hAnsi="Consolas" w:cs="Consolas"/>
          <w:color w:val="000000"/>
        </w:rPr>
      </w:pPr>
      <w:ins w:id="4271" w:author="Unknown">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String </w:t>
        </w:r>
        <w:r>
          <w:rPr>
            <w:rStyle w:val="token"/>
            <w:rFonts w:ascii="Consolas" w:hAnsi="Consolas" w:cs="Consolas"/>
            <w:color w:val="DD4A68"/>
          </w:rPr>
          <w:t>aMethod</w:t>
        </w:r>
        <w:r>
          <w:rPr>
            <w:rStyle w:val="token"/>
            <w:rFonts w:ascii="Consolas" w:hAnsi="Consolas" w:cs="Consolas"/>
            <w:color w:val="999999"/>
          </w:rPr>
          <w:t>(</w:t>
        </w:r>
        <w:r>
          <w:rPr>
            <w:rStyle w:val="token"/>
            <w:rFonts w:ascii="Consolas" w:hAnsi="Consolas" w:cs="Consolas"/>
            <w:color w:val="0077AA"/>
          </w:rPr>
          <w:t>byte</w:t>
        </w:r>
        <w:r>
          <w:rPr>
            <w:rStyle w:val="HTMLCode"/>
            <w:rFonts w:ascii="Consolas" w:hAnsi="Consolas" w:cs="Consolas"/>
            <w:color w:val="000000"/>
          </w:rPr>
          <w:t xml:space="preserve"> b</w:t>
        </w:r>
        <w:r>
          <w:rPr>
            <w:rStyle w:val="token"/>
            <w:rFonts w:ascii="Consolas" w:hAnsi="Consolas" w:cs="Consolas"/>
            <w:color w:val="999999"/>
          </w:rPr>
          <w:t>,</w:t>
        </w:r>
        <w:r>
          <w:rPr>
            <w:rStyle w:val="token"/>
            <w:rFonts w:ascii="Consolas" w:hAnsi="Consolas" w:cs="Consolas"/>
            <w:color w:val="0077AA"/>
          </w:rPr>
          <w:t>short</w:t>
        </w:r>
        <w:r>
          <w:rPr>
            <w:rStyle w:val="HTMLCode"/>
            <w:rFonts w:ascii="Consolas" w:hAnsi="Consolas" w:cs="Consolas"/>
            <w:color w:val="000000"/>
          </w:rPr>
          <w:t xml:space="preserve"> 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Exception</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72" w:author="Unknown"/>
          <w:rStyle w:val="HTMLCode"/>
          <w:rFonts w:ascii="Consolas" w:hAnsi="Consolas" w:cs="Consolas"/>
          <w:color w:val="000000"/>
        </w:rPr>
      </w:pPr>
      <w:ins w:id="4273" w:author="Unknown">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char</w:t>
        </w:r>
        <w:r>
          <w:rPr>
            <w:rStyle w:val="HTMLCode"/>
            <w:rFonts w:ascii="Consolas" w:hAnsi="Consolas" w:cs="Consolas"/>
            <w:color w:val="000000"/>
          </w:rPr>
          <w:t xml:space="preserve"> </w:t>
        </w:r>
        <w:r>
          <w:rPr>
            <w:rStyle w:val="token"/>
            <w:rFonts w:ascii="Consolas" w:hAnsi="Consolas" w:cs="Consolas"/>
            <w:color w:val="DD4A68"/>
          </w:rPr>
          <w:t>bMethod</w:t>
        </w:r>
        <w:r>
          <w:rPr>
            <w:rStyle w:val="token"/>
            <w:rFonts w:ascii="Consolas" w:hAnsi="Consolas" w:cs="Consolas"/>
            <w:color w:val="999999"/>
          </w:rPr>
          <w:t>(</w:t>
        </w:r>
        <w:r>
          <w:rPr>
            <w:rStyle w:val="HTMLCode"/>
            <w:rFonts w:ascii="Consolas" w:hAnsi="Consolas" w:cs="Consolas"/>
            <w:color w:val="000000"/>
          </w:rPr>
          <w:t>String 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RuntimeException</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74" w:author="Unknown"/>
          <w:rFonts w:ascii="Consolas" w:hAnsi="Consolas" w:cs="Consolas"/>
          <w:color w:val="000000"/>
          <w:sz w:val="18"/>
          <w:szCs w:val="18"/>
        </w:rPr>
      </w:pPr>
      <w:ins w:id="4275" w:author="Unknown">
        <w:r>
          <w:rPr>
            <w:rStyle w:val="HTMLCode"/>
            <w:rFonts w:ascii="Consolas" w:hAnsi="Consolas" w:cs="Consolas"/>
            <w:color w:val="000000"/>
          </w:rPr>
          <w:t>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DD4A68"/>
          </w:rPr>
          <w:t>bMethod</w:t>
        </w:r>
        <w:r>
          <w:rPr>
            <w:rStyle w:val="token"/>
            <w:rFonts w:ascii="Consolas" w:hAnsi="Consolas" w:cs="Consolas"/>
            <w:color w:val="999999"/>
          </w:rPr>
          <w:t>(</w:t>
        </w:r>
        <w:r>
          <w:rPr>
            <w:rStyle w:val="token"/>
            <w:rFonts w:ascii="Consolas" w:hAnsi="Consolas" w:cs="Consolas"/>
            <w:color w:val="0077AA"/>
          </w:rPr>
          <w:t>short</w:t>
        </w:r>
        <w:r>
          <w:rPr>
            <w:rStyle w:val="HTMLCode"/>
            <w:rFonts w:ascii="Consolas" w:hAnsi="Consolas" w:cs="Consolas"/>
            <w:color w:val="000000"/>
          </w:rPr>
          <w:t xml:space="preserve"> sh</w:t>
        </w:r>
        <w:r>
          <w:rPr>
            <w:rStyle w:val="token"/>
            <w:rFonts w:ascii="Consolas" w:hAnsi="Consolas" w:cs="Consolas"/>
            <w:color w:val="999999"/>
          </w:rPr>
          <w:t>){...}</w:t>
        </w:r>
      </w:ins>
    </w:p>
    <w:p w:rsidR="006F118B" w:rsidRDefault="006F118B" w:rsidP="006F118B">
      <w:pPr>
        <w:shd w:val="clear" w:color="auto" w:fill="FFFFFF"/>
        <w:spacing w:line="316" w:lineRule="atLeast"/>
        <w:rPr>
          <w:ins w:id="4276" w:author="Unknown"/>
          <w:rFonts w:ascii="Helvetica" w:hAnsi="Helvetica" w:cs="Helvetica"/>
          <w:color w:val="333333"/>
        </w:rPr>
      </w:pPr>
      <w:ins w:id="4277"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278" w:author="Unknown"/>
          <w:rFonts w:ascii="Helvetica" w:hAnsi="Helvetica" w:cs="Helvetica"/>
          <w:color w:val="333333"/>
          <w:sz w:val="22"/>
          <w:szCs w:val="22"/>
        </w:rPr>
      </w:pPr>
      <w:ins w:id="4279" w:author="Unknown">
        <w:r>
          <w:rPr>
            <w:rFonts w:ascii="Helvetica" w:hAnsi="Helvetica" w:cs="Helvetica"/>
            <w:color w:val="333333"/>
            <w:sz w:val="22"/>
            <w:szCs w:val="22"/>
          </w:rPr>
          <w:t>Q8)</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What is o/p of following program?</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80" w:author="Unknown"/>
          <w:rStyle w:val="HTMLCode"/>
          <w:rFonts w:ascii="Consolas" w:hAnsi="Consolas" w:cs="Consolas"/>
          <w:color w:val="000000"/>
        </w:rPr>
      </w:pPr>
      <w:ins w:id="4281"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FinalVar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82" w:author="Unknown"/>
          <w:rStyle w:val="HTMLCode"/>
          <w:rFonts w:ascii="Consolas" w:hAnsi="Consolas" w:cs="Consolas"/>
          <w:color w:val="000000"/>
        </w:rPr>
      </w:pPr>
      <w:ins w:id="4283" w:author="Unknown">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int</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i</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84" w:author="Unknown"/>
          <w:rStyle w:val="HTMLCode"/>
          <w:rFonts w:ascii="Consolas" w:hAnsi="Consolas" w:cs="Consolas"/>
          <w:color w:val="000000"/>
        </w:rPr>
      </w:pPr>
      <w:ins w:id="4285"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 args</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86" w:author="Unknown"/>
          <w:rStyle w:val="HTMLCode"/>
          <w:rFonts w:ascii="Consolas" w:hAnsi="Consolas" w:cs="Consolas"/>
          <w:color w:val="000000"/>
        </w:rPr>
      </w:pPr>
      <w:ins w:id="4287" w:author="Unknown">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FinalVar</w:t>
        </w:r>
        <w:r>
          <w:rPr>
            <w:rStyle w:val="token"/>
            <w:rFonts w:ascii="Consolas" w:hAnsi="Consolas" w:cs="Consolas"/>
            <w:color w:val="999999"/>
          </w:rPr>
          <w:t>().</w:t>
        </w:r>
        <w:r>
          <w:rPr>
            <w:rStyle w:val="HTMLCode"/>
            <w:rFonts w:ascii="Consolas" w:hAnsi="Consolas" w:cs="Consolas"/>
            <w:color w:val="000000"/>
          </w:rPr>
          <w:t>i</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88" w:author="Unknown"/>
          <w:rStyle w:val="HTMLCode"/>
          <w:rFonts w:ascii="Consolas" w:hAnsi="Consolas" w:cs="Consolas"/>
          <w:color w:val="000000"/>
        </w:rPr>
      </w:pPr>
      <w:ins w:id="4289" w:author="Unknown">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90" w:author="Unknown"/>
          <w:rStyle w:val="HTMLCode"/>
          <w:rFonts w:ascii="Consolas" w:hAnsi="Consolas" w:cs="Consolas"/>
          <w:color w:val="000000"/>
        </w:rPr>
      </w:pPr>
      <w:ins w:id="4291" w:author="Unknown">
        <w:r>
          <w:rPr>
            <w:rStyle w:val="token"/>
            <w:rFonts w:ascii="Consolas" w:hAnsi="Consolas" w:cs="Consolas"/>
            <w:color w:val="999999"/>
          </w:rPr>
          <w:t>}</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92"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93" w:author="Unknown"/>
          <w:rStyle w:val="HTMLCode"/>
          <w:rFonts w:ascii="Consolas" w:hAnsi="Consolas" w:cs="Consolas"/>
          <w:color w:val="000000"/>
        </w:rPr>
      </w:pPr>
      <w:ins w:id="4294" w:author="Unknown">
        <w:r>
          <w:rPr>
            <w:rStyle w:val="HTMLCode"/>
            <w:rFonts w:ascii="Consolas" w:hAnsi="Consolas" w:cs="Consolas"/>
            <w:color w:val="000000"/>
          </w:rPr>
          <w:t xml:space="preserve">Answers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95" w:author="Unknown"/>
          <w:rStyle w:val="HTMLCode"/>
          <w:rFonts w:ascii="Consolas" w:hAnsi="Consolas" w:cs="Consolas"/>
          <w:color w:val="000000"/>
        </w:rPr>
      </w:pPr>
      <w:ins w:id="4296" w:author="Unknown">
        <w:r>
          <w:rPr>
            <w:rStyle w:val="HTMLCode"/>
            <w:rFonts w:ascii="Consolas" w:hAnsi="Consolas" w:cs="Consolas"/>
            <w:color w:val="000000"/>
          </w:rPr>
          <w:t>a</w:t>
        </w:r>
        <w:r>
          <w:rPr>
            <w:rStyle w:val="token"/>
            <w:rFonts w:ascii="Consolas" w:hAnsi="Consolas" w:cs="Consolas"/>
            <w:color w:val="999999"/>
          </w:rPr>
          <w:t>)</w:t>
        </w:r>
        <w:r>
          <w:rPr>
            <w:rStyle w:val="token"/>
            <w:rFonts w:ascii="Consolas" w:hAnsi="Consolas" w:cs="Consolas"/>
            <w:color w:val="990055"/>
          </w:rPr>
          <w:t xml:space="preserve"> 1</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97" w:author="Unknown"/>
          <w:rStyle w:val="HTMLCode"/>
          <w:rFonts w:ascii="Consolas" w:hAnsi="Consolas" w:cs="Consolas"/>
          <w:color w:val="000000"/>
        </w:rPr>
      </w:pPr>
      <w:ins w:id="4298" w:author="Unknown">
        <w:r>
          <w:rPr>
            <w:rStyle w:val="HTMLCode"/>
            <w:rFonts w:ascii="Consolas" w:hAnsi="Consolas" w:cs="Consolas"/>
            <w:color w:val="000000"/>
          </w:rPr>
          <w:lastRenderedPageBreak/>
          <w:t>b</w:t>
        </w:r>
        <w:r>
          <w:rPr>
            <w:rStyle w:val="token"/>
            <w:rFonts w:ascii="Consolas" w:hAnsi="Consolas" w:cs="Consolas"/>
            <w:color w:val="999999"/>
          </w:rPr>
          <w:t>)</w:t>
        </w:r>
        <w:r>
          <w:rPr>
            <w:rStyle w:val="token"/>
            <w:rFonts w:ascii="Consolas" w:hAnsi="Consolas" w:cs="Consolas"/>
            <w:color w:val="990055"/>
          </w:rPr>
          <w:t xml:space="preserve"> 0</w:t>
        </w:r>
        <w:r>
          <w:rPr>
            <w:rStyle w:val="HTMLCode"/>
            <w:rFonts w:ascii="Consolas" w:hAnsi="Consolas" w:cs="Consolas"/>
            <w:color w:val="000000"/>
          </w:rPr>
          <w:t xml:space="preserve">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99" w:author="Unknown"/>
          <w:rFonts w:ascii="Consolas" w:hAnsi="Consolas" w:cs="Consolas"/>
          <w:color w:val="000000"/>
          <w:sz w:val="18"/>
          <w:szCs w:val="18"/>
        </w:rPr>
      </w:pPr>
      <w:ins w:id="4300" w:author="Unknown">
        <w:r>
          <w:rPr>
            <w:rStyle w:val="HTMLCode"/>
            <w:rFonts w:ascii="Consolas" w:hAnsi="Consolas" w:cs="Consolas"/>
            <w:color w:val="000000"/>
          </w:rPr>
          <w:t>c</w:t>
        </w:r>
      </w:ins>
    </w:p>
    <w:p w:rsidR="006F118B" w:rsidRDefault="006F118B" w:rsidP="00C70FF8">
      <w:pPr>
        <w:shd w:val="clear" w:color="auto" w:fill="FFFFFF"/>
        <w:spacing w:line="318" w:lineRule="atLeast"/>
        <w:jc w:val="both"/>
        <w:rPr>
          <w:rFonts w:ascii="Verdana" w:hAnsi="Verdana"/>
          <w:color w:val="000000"/>
          <w:sz w:val="18"/>
          <w:szCs w:val="18"/>
        </w:rPr>
      </w:pPr>
    </w:p>
    <w:p w:rsidR="006F118B" w:rsidRDefault="006F118B" w:rsidP="006F118B">
      <w:pPr>
        <w:pStyle w:val="Heading1"/>
        <w:shd w:val="clear" w:color="auto" w:fill="FFFFFF"/>
        <w:spacing w:before="277" w:after="138"/>
        <w:rPr>
          <w:rFonts w:ascii="Helvetica" w:hAnsi="Helvetica" w:cs="Helvetica"/>
          <w:b w:val="0"/>
          <w:bCs w:val="0"/>
          <w:color w:val="333333"/>
          <w:sz w:val="50"/>
          <w:szCs w:val="50"/>
        </w:rPr>
      </w:pPr>
      <w:r>
        <w:rPr>
          <w:rFonts w:ascii="Helvetica" w:hAnsi="Helvetica" w:cs="Helvetica"/>
          <w:b w:val="0"/>
          <w:bCs w:val="0"/>
          <w:color w:val="333333"/>
          <w:sz w:val="50"/>
          <w:szCs w:val="50"/>
        </w:rPr>
        <w:t>Java Programming Interview Questions</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Q1)</w:t>
      </w:r>
      <w:r>
        <w:rPr>
          <w:rStyle w:val="Strong"/>
          <w:rFonts w:ascii="Helvetica" w:hAnsi="Helvetica" w:cs="Helvetica"/>
          <w:color w:val="333333"/>
          <w:sz w:val="22"/>
          <w:szCs w:val="22"/>
        </w:rPr>
        <w:t>What is the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Widening1</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Object o1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f1 with object as argument"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String 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f1 with String as argument"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Widening1</w:t>
      </w:r>
      <w:r>
        <w:rPr>
          <w:rStyle w:val="token"/>
          <w:rFonts w:ascii="Consolas" w:hAnsi="Consolas" w:cs="Consolas"/>
          <w:color w:val="999999"/>
        </w:rPr>
        <w:t>().</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null</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Inside f1 with String as argument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Inside f1 with object as argument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Compilation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Runtime error</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Q2)</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What is the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Widening1</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Object o1</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f1 with object as argument"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String 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f1 with String as argument"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String s</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f1 with Integer as argument"</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Widening1</w:t>
      </w:r>
      <w:r>
        <w:rPr>
          <w:rStyle w:val="token"/>
          <w:rFonts w:ascii="Consolas" w:hAnsi="Consolas" w:cs="Consolas"/>
          <w:color w:val="999999"/>
        </w:rPr>
        <w:t>().</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null</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Inside f1 with String as argument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Inside f1 with object as argument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Compilation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Inside f1 with object as argument</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Q3)</w:t>
      </w:r>
      <w:r>
        <w:rPr>
          <w:rStyle w:val="Strong"/>
          <w:rFonts w:ascii="Helvetica" w:hAnsi="Helvetica" w:cs="Helvetica"/>
          <w:color w:val="333333"/>
          <w:sz w:val="22"/>
          <w:szCs w:val="22"/>
        </w:rPr>
        <w:t>What is the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MyClass</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int</w:t>
      </w:r>
      <w:r>
        <w:rPr>
          <w:rStyle w:val="token"/>
          <w:rFonts w:ascii="Consolas" w:hAnsi="Consolas" w:cs="Consolas"/>
          <w:color w:val="999999"/>
        </w:rPr>
        <w:t>[]</w:t>
      </w:r>
      <w:r>
        <w:rPr>
          <w:rStyle w:val="HTMLCode"/>
          <w:rFonts w:ascii="Consolas" w:hAnsi="Consolas" w:cs="Consolas"/>
          <w:color w:val="000000"/>
        </w:rPr>
        <w:t xml:space="preserve"> dest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int</w:t>
      </w:r>
      <w:r>
        <w:rPr>
          <w:rStyle w:val="token"/>
          <w:rFonts w:ascii="Consolas" w:hAnsi="Consolas" w:cs="Consolas"/>
          <w:color w:val="999999"/>
        </w:rPr>
        <w:t>[]</w:t>
      </w:r>
      <w:r>
        <w:rPr>
          <w:rStyle w:val="token"/>
          <w:rFonts w:ascii="Consolas" w:hAnsi="Consolas" w:cs="Consolas"/>
          <w:color w:val="990055"/>
        </w:rPr>
        <w:t>{0,1,2,3,4,5</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dest</w:t>
      </w:r>
      <w:r>
        <w:rPr>
          <w:rStyle w:val="token"/>
          <w:rFonts w:ascii="Consolas" w:hAnsi="Consolas" w:cs="Consolas"/>
          <w:color w:val="990055"/>
        </w:rPr>
        <w:t>[0</w:t>
      </w:r>
      <w:r>
        <w:rPr>
          <w:rStyle w:val="token"/>
          <w:rFonts w:ascii="Consolas" w:hAnsi="Consolas" w:cs="Consolas"/>
          <w:color w:val="999999"/>
        </w:rPr>
        <w:t>]</w:t>
      </w:r>
      <w:r>
        <w:rPr>
          <w:rStyle w:val="token"/>
          <w:rFonts w:ascii="Consolas" w:hAnsi="Consolas" w:cs="Consolas"/>
          <w:color w:val="A67F59"/>
        </w:rPr>
        <w:t>+</w:t>
      </w:r>
      <w:r>
        <w:rPr>
          <w:rStyle w:val="HTMLCode"/>
          <w:rFonts w:ascii="Consolas" w:hAnsi="Consolas" w:cs="Consolas"/>
          <w:color w:val="000000"/>
        </w:rPr>
        <w:t xml:space="preserve"> dest</w:t>
      </w:r>
      <w:r>
        <w:rPr>
          <w:rStyle w:val="token"/>
          <w:rFonts w:ascii="Consolas" w:hAnsi="Consolas" w:cs="Consolas"/>
          <w:color w:val="990055"/>
        </w:rPr>
        <w:t>[5</w:t>
      </w:r>
      <w:r>
        <w:rPr>
          <w:rStyle w:val="token"/>
          <w:rFonts w:ascii="Consolas" w:hAnsi="Consolas" w:cs="Consolas"/>
          <w:color w:val="999999"/>
        </w:rPr>
        <w:t>]</w:t>
      </w:r>
      <w:r>
        <w:rPr>
          <w:rStyle w:val="token"/>
          <w:rFonts w:ascii="Consolas" w:hAnsi="Consolas" w:cs="Consolas"/>
          <w:color w:val="A67F59"/>
        </w:rPr>
        <w:t>+</w:t>
      </w:r>
      <w:r>
        <w:rPr>
          <w:rStyle w:val="HTMLCode"/>
          <w:rFonts w:ascii="Consolas" w:hAnsi="Consolas" w:cs="Consolas"/>
          <w:color w:val="000000"/>
        </w:rPr>
        <w:t>dest</w:t>
      </w:r>
      <w:r>
        <w:rPr>
          <w:rStyle w:val="token"/>
          <w:rFonts w:ascii="Consolas" w:hAnsi="Consolas" w:cs="Consolas"/>
          <w:color w:val="990055"/>
        </w:rPr>
        <w:t>[2</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token"/>
          <w:rFonts w:ascii="Consolas" w:hAnsi="Consolas" w:cs="Consolas"/>
          <w:color w:val="990055"/>
        </w:rPr>
        <w:t xml:space="preserve"> 052</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Compilation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token"/>
          <w:rFonts w:ascii="Consolas" w:hAnsi="Consolas" w:cs="Consolas"/>
          <w:color w:val="990055"/>
        </w:rPr>
        <w:t xml:space="preserve"> 7</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d</w:t>
      </w:r>
      <w:r>
        <w:rPr>
          <w:rStyle w:val="token"/>
          <w:rFonts w:ascii="Consolas" w:hAnsi="Consolas" w:cs="Consolas"/>
          <w:color w:val="990055"/>
        </w:rPr>
        <w:t>)152</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Q4)</w:t>
      </w:r>
      <w:r>
        <w:rPr>
          <w:rStyle w:val="Strong"/>
          <w:rFonts w:ascii="Helvetica" w:hAnsi="Helvetica" w:cs="Helvetica"/>
          <w:color w:val="333333"/>
          <w:sz w:val="22"/>
          <w:szCs w:val="22"/>
        </w:rPr>
        <w:t>What is the o/p of following program?</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Overloading</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Integer i</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1"</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f1</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i</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2"</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 args</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Overloading</w:t>
      </w:r>
      <w:r>
        <w:rPr>
          <w:rStyle w:val="token"/>
          <w:rFonts w:ascii="Consolas" w:hAnsi="Consolas" w:cs="Consolas"/>
          <w:color w:val="999999"/>
        </w:rPr>
        <w:t>().</w:t>
      </w:r>
      <w:r>
        <w:rPr>
          <w:rStyle w:val="token"/>
          <w:rFonts w:ascii="Consolas" w:hAnsi="Consolas" w:cs="Consolas"/>
          <w:color w:val="DD4A68"/>
        </w:rPr>
        <w:t>f1</w:t>
      </w:r>
      <w:r>
        <w:rPr>
          <w:rStyle w:val="token"/>
          <w:rFonts w:ascii="Consolas" w:hAnsi="Consolas" w:cs="Consolas"/>
          <w:color w:val="999999"/>
        </w:rPr>
        <w:t>(</w:t>
      </w:r>
      <w:r>
        <w:rPr>
          <w:rStyle w:val="HTMLCode"/>
          <w:rFonts w:ascii="Consolas" w:hAnsi="Consolas" w:cs="Consolas"/>
          <w:color w:val="000000"/>
        </w:rPr>
        <w:t>8</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inside</w:t>
      </w:r>
      <w:r>
        <w:rPr>
          <w:rStyle w:val="token"/>
          <w:rFonts w:ascii="Consolas" w:hAnsi="Consolas" w:cs="Consolas"/>
          <w:color w:val="990055"/>
        </w:rPr>
        <w:t xml:space="preserve"> 1</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inside</w:t>
      </w:r>
      <w:r>
        <w:rPr>
          <w:rStyle w:val="token"/>
          <w:rFonts w:ascii="Consolas" w:hAnsi="Consolas" w:cs="Consolas"/>
          <w:color w:val="990055"/>
        </w:rPr>
        <w:t xml:space="preserve"> 2</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Compilation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Rutime error</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rFonts w:ascii="Helvetica" w:hAnsi="Helvetica" w:cs="Helvetica"/>
          <w:color w:val="333333"/>
          <w:sz w:val="22"/>
          <w:szCs w:val="22"/>
        </w:rPr>
      </w:pPr>
      <w:r>
        <w:rPr>
          <w:rFonts w:ascii="Helvetica" w:hAnsi="Helvetica" w:cs="Helvetica"/>
          <w:color w:val="333333"/>
          <w:sz w:val="22"/>
          <w:szCs w:val="22"/>
        </w:rPr>
        <w:t>Q5)</w:t>
      </w:r>
      <w:r>
        <w:rPr>
          <w:rStyle w:val="Strong"/>
          <w:rFonts w:ascii="Helvetica" w:hAnsi="Helvetica" w:cs="Helvetica"/>
          <w:color w:val="333333"/>
          <w:sz w:val="22"/>
          <w:szCs w:val="22"/>
        </w:rPr>
        <w:t>Wil this code compile fine?</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FinalHashMap</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0055"/>
        </w:rPr>
        <w:t xml:space="preserve"> 1</w:t>
      </w: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Map map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HashMap</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0055"/>
        </w:rPr>
        <w:t xml:space="preserve"> 2</w:t>
      </w: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0055"/>
        </w:rPr>
        <w:t xml:space="preserve"> 3</w:t>
      </w:r>
      <w:r>
        <w:rPr>
          <w:rStyle w:val="HTMLCode"/>
          <w:rFonts w:ascii="Consolas" w:hAnsi="Consolas" w:cs="Consolas"/>
          <w:color w:val="000000"/>
        </w:rPr>
        <w:t xml:space="preserve">   map</w:t>
      </w:r>
      <w:r>
        <w:rPr>
          <w:rStyle w:val="token"/>
          <w:rFonts w:ascii="Consolas" w:hAnsi="Consolas" w:cs="Consolas"/>
          <w:color w:val="999999"/>
        </w:rPr>
        <w:t>.</w:t>
      </w:r>
      <w:r>
        <w:rPr>
          <w:rStyle w:val="token"/>
          <w:rFonts w:ascii="Consolas" w:hAnsi="Consolas" w:cs="Consolas"/>
          <w:color w:val="DD4A68"/>
        </w:rPr>
        <w:t>put</w:t>
      </w:r>
      <w:r>
        <w:rPr>
          <w:rStyle w:val="token"/>
          <w:rFonts w:ascii="Consolas" w:hAnsi="Consolas" w:cs="Consolas"/>
          <w:color w:val="999999"/>
        </w:rPr>
        <w:t>(</w:t>
      </w:r>
      <w:r>
        <w:rPr>
          <w:rStyle w:val="token"/>
          <w:rFonts w:ascii="Consolas" w:hAnsi="Consolas" w:cs="Consolas"/>
          <w:color w:val="669900"/>
        </w:rPr>
        <w:t>"param1"</w:t>
      </w:r>
      <w:r>
        <w:rPr>
          <w:rStyle w:val="token"/>
          <w:rFonts w:ascii="Consolas" w:hAnsi="Consolas" w:cs="Consolas"/>
          <w:color w:val="999999"/>
        </w:rPr>
        <w:t>,</w:t>
      </w:r>
      <w:r>
        <w:rPr>
          <w:rStyle w:val="token"/>
          <w:rFonts w:ascii="Consolas" w:hAnsi="Consolas" w:cs="Consolas"/>
          <w:color w:val="669900"/>
        </w:rPr>
        <w:t>"value1"</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0055"/>
        </w:rPr>
        <w:t xml:space="preserve"> 4</w:t>
      </w:r>
      <w:r>
        <w:rPr>
          <w:rStyle w:val="HTMLCode"/>
          <w:rFonts w:ascii="Consolas" w:hAnsi="Consolas" w:cs="Consolas"/>
          <w:color w:val="000000"/>
        </w:rPr>
        <w:t xml:space="preserve">   map</w:t>
      </w:r>
      <w:r>
        <w:rPr>
          <w:rStyle w:val="token"/>
          <w:rFonts w:ascii="Consolas" w:hAnsi="Consolas" w:cs="Consolas"/>
          <w:color w:val="999999"/>
        </w:rPr>
        <w:t>.</w:t>
      </w:r>
      <w:r>
        <w:rPr>
          <w:rStyle w:val="token"/>
          <w:rFonts w:ascii="Consolas" w:hAnsi="Consolas" w:cs="Consolas"/>
          <w:color w:val="DD4A68"/>
        </w:rPr>
        <w:t>put</w:t>
      </w:r>
      <w:r>
        <w:rPr>
          <w:rStyle w:val="token"/>
          <w:rFonts w:ascii="Consolas" w:hAnsi="Consolas" w:cs="Consolas"/>
          <w:color w:val="999999"/>
        </w:rPr>
        <w:t>(</w:t>
      </w:r>
      <w:r>
        <w:rPr>
          <w:rStyle w:val="token"/>
          <w:rFonts w:ascii="Consolas" w:hAnsi="Consolas" w:cs="Consolas"/>
          <w:color w:val="669900"/>
        </w:rPr>
        <w:t>"param2"</w:t>
      </w:r>
      <w:r>
        <w:rPr>
          <w:rStyle w:val="token"/>
          <w:rFonts w:ascii="Consolas" w:hAnsi="Consolas" w:cs="Consolas"/>
          <w:color w:val="999999"/>
        </w:rPr>
        <w:t>,</w:t>
      </w:r>
      <w:r>
        <w:rPr>
          <w:rStyle w:val="token"/>
          <w:rFonts w:ascii="Consolas" w:hAnsi="Consolas" w:cs="Consolas"/>
          <w:color w:val="669900"/>
        </w:rPr>
        <w:t>"value2"</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0055"/>
        </w:rPr>
        <w:t xml:space="preserve"> 5</w:t>
      </w:r>
      <w:r>
        <w:rPr>
          <w:rStyle w:val="HTMLCode"/>
          <w:rFonts w:ascii="Consolas" w:hAnsi="Consolas" w:cs="Consolas"/>
          <w:color w:val="000000"/>
        </w:rPr>
        <w:t xml:space="preserve">   map</w:t>
      </w:r>
      <w:r>
        <w:rPr>
          <w:rStyle w:val="token"/>
          <w:rFonts w:ascii="Consolas" w:hAnsi="Consolas" w:cs="Consolas"/>
          <w:color w:val="A67F5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HashMap</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Answers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Yes</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No</w:t>
      </w:r>
      <w:r>
        <w:rPr>
          <w:rStyle w:val="token"/>
          <w:rFonts w:ascii="Consolas" w:hAnsi="Consolas" w:cs="Consolas"/>
          <w:color w:val="999999"/>
        </w:rPr>
        <w:t>,</w:t>
      </w:r>
      <w:r>
        <w:rPr>
          <w:rStyle w:val="HTMLCode"/>
          <w:rFonts w:ascii="Consolas" w:hAnsi="Consolas" w:cs="Consolas"/>
          <w:color w:val="000000"/>
        </w:rPr>
        <w:t>Compilation Error at line</w:t>
      </w:r>
      <w:r>
        <w:rPr>
          <w:rStyle w:val="token"/>
          <w:rFonts w:ascii="Consolas" w:hAnsi="Consolas" w:cs="Consolas"/>
          <w:color w:val="990055"/>
        </w:rPr>
        <w:t xml:space="preserve"> 3</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No</w:t>
      </w:r>
      <w:r>
        <w:rPr>
          <w:rStyle w:val="token"/>
          <w:rFonts w:ascii="Consolas" w:hAnsi="Consolas" w:cs="Consolas"/>
          <w:color w:val="999999"/>
        </w:rPr>
        <w:t>,</w:t>
      </w:r>
      <w:r>
        <w:rPr>
          <w:rStyle w:val="HTMLCode"/>
          <w:rFonts w:ascii="Consolas" w:hAnsi="Consolas" w:cs="Consolas"/>
          <w:color w:val="000000"/>
        </w:rPr>
        <w:t xml:space="preserve"> Runtime Error</w:t>
      </w: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18"/>
          <w:szCs w:val="18"/>
        </w:rPr>
      </w:pPr>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No</w:t>
      </w:r>
      <w:r>
        <w:rPr>
          <w:rStyle w:val="token"/>
          <w:rFonts w:ascii="Consolas" w:hAnsi="Consolas" w:cs="Consolas"/>
          <w:color w:val="999999"/>
        </w:rPr>
        <w:t>,</w:t>
      </w:r>
      <w:r>
        <w:rPr>
          <w:rStyle w:val="HTMLCode"/>
          <w:rFonts w:ascii="Consolas" w:hAnsi="Consolas" w:cs="Consolas"/>
          <w:color w:val="000000"/>
        </w:rPr>
        <w:t>Compilation Error at line</w:t>
      </w:r>
      <w:r>
        <w:rPr>
          <w:rStyle w:val="token"/>
          <w:rFonts w:ascii="Consolas" w:hAnsi="Consolas" w:cs="Consolas"/>
          <w:color w:val="990055"/>
        </w:rPr>
        <w:t xml:space="preserve"> 5</w:t>
      </w:r>
    </w:p>
    <w:p w:rsidR="006F118B" w:rsidRDefault="006F118B" w:rsidP="006F118B">
      <w:pPr>
        <w:shd w:val="clear" w:color="auto" w:fill="FFFFFF"/>
        <w:spacing w:line="316" w:lineRule="atLeast"/>
        <w:rPr>
          <w:rFonts w:ascii="Helvetica" w:hAnsi="Helvetica" w:cs="Helvetica"/>
          <w:color w:val="333333"/>
        </w:rPr>
      </w:pPr>
      <w:r>
        <w:rPr>
          <w:rFonts w:ascii="Helvetica" w:hAnsi="Helvetica" w:cs="Helvetica"/>
          <w:color w:val="333333"/>
        </w:rPr>
        <w:t>Click for answer</w:t>
      </w:r>
    </w:p>
    <w:p w:rsidR="006F118B" w:rsidRDefault="006F118B" w:rsidP="006F118B">
      <w:pPr>
        <w:pStyle w:val="NormalWeb"/>
        <w:shd w:val="clear" w:color="auto" w:fill="FFFFFF"/>
        <w:spacing w:before="0" w:beforeAutospacing="0" w:after="138" w:afterAutospacing="0" w:line="316" w:lineRule="atLeast"/>
        <w:rPr>
          <w:ins w:id="4301" w:author="Unknown"/>
          <w:rFonts w:ascii="Helvetica" w:hAnsi="Helvetica" w:cs="Helvetica"/>
          <w:color w:val="333333"/>
          <w:sz w:val="22"/>
          <w:szCs w:val="22"/>
        </w:rPr>
      </w:pPr>
      <w:ins w:id="4302" w:author="Unknown">
        <w:r>
          <w:rPr>
            <w:rFonts w:ascii="Helvetica" w:hAnsi="Helvetica" w:cs="Helvetica"/>
            <w:color w:val="333333"/>
            <w:sz w:val="22"/>
            <w:szCs w:val="22"/>
          </w:rPr>
          <w:lastRenderedPageBreak/>
          <w:t>Q6)</w:t>
        </w:r>
        <w:r>
          <w:rPr>
            <w:rStyle w:val="Strong"/>
            <w:rFonts w:ascii="Helvetica" w:hAnsi="Helvetica" w:cs="Helvetica"/>
            <w:color w:val="333333"/>
            <w:sz w:val="22"/>
            <w:szCs w:val="22"/>
          </w:rPr>
          <w:t>Which of the o/p following program?</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03" w:author="Unknown"/>
          <w:rStyle w:val="HTMLCode"/>
          <w:rFonts w:ascii="Consolas" w:hAnsi="Consolas" w:cs="Consolas"/>
          <w:color w:val="000000"/>
        </w:rPr>
      </w:pPr>
      <w:ins w:id="4304"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FinalHashMap</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05" w:author="Unknown"/>
          <w:rStyle w:val="HTMLCode"/>
          <w:rFonts w:ascii="Consolas" w:hAnsi="Consolas" w:cs="Consolas"/>
          <w:color w:val="000000"/>
        </w:rPr>
      </w:pPr>
      <w:ins w:id="4306" w:author="Unknown">
        <w:r>
          <w:rPr>
            <w:rStyle w:val="HTMLCode"/>
            <w:rFonts w:ascii="Consolas" w:hAnsi="Consolas" w:cs="Consolas"/>
            <w:color w:val="000000"/>
          </w:rPr>
          <w:t xml:space="preserve">    </w:t>
        </w:r>
        <w:r>
          <w:rPr>
            <w:rStyle w:val="token"/>
            <w:rFonts w:ascii="Consolas" w:hAnsi="Consolas" w:cs="Consolas"/>
            <w:color w:val="990055"/>
          </w:rPr>
          <w:t xml:space="preserve"> 1</w:t>
        </w: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final</w:t>
        </w:r>
        <w:r>
          <w:rPr>
            <w:rStyle w:val="HTMLCode"/>
            <w:rFonts w:ascii="Consolas" w:hAnsi="Consolas" w:cs="Consolas"/>
            <w:color w:val="000000"/>
          </w:rPr>
          <w:t xml:space="preserve"> Map map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HashMap</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07" w:author="Unknown"/>
          <w:rStyle w:val="HTMLCode"/>
          <w:rFonts w:ascii="Consolas" w:hAnsi="Consolas" w:cs="Consolas"/>
          <w:color w:val="000000"/>
        </w:rPr>
      </w:pPr>
      <w:ins w:id="4308" w:author="Unknown">
        <w:r>
          <w:rPr>
            <w:rStyle w:val="HTMLCode"/>
            <w:rFonts w:ascii="Consolas" w:hAnsi="Consolas" w:cs="Consolas"/>
            <w:color w:val="000000"/>
          </w:rPr>
          <w:t xml:space="preserve">    </w:t>
        </w:r>
        <w:r>
          <w:rPr>
            <w:rStyle w:val="token"/>
            <w:rFonts w:ascii="Consolas" w:hAnsi="Consolas" w:cs="Consolas"/>
            <w:color w:val="990055"/>
          </w:rPr>
          <w:t xml:space="preserve"> 2</w:t>
        </w: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09" w:author="Unknown"/>
          <w:rStyle w:val="HTMLCode"/>
          <w:rFonts w:ascii="Consolas" w:hAnsi="Consolas" w:cs="Consolas"/>
          <w:color w:val="000000"/>
        </w:rPr>
      </w:pPr>
      <w:ins w:id="4310" w:author="Unknown">
        <w:r>
          <w:rPr>
            <w:rStyle w:val="HTMLCode"/>
            <w:rFonts w:ascii="Consolas" w:hAnsi="Consolas" w:cs="Consolas"/>
            <w:color w:val="000000"/>
          </w:rPr>
          <w:t xml:space="preserve">    </w:t>
        </w:r>
        <w:r>
          <w:rPr>
            <w:rStyle w:val="token"/>
            <w:rFonts w:ascii="Consolas" w:hAnsi="Consolas" w:cs="Consolas"/>
            <w:color w:val="990055"/>
          </w:rPr>
          <w:t xml:space="preserve"> 3</w:t>
        </w:r>
        <w:r>
          <w:rPr>
            <w:rStyle w:val="HTMLCode"/>
            <w:rFonts w:ascii="Consolas" w:hAnsi="Consolas" w:cs="Consolas"/>
            <w:color w:val="000000"/>
          </w:rPr>
          <w:t xml:space="preserve">   map</w:t>
        </w:r>
        <w:r>
          <w:rPr>
            <w:rStyle w:val="token"/>
            <w:rFonts w:ascii="Consolas" w:hAnsi="Consolas" w:cs="Consolas"/>
            <w:color w:val="999999"/>
          </w:rPr>
          <w:t>.</w:t>
        </w:r>
        <w:r>
          <w:rPr>
            <w:rStyle w:val="token"/>
            <w:rFonts w:ascii="Consolas" w:hAnsi="Consolas" w:cs="Consolas"/>
            <w:color w:val="DD4A68"/>
          </w:rPr>
          <w:t>put</w:t>
        </w:r>
        <w:r>
          <w:rPr>
            <w:rStyle w:val="token"/>
            <w:rFonts w:ascii="Consolas" w:hAnsi="Consolas" w:cs="Consolas"/>
            <w:color w:val="999999"/>
          </w:rPr>
          <w:t>(</w:t>
        </w:r>
        <w:r>
          <w:rPr>
            <w:rStyle w:val="token"/>
            <w:rFonts w:ascii="Consolas" w:hAnsi="Consolas" w:cs="Consolas"/>
            <w:color w:val="669900"/>
          </w:rPr>
          <w:t>"param1"</w:t>
        </w:r>
        <w:r>
          <w:rPr>
            <w:rStyle w:val="token"/>
            <w:rFonts w:ascii="Consolas" w:hAnsi="Consolas" w:cs="Consolas"/>
            <w:color w:val="999999"/>
          </w:rPr>
          <w:t>,</w:t>
        </w:r>
        <w:r>
          <w:rPr>
            <w:rStyle w:val="token"/>
            <w:rFonts w:ascii="Consolas" w:hAnsi="Consolas" w:cs="Consolas"/>
            <w:color w:val="669900"/>
          </w:rPr>
          <w:t>"value1"</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11" w:author="Unknown"/>
          <w:rStyle w:val="HTMLCode"/>
          <w:rFonts w:ascii="Consolas" w:hAnsi="Consolas" w:cs="Consolas"/>
          <w:color w:val="000000"/>
        </w:rPr>
      </w:pPr>
      <w:ins w:id="4312" w:author="Unknown">
        <w:r>
          <w:rPr>
            <w:rStyle w:val="HTMLCode"/>
            <w:rFonts w:ascii="Consolas" w:hAnsi="Consolas" w:cs="Consolas"/>
            <w:color w:val="000000"/>
          </w:rPr>
          <w:t xml:space="preserve">    </w:t>
        </w:r>
        <w:r>
          <w:rPr>
            <w:rStyle w:val="token"/>
            <w:rFonts w:ascii="Consolas" w:hAnsi="Consolas" w:cs="Consolas"/>
            <w:color w:val="990055"/>
          </w:rPr>
          <w:t xml:space="preserve"> 4</w:t>
        </w:r>
        <w:r>
          <w:rPr>
            <w:rStyle w:val="HTMLCode"/>
            <w:rFonts w:ascii="Consolas" w:hAnsi="Consolas" w:cs="Consolas"/>
            <w:color w:val="000000"/>
          </w:rPr>
          <w:t xml:space="preserve">   map</w:t>
        </w:r>
        <w:r>
          <w:rPr>
            <w:rStyle w:val="token"/>
            <w:rFonts w:ascii="Consolas" w:hAnsi="Consolas" w:cs="Consolas"/>
            <w:color w:val="999999"/>
          </w:rPr>
          <w:t>.</w:t>
        </w:r>
        <w:r>
          <w:rPr>
            <w:rStyle w:val="token"/>
            <w:rFonts w:ascii="Consolas" w:hAnsi="Consolas" w:cs="Consolas"/>
            <w:color w:val="DD4A68"/>
          </w:rPr>
          <w:t>put</w:t>
        </w:r>
        <w:r>
          <w:rPr>
            <w:rStyle w:val="token"/>
            <w:rFonts w:ascii="Consolas" w:hAnsi="Consolas" w:cs="Consolas"/>
            <w:color w:val="999999"/>
          </w:rPr>
          <w:t>(</w:t>
        </w:r>
        <w:r>
          <w:rPr>
            <w:rStyle w:val="token"/>
            <w:rFonts w:ascii="Consolas" w:hAnsi="Consolas" w:cs="Consolas"/>
            <w:color w:val="669900"/>
          </w:rPr>
          <w:t>"param2"</w:t>
        </w:r>
        <w:r>
          <w:rPr>
            <w:rStyle w:val="token"/>
            <w:rFonts w:ascii="Consolas" w:hAnsi="Consolas" w:cs="Consolas"/>
            <w:color w:val="999999"/>
          </w:rPr>
          <w:t>,</w:t>
        </w:r>
        <w:r>
          <w:rPr>
            <w:rStyle w:val="token"/>
            <w:rFonts w:ascii="Consolas" w:hAnsi="Consolas" w:cs="Consolas"/>
            <w:color w:val="669900"/>
          </w:rPr>
          <w:t>"value2"</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13" w:author="Unknown"/>
          <w:rStyle w:val="HTMLCode"/>
          <w:rFonts w:ascii="Consolas" w:hAnsi="Consolas" w:cs="Consolas"/>
          <w:color w:val="000000"/>
        </w:rPr>
      </w:pPr>
      <w:ins w:id="4314" w:author="Unknown">
        <w:r>
          <w:rPr>
            <w:rStyle w:val="HTMLCode"/>
            <w:rFonts w:ascii="Consolas" w:hAnsi="Consolas" w:cs="Consolas"/>
            <w:color w:val="000000"/>
          </w:rPr>
          <w:t xml:space="preserve">    </w:t>
        </w:r>
        <w:r>
          <w:rPr>
            <w:rStyle w:val="token"/>
            <w:rFonts w:ascii="Consolas" w:hAnsi="Consolas" w:cs="Consolas"/>
            <w:color w:val="990055"/>
          </w:rPr>
          <w:t xml:space="preserve"> 5</w:t>
        </w:r>
        <w:r>
          <w:rPr>
            <w:rStyle w:val="HTMLCode"/>
            <w:rFonts w:ascii="Consolas" w:hAnsi="Consolas" w:cs="Consolas"/>
            <w:color w:val="000000"/>
          </w:rPr>
          <w:t xml:space="preserve">   map</w:t>
        </w:r>
        <w:r>
          <w:rPr>
            <w:rStyle w:val="token"/>
            <w:rFonts w:ascii="Consolas" w:hAnsi="Consolas" w:cs="Consolas"/>
            <w:color w:val="A67F5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HashMap</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15" w:author="Unknown"/>
          <w:rStyle w:val="HTMLCode"/>
          <w:rFonts w:ascii="Consolas" w:hAnsi="Consolas" w:cs="Consolas"/>
          <w:color w:val="000000"/>
        </w:rPr>
      </w:pPr>
      <w:ins w:id="4316"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17" w:author="Unknown"/>
          <w:rStyle w:val="HTMLCode"/>
          <w:rFonts w:ascii="Consolas" w:hAnsi="Consolas" w:cs="Consolas"/>
          <w:color w:val="000000"/>
        </w:rPr>
      </w:pPr>
      <w:ins w:id="4318"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19"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20" w:author="Unknown"/>
          <w:rStyle w:val="HTMLCode"/>
          <w:rFonts w:ascii="Consolas" w:hAnsi="Consolas" w:cs="Consolas"/>
          <w:color w:val="000000"/>
        </w:rPr>
      </w:pPr>
      <w:ins w:id="4321" w:author="Unknown">
        <w:r>
          <w:rPr>
            <w:rStyle w:val="HTMLCode"/>
            <w:rFonts w:ascii="Consolas" w:hAnsi="Consolas" w:cs="Consolas"/>
            <w:color w:val="000000"/>
          </w:rPr>
          <w:t>Answers</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22" w:author="Unknown"/>
          <w:rStyle w:val="HTMLCode"/>
          <w:rFonts w:ascii="Consolas" w:hAnsi="Consolas" w:cs="Consolas"/>
          <w:color w:val="000000"/>
        </w:rPr>
      </w:pPr>
      <w:ins w:id="4323" w:author="Unknown">
        <w:r>
          <w:rPr>
            <w:rStyle w:val="HTMLCode"/>
            <w:rFonts w:ascii="Consolas" w:hAnsi="Consolas" w:cs="Consolas"/>
            <w:color w:val="000000"/>
          </w:rPr>
          <w:t>a</w:t>
        </w:r>
        <w:r>
          <w:rPr>
            <w:rStyle w:val="token"/>
            <w:rFonts w:ascii="Consolas" w:hAnsi="Consolas" w:cs="Consolas"/>
            <w:color w:val="999999"/>
          </w:rPr>
          <w:t>)</w:t>
        </w:r>
        <w:r>
          <w:rPr>
            <w:rStyle w:val="HTMLCode"/>
            <w:rFonts w:ascii="Consolas" w:hAnsi="Consolas" w:cs="Consolas"/>
            <w:color w:val="000000"/>
          </w:rPr>
          <w:t xml:space="preserve"> Yes</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24" w:author="Unknown"/>
          <w:rStyle w:val="HTMLCode"/>
          <w:rFonts w:ascii="Consolas" w:hAnsi="Consolas" w:cs="Consolas"/>
          <w:color w:val="000000"/>
        </w:rPr>
      </w:pPr>
      <w:ins w:id="4325" w:author="Unknown">
        <w:r>
          <w:rPr>
            <w:rStyle w:val="HTMLCode"/>
            <w:rFonts w:ascii="Consolas" w:hAnsi="Consolas" w:cs="Consolas"/>
            <w:color w:val="000000"/>
          </w:rPr>
          <w:t>b</w:t>
        </w:r>
        <w:r>
          <w:rPr>
            <w:rStyle w:val="token"/>
            <w:rFonts w:ascii="Consolas" w:hAnsi="Consolas" w:cs="Consolas"/>
            <w:color w:val="999999"/>
          </w:rPr>
          <w:t>)</w:t>
        </w:r>
        <w:r>
          <w:rPr>
            <w:rStyle w:val="HTMLCode"/>
            <w:rFonts w:ascii="Consolas" w:hAnsi="Consolas" w:cs="Consolas"/>
            <w:color w:val="000000"/>
          </w:rPr>
          <w:t xml:space="preserve"> No</w:t>
        </w:r>
        <w:r>
          <w:rPr>
            <w:rStyle w:val="token"/>
            <w:rFonts w:ascii="Consolas" w:hAnsi="Consolas" w:cs="Consolas"/>
            <w:color w:val="999999"/>
          </w:rPr>
          <w:t>,</w:t>
        </w:r>
        <w:r>
          <w:rPr>
            <w:rStyle w:val="HTMLCode"/>
            <w:rFonts w:ascii="Consolas" w:hAnsi="Consolas" w:cs="Consolas"/>
            <w:color w:val="000000"/>
          </w:rPr>
          <w:t>Compilation Error at line</w:t>
        </w:r>
        <w:r>
          <w:rPr>
            <w:rStyle w:val="token"/>
            <w:rFonts w:ascii="Consolas" w:hAnsi="Consolas" w:cs="Consolas"/>
            <w:color w:val="990055"/>
          </w:rPr>
          <w:t xml:space="preserve"> 3</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26" w:author="Unknown"/>
          <w:rStyle w:val="HTMLCode"/>
          <w:rFonts w:ascii="Consolas" w:hAnsi="Consolas" w:cs="Consolas"/>
          <w:color w:val="000000"/>
        </w:rPr>
      </w:pPr>
      <w:ins w:id="4327" w:author="Unknown">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No</w:t>
        </w:r>
        <w:r>
          <w:rPr>
            <w:rStyle w:val="token"/>
            <w:rFonts w:ascii="Consolas" w:hAnsi="Consolas" w:cs="Consolas"/>
            <w:color w:val="999999"/>
          </w:rPr>
          <w:t>,</w:t>
        </w:r>
        <w:r>
          <w:rPr>
            <w:rStyle w:val="HTMLCode"/>
            <w:rFonts w:ascii="Consolas" w:hAnsi="Consolas" w:cs="Consolas"/>
            <w:color w:val="000000"/>
          </w:rPr>
          <w:t xml:space="preserve"> Runtime Error</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28" w:author="Unknown"/>
          <w:rFonts w:ascii="Consolas" w:hAnsi="Consolas" w:cs="Consolas"/>
          <w:color w:val="000000"/>
          <w:sz w:val="18"/>
          <w:szCs w:val="18"/>
        </w:rPr>
      </w:pPr>
      <w:ins w:id="4329" w:author="Unknown">
        <w:r>
          <w:rPr>
            <w:rStyle w:val="HTMLCode"/>
            <w:rFonts w:ascii="Consolas" w:hAnsi="Consolas" w:cs="Consolas"/>
            <w:color w:val="000000"/>
          </w:rPr>
          <w:t>d</w:t>
        </w:r>
        <w:r>
          <w:rPr>
            <w:rStyle w:val="token"/>
            <w:rFonts w:ascii="Consolas" w:hAnsi="Consolas" w:cs="Consolas"/>
            <w:color w:val="999999"/>
          </w:rPr>
          <w:t>)</w:t>
        </w:r>
        <w:r>
          <w:rPr>
            <w:rStyle w:val="HTMLCode"/>
            <w:rFonts w:ascii="Consolas" w:hAnsi="Consolas" w:cs="Consolas"/>
            <w:color w:val="000000"/>
          </w:rPr>
          <w:t xml:space="preserve"> No</w:t>
        </w:r>
        <w:r>
          <w:rPr>
            <w:rStyle w:val="token"/>
            <w:rFonts w:ascii="Consolas" w:hAnsi="Consolas" w:cs="Consolas"/>
            <w:color w:val="999999"/>
          </w:rPr>
          <w:t>,</w:t>
        </w:r>
        <w:r>
          <w:rPr>
            <w:rStyle w:val="HTMLCode"/>
            <w:rFonts w:ascii="Consolas" w:hAnsi="Consolas" w:cs="Consolas"/>
            <w:color w:val="000000"/>
          </w:rPr>
          <w:t>Compilation Error at line</w:t>
        </w:r>
        <w:r>
          <w:rPr>
            <w:rStyle w:val="token"/>
            <w:rFonts w:ascii="Consolas" w:hAnsi="Consolas" w:cs="Consolas"/>
            <w:color w:val="990055"/>
          </w:rPr>
          <w:t xml:space="preserve"> 5</w:t>
        </w:r>
      </w:ins>
    </w:p>
    <w:p w:rsidR="006F118B" w:rsidRDefault="006F118B" w:rsidP="006F118B">
      <w:pPr>
        <w:shd w:val="clear" w:color="auto" w:fill="FFFFFF"/>
        <w:spacing w:line="316" w:lineRule="atLeast"/>
        <w:rPr>
          <w:ins w:id="4330" w:author="Unknown"/>
          <w:rFonts w:ascii="Helvetica" w:hAnsi="Helvetica" w:cs="Helvetica"/>
          <w:color w:val="333333"/>
        </w:rPr>
      </w:pPr>
      <w:ins w:id="4331"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332" w:author="Unknown"/>
          <w:rFonts w:ascii="Helvetica" w:hAnsi="Helvetica" w:cs="Helvetica"/>
          <w:color w:val="333333"/>
          <w:sz w:val="22"/>
          <w:szCs w:val="22"/>
        </w:rPr>
      </w:pPr>
      <w:ins w:id="4333" w:author="Unknown">
        <w:r>
          <w:rPr>
            <w:rFonts w:ascii="Helvetica" w:hAnsi="Helvetica" w:cs="Helvetica"/>
            <w:color w:val="333333"/>
            <w:sz w:val="22"/>
            <w:szCs w:val="22"/>
          </w:rPr>
          <w:t>Q7)</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What is o/p of following program</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34" w:author="Unknown"/>
          <w:rStyle w:val="HTMLCode"/>
          <w:rFonts w:ascii="Consolas" w:hAnsi="Consolas" w:cs="Consolas"/>
          <w:color w:val="000000"/>
        </w:rPr>
      </w:pPr>
      <w:ins w:id="4335"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Parent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36"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37" w:author="Unknown"/>
          <w:rStyle w:val="HTMLCode"/>
          <w:rFonts w:ascii="Consolas" w:hAnsi="Consolas" w:cs="Consolas"/>
          <w:color w:val="000000"/>
        </w:rPr>
      </w:pPr>
      <w:ins w:id="4338"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staticMethod</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39" w:author="Unknown"/>
          <w:rStyle w:val="HTMLCode"/>
          <w:rFonts w:ascii="Consolas" w:hAnsi="Consolas" w:cs="Consolas"/>
          <w:color w:val="000000"/>
        </w:rPr>
      </w:pPr>
      <w:ins w:id="4340" w:author="Unknown">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Parent static"</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41" w:author="Unknown"/>
          <w:rStyle w:val="HTMLCode"/>
          <w:rFonts w:ascii="Consolas" w:hAnsi="Consolas" w:cs="Consolas"/>
          <w:color w:val="000000"/>
        </w:rPr>
      </w:pPr>
      <w:ins w:id="4342"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43" w:author="Unknown"/>
          <w:rStyle w:val="HTMLCode"/>
          <w:rFonts w:ascii="Consolas" w:hAnsi="Consolas" w:cs="Consolas"/>
          <w:color w:val="000000"/>
        </w:rPr>
      </w:pPr>
      <w:ins w:id="4344"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45" w:author="Unknown"/>
          <w:rStyle w:val="HTMLCode"/>
          <w:rFonts w:ascii="Consolas" w:hAnsi="Consolas" w:cs="Consolas"/>
          <w:color w:val="000000"/>
        </w:rPr>
      </w:pPr>
      <w:ins w:id="4346" w:author="Unknown">
        <w:r>
          <w:rPr>
            <w:rStyle w:val="HTMLCode"/>
            <w:rFonts w:ascii="Consolas" w:hAnsi="Consolas" w:cs="Consolas"/>
            <w:color w:val="000000"/>
          </w:rPr>
          <w:t xml:space="preserve">   Parent p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Child</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47" w:author="Unknown"/>
          <w:rStyle w:val="HTMLCode"/>
          <w:rFonts w:ascii="Consolas" w:hAnsi="Consolas" w:cs="Consolas"/>
          <w:color w:val="000000"/>
        </w:rPr>
      </w:pPr>
      <w:ins w:id="4348" w:author="Unknown">
        <w:r>
          <w:rPr>
            <w:rStyle w:val="HTMLCode"/>
            <w:rFonts w:ascii="Consolas" w:hAnsi="Consolas" w:cs="Consolas"/>
            <w:color w:val="000000"/>
          </w:rPr>
          <w:t xml:space="preserve">   p</w:t>
        </w:r>
        <w:r>
          <w:rPr>
            <w:rStyle w:val="token"/>
            <w:rFonts w:ascii="Consolas" w:hAnsi="Consolas" w:cs="Consolas"/>
            <w:color w:val="999999"/>
          </w:rPr>
          <w:t>.</w:t>
        </w:r>
        <w:r>
          <w:rPr>
            <w:rStyle w:val="token"/>
            <w:rFonts w:ascii="Consolas" w:hAnsi="Consolas" w:cs="Consolas"/>
            <w:color w:val="DD4A68"/>
          </w:rPr>
          <w:t>staticMethod</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49" w:author="Unknown"/>
          <w:rStyle w:val="HTMLCode"/>
          <w:rFonts w:ascii="Consolas" w:hAnsi="Consolas" w:cs="Consolas"/>
          <w:color w:val="000000"/>
        </w:rPr>
      </w:pPr>
      <w:ins w:id="4350"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51" w:author="Unknown"/>
          <w:rStyle w:val="HTMLCode"/>
          <w:rFonts w:ascii="Consolas" w:hAnsi="Consolas" w:cs="Consolas"/>
          <w:color w:val="000000"/>
        </w:rPr>
      </w:pPr>
      <w:ins w:id="4352"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53" w:author="Unknown"/>
          <w:rStyle w:val="HTMLCode"/>
          <w:rFonts w:ascii="Consolas" w:hAnsi="Consolas" w:cs="Consolas"/>
          <w:color w:val="000000"/>
        </w:rPr>
      </w:pPr>
      <w:ins w:id="4354" w:author="Unknown">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Child</w:t>
        </w:r>
        <w:r>
          <w:rPr>
            <w:rStyle w:val="HTMLCode"/>
            <w:rFonts w:ascii="Consolas" w:hAnsi="Consolas" w:cs="Consolas"/>
            <w:color w:val="000000"/>
          </w:rPr>
          <w:t xml:space="preserve"> </w:t>
        </w:r>
        <w:r>
          <w:rPr>
            <w:rStyle w:val="token"/>
            <w:rFonts w:ascii="Consolas" w:hAnsi="Consolas" w:cs="Consolas"/>
            <w:color w:val="0077AA"/>
          </w:rPr>
          <w:t>extends</w:t>
        </w:r>
        <w:r>
          <w:rPr>
            <w:rStyle w:val="HTMLCode"/>
            <w:rFonts w:ascii="Consolas" w:hAnsi="Consolas" w:cs="Consolas"/>
            <w:color w:val="000000"/>
          </w:rPr>
          <w:t xml:space="preserve"> </w:t>
        </w:r>
        <w:r>
          <w:rPr>
            <w:rStyle w:val="token"/>
            <w:rFonts w:ascii="Consolas" w:hAnsi="Consolas" w:cs="Consolas"/>
            <w:color w:val="000000"/>
          </w:rPr>
          <w:t>Parent</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55" w:author="Unknown"/>
          <w:rStyle w:val="HTMLCode"/>
          <w:rFonts w:ascii="Consolas" w:hAnsi="Consolas" w:cs="Consolas"/>
          <w:color w:val="000000"/>
        </w:rPr>
      </w:pPr>
      <w:ins w:id="4356" w:author="Unknown">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staticMethod</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57" w:author="Unknown"/>
          <w:rStyle w:val="HTMLCode"/>
          <w:rFonts w:ascii="Consolas" w:hAnsi="Consolas" w:cs="Consolas"/>
          <w:color w:val="000000"/>
        </w:rPr>
      </w:pPr>
      <w:ins w:id="4358" w:author="Unknown">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token"/>
            <w:rFonts w:ascii="Consolas" w:hAnsi="Consolas" w:cs="Consolas"/>
            <w:color w:val="669900"/>
          </w:rPr>
          <w:t>"Inside Child static"</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59" w:author="Unknown"/>
          <w:rStyle w:val="HTMLCode"/>
          <w:rFonts w:ascii="Consolas" w:hAnsi="Consolas" w:cs="Consolas"/>
          <w:color w:val="000000"/>
        </w:rPr>
      </w:pPr>
      <w:ins w:id="4360" w:author="Unknown">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61" w:author="Unknown"/>
          <w:rStyle w:val="HTMLCode"/>
          <w:rFonts w:ascii="Consolas" w:hAnsi="Consolas" w:cs="Consolas"/>
          <w:color w:val="000000"/>
        </w:rPr>
      </w:pPr>
      <w:ins w:id="4362"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63" w:author="Unknown"/>
          <w:rStyle w:val="HTMLCode"/>
          <w:rFonts w:ascii="Consolas" w:hAnsi="Consolas" w:cs="Consolas"/>
          <w:color w:val="000000"/>
        </w:rPr>
      </w:pPr>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64" w:author="Unknown"/>
          <w:rStyle w:val="HTMLCode"/>
          <w:rFonts w:ascii="Consolas" w:hAnsi="Consolas" w:cs="Consolas"/>
          <w:color w:val="000000"/>
        </w:rPr>
      </w:pPr>
      <w:ins w:id="4365" w:author="Unknown">
        <w:r>
          <w:rPr>
            <w:rStyle w:val="HTMLCode"/>
            <w:rFonts w:ascii="Consolas" w:hAnsi="Consolas" w:cs="Consolas"/>
            <w:color w:val="000000"/>
          </w:rPr>
          <w:lastRenderedPageBreak/>
          <w:t xml:space="preserve">Answers </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66" w:author="Unknown"/>
          <w:rStyle w:val="HTMLCode"/>
          <w:rFonts w:ascii="Consolas" w:hAnsi="Consolas" w:cs="Consolas"/>
          <w:color w:val="000000"/>
        </w:rPr>
      </w:pPr>
      <w:ins w:id="4367" w:author="Unknown">
        <w:r>
          <w:rPr>
            <w:rStyle w:val="HTMLCode"/>
            <w:rFonts w:ascii="Consolas" w:hAnsi="Consolas" w:cs="Consolas"/>
            <w:color w:val="000000"/>
          </w:rPr>
          <w:t xml:space="preserve"> a</w:t>
        </w:r>
        <w:r>
          <w:rPr>
            <w:rStyle w:val="token"/>
            <w:rFonts w:ascii="Consolas" w:hAnsi="Consolas" w:cs="Consolas"/>
            <w:color w:val="999999"/>
          </w:rPr>
          <w:t>)</w:t>
        </w:r>
        <w:r>
          <w:rPr>
            <w:rStyle w:val="HTMLCode"/>
            <w:rFonts w:ascii="Consolas" w:hAnsi="Consolas" w:cs="Consolas"/>
            <w:color w:val="000000"/>
          </w:rPr>
          <w:t xml:space="preserve"> Inside Parent </w:t>
        </w:r>
        <w:r>
          <w:rPr>
            <w:rStyle w:val="token"/>
            <w:rFonts w:ascii="Consolas" w:hAnsi="Consolas" w:cs="Consolas"/>
            <w:color w:val="0077AA"/>
          </w:rPr>
          <w:t>static</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68" w:author="Unknown"/>
          <w:rStyle w:val="HTMLCode"/>
          <w:rFonts w:ascii="Consolas" w:hAnsi="Consolas" w:cs="Consolas"/>
          <w:color w:val="000000"/>
        </w:rPr>
      </w:pPr>
      <w:ins w:id="4369" w:author="Unknown">
        <w:r>
          <w:rPr>
            <w:rStyle w:val="HTMLCode"/>
            <w:rFonts w:ascii="Consolas" w:hAnsi="Consolas" w:cs="Consolas"/>
            <w:color w:val="000000"/>
          </w:rPr>
          <w:t xml:space="preserve"> b</w:t>
        </w:r>
        <w:r>
          <w:rPr>
            <w:rStyle w:val="token"/>
            <w:rFonts w:ascii="Consolas" w:hAnsi="Consolas" w:cs="Consolas"/>
            <w:color w:val="999999"/>
          </w:rPr>
          <w:t>)</w:t>
        </w:r>
        <w:r>
          <w:rPr>
            <w:rStyle w:val="HTMLCode"/>
            <w:rFonts w:ascii="Consolas" w:hAnsi="Consolas" w:cs="Consolas"/>
            <w:color w:val="000000"/>
          </w:rPr>
          <w:t xml:space="preserve"> Inside Child </w:t>
        </w:r>
        <w:r>
          <w:rPr>
            <w:rStyle w:val="token"/>
            <w:rFonts w:ascii="Consolas" w:hAnsi="Consolas" w:cs="Consolas"/>
            <w:color w:val="0077AA"/>
          </w:rPr>
          <w:t>static</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70" w:author="Unknown"/>
          <w:rFonts w:ascii="Consolas" w:hAnsi="Consolas" w:cs="Consolas"/>
          <w:color w:val="000000"/>
          <w:sz w:val="18"/>
          <w:szCs w:val="18"/>
        </w:rPr>
      </w:pPr>
      <w:ins w:id="4371" w:author="Unknown">
        <w:r>
          <w:rPr>
            <w:rStyle w:val="HTMLCode"/>
            <w:rFonts w:ascii="Consolas" w:hAnsi="Consolas" w:cs="Consolas"/>
            <w:color w:val="000000"/>
          </w:rPr>
          <w:t xml:space="preserve"> c</w:t>
        </w:r>
        <w:r>
          <w:rPr>
            <w:rStyle w:val="token"/>
            <w:rFonts w:ascii="Consolas" w:hAnsi="Consolas" w:cs="Consolas"/>
            <w:color w:val="999999"/>
          </w:rPr>
          <w:t>)</w:t>
        </w:r>
        <w:r>
          <w:rPr>
            <w:rStyle w:val="HTMLCode"/>
            <w:rFonts w:ascii="Consolas" w:hAnsi="Consolas" w:cs="Consolas"/>
            <w:color w:val="000000"/>
          </w:rPr>
          <w:t xml:space="preserve"> Compilte time error</w:t>
        </w:r>
        <w:r>
          <w:rPr>
            <w:rStyle w:val="token"/>
            <w:rFonts w:ascii="Consolas" w:hAnsi="Consolas" w:cs="Consolas"/>
            <w:color w:val="999999"/>
          </w:rPr>
          <w:t>.</w:t>
        </w:r>
      </w:ins>
    </w:p>
    <w:p w:rsidR="006F118B" w:rsidRDefault="006F118B" w:rsidP="006F118B">
      <w:pPr>
        <w:shd w:val="clear" w:color="auto" w:fill="FFFFFF"/>
        <w:spacing w:line="316" w:lineRule="atLeast"/>
        <w:rPr>
          <w:ins w:id="4372" w:author="Unknown"/>
          <w:rFonts w:ascii="Helvetica" w:hAnsi="Helvetica" w:cs="Helvetica"/>
          <w:color w:val="333333"/>
        </w:rPr>
      </w:pPr>
      <w:ins w:id="4373" w:author="Unknown">
        <w:r>
          <w:rPr>
            <w:rFonts w:ascii="Helvetica" w:hAnsi="Helvetica" w:cs="Helvetica"/>
            <w:color w:val="333333"/>
          </w:rPr>
          <w:t>Click for answer</w:t>
        </w:r>
      </w:ins>
    </w:p>
    <w:p w:rsidR="006F118B" w:rsidRDefault="006F118B" w:rsidP="006F118B">
      <w:pPr>
        <w:pStyle w:val="NormalWeb"/>
        <w:shd w:val="clear" w:color="auto" w:fill="FFFFFF"/>
        <w:spacing w:before="0" w:beforeAutospacing="0" w:after="138" w:afterAutospacing="0" w:line="316" w:lineRule="atLeast"/>
        <w:rPr>
          <w:ins w:id="4374" w:author="Unknown"/>
          <w:rFonts w:ascii="Helvetica" w:hAnsi="Helvetica" w:cs="Helvetica"/>
          <w:color w:val="333333"/>
          <w:sz w:val="22"/>
          <w:szCs w:val="22"/>
        </w:rPr>
      </w:pPr>
      <w:ins w:id="4375" w:author="Unknown">
        <w:r>
          <w:rPr>
            <w:rFonts w:ascii="Helvetica" w:hAnsi="Helvetica" w:cs="Helvetica"/>
            <w:color w:val="333333"/>
            <w:sz w:val="22"/>
            <w:szCs w:val="22"/>
          </w:rPr>
          <w:t>Q8)</w:t>
        </w:r>
        <w:r>
          <w:rPr>
            <w:rStyle w:val="apple-converted-space"/>
            <w:rFonts w:ascii="Helvetica" w:hAnsi="Helvetica" w:cs="Helvetica"/>
            <w:color w:val="333333"/>
            <w:sz w:val="22"/>
            <w:szCs w:val="22"/>
          </w:rPr>
          <w:t> </w:t>
        </w:r>
        <w:r>
          <w:rPr>
            <w:rStyle w:val="Strong"/>
            <w:rFonts w:ascii="Helvetica" w:hAnsi="Helvetica" w:cs="Helvetica"/>
            <w:color w:val="333333"/>
            <w:sz w:val="22"/>
            <w:szCs w:val="22"/>
          </w:rPr>
          <w:t>Is it compulsory to implement print() method in abstract class?</w:t>
        </w:r>
        <w:r>
          <w:rPr>
            <w:rFonts w:ascii="Helvetica" w:hAnsi="Helvetica" w:cs="Helvetica"/>
            <w:color w:val="333333"/>
            <w:sz w:val="22"/>
            <w:szCs w:val="22"/>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76" w:author="Unknown"/>
          <w:rStyle w:val="HTMLCode"/>
          <w:rFonts w:ascii="Consolas" w:hAnsi="Consolas" w:cs="Consolas"/>
          <w:color w:val="000000"/>
        </w:rPr>
      </w:pPr>
      <w:ins w:id="4377" w:author="Unknown">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interface</w:t>
        </w:r>
        <w:r>
          <w:rPr>
            <w:rStyle w:val="HTMLCode"/>
            <w:rFonts w:ascii="Consolas" w:hAnsi="Consolas" w:cs="Consolas"/>
            <w:color w:val="000000"/>
          </w:rPr>
          <w:t xml:space="preserve"> </w:t>
        </w:r>
        <w:r>
          <w:rPr>
            <w:rStyle w:val="token"/>
            <w:rFonts w:ascii="Consolas" w:hAnsi="Consolas" w:cs="Consolas"/>
            <w:color w:val="000000"/>
          </w:rPr>
          <w:t>Interface1</w:t>
        </w:r>
        <w:r>
          <w:rPr>
            <w:rStyle w:val="HTMLCode"/>
            <w:rFonts w:ascii="Consolas" w:hAnsi="Consolas" w:cs="Consolas"/>
            <w:color w:val="000000"/>
          </w:rPr>
          <w:t xml:space="preserve"> </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78" w:author="Unknown"/>
          <w:rStyle w:val="HTMLCode"/>
          <w:rFonts w:ascii="Consolas" w:hAnsi="Consolas" w:cs="Consolas"/>
          <w:color w:val="000000"/>
        </w:rPr>
      </w:pPr>
      <w:ins w:id="4379" w:author="Unknown">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print</w:t>
        </w:r>
        <w:r>
          <w:rPr>
            <w:rStyle w:val="token"/>
            <w:rFonts w:ascii="Consolas" w:hAnsi="Consolas" w:cs="Consolas"/>
            <w:color w:val="999999"/>
          </w:rPr>
          <w:t>(</w:t>
        </w:r>
        <w:r>
          <w:rPr>
            <w:rStyle w:val="HTMLCode"/>
            <w:rFonts w:ascii="Consolas" w:hAnsi="Consolas" w:cs="Consolas"/>
            <w:color w:val="000000"/>
          </w:rPr>
          <w:t>String str</w:t>
        </w:r>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80" w:author="Unknown"/>
          <w:rStyle w:val="HTMLCode"/>
          <w:rFonts w:ascii="Consolas" w:hAnsi="Consolas" w:cs="Consolas"/>
          <w:color w:val="000000"/>
        </w:rPr>
      </w:pPr>
      <w:ins w:id="4381" w:author="Unknown">
        <w:r>
          <w:rPr>
            <w:rStyle w:val="token"/>
            <w:rFonts w:ascii="Consolas" w:hAnsi="Consolas" w:cs="Consolas"/>
            <w:color w:val="999999"/>
          </w:rPr>
          <w:t>}</w:t>
        </w:r>
      </w:ins>
    </w:p>
    <w:p w:rsidR="006F118B" w:rsidRDefault="006F118B" w:rsidP="006F118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382" w:author="Unknown"/>
          <w:rFonts w:ascii="Consolas" w:hAnsi="Consolas" w:cs="Consolas"/>
          <w:color w:val="000000"/>
          <w:sz w:val="18"/>
          <w:szCs w:val="18"/>
        </w:rPr>
      </w:pPr>
      <w:ins w:id="4383" w:author="Unknown">
        <w:r>
          <w:rPr>
            <w:rStyle w:val="token"/>
            <w:rFonts w:ascii="Consolas" w:hAnsi="Consolas" w:cs="Consolas"/>
            <w:color w:val="0077AA"/>
          </w:rPr>
          <w:t>pub</w:t>
        </w:r>
      </w:ins>
    </w:p>
    <w:p w:rsidR="006F118B" w:rsidRDefault="006F118B" w:rsidP="00C70FF8">
      <w:pPr>
        <w:shd w:val="clear" w:color="auto" w:fill="FFFFFF"/>
        <w:spacing w:line="318" w:lineRule="atLeast"/>
        <w:jc w:val="both"/>
        <w:rPr>
          <w:rFonts w:ascii="Verdana" w:hAnsi="Verdana"/>
          <w:color w:val="000000"/>
          <w:sz w:val="18"/>
          <w:szCs w:val="18"/>
        </w:rPr>
      </w:pPr>
    </w:p>
    <w:p w:rsidR="006F118B" w:rsidRDefault="006F118B" w:rsidP="00C70FF8">
      <w:pPr>
        <w:shd w:val="clear" w:color="auto" w:fill="FFFFFF"/>
        <w:spacing w:line="318" w:lineRule="atLeast"/>
        <w:jc w:val="both"/>
        <w:rPr>
          <w:rFonts w:ascii="Verdana" w:hAnsi="Verdana"/>
          <w:color w:val="000000"/>
          <w:sz w:val="18"/>
          <w:szCs w:val="18"/>
        </w:rPr>
      </w:pPr>
    </w:p>
    <w:p w:rsidR="006F118B" w:rsidRDefault="006F118B" w:rsidP="00C70FF8">
      <w:pPr>
        <w:shd w:val="clear" w:color="auto" w:fill="FFFFFF"/>
        <w:spacing w:line="318" w:lineRule="atLeast"/>
        <w:jc w:val="both"/>
        <w:rPr>
          <w:rFonts w:ascii="Verdana" w:hAnsi="Verdana"/>
          <w:color w:val="000000"/>
          <w:sz w:val="18"/>
          <w:szCs w:val="18"/>
        </w:rPr>
      </w:pPr>
      <w:r>
        <w:rPr>
          <w:rFonts w:ascii="Verdana" w:hAnsi="Verdana"/>
          <w:color w:val="000000"/>
          <w:sz w:val="18"/>
          <w:szCs w:val="18"/>
        </w:rPr>
        <w:t xml:space="preserve">Source: </w:t>
      </w:r>
      <w:hyperlink r:id="rId210" w:history="1">
        <w:r w:rsidRPr="00E17768">
          <w:rPr>
            <w:rStyle w:val="Hyperlink"/>
            <w:rFonts w:ascii="Verdana" w:hAnsi="Verdana"/>
            <w:sz w:val="18"/>
            <w:szCs w:val="18"/>
          </w:rPr>
          <w:t>http://www.developersbook.com/corejava/interview-questions/corejava-interview-questions-faqs.php</w:t>
        </w:r>
      </w:hyperlink>
    </w:p>
    <w:tbl>
      <w:tblPr>
        <w:tblW w:w="5000" w:type="pct"/>
        <w:tblCellSpacing w:w="45" w:type="dxa"/>
        <w:tblCellMar>
          <w:left w:w="0" w:type="dxa"/>
          <w:right w:w="0" w:type="dxa"/>
        </w:tblCellMar>
        <w:tblLook w:val="04A0"/>
      </w:tblPr>
      <w:tblGrid>
        <w:gridCol w:w="154"/>
        <w:gridCol w:w="9247"/>
        <w:gridCol w:w="154"/>
      </w:tblGrid>
      <w:tr w:rsidR="006F118B" w:rsidTr="00CC3067">
        <w:trPr>
          <w:tblCellSpacing w:w="45" w:type="dxa"/>
        </w:trPr>
        <w:tc>
          <w:tcPr>
            <w:tcW w:w="10" w:type="pct"/>
            <w:tcBorders>
              <w:left w:val="single" w:sz="6" w:space="0" w:color="ADD2E2"/>
            </w:tcBorders>
            <w:hideMark/>
          </w:tcPr>
          <w:p w:rsidR="006F118B" w:rsidRDefault="006F118B">
            <w:pPr>
              <w:rPr>
                <w:sz w:val="24"/>
                <w:szCs w:val="24"/>
              </w:rPr>
            </w:pPr>
          </w:p>
        </w:tc>
        <w:tc>
          <w:tcPr>
            <w:tcW w:w="0" w:type="auto"/>
            <w:tcMar>
              <w:top w:w="0" w:type="dxa"/>
              <w:left w:w="0" w:type="dxa"/>
              <w:bottom w:w="0" w:type="dxa"/>
              <w:right w:w="28" w:type="dxa"/>
            </w:tcMar>
            <w:hideMark/>
          </w:tcPr>
          <w:p w:rsidR="006F118B" w:rsidRDefault="006F118B" w:rsidP="006F118B">
            <w:r>
              <w:rPr>
                <w:rStyle w:val="queindex"/>
                <w:rFonts w:ascii="Trebuchet MS" w:hAnsi="Trebuchet MS"/>
                <w:b/>
                <w:bCs/>
                <w:color w:val="414141"/>
                <w:sz w:val="18"/>
                <w:szCs w:val="18"/>
              </w:rPr>
              <w:t>1.</w:t>
            </w:r>
            <w:r>
              <w:rPr>
                <w:rStyle w:val="que"/>
                <w:rFonts w:ascii="Trebuchet MS" w:hAnsi="Trebuchet MS"/>
                <w:b/>
                <w:bCs/>
                <w:color w:val="0863A5"/>
                <w:sz w:val="18"/>
                <w:szCs w:val="18"/>
              </w:rPr>
              <w:t>What are the principle concepts of OOPS?</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There are four principle concepts upon which object oriented design and programming rest. They are:</w:t>
            </w:r>
          </w:p>
          <w:p w:rsidR="006F118B" w:rsidRDefault="006F118B" w:rsidP="00C306AB">
            <w:pPr>
              <w:numPr>
                <w:ilvl w:val="0"/>
                <w:numId w:val="124"/>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Abstraction</w:t>
            </w:r>
          </w:p>
          <w:p w:rsidR="006F118B" w:rsidRDefault="006F118B" w:rsidP="00C306AB">
            <w:pPr>
              <w:numPr>
                <w:ilvl w:val="0"/>
                <w:numId w:val="124"/>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Polymorphism</w:t>
            </w:r>
          </w:p>
          <w:p w:rsidR="006F118B" w:rsidRDefault="006F118B" w:rsidP="00C306AB">
            <w:pPr>
              <w:numPr>
                <w:ilvl w:val="0"/>
                <w:numId w:val="124"/>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Inheritance</w:t>
            </w:r>
          </w:p>
          <w:p w:rsidR="006F118B" w:rsidRDefault="006F118B" w:rsidP="00C306AB">
            <w:pPr>
              <w:numPr>
                <w:ilvl w:val="0"/>
                <w:numId w:val="124"/>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Encapsulation</w:t>
            </w:r>
          </w:p>
          <w:p w:rsidR="006F118B" w:rsidRDefault="006F118B" w:rsidP="006F118B">
            <w:pPr>
              <w:spacing w:after="0"/>
              <w:ind w:left="720"/>
              <w:rPr>
                <w:rFonts w:ascii="Trebuchet MS" w:hAnsi="Trebuchet MS"/>
                <w:color w:val="414141"/>
                <w:sz w:val="18"/>
                <w:szCs w:val="18"/>
              </w:rPr>
            </w:pPr>
            <w:r>
              <w:rPr>
                <w:rFonts w:ascii="Trebuchet MS" w:hAnsi="Trebuchet MS"/>
                <w:color w:val="414141"/>
                <w:sz w:val="18"/>
                <w:szCs w:val="18"/>
              </w:rPr>
              <w:t>(i.e. easily remembered as A-PIE).</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w:t>
            </w:r>
            <w:r>
              <w:rPr>
                <w:rStyle w:val="que"/>
                <w:rFonts w:ascii="Trebuchet MS" w:hAnsi="Trebuchet MS"/>
                <w:b/>
                <w:bCs/>
                <w:color w:val="0863A5"/>
                <w:sz w:val="18"/>
                <w:szCs w:val="18"/>
              </w:rPr>
              <w:t>What is Abstraction?</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Abstraction refers to the act of representing essential features without including the background details or explanations.</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3.</w:t>
            </w:r>
            <w:r>
              <w:rPr>
                <w:rStyle w:val="que"/>
                <w:rFonts w:ascii="Trebuchet MS" w:hAnsi="Trebuchet MS"/>
                <w:b/>
                <w:bCs/>
                <w:color w:val="0863A5"/>
                <w:sz w:val="18"/>
                <w:szCs w:val="18"/>
              </w:rPr>
              <w:t>What is Encapsulation?</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Encapsulation is a technique used for hiding the properties and behaviors of an object and allowing outside access only as appropriate. It prevents other objects from directly altering or accessing the properties or methods of the encapsulated object.</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4.</w:t>
            </w:r>
            <w:r>
              <w:rPr>
                <w:rStyle w:val="que"/>
                <w:rFonts w:ascii="Trebuchet MS" w:hAnsi="Trebuchet MS"/>
                <w:b/>
                <w:bCs/>
                <w:color w:val="0863A5"/>
                <w:sz w:val="18"/>
                <w:szCs w:val="18"/>
              </w:rPr>
              <w:t>What is the difference between abstraction and encapsulation?</w:t>
            </w:r>
          </w:p>
          <w:p w:rsidR="006F118B" w:rsidRDefault="006F118B" w:rsidP="00C306AB">
            <w:pPr>
              <w:numPr>
                <w:ilvl w:val="0"/>
                <w:numId w:val="125"/>
              </w:numPr>
              <w:spacing w:before="100" w:beforeAutospacing="1" w:after="100" w:afterAutospacing="1"/>
              <w:rPr>
                <w:rFonts w:ascii="Trebuchet MS" w:hAnsi="Trebuchet MS"/>
                <w:color w:val="414141"/>
                <w:sz w:val="18"/>
                <w:szCs w:val="18"/>
              </w:rPr>
            </w:pPr>
            <w:r>
              <w:rPr>
                <w:rFonts w:ascii="Trebuchet MS" w:hAnsi="Trebuchet MS"/>
                <w:b/>
                <w:bCs/>
                <w:color w:val="414141"/>
                <w:sz w:val="18"/>
                <w:szCs w:val="18"/>
              </w:rPr>
              <w:t>Abstraction</w:t>
            </w:r>
            <w:r>
              <w:rPr>
                <w:rStyle w:val="apple-converted-space"/>
                <w:rFonts w:ascii="Trebuchet MS" w:hAnsi="Trebuchet MS"/>
                <w:color w:val="414141"/>
                <w:sz w:val="18"/>
                <w:szCs w:val="18"/>
              </w:rPr>
              <w:t> </w:t>
            </w:r>
            <w:r>
              <w:rPr>
                <w:rFonts w:ascii="Trebuchet MS" w:hAnsi="Trebuchet MS"/>
                <w:color w:val="414141"/>
                <w:sz w:val="18"/>
                <w:szCs w:val="18"/>
              </w:rPr>
              <w:t>focuses on the outside view of an object (i.e. the interface)</w:t>
            </w:r>
            <w:r>
              <w:rPr>
                <w:rStyle w:val="apple-converted-space"/>
                <w:rFonts w:ascii="Trebuchet MS" w:hAnsi="Trebuchet MS"/>
                <w:color w:val="414141"/>
                <w:sz w:val="18"/>
                <w:szCs w:val="18"/>
              </w:rPr>
              <w:t> </w:t>
            </w:r>
            <w:r>
              <w:rPr>
                <w:rFonts w:ascii="Trebuchet MS" w:hAnsi="Trebuchet MS"/>
                <w:b/>
                <w:bCs/>
                <w:color w:val="414141"/>
                <w:sz w:val="18"/>
                <w:szCs w:val="18"/>
              </w:rPr>
              <w:t>Encapsulation</w:t>
            </w:r>
            <w:r>
              <w:rPr>
                <w:rStyle w:val="apple-converted-space"/>
                <w:rFonts w:ascii="Trebuchet MS" w:hAnsi="Trebuchet MS"/>
                <w:color w:val="414141"/>
                <w:sz w:val="18"/>
                <w:szCs w:val="18"/>
              </w:rPr>
              <w:t> </w:t>
            </w:r>
            <w:r>
              <w:rPr>
                <w:rFonts w:ascii="Trebuchet MS" w:hAnsi="Trebuchet MS"/>
                <w:color w:val="414141"/>
                <w:sz w:val="18"/>
                <w:szCs w:val="18"/>
              </w:rPr>
              <w:t xml:space="preserve">(information hiding) prevents clients from seeing it’s inside view, where the behavior of the abstraction is </w:t>
            </w:r>
            <w:r>
              <w:rPr>
                <w:rFonts w:ascii="Trebuchet MS" w:hAnsi="Trebuchet MS"/>
                <w:color w:val="414141"/>
                <w:sz w:val="18"/>
                <w:szCs w:val="18"/>
              </w:rPr>
              <w:lastRenderedPageBreak/>
              <w:t>implemented.</w:t>
            </w:r>
          </w:p>
          <w:p w:rsidR="006F118B" w:rsidRDefault="006F118B" w:rsidP="00C306AB">
            <w:pPr>
              <w:numPr>
                <w:ilvl w:val="0"/>
                <w:numId w:val="125"/>
              </w:numPr>
              <w:spacing w:before="100" w:beforeAutospacing="1" w:after="100" w:afterAutospacing="1"/>
              <w:rPr>
                <w:rFonts w:ascii="Trebuchet MS" w:hAnsi="Trebuchet MS"/>
                <w:color w:val="414141"/>
                <w:sz w:val="18"/>
                <w:szCs w:val="18"/>
              </w:rPr>
            </w:pPr>
            <w:r>
              <w:rPr>
                <w:rFonts w:ascii="Trebuchet MS" w:hAnsi="Trebuchet MS"/>
                <w:b/>
                <w:bCs/>
                <w:color w:val="414141"/>
                <w:sz w:val="18"/>
                <w:szCs w:val="18"/>
              </w:rPr>
              <w:t>Abstraction</w:t>
            </w:r>
            <w:r>
              <w:rPr>
                <w:rStyle w:val="apple-converted-space"/>
                <w:rFonts w:ascii="Trebuchet MS" w:hAnsi="Trebuchet MS"/>
                <w:color w:val="414141"/>
                <w:sz w:val="18"/>
                <w:szCs w:val="18"/>
              </w:rPr>
              <w:t> </w:t>
            </w:r>
            <w:r>
              <w:rPr>
                <w:rFonts w:ascii="Trebuchet MS" w:hAnsi="Trebuchet MS"/>
                <w:color w:val="414141"/>
                <w:sz w:val="18"/>
                <w:szCs w:val="18"/>
              </w:rPr>
              <w:t>solves the problem in the design side while</w:t>
            </w:r>
            <w:r>
              <w:rPr>
                <w:rStyle w:val="apple-converted-space"/>
                <w:rFonts w:ascii="Trebuchet MS" w:hAnsi="Trebuchet MS"/>
                <w:color w:val="414141"/>
                <w:sz w:val="18"/>
                <w:szCs w:val="18"/>
              </w:rPr>
              <w:t> </w:t>
            </w:r>
            <w:r>
              <w:rPr>
                <w:rFonts w:ascii="Trebuchet MS" w:hAnsi="Trebuchet MS"/>
                <w:b/>
                <w:bCs/>
                <w:color w:val="414141"/>
                <w:sz w:val="18"/>
                <w:szCs w:val="18"/>
              </w:rPr>
              <w:t>Encapsulation</w:t>
            </w:r>
            <w:r>
              <w:rPr>
                <w:rStyle w:val="apple-converted-space"/>
                <w:rFonts w:ascii="Trebuchet MS" w:hAnsi="Trebuchet MS"/>
                <w:color w:val="414141"/>
                <w:sz w:val="18"/>
                <w:szCs w:val="18"/>
              </w:rPr>
              <w:t> </w:t>
            </w:r>
            <w:r>
              <w:rPr>
                <w:rFonts w:ascii="Trebuchet MS" w:hAnsi="Trebuchet MS"/>
                <w:color w:val="414141"/>
                <w:sz w:val="18"/>
                <w:szCs w:val="18"/>
              </w:rPr>
              <w:t>is the Implementation.</w:t>
            </w:r>
          </w:p>
          <w:p w:rsidR="006F118B" w:rsidRDefault="006F118B" w:rsidP="00C306AB">
            <w:pPr>
              <w:numPr>
                <w:ilvl w:val="0"/>
                <w:numId w:val="125"/>
              </w:numPr>
              <w:spacing w:before="100" w:beforeAutospacing="1" w:after="100" w:afterAutospacing="1"/>
              <w:rPr>
                <w:rFonts w:ascii="Trebuchet MS" w:hAnsi="Trebuchet MS"/>
                <w:color w:val="414141"/>
                <w:sz w:val="18"/>
                <w:szCs w:val="18"/>
              </w:rPr>
            </w:pPr>
            <w:r>
              <w:rPr>
                <w:rFonts w:ascii="Trebuchet MS" w:hAnsi="Trebuchet MS"/>
                <w:b/>
                <w:bCs/>
                <w:color w:val="414141"/>
                <w:sz w:val="18"/>
                <w:szCs w:val="18"/>
              </w:rPr>
              <w:t>Encapsulation</w:t>
            </w:r>
            <w:r>
              <w:rPr>
                <w:rStyle w:val="apple-converted-space"/>
                <w:rFonts w:ascii="Trebuchet MS" w:hAnsi="Trebuchet MS"/>
                <w:color w:val="414141"/>
                <w:sz w:val="18"/>
                <w:szCs w:val="18"/>
              </w:rPr>
              <w:t> </w:t>
            </w:r>
            <w:r>
              <w:rPr>
                <w:rFonts w:ascii="Trebuchet MS" w:hAnsi="Trebuchet MS"/>
                <w:color w:val="414141"/>
                <w:sz w:val="18"/>
                <w:szCs w:val="18"/>
              </w:rPr>
              <w:t>is the deliverables of Abstraction. Encapsulation barely talks about grouping up your abstraction to suit the developer needs.</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5.</w:t>
            </w:r>
            <w:r>
              <w:rPr>
                <w:rStyle w:val="que"/>
                <w:rFonts w:ascii="Trebuchet MS" w:hAnsi="Trebuchet MS"/>
                <w:b/>
                <w:bCs/>
                <w:color w:val="0863A5"/>
                <w:sz w:val="18"/>
                <w:szCs w:val="18"/>
              </w:rPr>
              <w:t>What is Inheritance?</w:t>
            </w:r>
          </w:p>
          <w:p w:rsidR="006F118B" w:rsidRDefault="006F118B" w:rsidP="00C306AB">
            <w:pPr>
              <w:numPr>
                <w:ilvl w:val="0"/>
                <w:numId w:val="126"/>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Inheritance is the process by which objects of one class acquire the properties of objects of another class.</w:t>
            </w:r>
          </w:p>
          <w:p w:rsidR="006F118B" w:rsidRDefault="006F118B" w:rsidP="00C306AB">
            <w:pPr>
              <w:numPr>
                <w:ilvl w:val="0"/>
                <w:numId w:val="126"/>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A class that is inherited is called a superclass.</w:t>
            </w:r>
          </w:p>
          <w:p w:rsidR="006F118B" w:rsidRDefault="006F118B" w:rsidP="00C306AB">
            <w:pPr>
              <w:numPr>
                <w:ilvl w:val="0"/>
                <w:numId w:val="126"/>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The class that does the inheriting is called a subclass.</w:t>
            </w:r>
          </w:p>
          <w:p w:rsidR="006F118B" w:rsidRDefault="006F118B" w:rsidP="00C306AB">
            <w:pPr>
              <w:numPr>
                <w:ilvl w:val="0"/>
                <w:numId w:val="126"/>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Inheritance is done by using the keyword extends.</w:t>
            </w:r>
          </w:p>
          <w:p w:rsidR="006F118B" w:rsidRDefault="006F118B" w:rsidP="00C306AB">
            <w:pPr>
              <w:numPr>
                <w:ilvl w:val="0"/>
                <w:numId w:val="126"/>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The two most common reasons to use inheritance are:</w:t>
            </w:r>
          </w:p>
          <w:p w:rsidR="006F118B" w:rsidRDefault="006F118B" w:rsidP="00C306AB">
            <w:pPr>
              <w:numPr>
                <w:ilvl w:val="1"/>
                <w:numId w:val="126"/>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To promote code reuse</w:t>
            </w:r>
          </w:p>
          <w:p w:rsidR="006F118B" w:rsidRDefault="006F118B" w:rsidP="00C306AB">
            <w:pPr>
              <w:numPr>
                <w:ilvl w:val="1"/>
                <w:numId w:val="126"/>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To use polymorphism</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6.</w:t>
            </w:r>
            <w:r>
              <w:rPr>
                <w:rStyle w:val="que"/>
                <w:rFonts w:ascii="Trebuchet MS" w:hAnsi="Trebuchet MS"/>
                <w:b/>
                <w:bCs/>
                <w:color w:val="0863A5"/>
                <w:sz w:val="18"/>
                <w:szCs w:val="18"/>
              </w:rPr>
              <w:t>What is Polymorphism?</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7.</w:t>
            </w:r>
            <w:r>
              <w:rPr>
                <w:rStyle w:val="que"/>
                <w:rFonts w:ascii="Trebuchet MS" w:hAnsi="Trebuchet MS"/>
                <w:b/>
                <w:bCs/>
                <w:color w:val="0863A5"/>
                <w:sz w:val="18"/>
                <w:szCs w:val="18"/>
              </w:rPr>
              <w:t>How does Java implement polymorphism?</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(Inheritance, Overloading and Overriding are used to achieve Polymorphism in java).</w:t>
            </w:r>
            <w:r>
              <w:rPr>
                <w:rFonts w:ascii="Trebuchet MS" w:hAnsi="Trebuchet MS"/>
                <w:color w:val="414141"/>
                <w:sz w:val="18"/>
                <w:szCs w:val="18"/>
              </w:rPr>
              <w:br/>
              <w:t>Polymorphism manifests itself in Java in the form of multiple methods having the same name.</w:t>
            </w:r>
          </w:p>
          <w:p w:rsidR="006F118B" w:rsidRDefault="006F118B" w:rsidP="00C306AB">
            <w:pPr>
              <w:numPr>
                <w:ilvl w:val="0"/>
                <w:numId w:val="127"/>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In some cases, multiple methods have the same name, but different formal argument lists (overloaded methods).</w:t>
            </w:r>
          </w:p>
          <w:p w:rsidR="006F118B" w:rsidRDefault="006F118B" w:rsidP="00C306AB">
            <w:pPr>
              <w:numPr>
                <w:ilvl w:val="0"/>
                <w:numId w:val="127"/>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In other cases, multiple methods have the same name, same return type, and same formal argument list (overridden methods).</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8.</w:t>
            </w:r>
            <w:r>
              <w:rPr>
                <w:rStyle w:val="que"/>
                <w:rFonts w:ascii="Trebuchet MS" w:hAnsi="Trebuchet MS"/>
                <w:b/>
                <w:bCs/>
                <w:color w:val="0863A5"/>
                <w:sz w:val="18"/>
                <w:szCs w:val="18"/>
              </w:rPr>
              <w:t>Explain the different forms of Polymorphism.</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There are two types of polymorphism one is</w:t>
            </w:r>
            <w:r>
              <w:rPr>
                <w:rStyle w:val="apple-converted-space"/>
                <w:rFonts w:ascii="Trebuchet MS" w:hAnsi="Trebuchet MS"/>
                <w:color w:val="414141"/>
                <w:sz w:val="18"/>
                <w:szCs w:val="18"/>
              </w:rPr>
              <w:t> </w:t>
            </w:r>
            <w:r>
              <w:rPr>
                <w:rFonts w:ascii="Trebuchet MS" w:hAnsi="Trebuchet MS"/>
                <w:b/>
                <w:bCs/>
                <w:color w:val="414141"/>
                <w:sz w:val="18"/>
                <w:szCs w:val="18"/>
              </w:rPr>
              <w:t>Compile time polymorphism</w:t>
            </w:r>
            <w:r>
              <w:rPr>
                <w:rStyle w:val="apple-converted-space"/>
                <w:rFonts w:ascii="Trebuchet MS" w:hAnsi="Trebuchet MS"/>
                <w:color w:val="414141"/>
                <w:sz w:val="18"/>
                <w:szCs w:val="18"/>
              </w:rPr>
              <w:t> </w:t>
            </w:r>
            <w:r>
              <w:rPr>
                <w:rFonts w:ascii="Trebuchet MS" w:hAnsi="Trebuchet MS"/>
                <w:color w:val="414141"/>
                <w:sz w:val="18"/>
                <w:szCs w:val="18"/>
              </w:rPr>
              <w:t>and the other is run time polymorphism. Compile time polymorphism is method overloading.</w:t>
            </w:r>
            <w:r>
              <w:rPr>
                <w:rStyle w:val="apple-converted-space"/>
                <w:rFonts w:ascii="Trebuchet MS" w:hAnsi="Trebuchet MS"/>
                <w:color w:val="414141"/>
                <w:sz w:val="18"/>
                <w:szCs w:val="18"/>
              </w:rPr>
              <w:t> </w:t>
            </w:r>
            <w:r>
              <w:rPr>
                <w:rFonts w:ascii="Trebuchet MS" w:hAnsi="Trebuchet MS"/>
                <w:b/>
                <w:bCs/>
                <w:color w:val="414141"/>
                <w:sz w:val="18"/>
                <w:szCs w:val="18"/>
              </w:rPr>
              <w:t>Runtime time polymorphism</w:t>
            </w:r>
            <w:r>
              <w:rPr>
                <w:rStyle w:val="apple-converted-space"/>
                <w:rFonts w:ascii="Trebuchet MS" w:hAnsi="Trebuchet MS"/>
                <w:color w:val="414141"/>
                <w:sz w:val="18"/>
                <w:szCs w:val="18"/>
              </w:rPr>
              <w:t> </w:t>
            </w:r>
            <w:r>
              <w:rPr>
                <w:rFonts w:ascii="Trebuchet MS" w:hAnsi="Trebuchet MS"/>
                <w:color w:val="414141"/>
                <w:sz w:val="18"/>
                <w:szCs w:val="18"/>
              </w:rPr>
              <w:t>is done using inheritance and interface.</w:t>
            </w:r>
            <w:r>
              <w:rPr>
                <w:rFonts w:ascii="Trebuchet MS" w:hAnsi="Trebuchet MS"/>
                <w:color w:val="414141"/>
                <w:sz w:val="18"/>
                <w:szCs w:val="18"/>
              </w:rPr>
              <w:br/>
            </w:r>
            <w:r>
              <w:rPr>
                <w:rFonts w:ascii="Trebuchet MS" w:hAnsi="Trebuchet MS"/>
                <w:b/>
                <w:bCs/>
                <w:color w:val="414141"/>
                <w:sz w:val="18"/>
                <w:szCs w:val="18"/>
                <w:u w:val="single"/>
              </w:rPr>
              <w:t>Note</w:t>
            </w:r>
            <w:r>
              <w:rPr>
                <w:rFonts w:ascii="Trebuchet MS" w:hAnsi="Trebuchet MS"/>
                <w:color w:val="414141"/>
                <w:sz w:val="18"/>
                <w:szCs w:val="18"/>
              </w:rPr>
              <w:t>:</w:t>
            </w:r>
            <w:r>
              <w:rPr>
                <w:rStyle w:val="apple-converted-space"/>
                <w:rFonts w:ascii="Trebuchet MS" w:hAnsi="Trebuchet MS"/>
                <w:color w:val="414141"/>
                <w:sz w:val="18"/>
                <w:szCs w:val="18"/>
              </w:rPr>
              <w:t> </w:t>
            </w:r>
            <w:r>
              <w:rPr>
                <w:rFonts w:ascii="Trebuchet MS" w:hAnsi="Trebuchet MS"/>
                <w:i/>
                <w:iCs/>
                <w:color w:val="414141"/>
                <w:sz w:val="18"/>
                <w:szCs w:val="18"/>
              </w:rPr>
              <w:t>From a practical programming viewpoint, polymorphism manifests itself in three distinct forms in Java:</w:t>
            </w:r>
          </w:p>
          <w:p w:rsidR="006F118B" w:rsidRDefault="006F118B" w:rsidP="00C306AB">
            <w:pPr>
              <w:numPr>
                <w:ilvl w:val="0"/>
                <w:numId w:val="128"/>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Method overloading</w:t>
            </w:r>
          </w:p>
          <w:p w:rsidR="006F118B" w:rsidRDefault="006F118B" w:rsidP="00C306AB">
            <w:pPr>
              <w:numPr>
                <w:ilvl w:val="0"/>
                <w:numId w:val="128"/>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Method overriding through inheritance</w:t>
            </w:r>
          </w:p>
          <w:p w:rsidR="006F118B" w:rsidRDefault="006F118B" w:rsidP="00C306AB">
            <w:pPr>
              <w:numPr>
                <w:ilvl w:val="0"/>
                <w:numId w:val="128"/>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Method overriding through the Java interface</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6F118B" w:rsidTr="006F118B">
              <w:trPr>
                <w:tblCellSpacing w:w="0" w:type="dxa"/>
              </w:trPr>
              <w:tc>
                <w:tcPr>
                  <w:tcW w:w="0" w:type="auto"/>
                  <w:shd w:val="clear" w:color="auto" w:fill="FAFAFA"/>
                  <w:vAlign w:val="center"/>
                  <w:hideMark/>
                </w:tcPr>
                <w:p w:rsidR="006F118B" w:rsidRDefault="006F118B">
                  <w:pPr>
                    <w:rPr>
                      <w:rFonts w:ascii="Arial" w:hAnsi="Arial" w:cs="Arial"/>
                      <w:color w:val="000000"/>
                      <w:sz w:val="14"/>
                      <w:szCs w:val="14"/>
                    </w:rPr>
                  </w:pPr>
                </w:p>
              </w:tc>
            </w:tr>
          </w:tbl>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9.</w:t>
            </w:r>
            <w:r>
              <w:rPr>
                <w:rStyle w:val="que"/>
                <w:rFonts w:ascii="Trebuchet MS" w:hAnsi="Trebuchet MS"/>
                <w:b/>
                <w:bCs/>
                <w:color w:val="0863A5"/>
                <w:sz w:val="18"/>
                <w:szCs w:val="18"/>
              </w:rPr>
              <w:t>What is runtime polymorphism or dynamic method dispatch?</w:t>
            </w:r>
            <w:r w:rsidR="0036783E">
              <w:rPr>
                <w:rStyle w:val="que"/>
                <w:rFonts w:ascii="Trebuchet MS" w:hAnsi="Trebuchet MS"/>
                <w:b/>
                <w:bCs/>
                <w:color w:val="0863A5"/>
                <w:sz w:val="18"/>
                <w:szCs w:val="18"/>
              </w:rPr>
              <w:t>RRR</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6F118B" w:rsidRDefault="006F118B" w:rsidP="006F118B">
            <w:pPr>
              <w:rPr>
                <w:rFonts w:ascii="Times New Roman" w:hAnsi="Times New Roman"/>
                <w:sz w:val="24"/>
                <w:szCs w:val="24"/>
              </w:rPr>
            </w:pPr>
            <w:r>
              <w:lastRenderedPageBreak/>
              <w:br/>
            </w:r>
            <w:r>
              <w:rPr>
                <w:rStyle w:val="queindex"/>
                <w:rFonts w:ascii="Trebuchet MS" w:hAnsi="Trebuchet MS"/>
                <w:b/>
                <w:bCs/>
                <w:color w:val="414141"/>
                <w:sz w:val="18"/>
                <w:szCs w:val="18"/>
              </w:rPr>
              <w:t>10.</w:t>
            </w:r>
            <w:r>
              <w:rPr>
                <w:rStyle w:val="que"/>
                <w:rFonts w:ascii="Trebuchet MS" w:hAnsi="Trebuchet MS"/>
                <w:b/>
                <w:bCs/>
                <w:color w:val="0863A5"/>
                <w:sz w:val="18"/>
                <w:szCs w:val="18"/>
              </w:rPr>
              <w:t>What is Dynamic Binding?</w:t>
            </w:r>
            <w:r w:rsidR="0036783E">
              <w:rPr>
                <w:rStyle w:val="que"/>
                <w:rFonts w:ascii="Trebuchet MS" w:hAnsi="Trebuchet MS"/>
                <w:b/>
                <w:bCs/>
                <w:color w:val="0863A5"/>
                <w:sz w:val="18"/>
                <w:szCs w:val="18"/>
              </w:rPr>
              <w:t>RRR</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11.</w:t>
            </w:r>
            <w:r>
              <w:rPr>
                <w:rStyle w:val="que"/>
                <w:rFonts w:ascii="Trebuchet MS" w:hAnsi="Trebuchet MS"/>
                <w:b/>
                <w:bCs/>
                <w:color w:val="0863A5"/>
                <w:sz w:val="18"/>
                <w:szCs w:val="18"/>
              </w:rPr>
              <w:t>What is method overloading?</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Pr>
                <w:rFonts w:ascii="Trebuchet MS" w:hAnsi="Trebuchet MS"/>
                <w:color w:val="414141"/>
                <w:sz w:val="18"/>
                <w:szCs w:val="18"/>
              </w:rPr>
              <w:br/>
            </w:r>
            <w:r>
              <w:rPr>
                <w:rFonts w:ascii="Trebuchet MS" w:hAnsi="Trebuchet MS"/>
                <w:b/>
                <w:bCs/>
                <w:color w:val="414141"/>
                <w:sz w:val="18"/>
                <w:szCs w:val="18"/>
                <w:u w:val="single"/>
              </w:rPr>
              <w:t>Note</w:t>
            </w:r>
            <w:r>
              <w:rPr>
                <w:rFonts w:ascii="Trebuchet MS" w:hAnsi="Trebuchet MS"/>
                <w:color w:val="414141"/>
                <w:sz w:val="18"/>
                <w:szCs w:val="18"/>
              </w:rPr>
              <w:t>:</w:t>
            </w:r>
          </w:p>
          <w:p w:rsidR="006F118B" w:rsidRDefault="006F118B" w:rsidP="00C306AB">
            <w:pPr>
              <w:numPr>
                <w:ilvl w:val="0"/>
                <w:numId w:val="129"/>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Overloaded methods MUST change the argument list</w:t>
            </w:r>
          </w:p>
          <w:p w:rsidR="006F118B" w:rsidRDefault="006F118B" w:rsidP="00C306AB">
            <w:pPr>
              <w:numPr>
                <w:ilvl w:val="0"/>
                <w:numId w:val="129"/>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Overloaded methods CAN change the return type</w:t>
            </w:r>
          </w:p>
          <w:p w:rsidR="006F118B" w:rsidRDefault="006F118B" w:rsidP="00C306AB">
            <w:pPr>
              <w:numPr>
                <w:ilvl w:val="0"/>
                <w:numId w:val="129"/>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Overloaded methods CAN change the access modifier</w:t>
            </w:r>
          </w:p>
          <w:p w:rsidR="006F118B" w:rsidRDefault="006F118B" w:rsidP="00C306AB">
            <w:pPr>
              <w:numPr>
                <w:ilvl w:val="0"/>
                <w:numId w:val="129"/>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Overloaded methods CAN declare new or broader checked exceptions</w:t>
            </w:r>
          </w:p>
          <w:p w:rsidR="006F118B" w:rsidRDefault="006F118B" w:rsidP="00C306AB">
            <w:pPr>
              <w:numPr>
                <w:ilvl w:val="0"/>
                <w:numId w:val="129"/>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A method can be overloaded in the same class or in a subclass</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12.</w:t>
            </w:r>
            <w:r>
              <w:rPr>
                <w:rStyle w:val="que"/>
                <w:rFonts w:ascii="Trebuchet MS" w:hAnsi="Trebuchet MS"/>
                <w:b/>
                <w:bCs/>
                <w:color w:val="0863A5"/>
                <w:sz w:val="18"/>
                <w:szCs w:val="18"/>
              </w:rPr>
              <w:t>What is method overriding?</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Method overriding occurs when sub class declares a method that has the same type arguments as a method declared by one of its superclass. The key benefit of overriding is the ability to define behavior that’s specific to a particular subclass type.</w:t>
            </w:r>
            <w:r>
              <w:rPr>
                <w:rFonts w:ascii="Trebuchet MS" w:hAnsi="Trebuchet MS"/>
                <w:color w:val="414141"/>
                <w:sz w:val="18"/>
                <w:szCs w:val="18"/>
              </w:rPr>
              <w:br/>
            </w:r>
            <w:r>
              <w:rPr>
                <w:rFonts w:ascii="Trebuchet MS" w:hAnsi="Trebuchet MS"/>
                <w:b/>
                <w:bCs/>
                <w:color w:val="414141"/>
                <w:sz w:val="18"/>
                <w:szCs w:val="18"/>
                <w:u w:val="single"/>
              </w:rPr>
              <w:t>Note</w:t>
            </w:r>
            <w:r>
              <w:rPr>
                <w:rFonts w:ascii="Trebuchet MS" w:hAnsi="Trebuchet MS"/>
                <w:color w:val="414141"/>
                <w:sz w:val="18"/>
                <w:szCs w:val="18"/>
              </w:rPr>
              <w:t>:</w:t>
            </w:r>
          </w:p>
          <w:p w:rsidR="006F118B" w:rsidRDefault="006F118B" w:rsidP="00C306AB">
            <w:pPr>
              <w:numPr>
                <w:ilvl w:val="0"/>
                <w:numId w:val="130"/>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The overriding method cannot have a more restrictive access modifier than the method being overridden (Ex: You can’t override a method marked public and make it protected).</w:t>
            </w:r>
          </w:p>
          <w:p w:rsidR="006F118B" w:rsidRDefault="006F118B" w:rsidP="00C306AB">
            <w:pPr>
              <w:numPr>
                <w:ilvl w:val="0"/>
                <w:numId w:val="130"/>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You cannot override a method marked final</w:t>
            </w:r>
          </w:p>
          <w:p w:rsidR="006F118B" w:rsidRDefault="006F118B" w:rsidP="00C306AB">
            <w:pPr>
              <w:numPr>
                <w:ilvl w:val="0"/>
                <w:numId w:val="130"/>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You cannot override a method marked static</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13.</w:t>
            </w:r>
            <w:r>
              <w:rPr>
                <w:rStyle w:val="Strong"/>
                <w:rFonts w:ascii="Trebuchet MS" w:hAnsi="Trebuchet MS"/>
                <w:color w:val="0863A5"/>
                <w:sz w:val="18"/>
                <w:szCs w:val="18"/>
              </w:rPr>
              <w:t>What are the differences between method overloading and method overriding?</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2306"/>
              <w:gridCol w:w="5251"/>
              <w:gridCol w:w="5251"/>
            </w:tblGrid>
            <w:tr w:rsidR="006F118B" w:rsidTr="006F118B">
              <w:tc>
                <w:tcPr>
                  <w:tcW w:w="9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6F118B" w:rsidRDefault="006F118B">
                  <w:pPr>
                    <w:jc w:val="center"/>
                    <w:rPr>
                      <w:rFonts w:ascii="Trebuchet MS" w:hAnsi="Trebuchet MS"/>
                      <w:b/>
                      <w:bCs/>
                      <w:color w:val="414141"/>
                      <w:sz w:val="18"/>
                      <w:szCs w:val="18"/>
                    </w:rPr>
                  </w:pPr>
                  <w:r>
                    <w:rPr>
                      <w:rFonts w:ascii="Trebuchet MS" w:hAnsi="Trebuchet MS"/>
                      <w:b/>
                      <w:bCs/>
                      <w:color w:val="414141"/>
                      <w:sz w:val="18"/>
                      <w:szCs w:val="18"/>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6F118B" w:rsidRDefault="006F118B">
                  <w:pPr>
                    <w:jc w:val="center"/>
                    <w:rPr>
                      <w:rFonts w:ascii="Trebuchet MS" w:hAnsi="Trebuchet MS"/>
                      <w:b/>
                      <w:bCs/>
                      <w:color w:val="414141"/>
                      <w:sz w:val="18"/>
                      <w:szCs w:val="18"/>
                    </w:rPr>
                  </w:pPr>
                  <w:r>
                    <w:rPr>
                      <w:rStyle w:val="Strong"/>
                      <w:rFonts w:ascii="Trebuchet MS" w:hAnsi="Trebuchet MS"/>
                      <w:color w:val="414141"/>
                      <w:sz w:val="18"/>
                      <w:szCs w:val="18"/>
                    </w:rPr>
                    <w:t>Overloaded Method</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6F118B" w:rsidRDefault="006F118B">
                  <w:pPr>
                    <w:jc w:val="center"/>
                    <w:rPr>
                      <w:rFonts w:ascii="Trebuchet MS" w:hAnsi="Trebuchet MS"/>
                      <w:b/>
                      <w:bCs/>
                      <w:color w:val="414141"/>
                      <w:sz w:val="18"/>
                      <w:szCs w:val="18"/>
                    </w:rPr>
                  </w:pPr>
                  <w:r>
                    <w:rPr>
                      <w:rStyle w:val="Strong"/>
                      <w:rFonts w:ascii="Trebuchet MS" w:hAnsi="Trebuchet MS"/>
                      <w:color w:val="414141"/>
                      <w:sz w:val="18"/>
                      <w:szCs w:val="18"/>
                    </w:rPr>
                    <w:t>Overridden Method</w:t>
                  </w:r>
                </w:p>
              </w:tc>
            </w:tr>
            <w:tr w:rsidR="006F118B" w:rsidTr="006F118B">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Style w:val="Strong"/>
                      <w:rFonts w:ascii="Trebuchet MS" w:hAnsi="Trebuchet MS"/>
                      <w:color w:val="414141"/>
                      <w:sz w:val="18"/>
                      <w:szCs w:val="18"/>
                    </w:rPr>
                    <w:t>Arguments</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Must change</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Must not change</w:t>
                  </w:r>
                </w:p>
              </w:tc>
            </w:tr>
            <w:tr w:rsidR="006F118B" w:rsidTr="006F118B">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Style w:val="Strong"/>
                      <w:rFonts w:ascii="Trebuchet MS" w:hAnsi="Trebuchet MS"/>
                      <w:color w:val="414141"/>
                      <w:sz w:val="18"/>
                      <w:szCs w:val="18"/>
                    </w:rPr>
                    <w:t>Return 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Can’t change except for covariant returns</w:t>
                  </w:r>
                </w:p>
              </w:tc>
            </w:tr>
            <w:tr w:rsidR="006F118B" w:rsidTr="006F118B">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Style w:val="Strong"/>
                      <w:rFonts w:ascii="Trebuchet MS" w:hAnsi="Trebuchet MS"/>
                      <w:color w:val="414141"/>
                      <w:sz w:val="18"/>
                      <w:szCs w:val="18"/>
                    </w:rPr>
                    <w:t>Exceptions</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Can change</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Can reduce or eliminate. Must not throw new or broader checked exceptions</w:t>
                  </w:r>
                </w:p>
              </w:tc>
            </w:tr>
            <w:tr w:rsidR="006F118B" w:rsidTr="006F118B">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Style w:val="Strong"/>
                      <w:rFonts w:ascii="Trebuchet MS" w:hAnsi="Trebuchet MS"/>
                      <w:color w:val="414141"/>
                      <w:sz w:val="18"/>
                      <w:szCs w:val="18"/>
                    </w:rPr>
                    <w:t>Access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Must not make more restrictive (can be less restrictive)</w:t>
                  </w:r>
                </w:p>
              </w:tc>
            </w:tr>
            <w:tr w:rsidR="006F118B" w:rsidTr="006F118B">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Style w:val="Strong"/>
                      <w:rFonts w:ascii="Trebuchet MS" w:hAnsi="Trebuchet MS"/>
                      <w:color w:val="414141"/>
                      <w:sz w:val="18"/>
                      <w:szCs w:val="18"/>
                    </w:rPr>
                    <w:t>Invocation</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Reference type determines which overloaded version is selected. Happens at compile time.</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6F118B" w:rsidRDefault="006F118B">
                  <w:pPr>
                    <w:pStyle w:val="NormalWeb"/>
                    <w:rPr>
                      <w:rFonts w:ascii="Trebuchet MS" w:hAnsi="Trebuchet MS"/>
                      <w:color w:val="414141"/>
                      <w:sz w:val="18"/>
                      <w:szCs w:val="18"/>
                    </w:rPr>
                  </w:pPr>
                  <w:r>
                    <w:rPr>
                      <w:rFonts w:ascii="Trebuchet MS" w:hAnsi="Trebuchet MS"/>
                      <w:color w:val="414141"/>
                      <w:sz w:val="18"/>
                      <w:szCs w:val="18"/>
                    </w:rPr>
                    <w:t>Object type determines which method is selected. Happens at runtime.</w:t>
                  </w:r>
                </w:p>
              </w:tc>
            </w:tr>
          </w:tbl>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14.</w:t>
            </w:r>
            <w:r>
              <w:rPr>
                <w:rStyle w:val="Strong"/>
                <w:rFonts w:ascii="Trebuchet MS" w:hAnsi="Trebuchet MS"/>
                <w:color w:val="0863A5"/>
                <w:sz w:val="18"/>
                <w:szCs w:val="18"/>
              </w:rPr>
              <w:t>Can overloaded methods be override too?</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Yes, derived classes still can override the overloaded methods. Polymorphism can still happen. Compiler will not binding the method calls since it is overloaded, because it might be overridden now or in the future.</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lastRenderedPageBreak/>
              <w:t>15.</w:t>
            </w:r>
            <w:r>
              <w:rPr>
                <w:rStyle w:val="Strong"/>
                <w:rFonts w:ascii="Trebuchet MS" w:hAnsi="Trebuchet MS"/>
                <w:color w:val="0863A5"/>
                <w:sz w:val="18"/>
                <w:szCs w:val="18"/>
              </w:rPr>
              <w:t>Is it possible to override the main method?</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NO, because main is a static method. A static method can't be overridden in Java.</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16.</w:t>
            </w:r>
            <w:r>
              <w:rPr>
                <w:rStyle w:val="que"/>
                <w:rFonts w:ascii="Trebuchet MS" w:hAnsi="Trebuchet MS"/>
                <w:b/>
                <w:bCs/>
                <w:color w:val="0863A5"/>
                <w:sz w:val="18"/>
                <w:szCs w:val="18"/>
              </w:rPr>
              <w:t>How to invoke a superclass version of an Overridden method?</w:t>
            </w:r>
            <w:r w:rsidR="0036783E">
              <w:rPr>
                <w:rStyle w:val="que"/>
                <w:rFonts w:ascii="Trebuchet MS" w:hAnsi="Trebuchet MS"/>
                <w:b/>
                <w:bCs/>
                <w:color w:val="0863A5"/>
                <w:sz w:val="18"/>
                <w:szCs w:val="18"/>
              </w:rPr>
              <w:t>RRR</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6F118B" w:rsidRDefault="006F118B" w:rsidP="006F118B">
            <w:pPr>
              <w:pStyle w:val="HTMLPreformatted"/>
              <w:pBdr>
                <w:top w:val="single" w:sz="12" w:space="0" w:color="EFEFEF"/>
                <w:left w:val="single" w:sz="12" w:space="0" w:color="EFEFEF"/>
                <w:bottom w:val="single" w:sz="12" w:space="3" w:color="EFEFEF"/>
                <w:right w:val="single" w:sz="12" w:space="0" w:color="EFEFEF"/>
              </w:pBdr>
              <w:shd w:val="clear" w:color="auto" w:fill="FAFAFA"/>
              <w:spacing w:line="299" w:lineRule="atLeast"/>
              <w:rPr>
                <w:color w:val="222222"/>
              </w:rPr>
            </w:pPr>
            <w:r>
              <w:rPr>
                <w:color w:val="222222"/>
              </w:rPr>
              <w:tab/>
              <w:t xml:space="preserve"> // From subclass</w:t>
            </w:r>
          </w:p>
          <w:p w:rsidR="006F118B" w:rsidRDefault="006F118B" w:rsidP="006F118B">
            <w:pPr>
              <w:pStyle w:val="HTMLPreformatted"/>
              <w:pBdr>
                <w:top w:val="single" w:sz="12" w:space="0" w:color="EFEFEF"/>
                <w:left w:val="single" w:sz="12" w:space="0" w:color="EFEFEF"/>
                <w:bottom w:val="single" w:sz="12" w:space="3" w:color="EFEFEF"/>
                <w:right w:val="single" w:sz="12" w:space="0" w:color="EFEFEF"/>
              </w:pBdr>
              <w:shd w:val="clear" w:color="auto" w:fill="FAFAFA"/>
              <w:spacing w:line="299" w:lineRule="atLeast"/>
              <w:rPr>
                <w:color w:val="222222"/>
              </w:rPr>
            </w:pPr>
            <w:r>
              <w:rPr>
                <w:color w:val="222222"/>
              </w:rPr>
              <w:tab/>
            </w:r>
            <w:r>
              <w:rPr>
                <w:color w:val="222222"/>
              </w:rPr>
              <w:tab/>
              <w:t>super.overriddenMethod();</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17.</w:t>
            </w:r>
            <w:r>
              <w:rPr>
                <w:rStyle w:val="que"/>
                <w:rFonts w:ascii="Trebuchet MS" w:hAnsi="Trebuchet MS"/>
                <w:b/>
                <w:bCs/>
                <w:color w:val="0863A5"/>
                <w:sz w:val="18"/>
                <w:szCs w:val="18"/>
              </w:rPr>
              <w:t>What is super?</w:t>
            </w:r>
          </w:p>
          <w:p w:rsidR="006F118B" w:rsidRDefault="006F118B" w:rsidP="006F118B">
            <w:pPr>
              <w:pStyle w:val="content"/>
              <w:spacing w:before="0" w:beforeAutospacing="0" w:after="0" w:afterAutospacing="0"/>
              <w:rPr>
                <w:rFonts w:ascii="Trebuchet MS" w:hAnsi="Trebuchet MS"/>
                <w:color w:val="414141"/>
                <w:sz w:val="18"/>
                <w:szCs w:val="18"/>
              </w:rPr>
            </w:pPr>
            <w:r>
              <w:rPr>
                <w:rStyle w:val="HTMLCode"/>
                <w:color w:val="222222"/>
                <w:sz w:val="16"/>
                <w:szCs w:val="16"/>
              </w:rPr>
              <w:t>super</w:t>
            </w:r>
            <w:r>
              <w:rPr>
                <w:rStyle w:val="apple-converted-space"/>
                <w:rFonts w:ascii="Trebuchet MS" w:hAnsi="Trebuchet MS"/>
                <w:color w:val="414141"/>
                <w:sz w:val="18"/>
                <w:szCs w:val="18"/>
              </w:rPr>
              <w:t> </w:t>
            </w:r>
            <w:r>
              <w:rPr>
                <w:rFonts w:ascii="Trebuchet MS" w:hAnsi="Trebuchet MS"/>
                <w:color w:val="414141"/>
                <w:sz w:val="18"/>
                <w:szCs w:val="18"/>
              </w:rPr>
              <w:t>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w:t>
            </w:r>
            <w:r>
              <w:rPr>
                <w:rStyle w:val="apple-converted-space"/>
                <w:rFonts w:ascii="Trebuchet MS" w:hAnsi="Trebuchet MS"/>
                <w:color w:val="414141"/>
                <w:sz w:val="18"/>
                <w:szCs w:val="18"/>
              </w:rPr>
              <w:t> </w:t>
            </w:r>
            <w:r>
              <w:rPr>
                <w:rFonts w:ascii="Trebuchet MS" w:hAnsi="Trebuchet MS"/>
                <w:color w:val="414141"/>
                <w:sz w:val="18"/>
                <w:szCs w:val="18"/>
              </w:rPr>
              <w:br/>
            </w:r>
            <w:r>
              <w:rPr>
                <w:rFonts w:ascii="Trebuchet MS" w:hAnsi="Trebuchet MS"/>
                <w:b/>
                <w:bCs/>
                <w:color w:val="414141"/>
                <w:sz w:val="18"/>
                <w:szCs w:val="18"/>
                <w:u w:val="single"/>
              </w:rPr>
              <w:t>Note</w:t>
            </w:r>
            <w:r>
              <w:rPr>
                <w:rFonts w:ascii="Trebuchet MS" w:hAnsi="Trebuchet MS"/>
                <w:color w:val="414141"/>
                <w:sz w:val="18"/>
                <w:szCs w:val="18"/>
              </w:rPr>
              <w:t>:</w:t>
            </w:r>
          </w:p>
          <w:p w:rsidR="006F118B" w:rsidRDefault="006F118B" w:rsidP="00C306AB">
            <w:pPr>
              <w:numPr>
                <w:ilvl w:val="0"/>
                <w:numId w:val="131"/>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You can only go back one level.</w:t>
            </w:r>
          </w:p>
          <w:p w:rsidR="006F118B" w:rsidRDefault="006F118B" w:rsidP="00C306AB">
            <w:pPr>
              <w:numPr>
                <w:ilvl w:val="0"/>
                <w:numId w:val="131"/>
              </w:numPr>
              <w:spacing w:beforeAutospacing="1" w:after="0" w:afterAutospacing="1"/>
              <w:rPr>
                <w:rFonts w:ascii="Trebuchet MS" w:hAnsi="Trebuchet MS"/>
                <w:i/>
                <w:iCs/>
                <w:color w:val="414141"/>
                <w:sz w:val="18"/>
                <w:szCs w:val="18"/>
              </w:rPr>
            </w:pPr>
            <w:r>
              <w:rPr>
                <w:rFonts w:ascii="Trebuchet MS" w:hAnsi="Trebuchet MS"/>
                <w:i/>
                <w:iCs/>
                <w:color w:val="414141"/>
                <w:sz w:val="18"/>
                <w:szCs w:val="18"/>
              </w:rPr>
              <w:t>In the constructor, if you use super(), it must be the very first code, and you cannot access any</w:t>
            </w:r>
            <w:r>
              <w:rPr>
                <w:rStyle w:val="apple-converted-space"/>
                <w:rFonts w:ascii="Trebuchet MS" w:hAnsi="Trebuchet MS"/>
                <w:i/>
                <w:iCs/>
                <w:color w:val="414141"/>
                <w:sz w:val="18"/>
                <w:szCs w:val="18"/>
              </w:rPr>
              <w:t> </w:t>
            </w:r>
            <w:r>
              <w:rPr>
                <w:rStyle w:val="HTMLCode"/>
                <w:rFonts w:eastAsiaTheme="minorHAnsi"/>
                <w:color w:val="222222"/>
                <w:sz w:val="16"/>
                <w:szCs w:val="16"/>
              </w:rPr>
              <w:t>this.xxx</w:t>
            </w:r>
            <w:r>
              <w:rPr>
                <w:rStyle w:val="apple-converted-space"/>
                <w:rFonts w:ascii="Trebuchet MS" w:hAnsi="Trebuchet MS"/>
                <w:i/>
                <w:iCs/>
                <w:color w:val="414141"/>
                <w:sz w:val="18"/>
                <w:szCs w:val="18"/>
              </w:rPr>
              <w:t> </w:t>
            </w:r>
            <w:r>
              <w:rPr>
                <w:rFonts w:ascii="Trebuchet MS" w:hAnsi="Trebuchet MS"/>
                <w:i/>
                <w:iCs/>
                <w:color w:val="414141"/>
                <w:sz w:val="18"/>
                <w:szCs w:val="18"/>
              </w:rPr>
              <w:t>variables or methods to compute its parameters.</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18.</w:t>
            </w:r>
            <w:r>
              <w:rPr>
                <w:rStyle w:val="Strong"/>
                <w:rFonts w:ascii="Trebuchet MS" w:hAnsi="Trebuchet MS"/>
                <w:color w:val="0863A5"/>
                <w:sz w:val="18"/>
                <w:szCs w:val="18"/>
              </w:rPr>
              <w:t>How do you prevent a method from being overridden?</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To prevent a specific method from being overridden in a subclass, use the final modifier on the method declaration, which means "this is the final implementation of this method", the end of its inheritance hierarchy.</w:t>
            </w:r>
          </w:p>
          <w:p w:rsidR="006F118B" w:rsidRDefault="006F118B" w:rsidP="006F118B">
            <w:pPr>
              <w:pStyle w:val="HTMLPreformatted"/>
              <w:pBdr>
                <w:top w:val="single" w:sz="12" w:space="0" w:color="EFEFEF"/>
                <w:left w:val="single" w:sz="12" w:space="0" w:color="EFEFEF"/>
                <w:bottom w:val="single" w:sz="12" w:space="3" w:color="EFEFEF"/>
                <w:right w:val="single" w:sz="12" w:space="0" w:color="EFEFEF"/>
              </w:pBdr>
              <w:shd w:val="clear" w:color="auto" w:fill="FAFAFA"/>
              <w:spacing w:line="299" w:lineRule="atLeast"/>
              <w:rPr>
                <w:color w:val="222222"/>
              </w:rPr>
            </w:pPr>
            <w:r>
              <w:rPr>
                <w:color w:val="222222"/>
              </w:rPr>
              <w:tab/>
            </w:r>
            <w:r>
              <w:rPr>
                <w:rStyle w:val="Strong"/>
                <w:color w:val="222222"/>
              </w:rPr>
              <w:t xml:space="preserve">                       </w:t>
            </w:r>
            <w:r>
              <w:rPr>
                <w:color w:val="222222"/>
              </w:rPr>
              <w:t>public final void exampleMethod() {</w:t>
            </w:r>
            <w:r>
              <w:rPr>
                <w:color w:val="222222"/>
              </w:rPr>
              <w:br/>
              <w:t xml:space="preserve">                          //  Method statements</w:t>
            </w:r>
            <w:r>
              <w:rPr>
                <w:color w:val="222222"/>
              </w:rPr>
              <w:br/>
              <w:t xml:space="preserve">                          }</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19.</w:t>
            </w:r>
            <w:r>
              <w:rPr>
                <w:rStyle w:val="que"/>
                <w:rFonts w:ascii="Trebuchet MS" w:hAnsi="Trebuchet MS"/>
                <w:b/>
                <w:bCs/>
                <w:color w:val="0863A5"/>
                <w:sz w:val="18"/>
                <w:szCs w:val="18"/>
              </w:rPr>
              <w:t>What is an Interface?</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An interface is a description of a set of methods that conforming implementing classes must have.</w:t>
            </w:r>
            <w:r>
              <w:rPr>
                <w:rFonts w:ascii="Trebuchet MS" w:hAnsi="Trebuchet MS"/>
                <w:color w:val="414141"/>
                <w:sz w:val="18"/>
                <w:szCs w:val="18"/>
              </w:rPr>
              <w:br/>
            </w:r>
            <w:r>
              <w:rPr>
                <w:rFonts w:ascii="Trebuchet MS" w:hAnsi="Trebuchet MS"/>
                <w:b/>
                <w:bCs/>
                <w:color w:val="414141"/>
                <w:sz w:val="18"/>
                <w:szCs w:val="18"/>
                <w:u w:val="single"/>
              </w:rPr>
              <w:t>Note</w:t>
            </w:r>
            <w:r>
              <w:rPr>
                <w:rFonts w:ascii="Trebuchet MS" w:hAnsi="Trebuchet MS"/>
                <w:color w:val="414141"/>
                <w:sz w:val="18"/>
                <w:szCs w:val="18"/>
              </w:rPr>
              <w:t>:</w:t>
            </w:r>
          </w:p>
          <w:p w:rsidR="006F118B" w:rsidRDefault="006F118B" w:rsidP="00C306AB">
            <w:pPr>
              <w:numPr>
                <w:ilvl w:val="0"/>
                <w:numId w:val="132"/>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You can’t mark an interface as final.</w:t>
            </w:r>
          </w:p>
          <w:p w:rsidR="006F118B" w:rsidRDefault="006F118B" w:rsidP="00C306AB">
            <w:pPr>
              <w:numPr>
                <w:ilvl w:val="0"/>
                <w:numId w:val="132"/>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Interface variables must be static.</w:t>
            </w:r>
          </w:p>
          <w:p w:rsidR="006F118B" w:rsidRDefault="006F118B" w:rsidP="00C306AB">
            <w:pPr>
              <w:numPr>
                <w:ilvl w:val="0"/>
                <w:numId w:val="132"/>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An Interface cannot extend anything but another interfaces.</w:t>
            </w:r>
          </w:p>
          <w:p w:rsidR="006F118B" w:rsidRDefault="006F118B" w:rsidP="006F118B">
            <w:pPr>
              <w:rPr>
                <w:rFonts w:ascii="Times New Roman" w:hAnsi="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6F118B" w:rsidTr="006F118B">
              <w:trPr>
                <w:tblCellSpacing w:w="0" w:type="dxa"/>
              </w:trPr>
              <w:tc>
                <w:tcPr>
                  <w:tcW w:w="0" w:type="auto"/>
                  <w:shd w:val="clear" w:color="auto" w:fill="FAFAFA"/>
                  <w:vAlign w:val="center"/>
                  <w:hideMark/>
                </w:tcPr>
                <w:p w:rsidR="006F118B" w:rsidRDefault="006F118B">
                  <w:pPr>
                    <w:rPr>
                      <w:rFonts w:ascii="Arial" w:hAnsi="Arial" w:cs="Arial"/>
                      <w:color w:val="000000"/>
                      <w:sz w:val="14"/>
                      <w:szCs w:val="14"/>
                    </w:rPr>
                  </w:pPr>
                </w:p>
              </w:tc>
            </w:tr>
          </w:tbl>
          <w:p w:rsidR="006F118B" w:rsidRDefault="006F118B" w:rsidP="006F118B">
            <w:r>
              <w:rPr>
                <w:rStyle w:val="queindex"/>
                <w:rFonts w:ascii="Trebuchet MS" w:hAnsi="Trebuchet MS"/>
                <w:b/>
                <w:bCs/>
                <w:color w:val="414141"/>
                <w:sz w:val="18"/>
                <w:szCs w:val="18"/>
              </w:rPr>
              <w:t>20.</w:t>
            </w:r>
            <w:r>
              <w:rPr>
                <w:rStyle w:val="que"/>
                <w:rFonts w:ascii="Trebuchet MS" w:hAnsi="Trebuchet MS"/>
                <w:b/>
                <w:bCs/>
                <w:color w:val="0863A5"/>
                <w:sz w:val="18"/>
                <w:szCs w:val="18"/>
              </w:rPr>
              <w:t>Can we instantiate an interface?</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You can’t instantiate an interface directly, but you can instantiate a class that implements an interface.</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21.</w:t>
            </w:r>
            <w:r>
              <w:rPr>
                <w:rStyle w:val="que"/>
                <w:rFonts w:ascii="Trebuchet MS" w:hAnsi="Trebuchet MS"/>
                <w:b/>
                <w:bCs/>
                <w:color w:val="0863A5"/>
                <w:sz w:val="18"/>
                <w:szCs w:val="18"/>
              </w:rPr>
              <w:t>Can we create an object for an interface?</w:t>
            </w:r>
            <w:r w:rsidR="0036783E">
              <w:rPr>
                <w:rStyle w:val="que"/>
                <w:rFonts w:ascii="Trebuchet MS" w:hAnsi="Trebuchet MS"/>
                <w:b/>
                <w:bCs/>
                <w:color w:val="0863A5"/>
                <w:sz w:val="18"/>
                <w:szCs w:val="18"/>
              </w:rPr>
              <w:t>RRR</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Yes, it is always necessary to create an object implementation for an interface. Interfaces cannot be instantiated in their own right, so you must write a class that implements the interface and fulfill all the methods defined in it.</w:t>
            </w:r>
          </w:p>
          <w:p w:rsidR="006F118B" w:rsidRDefault="006F118B" w:rsidP="006F118B">
            <w:pPr>
              <w:rPr>
                <w:rFonts w:ascii="Times New Roman" w:hAnsi="Times New Roman"/>
                <w:sz w:val="24"/>
                <w:szCs w:val="24"/>
              </w:rPr>
            </w:pPr>
            <w:r>
              <w:lastRenderedPageBreak/>
              <w:br/>
            </w:r>
            <w:r>
              <w:rPr>
                <w:rStyle w:val="queindex"/>
                <w:rFonts w:ascii="Trebuchet MS" w:hAnsi="Trebuchet MS"/>
                <w:b/>
                <w:bCs/>
                <w:color w:val="414141"/>
                <w:sz w:val="18"/>
                <w:szCs w:val="18"/>
              </w:rPr>
              <w:t>22.</w:t>
            </w:r>
            <w:r>
              <w:rPr>
                <w:rStyle w:val="que"/>
                <w:rFonts w:ascii="Trebuchet MS" w:hAnsi="Trebuchet MS"/>
                <w:b/>
                <w:bCs/>
                <w:color w:val="0863A5"/>
                <w:sz w:val="18"/>
                <w:szCs w:val="18"/>
              </w:rPr>
              <w:t>Do interfaces have member variables?</w:t>
            </w:r>
          </w:p>
          <w:p w:rsidR="006F118B" w:rsidRDefault="006F118B" w:rsidP="006F118B">
            <w:pPr>
              <w:pStyle w:val="content"/>
              <w:spacing w:before="0" w:beforeAutospacing="0" w:after="0" w:afterAutospacing="0"/>
              <w:rPr>
                <w:rFonts w:ascii="Trebuchet MS" w:hAnsi="Trebuchet MS"/>
                <w:color w:val="414141"/>
                <w:sz w:val="18"/>
                <w:szCs w:val="18"/>
              </w:rPr>
            </w:pPr>
            <w:r>
              <w:rPr>
                <w:rFonts w:ascii="Trebuchet MS" w:hAnsi="Trebuchet MS"/>
                <w:color w:val="414141"/>
                <w:sz w:val="18"/>
                <w:szCs w:val="18"/>
              </w:rPr>
              <w:t>Interfaces may have member variables, but these are implicitly</w:t>
            </w:r>
            <w:r>
              <w:rPr>
                <w:rStyle w:val="apple-converted-space"/>
                <w:rFonts w:ascii="Trebuchet MS" w:hAnsi="Trebuchet MS"/>
                <w:color w:val="414141"/>
                <w:sz w:val="18"/>
                <w:szCs w:val="18"/>
              </w:rPr>
              <w:t> </w:t>
            </w:r>
            <w:r>
              <w:rPr>
                <w:rStyle w:val="HTMLCode"/>
                <w:color w:val="222222"/>
                <w:sz w:val="16"/>
                <w:szCs w:val="16"/>
              </w:rPr>
              <w:t>public, static,</w:t>
            </w:r>
            <w:r>
              <w:rPr>
                <w:rStyle w:val="apple-converted-space"/>
                <w:rFonts w:ascii="Trebuchet MS" w:hAnsi="Trebuchet MS"/>
                <w:color w:val="414141"/>
                <w:sz w:val="18"/>
                <w:szCs w:val="18"/>
              </w:rPr>
              <w:t> </w:t>
            </w:r>
            <w:r>
              <w:rPr>
                <w:rFonts w:ascii="Trebuchet MS" w:hAnsi="Trebuchet MS"/>
                <w:color w:val="414141"/>
                <w:sz w:val="18"/>
                <w:szCs w:val="18"/>
              </w:rPr>
              <w:t>and</w:t>
            </w:r>
            <w:r>
              <w:rPr>
                <w:rStyle w:val="apple-converted-space"/>
                <w:rFonts w:ascii="Trebuchet MS" w:hAnsi="Trebuchet MS"/>
                <w:color w:val="414141"/>
                <w:sz w:val="18"/>
                <w:szCs w:val="18"/>
              </w:rPr>
              <w:t> </w:t>
            </w:r>
            <w:r>
              <w:rPr>
                <w:rStyle w:val="HTMLCode"/>
                <w:color w:val="222222"/>
                <w:sz w:val="16"/>
                <w:szCs w:val="16"/>
              </w:rPr>
              <w:t>final</w:t>
            </w:r>
            <w:r>
              <w:rPr>
                <w:rFonts w:ascii="Trebuchet MS" w:hAnsi="Trebuchet MS"/>
                <w:color w:val="414141"/>
                <w:sz w:val="18"/>
                <w:szCs w:val="18"/>
              </w:rPr>
              <w:t>- in other words, interfaces can declare only constants, not instance variables that are available to all implementations and may be used as key references for method arguments for example.</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23.</w:t>
            </w:r>
            <w:r>
              <w:rPr>
                <w:rStyle w:val="Strong"/>
                <w:rFonts w:ascii="Trebuchet MS" w:hAnsi="Trebuchet MS"/>
                <w:color w:val="0863A5"/>
                <w:sz w:val="18"/>
                <w:szCs w:val="18"/>
              </w:rPr>
              <w:t>What modifiers are allowed for methods in an Interface?</w:t>
            </w:r>
          </w:p>
          <w:p w:rsidR="006F118B" w:rsidRDefault="006F118B" w:rsidP="006F118B">
            <w:pPr>
              <w:pStyle w:val="content"/>
              <w:spacing w:before="0" w:beforeAutospacing="0" w:after="0" w:afterAutospacing="0"/>
              <w:rPr>
                <w:rFonts w:ascii="Trebuchet MS" w:hAnsi="Trebuchet MS"/>
                <w:color w:val="414141"/>
                <w:sz w:val="18"/>
                <w:szCs w:val="18"/>
              </w:rPr>
            </w:pPr>
            <w:r>
              <w:rPr>
                <w:rFonts w:ascii="Trebuchet MS" w:hAnsi="Trebuchet MS"/>
                <w:color w:val="414141"/>
                <w:sz w:val="18"/>
                <w:szCs w:val="18"/>
              </w:rPr>
              <w:t>Only</w:t>
            </w:r>
            <w:r>
              <w:rPr>
                <w:rStyle w:val="apple-converted-space"/>
                <w:rFonts w:ascii="Trebuchet MS" w:hAnsi="Trebuchet MS"/>
                <w:color w:val="414141"/>
                <w:sz w:val="18"/>
                <w:szCs w:val="18"/>
              </w:rPr>
              <w:t> </w:t>
            </w:r>
            <w:r>
              <w:rPr>
                <w:rStyle w:val="HTMLCode"/>
                <w:color w:val="222222"/>
                <w:sz w:val="16"/>
                <w:szCs w:val="16"/>
              </w:rPr>
              <w:t>public</w:t>
            </w:r>
            <w:r>
              <w:rPr>
                <w:rStyle w:val="apple-converted-space"/>
                <w:rFonts w:ascii="Trebuchet MS" w:hAnsi="Trebuchet MS"/>
                <w:color w:val="414141"/>
                <w:sz w:val="18"/>
                <w:szCs w:val="18"/>
              </w:rPr>
              <w:t> </w:t>
            </w:r>
            <w:r>
              <w:rPr>
                <w:rFonts w:ascii="Trebuchet MS" w:hAnsi="Trebuchet MS"/>
                <w:color w:val="414141"/>
                <w:sz w:val="18"/>
                <w:szCs w:val="18"/>
              </w:rPr>
              <w:t>and</w:t>
            </w:r>
            <w:r>
              <w:rPr>
                <w:rStyle w:val="apple-converted-space"/>
                <w:rFonts w:ascii="Trebuchet MS" w:hAnsi="Trebuchet MS"/>
                <w:color w:val="414141"/>
                <w:sz w:val="18"/>
                <w:szCs w:val="18"/>
              </w:rPr>
              <w:t> </w:t>
            </w:r>
            <w:r>
              <w:rPr>
                <w:rStyle w:val="HTMLCode"/>
                <w:color w:val="222222"/>
                <w:sz w:val="16"/>
                <w:szCs w:val="16"/>
              </w:rPr>
              <w:t>abstract</w:t>
            </w:r>
            <w:r>
              <w:rPr>
                <w:rStyle w:val="apple-converted-space"/>
                <w:rFonts w:ascii="Trebuchet MS" w:hAnsi="Trebuchet MS"/>
                <w:color w:val="414141"/>
                <w:sz w:val="18"/>
                <w:szCs w:val="18"/>
              </w:rPr>
              <w:t> </w:t>
            </w:r>
            <w:r>
              <w:rPr>
                <w:rFonts w:ascii="Trebuchet MS" w:hAnsi="Trebuchet MS"/>
                <w:color w:val="414141"/>
                <w:sz w:val="18"/>
                <w:szCs w:val="18"/>
              </w:rPr>
              <w:t>modifiers are allowed for methods in interfaces.</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24.</w:t>
            </w:r>
            <w:r>
              <w:rPr>
                <w:rStyle w:val="Strong"/>
                <w:rFonts w:ascii="Trebuchet MS" w:hAnsi="Trebuchet MS"/>
                <w:color w:val="0863A5"/>
                <w:sz w:val="18"/>
                <w:szCs w:val="18"/>
              </w:rPr>
              <w:t>What is a marker interface</w:t>
            </w:r>
            <w:r>
              <w:rPr>
                <w:rStyle w:val="que"/>
                <w:rFonts w:ascii="Trebuchet MS" w:hAnsi="Trebuchet MS"/>
                <w:b/>
                <w:bCs/>
                <w:color w:val="0863A5"/>
                <w:sz w:val="18"/>
                <w:szCs w:val="18"/>
              </w:rPr>
              <w:t>?</w:t>
            </w:r>
          </w:p>
          <w:p w:rsidR="006F118B" w:rsidRDefault="006F118B" w:rsidP="006F118B">
            <w:pPr>
              <w:pStyle w:val="content"/>
              <w:spacing w:before="0" w:beforeAutospacing="0" w:after="0" w:afterAutospacing="0"/>
              <w:rPr>
                <w:rFonts w:ascii="Trebuchet MS" w:hAnsi="Trebuchet MS"/>
                <w:color w:val="414141"/>
                <w:sz w:val="18"/>
                <w:szCs w:val="18"/>
              </w:rPr>
            </w:pPr>
            <w:r>
              <w:rPr>
                <w:rFonts w:ascii="Trebuchet MS" w:hAnsi="Trebuchet MS"/>
                <w:color w:val="414141"/>
                <w:sz w:val="18"/>
                <w:szCs w:val="18"/>
              </w:rPr>
              <w:t>Marker interfaces are those which do not declare any required methods, but signify their compatibility with certain operations. The</w:t>
            </w:r>
            <w:r>
              <w:rPr>
                <w:rStyle w:val="apple-converted-space"/>
                <w:rFonts w:ascii="Trebuchet MS" w:hAnsi="Trebuchet MS"/>
                <w:color w:val="414141"/>
                <w:sz w:val="18"/>
                <w:szCs w:val="18"/>
              </w:rPr>
              <w:t> </w:t>
            </w:r>
            <w:r>
              <w:rPr>
                <w:rStyle w:val="HTMLCode"/>
                <w:color w:val="222222"/>
                <w:sz w:val="16"/>
                <w:szCs w:val="16"/>
              </w:rPr>
              <w:t>java.io.Serializable</w:t>
            </w:r>
            <w:r>
              <w:rPr>
                <w:rFonts w:ascii="Trebuchet MS" w:hAnsi="Trebuchet MS"/>
                <w:color w:val="414141"/>
                <w:sz w:val="18"/>
                <w:szCs w:val="18"/>
              </w:rPr>
              <w:t>interface and</w:t>
            </w:r>
            <w:r>
              <w:rPr>
                <w:rStyle w:val="apple-converted-space"/>
                <w:rFonts w:ascii="Trebuchet MS" w:hAnsi="Trebuchet MS"/>
                <w:color w:val="414141"/>
                <w:sz w:val="18"/>
                <w:szCs w:val="18"/>
              </w:rPr>
              <w:t> </w:t>
            </w:r>
            <w:r>
              <w:rPr>
                <w:rStyle w:val="HTMLCode"/>
                <w:color w:val="222222"/>
                <w:sz w:val="16"/>
                <w:szCs w:val="16"/>
              </w:rPr>
              <w:t>Cloneable</w:t>
            </w:r>
            <w:r>
              <w:rPr>
                <w:rStyle w:val="apple-converted-space"/>
                <w:rFonts w:ascii="Trebuchet MS" w:hAnsi="Trebuchet MS"/>
                <w:color w:val="414141"/>
                <w:sz w:val="18"/>
                <w:szCs w:val="18"/>
              </w:rPr>
              <w:t> </w:t>
            </w:r>
            <w:r>
              <w:rPr>
                <w:rFonts w:ascii="Trebuchet MS" w:hAnsi="Trebuchet MS"/>
                <w:color w:val="414141"/>
                <w:sz w:val="18"/>
                <w:szCs w:val="18"/>
              </w:rPr>
              <w:t>are typical marker interfaces. These do not contain any methods, but classes must implement this interface in order to be serialized and de-serialized.</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25.</w:t>
            </w:r>
            <w:r>
              <w:rPr>
                <w:rStyle w:val="que"/>
                <w:rFonts w:ascii="Trebuchet MS" w:hAnsi="Trebuchet MS"/>
                <w:b/>
                <w:bCs/>
                <w:color w:val="0863A5"/>
                <w:sz w:val="18"/>
                <w:szCs w:val="18"/>
              </w:rPr>
              <w:t>What is an abstract class?</w:t>
            </w:r>
            <w:r w:rsidR="0036783E">
              <w:rPr>
                <w:rStyle w:val="que"/>
                <w:rFonts w:ascii="Trebuchet MS" w:hAnsi="Trebuchet MS"/>
                <w:b/>
                <w:bCs/>
                <w:color w:val="0863A5"/>
                <w:sz w:val="18"/>
                <w:szCs w:val="18"/>
              </w:rPr>
              <w:t>AAA</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Abstract classes are classes that contain one or more abstract methods. An abstract method is a method that is declared, but contains no implementation.</w:t>
            </w:r>
            <w:r>
              <w:rPr>
                <w:rStyle w:val="apple-converted-space"/>
                <w:rFonts w:ascii="Trebuchet MS" w:hAnsi="Trebuchet MS"/>
                <w:color w:val="414141"/>
                <w:sz w:val="18"/>
                <w:szCs w:val="18"/>
              </w:rPr>
              <w:t> </w:t>
            </w:r>
            <w:r>
              <w:rPr>
                <w:rFonts w:ascii="Trebuchet MS" w:hAnsi="Trebuchet MS"/>
                <w:color w:val="414141"/>
                <w:sz w:val="18"/>
                <w:szCs w:val="18"/>
              </w:rPr>
              <w:br/>
            </w:r>
            <w:r>
              <w:rPr>
                <w:rFonts w:ascii="Trebuchet MS" w:hAnsi="Trebuchet MS"/>
                <w:b/>
                <w:bCs/>
                <w:color w:val="414141"/>
                <w:sz w:val="18"/>
                <w:szCs w:val="18"/>
                <w:u w:val="single"/>
              </w:rPr>
              <w:t>Note</w:t>
            </w:r>
            <w:r>
              <w:rPr>
                <w:rFonts w:ascii="Trebuchet MS" w:hAnsi="Trebuchet MS"/>
                <w:color w:val="414141"/>
                <w:sz w:val="18"/>
                <w:szCs w:val="18"/>
              </w:rPr>
              <w:t>:</w:t>
            </w:r>
          </w:p>
          <w:p w:rsidR="006F118B" w:rsidRDefault="006F118B" w:rsidP="00C306AB">
            <w:pPr>
              <w:numPr>
                <w:ilvl w:val="0"/>
                <w:numId w:val="133"/>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If even a single method is abstract, the whole class must be declared abstract.</w:t>
            </w:r>
          </w:p>
          <w:p w:rsidR="006F118B" w:rsidRDefault="006F118B" w:rsidP="00C306AB">
            <w:pPr>
              <w:numPr>
                <w:ilvl w:val="0"/>
                <w:numId w:val="133"/>
              </w:num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Abstract classes may not be instantiated, and require subclasses to provide implementations for the abstract methods.</w:t>
            </w:r>
          </w:p>
          <w:p w:rsidR="006F118B" w:rsidRDefault="006F118B" w:rsidP="00C306AB">
            <w:pPr>
              <w:numPr>
                <w:ilvl w:val="0"/>
                <w:numId w:val="133"/>
              </w:numPr>
              <w:spacing w:before="100" w:beforeAutospacing="1" w:after="100" w:afterAutospacing="1"/>
              <w:rPr>
                <w:rFonts w:ascii="Trebuchet MS" w:hAnsi="Trebuchet MS"/>
                <w:i/>
                <w:iCs/>
                <w:color w:val="414141"/>
                <w:sz w:val="18"/>
                <w:szCs w:val="18"/>
              </w:rPr>
            </w:pPr>
            <w:r w:rsidRPr="0036783E">
              <w:rPr>
                <w:rFonts w:ascii="Trebuchet MS" w:hAnsi="Trebuchet MS"/>
                <w:i/>
                <w:iCs/>
                <w:color w:val="414141"/>
                <w:sz w:val="18"/>
                <w:szCs w:val="18"/>
                <w:highlight w:val="yellow"/>
              </w:rPr>
              <w:t>You can’t mark a class as both abstract and final</w:t>
            </w:r>
            <w:r>
              <w:rPr>
                <w:rFonts w:ascii="Trebuchet MS" w:hAnsi="Trebuchet MS"/>
                <w:i/>
                <w:iCs/>
                <w:color w:val="414141"/>
                <w:sz w:val="18"/>
                <w:szCs w:val="18"/>
              </w:rPr>
              <w:t>.</w:t>
            </w:r>
          </w:p>
          <w:p w:rsidR="0036783E" w:rsidRDefault="0036783E" w:rsidP="0036783E">
            <w:pPr>
              <w:spacing w:before="100" w:beforeAutospacing="1" w:after="100" w:afterAutospacing="1"/>
              <w:rPr>
                <w:rFonts w:ascii="Trebuchet MS" w:hAnsi="Trebuchet MS"/>
                <w:i/>
                <w:iCs/>
                <w:color w:val="414141"/>
                <w:sz w:val="18"/>
                <w:szCs w:val="18"/>
              </w:rPr>
            </w:pPr>
            <w:r>
              <w:rPr>
                <w:rFonts w:ascii="Trebuchet MS" w:hAnsi="Trebuchet MS"/>
                <w:i/>
                <w:iCs/>
                <w:color w:val="414141"/>
                <w:sz w:val="18"/>
                <w:szCs w:val="18"/>
              </w:rPr>
              <w:t>We can definitely not make an abstract class or an interface as final because they must be extended or implemented by some other class. Thus, if marked as final, then it would not be possible.</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26.</w:t>
            </w:r>
            <w:r>
              <w:rPr>
                <w:rStyle w:val="que"/>
                <w:rFonts w:ascii="Trebuchet MS" w:hAnsi="Trebuchet MS"/>
                <w:b/>
                <w:bCs/>
                <w:color w:val="0863A5"/>
                <w:sz w:val="18"/>
                <w:szCs w:val="18"/>
              </w:rPr>
              <w:t>Can we instantiate an abstract class?</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An abstract class can never be instantiated. Its sole purpose is to be extended (subclassed).</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27.</w:t>
            </w:r>
            <w:r>
              <w:rPr>
                <w:rStyle w:val="que"/>
                <w:rFonts w:ascii="Trebuchet MS" w:hAnsi="Trebuchet MS"/>
                <w:b/>
                <w:bCs/>
                <w:color w:val="0863A5"/>
                <w:sz w:val="18"/>
                <w:szCs w:val="18"/>
              </w:rPr>
              <w:t>What are the differences between Interface and Abstract class?</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404"/>
              <w:gridCol w:w="6404"/>
            </w:tblGrid>
            <w:tr w:rsidR="006F118B" w:rsidTr="006F118B">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6F118B" w:rsidRDefault="006F118B">
                  <w:pPr>
                    <w:jc w:val="center"/>
                    <w:rPr>
                      <w:rFonts w:ascii="Trebuchet MS" w:hAnsi="Trebuchet MS"/>
                      <w:b/>
                      <w:bCs/>
                      <w:color w:val="414141"/>
                      <w:sz w:val="18"/>
                      <w:szCs w:val="18"/>
                    </w:rPr>
                  </w:pPr>
                  <w:r>
                    <w:rPr>
                      <w:rStyle w:val="Strong"/>
                      <w:rFonts w:ascii="Trebuchet MS" w:hAnsi="Trebuchet MS"/>
                      <w:color w:val="414141"/>
                      <w:sz w:val="18"/>
                      <w:szCs w:val="18"/>
                    </w:rPr>
                    <w:t>Abstract Class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6F118B" w:rsidRDefault="006F118B">
                  <w:pPr>
                    <w:jc w:val="center"/>
                    <w:rPr>
                      <w:rFonts w:ascii="Trebuchet MS" w:hAnsi="Trebuchet MS"/>
                      <w:b/>
                      <w:bCs/>
                      <w:color w:val="414141"/>
                      <w:sz w:val="18"/>
                      <w:szCs w:val="18"/>
                    </w:rPr>
                  </w:pPr>
                  <w:r>
                    <w:rPr>
                      <w:rStyle w:val="Strong"/>
                      <w:rFonts w:ascii="Trebuchet MS" w:hAnsi="Trebuchet MS"/>
                      <w:color w:val="414141"/>
                      <w:sz w:val="18"/>
                      <w:szCs w:val="18"/>
                    </w:rPr>
                    <w:t>Interfaces</w:t>
                  </w:r>
                </w:p>
              </w:tc>
            </w:tr>
            <w:tr w:rsidR="006F118B" w:rsidTr="006F118B">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An abstract class can provide complete, default code and/or just the details that have to be overridden.</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An interface cannot provide any code at all,just the signature.</w:t>
                  </w:r>
                </w:p>
              </w:tc>
            </w:tr>
            <w:tr w:rsidR="006F118B" w:rsidTr="006F118B">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In case of abstract class, a class may extend only one abstract class.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 Class may implement several interfaces.</w:t>
                  </w:r>
                </w:p>
              </w:tc>
            </w:tr>
            <w:tr w:rsidR="006F118B" w:rsidTr="006F118B">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An abstract class can have non-abstract methods.</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All methods of an Interface are abstract.</w:t>
                  </w:r>
                </w:p>
              </w:tc>
            </w:tr>
            <w:tr w:rsidR="006F118B" w:rsidTr="006F118B">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An abstract class can have instance variables.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An Interface cannot have instance variables.</w:t>
                  </w:r>
                </w:p>
              </w:tc>
            </w:tr>
            <w:tr w:rsidR="006F118B" w:rsidTr="006F118B">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An abstract class can have any visibility: public, private, protected.</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An Interface visibility must be public (or) none.</w:t>
                  </w:r>
                </w:p>
              </w:tc>
            </w:tr>
            <w:tr w:rsidR="006F118B" w:rsidTr="006F118B">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 xml:space="preserve">If we add a new method to an abstract class then we have the option of </w:t>
                  </w:r>
                  <w:r>
                    <w:rPr>
                      <w:rFonts w:ascii="Trebuchet MS" w:hAnsi="Trebuchet MS"/>
                      <w:color w:val="414141"/>
                      <w:sz w:val="18"/>
                      <w:szCs w:val="18"/>
                    </w:rPr>
                    <w:lastRenderedPageBreak/>
                    <w:t>providing default implementation and therefore all the existing code might work properly.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lastRenderedPageBreak/>
                    <w:t xml:space="preserve">If we add a new method to an Interface then we have to track down all the </w:t>
                  </w:r>
                  <w:r>
                    <w:rPr>
                      <w:rFonts w:ascii="Trebuchet MS" w:hAnsi="Trebuchet MS"/>
                      <w:color w:val="414141"/>
                      <w:sz w:val="18"/>
                      <w:szCs w:val="18"/>
                    </w:rPr>
                    <w:lastRenderedPageBreak/>
                    <w:t>implementations of the interface and define implementation for the new method.</w:t>
                  </w:r>
                </w:p>
              </w:tc>
            </w:tr>
            <w:tr w:rsidR="006F118B" w:rsidTr="006F118B">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lastRenderedPageBreak/>
                    <w:t>An abstract class can contain constructors .</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An Interface cannot contain constructors .</w:t>
                  </w:r>
                </w:p>
              </w:tc>
            </w:tr>
            <w:tr w:rsidR="006F118B" w:rsidTr="006F118B">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Abstract classes are fast.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6F118B" w:rsidRDefault="006F118B">
                  <w:pPr>
                    <w:rPr>
                      <w:rFonts w:ascii="Trebuchet MS" w:hAnsi="Trebuchet MS"/>
                      <w:color w:val="414141"/>
                      <w:sz w:val="18"/>
                      <w:szCs w:val="18"/>
                    </w:rPr>
                  </w:pPr>
                  <w:r>
                    <w:rPr>
                      <w:rFonts w:ascii="Trebuchet MS" w:hAnsi="Trebuchet MS"/>
                      <w:color w:val="414141"/>
                      <w:sz w:val="18"/>
                      <w:szCs w:val="18"/>
                    </w:rPr>
                    <w:t>Interfaces are slow as it requires extra indirection to find corresponding method in the actual class.</w:t>
                  </w:r>
                </w:p>
              </w:tc>
            </w:tr>
          </w:tbl>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28.</w:t>
            </w:r>
            <w:r>
              <w:rPr>
                <w:rStyle w:val="Strong"/>
                <w:rFonts w:ascii="Trebuchet MS" w:hAnsi="Trebuchet MS"/>
                <w:color w:val="0863A5"/>
                <w:sz w:val="18"/>
                <w:szCs w:val="18"/>
              </w:rPr>
              <w:t>When should I use abstract classes and when should I use interfaces?</w:t>
            </w:r>
          </w:p>
          <w:p w:rsidR="006F118B" w:rsidRDefault="006F118B" w:rsidP="006F118B">
            <w:pPr>
              <w:pStyle w:val="content"/>
              <w:spacing w:before="55" w:beforeAutospacing="0" w:after="55" w:afterAutospacing="0"/>
              <w:rPr>
                <w:rFonts w:ascii="Trebuchet MS" w:hAnsi="Trebuchet MS"/>
                <w:color w:val="414141"/>
                <w:sz w:val="18"/>
                <w:szCs w:val="18"/>
              </w:rPr>
            </w:pPr>
            <w:r>
              <w:rPr>
                <w:rStyle w:val="Strong"/>
                <w:rFonts w:ascii="Trebuchet MS" w:hAnsi="Trebuchet MS"/>
                <w:color w:val="414141"/>
                <w:sz w:val="18"/>
                <w:szCs w:val="18"/>
              </w:rPr>
              <w:t>Use Interfaces when…</w:t>
            </w:r>
          </w:p>
          <w:p w:rsidR="006F118B" w:rsidRDefault="006F118B" w:rsidP="00C306AB">
            <w:pPr>
              <w:numPr>
                <w:ilvl w:val="0"/>
                <w:numId w:val="134"/>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You see that something in your design will change frequently.</w:t>
            </w:r>
          </w:p>
          <w:p w:rsidR="006F118B" w:rsidRDefault="006F118B" w:rsidP="00C306AB">
            <w:pPr>
              <w:numPr>
                <w:ilvl w:val="0"/>
                <w:numId w:val="134"/>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If various implementations only share method signatures then it is better to use Interfaces.</w:t>
            </w:r>
          </w:p>
          <w:p w:rsidR="006F118B" w:rsidRDefault="006F118B" w:rsidP="00C306AB">
            <w:pPr>
              <w:numPr>
                <w:ilvl w:val="0"/>
                <w:numId w:val="134"/>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you need some classes to use some methods which you don't want to be included in the class, then you go for the interface, which makes it easy to just implement and make use of the methods defined in the interface.</w:t>
            </w:r>
          </w:p>
          <w:p w:rsidR="006F118B" w:rsidRDefault="006F118B" w:rsidP="006F118B">
            <w:pPr>
              <w:pStyle w:val="content"/>
              <w:spacing w:before="55" w:beforeAutospacing="0" w:after="55" w:afterAutospacing="0"/>
              <w:rPr>
                <w:rFonts w:ascii="Trebuchet MS" w:hAnsi="Trebuchet MS"/>
                <w:color w:val="414141"/>
                <w:sz w:val="18"/>
                <w:szCs w:val="18"/>
              </w:rPr>
            </w:pPr>
            <w:r>
              <w:rPr>
                <w:rStyle w:val="Strong"/>
                <w:rFonts w:ascii="Trebuchet MS" w:hAnsi="Trebuchet MS"/>
                <w:color w:val="414141"/>
                <w:sz w:val="18"/>
                <w:szCs w:val="18"/>
              </w:rPr>
              <w:t>Use Abstract Class when…</w:t>
            </w:r>
          </w:p>
          <w:p w:rsidR="006F118B" w:rsidRDefault="006F118B" w:rsidP="00C306AB">
            <w:pPr>
              <w:numPr>
                <w:ilvl w:val="0"/>
                <w:numId w:val="135"/>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If various implementations are of the same kind and use common behavior or status then abstract class is better to use.</w:t>
            </w:r>
          </w:p>
          <w:p w:rsidR="006F118B" w:rsidRDefault="006F118B" w:rsidP="00C306AB">
            <w:pPr>
              <w:numPr>
                <w:ilvl w:val="0"/>
                <w:numId w:val="135"/>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When you want to provide a generalized form of abstraction and leave the implementation task with the inheriting subclass.</w:t>
            </w:r>
          </w:p>
          <w:p w:rsidR="006F118B" w:rsidRDefault="006F118B" w:rsidP="00C306AB">
            <w:pPr>
              <w:numPr>
                <w:ilvl w:val="0"/>
                <w:numId w:val="135"/>
              </w:numPr>
              <w:spacing w:before="100" w:beforeAutospacing="1" w:after="100" w:afterAutospacing="1"/>
              <w:rPr>
                <w:rFonts w:ascii="Trebuchet MS" w:hAnsi="Trebuchet MS"/>
                <w:color w:val="414141"/>
                <w:sz w:val="18"/>
                <w:szCs w:val="18"/>
              </w:rPr>
            </w:pPr>
            <w:r>
              <w:rPr>
                <w:rFonts w:ascii="Trebuchet MS" w:hAnsi="Trebuchet MS"/>
                <w:color w:val="414141"/>
                <w:sz w:val="18"/>
                <w:szCs w:val="18"/>
              </w:rPr>
              <w:t>Abstract classes are an excellent way to create planned inheritance hierarchies. They're also a good choice for nonleaf classes in class hierarchies.</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29.</w:t>
            </w:r>
            <w:r>
              <w:rPr>
                <w:rStyle w:val="Strong"/>
                <w:rFonts w:ascii="Trebuchet MS" w:hAnsi="Trebuchet MS"/>
                <w:color w:val="0863A5"/>
                <w:sz w:val="18"/>
                <w:szCs w:val="18"/>
              </w:rPr>
              <w:t>When you declare a method as abstract, can other nonabstract methods access it?</w:t>
            </w:r>
            <w:r w:rsidR="0036783E">
              <w:rPr>
                <w:rStyle w:val="Strong"/>
                <w:rFonts w:ascii="Trebuchet MS" w:hAnsi="Trebuchet MS"/>
                <w:color w:val="0863A5"/>
                <w:sz w:val="18"/>
                <w:szCs w:val="18"/>
              </w:rPr>
              <w:t>RRR</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Yes, other nonabstract methods can access a method that you declare as abstract.</w:t>
            </w:r>
          </w:p>
          <w:p w:rsidR="006F118B" w:rsidRDefault="006F118B" w:rsidP="006F118B">
            <w:pPr>
              <w:rPr>
                <w:rFonts w:ascii="Times New Roman" w:hAnsi="Times New Roman"/>
                <w:sz w:val="24"/>
                <w:szCs w:val="24"/>
              </w:rPr>
            </w:pPr>
            <w:r>
              <w:br/>
            </w:r>
            <w:r>
              <w:rPr>
                <w:rStyle w:val="queindex"/>
                <w:rFonts w:ascii="Trebuchet MS" w:hAnsi="Trebuchet MS"/>
                <w:b/>
                <w:bCs/>
                <w:color w:val="414141"/>
                <w:sz w:val="18"/>
                <w:szCs w:val="18"/>
              </w:rPr>
              <w:t>30.</w:t>
            </w:r>
            <w:r>
              <w:rPr>
                <w:rStyle w:val="Strong"/>
                <w:rFonts w:ascii="Trebuchet MS" w:hAnsi="Trebuchet MS"/>
                <w:color w:val="0863A5"/>
                <w:sz w:val="18"/>
                <w:szCs w:val="18"/>
              </w:rPr>
              <w:t>Can there be an abstract class with no abstract methods in it?</w:t>
            </w:r>
            <w:r w:rsidR="0036783E">
              <w:rPr>
                <w:rStyle w:val="Strong"/>
                <w:rFonts w:ascii="Trebuchet MS" w:hAnsi="Trebuchet MS"/>
                <w:color w:val="0863A5"/>
                <w:sz w:val="18"/>
                <w:szCs w:val="18"/>
              </w:rPr>
              <w:t>RRR</w:t>
            </w:r>
          </w:p>
          <w:p w:rsidR="006F118B" w:rsidRDefault="006F118B" w:rsidP="006F118B">
            <w:pPr>
              <w:pStyle w:val="content"/>
              <w:spacing w:before="55" w:beforeAutospacing="0" w:after="55" w:afterAutospacing="0"/>
              <w:rPr>
                <w:rFonts w:ascii="Trebuchet MS" w:hAnsi="Trebuchet MS"/>
                <w:color w:val="414141"/>
                <w:sz w:val="18"/>
                <w:szCs w:val="18"/>
              </w:rPr>
            </w:pPr>
            <w:r>
              <w:rPr>
                <w:rFonts w:ascii="Trebuchet MS" w:hAnsi="Trebuchet MS"/>
                <w:color w:val="414141"/>
                <w:sz w:val="18"/>
                <w:szCs w:val="18"/>
              </w:rPr>
              <w:t>Yes, there can be an abstract class without abstract methods.</w:t>
            </w:r>
          </w:p>
          <w:p w:rsidR="006F118B" w:rsidRDefault="006F118B" w:rsidP="006F118B">
            <w:pPr>
              <w:rPr>
                <w:rFonts w:ascii="Times New Roman" w:hAnsi="Times New Roman"/>
                <w:sz w:val="24"/>
                <w:szCs w:val="24"/>
              </w:rPr>
            </w:pPr>
          </w:p>
          <w:p w:rsidR="006F118B" w:rsidRDefault="006F118B" w:rsidP="006F118B">
            <w:pPr>
              <w:jc w:val="center"/>
              <w:rPr>
                <w:sz w:val="24"/>
                <w:szCs w:val="24"/>
              </w:rPr>
            </w:pPr>
            <w:r>
              <w:rPr>
                <w:rStyle w:val="pagedisabled"/>
                <w:rFonts w:ascii="Arial" w:hAnsi="Arial" w:cs="Arial"/>
                <w:color w:val="999999"/>
                <w:sz w:val="15"/>
                <w:szCs w:val="15"/>
              </w:rPr>
              <w:t>« Previous</w:t>
            </w:r>
            <w:r>
              <w:rPr>
                <w:rStyle w:val="apple-converted-space"/>
              </w:rPr>
              <w:t> </w:t>
            </w:r>
            <w:r>
              <w:rPr>
                <w:rStyle w:val="pagesep"/>
                <w:rFonts w:ascii="Arial" w:hAnsi="Arial" w:cs="Arial"/>
                <w:sz w:val="15"/>
                <w:szCs w:val="15"/>
              </w:rPr>
              <w:t>|</w:t>
            </w:r>
            <w:r>
              <w:rPr>
                <w:rStyle w:val="apple-converted-space"/>
              </w:rPr>
              <w:t> </w:t>
            </w:r>
            <w:r>
              <w:rPr>
                <w:rStyle w:val="pagecurrent"/>
                <w:rFonts w:ascii="Arial" w:hAnsi="Arial" w:cs="Arial"/>
                <w:b/>
                <w:bCs/>
                <w:sz w:val="15"/>
                <w:szCs w:val="15"/>
                <w:bdr w:val="single" w:sz="6" w:space="0" w:color="9ECDE7" w:frame="1"/>
              </w:rPr>
              <w:t>1</w:t>
            </w:r>
            <w:r>
              <w:rPr>
                <w:rStyle w:val="apple-converted-space"/>
              </w:rPr>
              <w:t> </w:t>
            </w:r>
            <w:hyperlink r:id="rId211" w:history="1">
              <w:r>
                <w:rPr>
                  <w:rStyle w:val="Hyperlink"/>
                  <w:rFonts w:ascii="Arial" w:hAnsi="Arial" w:cs="Arial"/>
                  <w:color w:val="003399"/>
                  <w:sz w:val="15"/>
                  <w:szCs w:val="15"/>
                </w:rPr>
                <w:t>2</w:t>
              </w:r>
            </w:hyperlink>
            <w:r>
              <w:rPr>
                <w:rStyle w:val="apple-converted-space"/>
              </w:rPr>
              <w:t> </w:t>
            </w:r>
            <w:hyperlink r:id="rId212" w:history="1">
              <w:r>
                <w:rPr>
                  <w:rStyle w:val="Hyperlink"/>
                  <w:rFonts w:ascii="Arial" w:hAnsi="Arial" w:cs="Arial"/>
                  <w:color w:val="003399"/>
                  <w:sz w:val="15"/>
                  <w:szCs w:val="15"/>
                </w:rPr>
                <w:t>3</w:t>
              </w:r>
            </w:hyperlink>
            <w:r>
              <w:rPr>
                <w:rStyle w:val="apple-converted-space"/>
              </w:rPr>
              <w:t> </w:t>
            </w:r>
            <w:hyperlink r:id="rId213" w:history="1">
              <w:r>
                <w:rPr>
                  <w:rStyle w:val="Hyperlink"/>
                  <w:rFonts w:ascii="Arial" w:hAnsi="Arial" w:cs="Arial"/>
                  <w:color w:val="003399"/>
                  <w:sz w:val="15"/>
                  <w:szCs w:val="15"/>
                </w:rPr>
                <w:t>4</w:t>
              </w:r>
            </w:hyperlink>
            <w:r>
              <w:rPr>
                <w:rStyle w:val="apple-converted-space"/>
              </w:rPr>
              <w:t> </w:t>
            </w:r>
            <w:hyperlink r:id="rId214" w:history="1">
              <w:r>
                <w:rPr>
                  <w:rStyle w:val="Hyperlink"/>
                  <w:rFonts w:ascii="Arial" w:hAnsi="Arial" w:cs="Arial"/>
                  <w:color w:val="003399"/>
                  <w:sz w:val="15"/>
                  <w:szCs w:val="15"/>
                </w:rPr>
                <w:t>5</w:t>
              </w:r>
            </w:hyperlink>
            <w:r>
              <w:rPr>
                <w:rStyle w:val="apple-converted-space"/>
              </w:rPr>
              <w:t> </w:t>
            </w:r>
            <w:r>
              <w:rPr>
                <w:rStyle w:val="pagesep"/>
                <w:rFonts w:ascii="Arial" w:hAnsi="Arial" w:cs="Arial"/>
                <w:sz w:val="15"/>
                <w:szCs w:val="15"/>
              </w:rPr>
              <w:t>|</w:t>
            </w:r>
            <w:hyperlink r:id="rId215" w:history="1">
              <w:r>
                <w:rPr>
                  <w:rStyle w:val="Hyperlink"/>
                  <w:rFonts w:ascii="Arial" w:hAnsi="Arial" w:cs="Arial"/>
                  <w:color w:val="003399"/>
                  <w:sz w:val="15"/>
                  <w:szCs w:val="15"/>
                </w:rPr>
                <w:t>Next »</w:t>
              </w:r>
            </w:hyperlink>
          </w:p>
        </w:tc>
        <w:tc>
          <w:tcPr>
            <w:tcW w:w="10" w:type="pct"/>
            <w:tcBorders>
              <w:left w:val="single" w:sz="6" w:space="0" w:color="ADD2E2"/>
            </w:tcBorders>
            <w:hideMark/>
          </w:tcPr>
          <w:p w:rsidR="006F118B" w:rsidRDefault="006F118B">
            <w:pPr>
              <w:rPr>
                <w:sz w:val="24"/>
                <w:szCs w:val="24"/>
              </w:rPr>
            </w:pP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lastRenderedPageBreak/>
        <w:t>31.</w:t>
      </w:r>
      <w:r w:rsidRPr="00CC3067">
        <w:rPr>
          <w:rFonts w:ascii="Trebuchet MS" w:eastAsia="Times New Roman" w:hAnsi="Trebuchet MS" w:cs="Times New Roman"/>
          <w:b/>
          <w:bCs/>
          <w:color w:val="0863A5"/>
          <w:sz w:val="18"/>
        </w:rPr>
        <w:t>What is Constructor?</w:t>
      </w:r>
    </w:p>
    <w:p w:rsidR="00CC3067" w:rsidRPr="00CC3067" w:rsidRDefault="00CC3067" w:rsidP="00C306AB">
      <w:pPr>
        <w:numPr>
          <w:ilvl w:val="0"/>
          <w:numId w:val="136"/>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 constructor is a special method whose task is to initialize the object of its class.</w:t>
      </w:r>
    </w:p>
    <w:p w:rsidR="00CC3067" w:rsidRPr="00CC3067" w:rsidRDefault="00CC3067" w:rsidP="00C306AB">
      <w:pPr>
        <w:numPr>
          <w:ilvl w:val="0"/>
          <w:numId w:val="136"/>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is special because its name is the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color w:val="414141"/>
          <w:sz w:val="18"/>
        </w:rPr>
        <w:t>same as the class name</w:t>
      </w:r>
      <w:r w:rsidRPr="00CC3067">
        <w:rPr>
          <w:rFonts w:ascii="Trebuchet MS" w:eastAsia="Times New Roman" w:hAnsi="Trebuchet MS" w:cs="Times New Roman"/>
          <w:color w:val="414141"/>
          <w:sz w:val="18"/>
          <w:szCs w:val="18"/>
        </w:rPr>
        <w:t>.</w:t>
      </w:r>
    </w:p>
    <w:p w:rsidR="00CC3067" w:rsidRPr="00CC3067" w:rsidRDefault="00CC3067" w:rsidP="00C306AB">
      <w:pPr>
        <w:numPr>
          <w:ilvl w:val="0"/>
          <w:numId w:val="136"/>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They do not have return types, not even</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color w:val="414141"/>
          <w:sz w:val="18"/>
        </w:rPr>
        <w:t>void</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and therefore they cannot return values.</w:t>
      </w:r>
    </w:p>
    <w:p w:rsidR="00CC3067" w:rsidRPr="00CC3067" w:rsidRDefault="00CC3067" w:rsidP="00C306AB">
      <w:pPr>
        <w:numPr>
          <w:ilvl w:val="0"/>
          <w:numId w:val="136"/>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They</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color w:val="414141"/>
          <w:sz w:val="18"/>
        </w:rPr>
        <w:t>cannot be inherited</w:t>
      </w:r>
      <w:r w:rsidRPr="00CC3067">
        <w:rPr>
          <w:rFonts w:ascii="Trebuchet MS" w:eastAsia="Times New Roman" w:hAnsi="Trebuchet MS" w:cs="Times New Roman"/>
          <w:color w:val="414141"/>
          <w:sz w:val="18"/>
          <w:szCs w:val="18"/>
        </w:rPr>
        <w:t>, though a derived class can call the base class constructor.</w:t>
      </w:r>
    </w:p>
    <w:p w:rsidR="00CC3067" w:rsidRPr="00CC3067" w:rsidRDefault="00CC3067" w:rsidP="00C306AB">
      <w:pPr>
        <w:numPr>
          <w:ilvl w:val="0"/>
          <w:numId w:val="136"/>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Constructor is invoked whenever an object of its associated class is created.</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32.</w:t>
      </w:r>
      <w:r w:rsidRPr="00CC3067">
        <w:rPr>
          <w:rFonts w:ascii="Trebuchet MS" w:eastAsia="Times New Roman" w:hAnsi="Trebuchet MS" w:cs="Times New Roman"/>
          <w:b/>
          <w:bCs/>
          <w:color w:val="0863A5"/>
          <w:sz w:val="18"/>
        </w:rPr>
        <w:t>How does the Java default constructor be provided?</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If a class defined by the code does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color w:val="414141"/>
          <w:sz w:val="18"/>
        </w:rPr>
        <w:t>not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have any constructor, compiler will automatically provide one no-parameter-constructor (default-constructor) for the class in the byte code. The access modifier (public/private/etc.) of the default constructor is the same as the class itself.</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lastRenderedPageBreak/>
        <w:br/>
      </w:r>
      <w:r w:rsidRPr="00CC3067">
        <w:rPr>
          <w:rFonts w:ascii="Trebuchet MS" w:eastAsia="Times New Roman" w:hAnsi="Trebuchet MS" w:cs="Times New Roman"/>
          <w:b/>
          <w:bCs/>
          <w:color w:val="414141"/>
          <w:sz w:val="18"/>
        </w:rPr>
        <w:t>33.</w:t>
      </w:r>
      <w:r w:rsidRPr="00CC3067">
        <w:rPr>
          <w:rFonts w:ascii="Trebuchet MS" w:eastAsia="Times New Roman" w:hAnsi="Trebuchet MS" w:cs="Times New Roman"/>
          <w:b/>
          <w:bCs/>
          <w:color w:val="0863A5"/>
          <w:sz w:val="18"/>
        </w:rPr>
        <w:t>Can constructor be inherited?</w:t>
      </w:r>
      <w:r w:rsidR="0036783E">
        <w:rPr>
          <w:rFonts w:ascii="Trebuchet MS" w:eastAsia="Times New Roman" w:hAnsi="Trebuchet MS" w:cs="Times New Roman"/>
          <w:b/>
          <w:bCs/>
          <w:color w:val="0863A5"/>
          <w:sz w:val="18"/>
        </w:rPr>
        <w:t>AAA</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No, constructor cannot be inherited, though a derived class can call the base class constructor.</w:t>
      </w:r>
    </w:p>
    <w:p w:rsidR="0036783E" w:rsidRDefault="0036783E" w:rsidP="00CC3067">
      <w:pPr>
        <w:spacing w:after="0"/>
        <w:rPr>
          <w:rFonts w:ascii="Times New Roman" w:eastAsia="Times New Roman" w:hAnsi="Times New Roman" w:cs="Times New Roman"/>
          <w:color w:val="000000"/>
          <w:sz w:val="27"/>
          <w:szCs w:val="27"/>
        </w:rPr>
      </w:pPr>
    </w:p>
    <w:p w:rsidR="0036783E" w:rsidRPr="0036783E" w:rsidRDefault="0036783E" w:rsidP="00CC3067">
      <w:pPr>
        <w:spacing w:after="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Constructor cannot be inherited as they are not the member of a class like variables, method or nested classes. However, they can be called in the constructor of the sub class.</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34.</w:t>
      </w:r>
      <w:r w:rsidRPr="00CC3067">
        <w:rPr>
          <w:rFonts w:ascii="Trebuchet MS" w:eastAsia="Times New Roman" w:hAnsi="Trebuchet MS" w:cs="Times New Roman"/>
          <w:b/>
          <w:bCs/>
          <w:color w:val="0863A5"/>
          <w:sz w:val="18"/>
        </w:rPr>
        <w:t>What are the differences between Contructors and Methods?</w:t>
      </w:r>
      <w:r w:rsidR="0036783E">
        <w:rPr>
          <w:rFonts w:ascii="Trebuchet MS" w:eastAsia="Times New Roman" w:hAnsi="Trebuchet MS" w:cs="Times New Roman"/>
          <w:b/>
          <w:bCs/>
          <w:color w:val="0863A5"/>
          <w:sz w:val="18"/>
        </w:rPr>
        <w:t>RRR</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2306"/>
        <w:gridCol w:w="5251"/>
        <w:gridCol w:w="5251"/>
      </w:tblGrid>
      <w:tr w:rsidR="00CC3067" w:rsidRPr="00CC3067" w:rsidTr="00CC3067">
        <w:tc>
          <w:tcPr>
            <w:tcW w:w="9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szCs w:val="18"/>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Constructors</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Methods</w:t>
            </w:r>
          </w:p>
        </w:tc>
      </w:tr>
      <w:tr w:rsidR="00CC3067" w:rsidRPr="00CC3067" w:rsidTr="00CC3067">
        <w:tc>
          <w:tcPr>
            <w:tcW w:w="1455" w:type="dxa"/>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Purpose</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Create an instance of a class</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Group Java statements</w:t>
            </w:r>
          </w:p>
        </w:tc>
      </w:tr>
      <w:tr w:rsidR="00CC3067" w:rsidRPr="00CC3067" w:rsidTr="00CC3067">
        <w:tc>
          <w:tcPr>
            <w:tcW w:w="1455" w:type="dxa"/>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Modifiers</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Cannot be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abstract, final, native, static</w:t>
            </w:r>
            <w:r w:rsidRPr="00CC3067">
              <w:rPr>
                <w:rFonts w:ascii="Trebuchet MS" w:eastAsia="Times New Roman" w:hAnsi="Trebuchet MS" w:cs="Times New Roman"/>
                <w:color w:val="414141"/>
                <w:sz w:val="18"/>
                <w:szCs w:val="18"/>
              </w:rPr>
              <w:t>, or</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synchronized</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Can be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abstract, final, native, static</w:t>
            </w:r>
            <w:r w:rsidRPr="00CC3067">
              <w:rPr>
                <w:rFonts w:ascii="Trebuchet MS" w:eastAsia="Times New Roman" w:hAnsi="Trebuchet MS" w:cs="Times New Roman"/>
                <w:color w:val="414141"/>
                <w:sz w:val="18"/>
                <w:szCs w:val="18"/>
              </w:rPr>
              <w:t>, or</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synchronized</w:t>
            </w:r>
          </w:p>
        </w:tc>
      </w:tr>
      <w:tr w:rsidR="00CC3067" w:rsidRPr="00CC3067" w:rsidTr="00CC3067">
        <w:tc>
          <w:tcPr>
            <w:tcW w:w="1455" w:type="dxa"/>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Return Type</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No return type, not even void</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void or a valid return type</w:t>
            </w:r>
          </w:p>
        </w:tc>
      </w:tr>
      <w:tr w:rsidR="00CC3067" w:rsidRPr="00CC3067" w:rsidTr="00CC3067">
        <w:tc>
          <w:tcPr>
            <w:tcW w:w="1455" w:type="dxa"/>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Name</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Same name as the class (first letter is capitalized by convention) -- usually a noun</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Any name except the class. Method names begin with a lowercase letter by convention -- usually the name of an action</w:t>
            </w:r>
          </w:p>
        </w:tc>
      </w:tr>
      <w:tr w:rsidR="00CC3067" w:rsidRPr="00CC3067" w:rsidTr="00CC3067">
        <w:tc>
          <w:tcPr>
            <w:tcW w:w="1455" w:type="dxa"/>
            <w:tcBorders>
              <w:top w:val="outset" w:sz="6" w:space="0" w:color="auto"/>
              <w:left w:val="outset" w:sz="6" w:space="0" w:color="auto"/>
              <w:bottom w:val="outset" w:sz="6" w:space="0" w:color="auto"/>
              <w:right w:val="outset" w:sz="6" w:space="0" w:color="auto"/>
            </w:tcBorders>
            <w:hideMark/>
          </w:tcPr>
          <w:p w:rsidR="00CC3067" w:rsidRPr="00CC3067" w:rsidRDefault="0036783E"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i/>
                <w:iCs/>
                <w:color w:val="414141"/>
                <w:sz w:val="18"/>
              </w:rPr>
              <w:t>T</w:t>
            </w:r>
            <w:r w:rsidR="00CC3067" w:rsidRPr="00CC3067">
              <w:rPr>
                <w:rFonts w:ascii="Trebuchet MS" w:eastAsia="Times New Roman" w:hAnsi="Trebuchet MS" w:cs="Times New Roman"/>
                <w:b/>
                <w:bCs/>
                <w:i/>
                <w:iCs/>
                <w:color w:val="414141"/>
                <w:sz w:val="18"/>
              </w:rPr>
              <w:t>his</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Refers to another constructor in the same class. If used, it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Refers to an instance of the owning class. Cannot be used by static methods.</w:t>
            </w:r>
          </w:p>
        </w:tc>
      </w:tr>
      <w:tr w:rsidR="00CC3067" w:rsidRPr="00CC3067" w:rsidTr="00CC3067">
        <w:tc>
          <w:tcPr>
            <w:tcW w:w="1455" w:type="dxa"/>
            <w:tcBorders>
              <w:top w:val="outset" w:sz="6" w:space="0" w:color="auto"/>
              <w:left w:val="outset" w:sz="6" w:space="0" w:color="auto"/>
              <w:bottom w:val="outset" w:sz="6" w:space="0" w:color="auto"/>
              <w:right w:val="outset" w:sz="6" w:space="0" w:color="auto"/>
            </w:tcBorders>
            <w:hideMark/>
          </w:tcPr>
          <w:p w:rsidR="00CC3067" w:rsidRPr="00CC3067" w:rsidRDefault="0036783E"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i/>
                <w:iCs/>
                <w:color w:val="414141"/>
                <w:sz w:val="18"/>
              </w:rPr>
              <w:t>S</w:t>
            </w:r>
            <w:r w:rsidR="00CC3067" w:rsidRPr="00CC3067">
              <w:rPr>
                <w:rFonts w:ascii="Trebuchet MS" w:eastAsia="Times New Roman" w:hAnsi="Trebuchet MS" w:cs="Times New Roman"/>
                <w:b/>
                <w:bCs/>
                <w:i/>
                <w:iCs/>
                <w:color w:val="414141"/>
                <w:sz w:val="18"/>
              </w:rPr>
              <w:t>uper</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Calls the constructor of the parent class. If used, must be the first line of the constructor</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Calls an overridden method in the parent class</w:t>
            </w:r>
          </w:p>
        </w:tc>
      </w:tr>
      <w:tr w:rsidR="00CC3067" w:rsidRPr="00CC3067" w:rsidTr="00CC3067">
        <w:tc>
          <w:tcPr>
            <w:tcW w:w="1455" w:type="dxa"/>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Inheritance</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Constructors are not inherited</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Methods are inherited</w:t>
            </w: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35.</w:t>
      </w:r>
      <w:r w:rsidRPr="00CC3067">
        <w:rPr>
          <w:rFonts w:ascii="Trebuchet MS" w:eastAsia="Times New Roman" w:hAnsi="Trebuchet MS" w:cs="Times New Roman"/>
          <w:b/>
          <w:bCs/>
          <w:color w:val="0863A5"/>
          <w:sz w:val="18"/>
        </w:rPr>
        <w:t>How are this() and super() used with constructors?</w:t>
      </w:r>
    </w:p>
    <w:p w:rsidR="00CC3067" w:rsidRPr="00CC3067" w:rsidRDefault="00CC3067" w:rsidP="00C306AB">
      <w:pPr>
        <w:numPr>
          <w:ilvl w:val="0"/>
          <w:numId w:val="137"/>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Constructors use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this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to refer to another constructor in the same class with a different parameter list.</w:t>
      </w:r>
    </w:p>
    <w:p w:rsidR="00CC3067" w:rsidRPr="00CC3067" w:rsidRDefault="00CC3067" w:rsidP="00C306AB">
      <w:pPr>
        <w:numPr>
          <w:ilvl w:val="0"/>
          <w:numId w:val="137"/>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Constructors use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super</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to invoke the superclass's constructor. If a constructor uses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super</w:t>
      </w:r>
      <w:r w:rsidRPr="00CC3067">
        <w:rPr>
          <w:rFonts w:ascii="Trebuchet MS" w:eastAsia="Times New Roman" w:hAnsi="Trebuchet MS" w:cs="Times New Roman"/>
          <w:color w:val="414141"/>
          <w:sz w:val="18"/>
          <w:szCs w:val="18"/>
        </w:rPr>
        <w:t>, it must use it in the first line; otherwise, the compiler will complain.</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36.</w:t>
      </w:r>
      <w:r w:rsidRPr="00CC3067">
        <w:rPr>
          <w:rFonts w:ascii="Trebuchet MS" w:eastAsia="Times New Roman" w:hAnsi="Trebuchet MS" w:cs="Times New Roman"/>
          <w:b/>
          <w:bCs/>
          <w:color w:val="0863A5"/>
          <w:sz w:val="18"/>
        </w:rPr>
        <w:t>What are the differences between Class Methods and Instance Methods?</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404"/>
        <w:gridCol w:w="6404"/>
      </w:tblGrid>
      <w:tr w:rsidR="00CC3067" w:rsidRPr="00CC3067" w:rsidTr="00CC3067">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Class Methods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Instance Methods</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Instance methods on the other hand require an instance of the class to exist before they can be called, so an instance of a class needs to be created by using the new keyword.</w:t>
            </w:r>
            <w:r w:rsidRPr="00CC3067">
              <w:rPr>
                <w:rFonts w:ascii="Trebuchet MS" w:eastAsia="Times New Roman" w:hAnsi="Trebuchet MS" w:cs="Times New Roman"/>
                <w:color w:val="414141"/>
                <w:sz w:val="18"/>
                <w:szCs w:val="18"/>
              </w:rPr>
              <w:br/>
              <w:t>Instance methods operate on specific instances of classes.</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Class methods can only operate on class members and not on instance members as class methods are unaware of instance members.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Instance methods of the class can also not be called from within a class method unless they are being called on an instance of that class.</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Instance methods are not declared as static.</w:t>
            </w: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37.</w:t>
      </w:r>
      <w:r w:rsidRPr="00CC3067">
        <w:rPr>
          <w:rFonts w:ascii="Trebuchet MS" w:eastAsia="Times New Roman" w:hAnsi="Trebuchet MS" w:cs="Times New Roman"/>
          <w:b/>
          <w:bCs/>
          <w:color w:val="0863A5"/>
          <w:sz w:val="18"/>
        </w:rPr>
        <w:t>How are this() and super() used with constructors?</w:t>
      </w:r>
      <w:r w:rsidR="0036783E">
        <w:rPr>
          <w:rFonts w:ascii="Trebuchet MS" w:eastAsia="Times New Roman" w:hAnsi="Trebuchet MS" w:cs="Times New Roman"/>
          <w:b/>
          <w:bCs/>
          <w:color w:val="0863A5"/>
          <w:sz w:val="18"/>
        </w:rPr>
        <w:t>RRR</w:t>
      </w:r>
    </w:p>
    <w:p w:rsidR="00CC3067" w:rsidRPr="00CC3067" w:rsidRDefault="00CC3067" w:rsidP="00C306AB">
      <w:pPr>
        <w:numPr>
          <w:ilvl w:val="0"/>
          <w:numId w:val="138"/>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Constructors use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this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to refer to another constructor in the same class with a different parameter list.</w:t>
      </w:r>
    </w:p>
    <w:p w:rsidR="00CC3067" w:rsidRPr="00CC3067" w:rsidRDefault="00CC3067" w:rsidP="00C306AB">
      <w:pPr>
        <w:numPr>
          <w:ilvl w:val="0"/>
          <w:numId w:val="138"/>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Constructors use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super</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to invoke the superclass's constructor. If a constructor uses super, it must use it in the first line; otherwise, the compiler will complain.</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lastRenderedPageBreak/>
        <w:br/>
      </w:r>
      <w:r w:rsidRPr="00CC3067">
        <w:rPr>
          <w:rFonts w:ascii="Trebuchet MS" w:eastAsia="Times New Roman" w:hAnsi="Trebuchet MS" w:cs="Times New Roman"/>
          <w:b/>
          <w:bCs/>
          <w:color w:val="414141"/>
          <w:sz w:val="18"/>
        </w:rPr>
        <w:t>38.</w:t>
      </w:r>
      <w:r w:rsidRPr="00CC3067">
        <w:rPr>
          <w:rFonts w:ascii="Trebuchet MS" w:eastAsia="Times New Roman" w:hAnsi="Trebuchet MS" w:cs="Times New Roman"/>
          <w:b/>
          <w:bCs/>
          <w:color w:val="0863A5"/>
          <w:sz w:val="18"/>
        </w:rPr>
        <w:t>What are Access Specifiers?</w:t>
      </w:r>
      <w:r w:rsidR="0036783E">
        <w:rPr>
          <w:rFonts w:ascii="Trebuchet MS" w:eastAsia="Times New Roman" w:hAnsi="Trebuchet MS" w:cs="Times New Roman"/>
          <w:b/>
          <w:bCs/>
          <w:color w:val="0863A5"/>
          <w:sz w:val="18"/>
        </w:rPr>
        <w:t>RRR</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One of the techniques in object-oriented programming is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encapsulation</w:t>
      </w:r>
      <w:r w:rsidRPr="00CC3067">
        <w:rPr>
          <w:rFonts w:ascii="Trebuchet MS" w:eastAsia="Times New Roman" w:hAnsi="Trebuchet MS" w:cs="Times New Roman"/>
          <w:color w:val="414141"/>
          <w:sz w:val="18"/>
          <w:szCs w:val="18"/>
        </w:rPr>
        <w:t>. It concerns the hiding of data in a class and making this class available only through methods. Java allows you to control access to classes, methods, and fields via so-called</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access specifiers</w:t>
      </w:r>
      <w:r w:rsidRPr="00CC3067">
        <w:rPr>
          <w:rFonts w:ascii="Trebuchet MS" w:eastAsia="Times New Roman" w:hAnsi="Trebuchet MS" w:cs="Times New Roman"/>
          <w:color w:val="414141"/>
          <w:sz w:val="18"/>
          <w:szCs w:val="18"/>
        </w:rPr>
        <w:t>..</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39.</w:t>
      </w:r>
      <w:r w:rsidRPr="00CC3067">
        <w:rPr>
          <w:rFonts w:ascii="Trebuchet MS" w:eastAsia="Times New Roman" w:hAnsi="Trebuchet MS" w:cs="Times New Roman"/>
          <w:b/>
          <w:bCs/>
          <w:color w:val="0863A5"/>
          <w:sz w:val="18"/>
        </w:rPr>
        <w:t>What are Access Specifiers available in Java?</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Java offers four access specifiers, listed below in decreasing accessibility:</w:t>
      </w:r>
    </w:p>
    <w:p w:rsidR="00CC3067" w:rsidRPr="00CC3067" w:rsidRDefault="00CC3067" w:rsidP="00C306AB">
      <w:pPr>
        <w:numPr>
          <w:ilvl w:val="0"/>
          <w:numId w:val="13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Public</w:t>
      </w:r>
      <w:r w:rsidRPr="00CC3067">
        <w:rPr>
          <w:rFonts w:ascii="Trebuchet MS" w:eastAsia="Times New Roman" w:hAnsi="Trebuchet MS" w:cs="Times New Roman"/>
          <w:color w:val="414141"/>
          <w:sz w:val="18"/>
          <w:szCs w:val="18"/>
        </w:rPr>
        <w: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public</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classes, methods, and fields can be accessed from everywhere.</w:t>
      </w:r>
    </w:p>
    <w:p w:rsidR="00CC3067" w:rsidRPr="00CC3067" w:rsidRDefault="00CC3067" w:rsidP="00C306AB">
      <w:pPr>
        <w:numPr>
          <w:ilvl w:val="0"/>
          <w:numId w:val="13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Protected</w:t>
      </w:r>
      <w:r w:rsidRPr="00CC3067">
        <w:rPr>
          <w:rFonts w:ascii="Trebuchet MS" w:eastAsia="Times New Roman" w:hAnsi="Trebuchet MS" w:cs="Times New Roman"/>
          <w:color w:val="414141"/>
          <w:sz w:val="18"/>
          <w:szCs w:val="18"/>
        </w:rPr>
        <w: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protected</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methods and fields can only be accessed within the same class to which the methods and fields belong, within its subclasses, and within classes of the same package.</w:t>
      </w:r>
    </w:p>
    <w:p w:rsidR="00CC3067" w:rsidRPr="00CC3067" w:rsidRDefault="00CC3067" w:rsidP="00C306AB">
      <w:pPr>
        <w:numPr>
          <w:ilvl w:val="0"/>
          <w:numId w:val="13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Default(no specifier)- </w:t>
      </w:r>
      <w:r w:rsidRPr="00CC3067">
        <w:rPr>
          <w:rFonts w:ascii="Trebuchet MS" w:eastAsia="Times New Roman" w:hAnsi="Trebuchet MS" w:cs="Times New Roman"/>
          <w:color w:val="414141"/>
          <w:sz w:val="18"/>
          <w:szCs w:val="18"/>
        </w:rPr>
        <w:t>If you do not set access to specific level, then such a class, method, or field will be accessible from inside the same package to which the class, method, or field belongs, but not from outside this package.</w:t>
      </w:r>
    </w:p>
    <w:p w:rsidR="00CC3067" w:rsidRPr="00CC3067" w:rsidRDefault="00CC3067" w:rsidP="00C306AB">
      <w:pPr>
        <w:numPr>
          <w:ilvl w:val="0"/>
          <w:numId w:val="13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Private</w:t>
      </w:r>
      <w:r w:rsidRPr="00CC3067">
        <w:rPr>
          <w:rFonts w:ascii="Trebuchet MS" w:eastAsia="Times New Roman" w:hAnsi="Trebuchet MS" w:cs="Times New Roman"/>
          <w:color w:val="414141"/>
          <w:sz w:val="18"/>
          <w:szCs w:val="18"/>
        </w:rPr>
        <w: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private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methods and fields can only be accessed within the same class to which the methods and fields belong.</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private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methods and fields are not visible within subclasses and are not inherited by subclasses.</w:t>
      </w:r>
    </w:p>
    <w:tbl>
      <w:tblPr>
        <w:tblW w:w="13071"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004"/>
        <w:gridCol w:w="1603"/>
        <w:gridCol w:w="4190"/>
        <w:gridCol w:w="1496"/>
        <w:gridCol w:w="1778"/>
      </w:tblGrid>
      <w:tr w:rsidR="00CC3067" w:rsidRPr="00CC3067" w:rsidTr="00CC3067">
        <w:tc>
          <w:tcPr>
            <w:tcW w:w="0" w:type="auto"/>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szCs w:val="18"/>
              </w:rPr>
              <w:t> Situation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Courier New" w:eastAsia="Times New Roman" w:hAnsi="Courier New" w:cs="Courier New"/>
                <w:color w:val="222222"/>
                <w:sz w:val="16"/>
              </w:rPr>
              <w:t> public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Courier New" w:eastAsia="Times New Roman" w:hAnsi="Courier New" w:cs="Courier New"/>
                <w:color w:val="222222"/>
                <w:sz w:val="16"/>
              </w:rPr>
              <w:t> protected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szCs w:val="18"/>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Courier New" w:eastAsia="Times New Roman" w:hAnsi="Courier New" w:cs="Courier New"/>
                <w:color w:val="222222"/>
                <w:sz w:val="16"/>
              </w:rPr>
              <w:t> private </w:t>
            </w:r>
          </w:p>
        </w:tc>
      </w:tr>
      <w:tr w:rsidR="00CC3067" w:rsidRPr="00CC3067" w:rsidTr="00CC3067">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 Accessible to class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br/>
              <w:t> from same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jc w:val="center"/>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jc w:val="center"/>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jc w:val="center"/>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jc w:val="center"/>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no</w:t>
            </w:r>
          </w:p>
        </w:tc>
      </w:tr>
      <w:tr w:rsidR="00CC3067" w:rsidRPr="00CC3067" w:rsidTr="00CC3067">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 Accessible to class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br/>
              <w:t> from different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jc w:val="center"/>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jc w:val="center"/>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 no,</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unless it is a subclass</w:t>
            </w:r>
            <w:r w:rsidRPr="00CC3067">
              <w:rPr>
                <w:rFonts w:ascii="Trebuchet MS" w:eastAsia="Times New Roman" w:hAnsi="Trebuchet MS" w:cs="Times New Roman"/>
                <w:color w:val="414141"/>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jc w:val="center"/>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C3067" w:rsidRPr="00CC3067" w:rsidRDefault="00CC3067" w:rsidP="00CC3067">
            <w:pPr>
              <w:spacing w:after="0"/>
              <w:jc w:val="center"/>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no</w:t>
            </w: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40.</w:t>
      </w:r>
      <w:r w:rsidRPr="00CC3067">
        <w:rPr>
          <w:rFonts w:ascii="Trebuchet MS" w:eastAsia="Times New Roman" w:hAnsi="Trebuchet MS" w:cs="Times New Roman"/>
          <w:b/>
          <w:bCs/>
          <w:color w:val="0863A5"/>
          <w:sz w:val="18"/>
        </w:rPr>
        <w:t>What is final modifier?</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final modifier keyword makes that the programmer cannot change the value anymore. The actual meaning depends on whether it is applied to a class, a variable, or a method.</w:t>
      </w:r>
    </w:p>
    <w:p w:rsidR="00CC3067" w:rsidRPr="00CC3067" w:rsidRDefault="00CC3067" w:rsidP="00C306AB">
      <w:pPr>
        <w:numPr>
          <w:ilvl w:val="0"/>
          <w:numId w:val="140"/>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i/>
          <w:iCs/>
          <w:color w:val="414141"/>
          <w:sz w:val="18"/>
        </w:rPr>
        <w:t>final</w:t>
      </w:r>
      <w:r w:rsidRPr="00CC3067">
        <w:rPr>
          <w:rFonts w:ascii="Trebuchet MS" w:eastAsia="Times New Roman" w:hAnsi="Trebuchet MS" w:cs="Times New Roman"/>
          <w:b/>
          <w:bCs/>
          <w:color w:val="414141"/>
          <w:sz w:val="18"/>
        </w:rPr>
        <w:t> Classes</w:t>
      </w:r>
      <w:r w:rsidRPr="00CC3067">
        <w:rPr>
          <w:rFonts w:ascii="Trebuchet MS" w:eastAsia="Times New Roman" w:hAnsi="Trebuchet MS" w:cs="Times New Roman"/>
          <w:color w:val="414141"/>
          <w:sz w:val="18"/>
          <w:szCs w:val="18"/>
        </w:rPr>
        <w:t>- A final class cannot have subclasses.</w:t>
      </w:r>
    </w:p>
    <w:p w:rsidR="00CC3067" w:rsidRPr="00CC3067" w:rsidRDefault="00CC3067" w:rsidP="00C306AB">
      <w:pPr>
        <w:numPr>
          <w:ilvl w:val="0"/>
          <w:numId w:val="140"/>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i/>
          <w:iCs/>
          <w:color w:val="414141"/>
          <w:sz w:val="18"/>
        </w:rPr>
        <w:t>final</w:t>
      </w:r>
      <w:r w:rsidRPr="00CC3067">
        <w:rPr>
          <w:rFonts w:ascii="Trebuchet MS" w:eastAsia="Times New Roman" w:hAnsi="Trebuchet MS" w:cs="Times New Roman"/>
          <w:b/>
          <w:bCs/>
          <w:color w:val="414141"/>
          <w:sz w:val="18"/>
        </w:rPr>
        <w:t> Variables</w:t>
      </w:r>
      <w:r w:rsidRPr="00CC3067">
        <w:rPr>
          <w:rFonts w:ascii="Trebuchet MS" w:eastAsia="Times New Roman" w:hAnsi="Trebuchet MS" w:cs="Times New Roman"/>
          <w:color w:val="414141"/>
          <w:sz w:val="18"/>
          <w:szCs w:val="18"/>
        </w:rPr>
        <w:t>- A final variable cannot be changed once it is initialized.</w:t>
      </w:r>
    </w:p>
    <w:p w:rsidR="00CC3067" w:rsidRPr="00CC3067" w:rsidRDefault="00CC3067" w:rsidP="00C306AB">
      <w:pPr>
        <w:numPr>
          <w:ilvl w:val="0"/>
          <w:numId w:val="140"/>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i/>
          <w:iCs/>
          <w:color w:val="414141"/>
          <w:sz w:val="18"/>
        </w:rPr>
        <w:t>final</w:t>
      </w:r>
      <w:r w:rsidRPr="00CC3067">
        <w:rPr>
          <w:rFonts w:ascii="Trebuchet MS" w:eastAsia="Times New Roman" w:hAnsi="Trebuchet MS" w:cs="Times New Roman"/>
          <w:b/>
          <w:bCs/>
          <w:color w:val="414141"/>
          <w:sz w:val="18"/>
        </w:rPr>
        <w:t> Methods</w:t>
      </w:r>
      <w:r w:rsidRPr="00CC3067">
        <w:rPr>
          <w:rFonts w:ascii="Trebuchet MS" w:eastAsia="Times New Roman" w:hAnsi="Trebuchet MS" w:cs="Times New Roman"/>
          <w:color w:val="414141"/>
          <w:sz w:val="18"/>
          <w:szCs w:val="18"/>
        </w:rPr>
        <w:t>- A final method cannot be overridden by subclasses.</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C3067" w:rsidRPr="00CC3067" w:rsidTr="00CC3067">
        <w:trPr>
          <w:tblCellSpacing w:w="0" w:type="dxa"/>
        </w:trPr>
        <w:tc>
          <w:tcPr>
            <w:tcW w:w="0" w:type="auto"/>
            <w:shd w:val="clear" w:color="auto" w:fill="FAFAFA"/>
            <w:vAlign w:val="center"/>
            <w:hideMark/>
          </w:tcPr>
          <w:p w:rsidR="00CC3067" w:rsidRPr="00CC3067" w:rsidRDefault="00CC3067" w:rsidP="00CC3067">
            <w:pPr>
              <w:spacing w:after="0"/>
              <w:rPr>
                <w:rFonts w:ascii="Arial" w:eastAsia="Times New Roman" w:hAnsi="Arial" w:cs="Arial"/>
                <w:color w:val="000000"/>
                <w:sz w:val="14"/>
                <w:szCs w:val="14"/>
              </w:rPr>
            </w:pP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41.</w:t>
      </w:r>
      <w:r w:rsidRPr="00CC3067">
        <w:rPr>
          <w:rFonts w:ascii="Trebuchet MS" w:eastAsia="Times New Roman" w:hAnsi="Trebuchet MS" w:cs="Times New Roman"/>
          <w:b/>
          <w:bCs/>
          <w:color w:val="0863A5"/>
          <w:sz w:val="18"/>
        </w:rPr>
        <w:t>What are the uses of final method?</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There are two reasons for marking a method as final:</w:t>
      </w:r>
    </w:p>
    <w:p w:rsidR="00CC3067" w:rsidRPr="00CC3067" w:rsidRDefault="00CC3067" w:rsidP="00C306AB">
      <w:pPr>
        <w:numPr>
          <w:ilvl w:val="0"/>
          <w:numId w:val="141"/>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Disallowing subclasses to change the meaning of the method.</w:t>
      </w:r>
    </w:p>
    <w:p w:rsidR="00CC3067" w:rsidRPr="00CC3067" w:rsidRDefault="00CC3067" w:rsidP="00C306AB">
      <w:pPr>
        <w:numPr>
          <w:ilvl w:val="0"/>
          <w:numId w:val="141"/>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Increasing efficiency by allowing the compiler to turn calls to the method into inline Java code.</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42.</w:t>
      </w:r>
      <w:r w:rsidRPr="00CC3067">
        <w:rPr>
          <w:rFonts w:ascii="Trebuchet MS" w:eastAsia="Times New Roman" w:hAnsi="Trebuchet MS" w:cs="Times New Roman"/>
          <w:b/>
          <w:bCs/>
          <w:color w:val="0863A5"/>
          <w:sz w:val="18"/>
        </w:rPr>
        <w:t>What is static block?</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Static block which exactly executed exactly once when the class is first loaded into JVM. Before going to the main method the static block will execute.</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43.</w:t>
      </w:r>
      <w:r w:rsidRPr="00CC3067">
        <w:rPr>
          <w:rFonts w:ascii="Trebuchet MS" w:eastAsia="Times New Roman" w:hAnsi="Trebuchet MS" w:cs="Times New Roman"/>
          <w:b/>
          <w:bCs/>
          <w:color w:val="0863A5"/>
          <w:sz w:val="18"/>
        </w:rPr>
        <w:t>What are static variables?</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Variables that have only one copy per class are known as static variables. They are not attached to a particular instance of a class but rather belong to a class as a whole. They are declared by using the static keyword as a modifier.</w:t>
      </w:r>
    </w:p>
    <w:p w:rsidR="00CC3067" w:rsidRPr="00CC3067" w:rsidRDefault="00CC3067" w:rsidP="00CC3067">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urier New" w:eastAsia="Times New Roman" w:hAnsi="Courier New" w:cs="Courier New"/>
          <w:color w:val="222222"/>
          <w:sz w:val="20"/>
          <w:szCs w:val="20"/>
        </w:rPr>
      </w:pPr>
      <w:r w:rsidRPr="00CC3067">
        <w:rPr>
          <w:rFonts w:ascii="Courier New" w:eastAsia="Times New Roman" w:hAnsi="Courier New" w:cs="Courier New"/>
          <w:color w:val="222222"/>
          <w:sz w:val="20"/>
          <w:szCs w:val="20"/>
        </w:rPr>
        <w:lastRenderedPageBreak/>
        <w:t xml:space="preserve"> </w:t>
      </w:r>
      <w:r w:rsidRPr="00CC3067">
        <w:rPr>
          <w:rFonts w:ascii="Courier New" w:eastAsia="Times New Roman" w:hAnsi="Courier New" w:cs="Courier New"/>
          <w:color w:val="222222"/>
          <w:sz w:val="20"/>
          <w:szCs w:val="20"/>
        </w:rPr>
        <w:tab/>
      </w:r>
      <w:r w:rsidRPr="00CC3067">
        <w:rPr>
          <w:rFonts w:ascii="Courier New" w:eastAsia="Times New Roman" w:hAnsi="Courier New" w:cs="Courier New"/>
          <w:color w:val="222222"/>
          <w:sz w:val="20"/>
          <w:szCs w:val="20"/>
        </w:rPr>
        <w:tab/>
        <w:t>static type  varIdentifier;</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where, the name of the variable is varIdentifier and its data type is specified by type.</w:t>
      </w:r>
      <w:r w:rsidRPr="00CC3067">
        <w:rPr>
          <w:rFonts w:ascii="Trebuchet MS" w:eastAsia="Times New Roman" w:hAnsi="Trebuchet MS" w:cs="Times New Roman"/>
          <w:color w:val="414141"/>
          <w:sz w:val="18"/>
          <w:szCs w:val="18"/>
        </w:rPr>
        <w:br/>
      </w:r>
      <w:r w:rsidRPr="00CC3067">
        <w:rPr>
          <w:rFonts w:ascii="Trebuchet MS" w:eastAsia="Times New Roman" w:hAnsi="Trebuchet MS" w:cs="Times New Roman"/>
          <w:b/>
          <w:bCs/>
          <w:color w:val="414141"/>
          <w:sz w:val="18"/>
          <w:szCs w:val="18"/>
          <w:u w:val="single"/>
        </w:rPr>
        <w:t>Note</w:t>
      </w:r>
      <w:r w:rsidRPr="00CC3067">
        <w:rPr>
          <w:rFonts w:ascii="Trebuchet MS" w:eastAsia="Times New Roman" w:hAnsi="Trebuchet MS" w:cs="Times New Roman"/>
          <w:color w:val="414141"/>
          <w:sz w:val="18"/>
          <w:szCs w:val="18"/>
        </w:rPr>
        <w:t>: Static variables that are not explicitly initialized in the code are automatically initialized with a default value. The default value depends on the data type of the variables.</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44.</w:t>
      </w:r>
      <w:r w:rsidRPr="00CC3067">
        <w:rPr>
          <w:rFonts w:ascii="Trebuchet MS" w:eastAsia="Times New Roman" w:hAnsi="Trebuchet MS" w:cs="Times New Roman"/>
          <w:b/>
          <w:bCs/>
          <w:color w:val="0863A5"/>
          <w:sz w:val="18"/>
        </w:rPr>
        <w:t>What is the difference between static and non-static variables?</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 static variable is associated with the class as a whole rather than with specific instances of a class. Non-static variables take on unique values with each object instance.</w:t>
      </w:r>
    </w:p>
    <w:p w:rsidR="00CC3067" w:rsidRPr="00CC3067" w:rsidRDefault="00CC3067" w:rsidP="00CC3067">
      <w:pPr>
        <w:spacing w:after="0"/>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C3067" w:rsidRPr="00CC3067" w:rsidTr="00CC3067">
        <w:trPr>
          <w:tblCellSpacing w:w="0" w:type="dxa"/>
        </w:trPr>
        <w:tc>
          <w:tcPr>
            <w:tcW w:w="0" w:type="auto"/>
            <w:shd w:val="clear" w:color="auto" w:fill="FAFAFA"/>
            <w:vAlign w:val="center"/>
            <w:hideMark/>
          </w:tcPr>
          <w:p w:rsidR="00CC3067" w:rsidRPr="00CC3067" w:rsidRDefault="00CC3067" w:rsidP="00CC3067">
            <w:pPr>
              <w:spacing w:after="0"/>
              <w:rPr>
                <w:rFonts w:ascii="Arial" w:eastAsia="Times New Roman" w:hAnsi="Arial" w:cs="Arial"/>
                <w:color w:val="000000"/>
                <w:sz w:val="14"/>
                <w:szCs w:val="14"/>
              </w:rPr>
            </w:pP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t>45.</w:t>
      </w:r>
      <w:r w:rsidRPr="00CC3067">
        <w:rPr>
          <w:rFonts w:ascii="Trebuchet MS" w:eastAsia="Times New Roman" w:hAnsi="Trebuchet MS" w:cs="Times New Roman"/>
          <w:b/>
          <w:bCs/>
          <w:color w:val="0863A5"/>
          <w:sz w:val="18"/>
        </w:rPr>
        <w:t>What are static methods?</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CC3067">
        <w:rPr>
          <w:rFonts w:ascii="Trebuchet MS" w:eastAsia="Times New Roman" w:hAnsi="Trebuchet MS" w:cs="Times New Roman"/>
          <w:color w:val="414141"/>
          <w:sz w:val="18"/>
          <w:szCs w:val="18"/>
        </w:rPr>
        <w:br/>
      </w:r>
      <w:r w:rsidRPr="00CC3067">
        <w:rPr>
          <w:rFonts w:ascii="Trebuchet MS" w:eastAsia="Times New Roman" w:hAnsi="Trebuchet MS" w:cs="Times New Roman"/>
          <w:b/>
          <w:bCs/>
          <w:color w:val="414141"/>
          <w:sz w:val="18"/>
          <w:szCs w:val="18"/>
          <w:u w:val="single"/>
        </w:rPr>
        <w:t>Note</w:t>
      </w:r>
      <w:r w:rsidRPr="00CC3067">
        <w:rPr>
          <w:rFonts w:ascii="Trebuchet MS" w:eastAsia="Times New Roman" w:hAnsi="Trebuchet MS" w:cs="Times New Roman"/>
          <w:color w:val="414141"/>
          <w:sz w:val="18"/>
          <w:szCs w:val="18"/>
        </w:rPr>
        <w:t>:The use of a static method suffers from the following restrictions:</w:t>
      </w:r>
    </w:p>
    <w:p w:rsidR="00CC3067" w:rsidRPr="00CC3067" w:rsidRDefault="00CC3067" w:rsidP="00C306AB">
      <w:pPr>
        <w:numPr>
          <w:ilvl w:val="0"/>
          <w:numId w:val="142"/>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i/>
          <w:iCs/>
          <w:color w:val="414141"/>
          <w:sz w:val="18"/>
          <w:szCs w:val="18"/>
        </w:rPr>
        <w:t>A static method can only call other static methods.</w:t>
      </w:r>
    </w:p>
    <w:p w:rsidR="00CC3067" w:rsidRPr="00CC3067" w:rsidRDefault="00CC3067" w:rsidP="00C306AB">
      <w:pPr>
        <w:numPr>
          <w:ilvl w:val="0"/>
          <w:numId w:val="142"/>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i/>
          <w:iCs/>
          <w:color w:val="414141"/>
          <w:sz w:val="18"/>
          <w:szCs w:val="18"/>
        </w:rPr>
        <w:t>A static method must only access static data.</w:t>
      </w:r>
    </w:p>
    <w:p w:rsidR="00CC3067" w:rsidRPr="00CC3067" w:rsidRDefault="00CC3067" w:rsidP="00C306AB">
      <w:pPr>
        <w:numPr>
          <w:ilvl w:val="0"/>
          <w:numId w:val="142"/>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i/>
          <w:iCs/>
          <w:color w:val="414141"/>
          <w:sz w:val="18"/>
          <w:szCs w:val="18"/>
        </w:rPr>
        <w:t>A static method</w:t>
      </w:r>
      <w:r w:rsidRPr="00CC3067">
        <w:rPr>
          <w:rFonts w:ascii="Trebuchet MS" w:eastAsia="Times New Roman" w:hAnsi="Trebuchet MS" w:cs="Times New Roman"/>
          <w:i/>
          <w:iCs/>
          <w:color w:val="414141"/>
          <w:sz w:val="18"/>
        </w:rPr>
        <w:t> </w:t>
      </w:r>
      <w:r w:rsidRPr="00CC3067">
        <w:rPr>
          <w:rFonts w:ascii="Trebuchet MS" w:eastAsia="Times New Roman" w:hAnsi="Trebuchet MS" w:cs="Times New Roman"/>
          <w:b/>
          <w:bCs/>
          <w:i/>
          <w:iCs/>
          <w:color w:val="414141"/>
          <w:sz w:val="18"/>
        </w:rPr>
        <w:t>cannot</w:t>
      </w:r>
      <w:r w:rsidRPr="00CC3067">
        <w:rPr>
          <w:rFonts w:ascii="Trebuchet MS" w:eastAsia="Times New Roman" w:hAnsi="Trebuchet MS" w:cs="Times New Roman"/>
          <w:i/>
          <w:iCs/>
          <w:color w:val="414141"/>
          <w:sz w:val="18"/>
        </w:rPr>
        <w:t> </w:t>
      </w:r>
      <w:r w:rsidRPr="00CC3067">
        <w:rPr>
          <w:rFonts w:ascii="Trebuchet MS" w:eastAsia="Times New Roman" w:hAnsi="Trebuchet MS" w:cs="Times New Roman"/>
          <w:i/>
          <w:iCs/>
          <w:color w:val="414141"/>
          <w:sz w:val="18"/>
          <w:szCs w:val="18"/>
        </w:rPr>
        <w:t>reference to the current object using keywords</w:t>
      </w:r>
      <w:r w:rsidRPr="00CC3067">
        <w:rPr>
          <w:rFonts w:ascii="Trebuchet MS" w:eastAsia="Times New Roman" w:hAnsi="Trebuchet MS" w:cs="Times New Roman"/>
          <w:i/>
          <w:iCs/>
          <w:color w:val="414141"/>
          <w:sz w:val="18"/>
        </w:rPr>
        <w:t> super </w:t>
      </w:r>
      <w:r w:rsidRPr="00CC3067">
        <w:rPr>
          <w:rFonts w:ascii="Trebuchet MS" w:eastAsia="Times New Roman" w:hAnsi="Trebuchet MS" w:cs="Times New Roman"/>
          <w:i/>
          <w:iCs/>
          <w:color w:val="414141"/>
          <w:sz w:val="18"/>
          <w:szCs w:val="18"/>
        </w:rPr>
        <w:t>or</w:t>
      </w:r>
      <w:r w:rsidRPr="00CC3067">
        <w:rPr>
          <w:rFonts w:ascii="Trebuchet MS" w:eastAsia="Times New Roman" w:hAnsi="Trebuchet MS" w:cs="Times New Roman"/>
          <w:i/>
          <w:iCs/>
          <w:color w:val="414141"/>
          <w:sz w:val="18"/>
        </w:rPr>
        <w:t> this</w:t>
      </w:r>
      <w:r w:rsidRPr="00CC3067">
        <w:rPr>
          <w:rFonts w:ascii="Trebuchet MS" w:eastAsia="Times New Roman" w:hAnsi="Trebuchet MS" w:cs="Times New Roman"/>
          <w:i/>
          <w:iCs/>
          <w:color w:val="414141"/>
          <w:sz w:val="18"/>
          <w:szCs w:val="18"/>
        </w:rPr>
        <w:t>.</w:t>
      </w:r>
    </w:p>
    <w:p w:rsidR="00CC3067" w:rsidRPr="00CC3067" w:rsidRDefault="00CC3067" w:rsidP="00CC3067">
      <w:pPr>
        <w:spacing w:after="0"/>
        <w:rPr>
          <w:rFonts w:ascii="Times New Roman" w:eastAsia="Times New Roman" w:hAnsi="Times New Roman" w:cs="Times New Roman"/>
          <w:sz w:val="24"/>
          <w:szCs w:val="24"/>
        </w:rPr>
      </w:pPr>
    </w:p>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t>46.</w:t>
      </w:r>
      <w:r w:rsidRPr="00CC3067">
        <w:rPr>
          <w:rFonts w:ascii="Trebuchet MS" w:eastAsia="Times New Roman" w:hAnsi="Trebuchet MS" w:cs="Times New Roman"/>
          <w:b/>
          <w:bCs/>
          <w:color w:val="0863A5"/>
          <w:sz w:val="18"/>
        </w:rPr>
        <w:t>What is an Iterator ?</w:t>
      </w:r>
    </w:p>
    <w:p w:rsidR="00CC3067" w:rsidRPr="00CC3067" w:rsidRDefault="00CC3067" w:rsidP="00C306AB">
      <w:pPr>
        <w:numPr>
          <w:ilvl w:val="0"/>
          <w:numId w:val="143"/>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Iterator interface is used to step through the elements of a Collection.</w:t>
      </w:r>
    </w:p>
    <w:p w:rsidR="00CC3067" w:rsidRPr="00CC3067" w:rsidRDefault="00CC3067" w:rsidP="00C306AB">
      <w:pPr>
        <w:numPr>
          <w:ilvl w:val="0"/>
          <w:numId w:val="143"/>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Iterators let you process each element of a Collection.</w:t>
      </w:r>
    </w:p>
    <w:p w:rsidR="00CC3067" w:rsidRPr="00CC3067" w:rsidRDefault="00CC3067" w:rsidP="00C306AB">
      <w:pPr>
        <w:numPr>
          <w:ilvl w:val="0"/>
          <w:numId w:val="143"/>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Iterators are a generic way to go through all the elements of a Collection no matter how it is organized.</w:t>
      </w:r>
    </w:p>
    <w:p w:rsidR="00CC3067" w:rsidRPr="00CC3067" w:rsidRDefault="00CC3067" w:rsidP="00C306AB">
      <w:pPr>
        <w:numPr>
          <w:ilvl w:val="0"/>
          <w:numId w:val="143"/>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Iterator is an Interface implemented a different way for every Collection.</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47.</w:t>
      </w:r>
      <w:r w:rsidRPr="00CC3067">
        <w:rPr>
          <w:rFonts w:ascii="Trebuchet MS" w:eastAsia="Times New Roman" w:hAnsi="Trebuchet MS" w:cs="Times New Roman"/>
          <w:b/>
          <w:bCs/>
          <w:color w:val="0863A5"/>
          <w:sz w:val="18"/>
        </w:rPr>
        <w:t>How do you traverse through a collection using its Iterator?</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To use an iterator to traverse through the contents of a collection, follow these steps:</w:t>
      </w:r>
    </w:p>
    <w:p w:rsidR="00CC3067" w:rsidRPr="00CC3067" w:rsidRDefault="00CC3067" w:rsidP="00C306AB">
      <w:pPr>
        <w:numPr>
          <w:ilvl w:val="0"/>
          <w:numId w:val="144"/>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Obtain an iterator to the start of the collection by calling the collectionâ€™s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i/>
          <w:iCs/>
          <w:color w:val="414141"/>
          <w:sz w:val="18"/>
        </w:rPr>
        <w:t>iterator()</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w:t>
      </w:r>
    </w:p>
    <w:p w:rsidR="00CC3067" w:rsidRPr="00CC3067" w:rsidRDefault="00CC3067" w:rsidP="00C306AB">
      <w:pPr>
        <w:numPr>
          <w:ilvl w:val="0"/>
          <w:numId w:val="144"/>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Set up a loop that makes a call to</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i/>
          <w:iCs/>
          <w:color w:val="414141"/>
          <w:sz w:val="18"/>
        </w:rPr>
        <w:t>hasNext()</w:t>
      </w:r>
      <w:r w:rsidRPr="00CC3067">
        <w:rPr>
          <w:rFonts w:ascii="Trebuchet MS" w:eastAsia="Times New Roman" w:hAnsi="Trebuchet MS" w:cs="Times New Roman"/>
          <w:color w:val="414141"/>
          <w:sz w:val="18"/>
          <w:szCs w:val="18"/>
        </w:rPr>
        <w:t>. Have the loop iterate as long as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i/>
          <w:iCs/>
          <w:color w:val="414141"/>
          <w:sz w:val="18"/>
        </w:rPr>
        <w:t>hasNext()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returns</w:t>
      </w:r>
      <w:r w:rsidRPr="00CC3067">
        <w:rPr>
          <w:rFonts w:ascii="Trebuchet MS" w:eastAsia="Times New Roman" w:hAnsi="Trebuchet MS" w:cs="Times New Roman"/>
          <w:b/>
          <w:bCs/>
          <w:color w:val="414141"/>
          <w:sz w:val="18"/>
        </w:rPr>
        <w:t>true</w:t>
      </w:r>
      <w:r w:rsidRPr="00CC3067">
        <w:rPr>
          <w:rFonts w:ascii="Trebuchet MS" w:eastAsia="Times New Roman" w:hAnsi="Trebuchet MS" w:cs="Times New Roman"/>
          <w:color w:val="414141"/>
          <w:sz w:val="18"/>
          <w:szCs w:val="18"/>
        </w:rPr>
        <w:t>.</w:t>
      </w:r>
    </w:p>
    <w:p w:rsidR="00CC3067" w:rsidRPr="00CC3067" w:rsidRDefault="00CC3067" w:rsidP="00C306AB">
      <w:pPr>
        <w:numPr>
          <w:ilvl w:val="0"/>
          <w:numId w:val="144"/>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Within the loop, obtain each element by calling</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color w:val="414141"/>
          <w:sz w:val="18"/>
        </w:rPr>
        <w:t>next()</w:t>
      </w:r>
      <w:r w:rsidRPr="00CC3067">
        <w:rPr>
          <w:rFonts w:ascii="Trebuchet MS" w:eastAsia="Times New Roman" w:hAnsi="Trebuchet MS" w:cs="Times New Roman"/>
          <w:color w:val="414141"/>
          <w:sz w:val="18"/>
          <w:szCs w:val="18"/>
        </w:rPr>
        <w:t>.</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48.</w:t>
      </w:r>
      <w:r w:rsidRPr="00CC3067">
        <w:rPr>
          <w:rFonts w:ascii="Trebuchet MS" w:eastAsia="Times New Roman" w:hAnsi="Trebuchet MS" w:cs="Times New Roman"/>
          <w:b/>
          <w:bCs/>
          <w:color w:val="0863A5"/>
          <w:sz w:val="18"/>
        </w:rPr>
        <w:t>How do you remove elements during Iteration?</w:t>
      </w:r>
      <w:r w:rsidR="0036783E">
        <w:rPr>
          <w:rFonts w:ascii="Trebuchet MS" w:eastAsia="Times New Roman" w:hAnsi="Trebuchet MS" w:cs="Times New Roman"/>
          <w:b/>
          <w:bCs/>
          <w:color w:val="0863A5"/>
          <w:sz w:val="18"/>
        </w:rPr>
        <w:t>RRR</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Iterator also has a method</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i/>
          <w:iCs/>
          <w:color w:val="414141"/>
          <w:sz w:val="18"/>
        </w:rPr>
        <w:t>remove()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when remove is called, the current element in the iteration is deleted.</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49.</w:t>
      </w:r>
      <w:r w:rsidRPr="00CC3067">
        <w:rPr>
          <w:rFonts w:ascii="Trebuchet MS" w:eastAsia="Times New Roman" w:hAnsi="Trebuchet MS" w:cs="Times New Roman"/>
          <w:b/>
          <w:bCs/>
          <w:color w:val="0863A5"/>
          <w:sz w:val="18"/>
        </w:rPr>
        <w:t>What is the difference between Enumeration and Iterator?</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404"/>
        <w:gridCol w:w="6404"/>
      </w:tblGrid>
      <w:tr w:rsidR="00CC3067" w:rsidRPr="00CC3067" w:rsidTr="00CC3067">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Enumeration</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Iterator</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Enumeration doesn't have a remove() method</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Iterator has a remove() method</w:t>
            </w:r>
          </w:p>
        </w:tc>
      </w:tr>
      <w:tr w:rsidR="00CC3067" w:rsidRPr="00CC3067" w:rsidTr="00CC3067">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Enumeration acts as Read-only interface, because it has the methods only to traverse and fetch the objects</w:t>
            </w:r>
          </w:p>
        </w:tc>
        <w:tc>
          <w:tcPr>
            <w:tcW w:w="0" w:type="auto"/>
            <w:tcBorders>
              <w:top w:val="outset" w:sz="6" w:space="0" w:color="auto"/>
              <w:left w:val="outset" w:sz="6" w:space="0" w:color="auto"/>
              <w:bottom w:val="outset" w:sz="6" w:space="0" w:color="auto"/>
              <w:right w:val="outset" w:sz="6" w:space="0" w:color="auto"/>
            </w:tcBorders>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Can be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abstract, final, native, static</w:t>
            </w:r>
            <w:r w:rsidRPr="00CC3067">
              <w:rPr>
                <w:rFonts w:ascii="Trebuchet MS" w:eastAsia="Times New Roman" w:hAnsi="Trebuchet MS" w:cs="Times New Roman"/>
                <w:color w:val="414141"/>
                <w:sz w:val="18"/>
                <w:szCs w:val="18"/>
              </w:rPr>
              <w:t>, or</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synchronized</w:t>
            </w:r>
          </w:p>
        </w:tc>
      </w:tr>
    </w:tbl>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szCs w:val="18"/>
          <w:u w:val="single"/>
        </w:rPr>
        <w:t>Note</w:t>
      </w:r>
      <w:r w:rsidRPr="00CC3067">
        <w:rPr>
          <w:rFonts w:ascii="Trebuchet MS" w:eastAsia="Times New Roman" w:hAnsi="Trebuchet MS" w:cs="Times New Roman"/>
          <w:color w:val="414141"/>
          <w:sz w:val="18"/>
          <w:szCs w:val="18"/>
        </w:rPr>
        <w:t>: So Enumeration is used whenever we want to make Collection objects as Read-only.</w:t>
      </w:r>
    </w:p>
    <w:p w:rsidR="00CC3067" w:rsidRPr="00CC3067" w:rsidRDefault="00CC3067" w:rsidP="00CC3067">
      <w:pPr>
        <w:spacing w:after="0"/>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C3067" w:rsidRPr="00CC3067" w:rsidTr="00CC3067">
        <w:trPr>
          <w:tblCellSpacing w:w="0" w:type="dxa"/>
        </w:trPr>
        <w:tc>
          <w:tcPr>
            <w:tcW w:w="0" w:type="auto"/>
            <w:shd w:val="clear" w:color="auto" w:fill="FAFAFA"/>
            <w:vAlign w:val="center"/>
            <w:hideMark/>
          </w:tcPr>
          <w:p w:rsidR="00CC3067" w:rsidRPr="00CC3067" w:rsidRDefault="00CC3067" w:rsidP="00CC3067">
            <w:pPr>
              <w:spacing w:after="0"/>
              <w:rPr>
                <w:rFonts w:ascii="Arial" w:eastAsia="Times New Roman" w:hAnsi="Arial" w:cs="Arial"/>
                <w:color w:val="000000"/>
                <w:sz w:val="14"/>
                <w:szCs w:val="14"/>
              </w:rPr>
            </w:pP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t>50.</w:t>
      </w:r>
      <w:r w:rsidRPr="00CC3067">
        <w:rPr>
          <w:rFonts w:ascii="Trebuchet MS" w:eastAsia="Times New Roman" w:hAnsi="Trebuchet MS" w:cs="Times New Roman"/>
          <w:b/>
          <w:bCs/>
          <w:color w:val="0863A5"/>
          <w:sz w:val="18"/>
        </w:rPr>
        <w:t>How is ListIterator?</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lastRenderedPageBreak/>
        <w:t>ListIterator</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is just like Iterator, except it allows us to access the collection in either the forward or backward direction and lets us modify an element</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51.</w:t>
      </w:r>
      <w:r w:rsidRPr="00CC3067">
        <w:rPr>
          <w:rFonts w:ascii="Trebuchet MS" w:eastAsia="Times New Roman" w:hAnsi="Trebuchet MS" w:cs="Times New Roman"/>
          <w:b/>
          <w:bCs/>
          <w:color w:val="0863A5"/>
          <w:sz w:val="18"/>
        </w:rPr>
        <w:t>What is the List interface?</w:t>
      </w:r>
    </w:p>
    <w:p w:rsidR="00CC3067" w:rsidRPr="00CC3067" w:rsidRDefault="00CC3067" w:rsidP="00C306AB">
      <w:pPr>
        <w:numPr>
          <w:ilvl w:val="0"/>
          <w:numId w:val="145"/>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List interface provides support for ordered collections of objects.</w:t>
      </w:r>
    </w:p>
    <w:p w:rsidR="00CC3067" w:rsidRPr="00CC3067" w:rsidRDefault="00CC3067" w:rsidP="00C306AB">
      <w:pPr>
        <w:numPr>
          <w:ilvl w:val="0"/>
          <w:numId w:val="145"/>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Lists may contain duplicate elements.</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52.</w:t>
      </w:r>
      <w:r w:rsidRPr="00CC3067">
        <w:rPr>
          <w:rFonts w:ascii="Trebuchet MS" w:eastAsia="Times New Roman" w:hAnsi="Trebuchet MS" w:cs="Times New Roman"/>
          <w:b/>
          <w:bCs/>
          <w:color w:val="0863A5"/>
          <w:sz w:val="18"/>
        </w:rPr>
        <w:t>What are the main implementations of the List interface ?</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main implementations of the List interface are as follows :</w:t>
      </w:r>
    </w:p>
    <w:p w:rsidR="00CC3067" w:rsidRPr="00CC3067" w:rsidRDefault="00CC3067" w:rsidP="00C306AB">
      <w:pPr>
        <w:numPr>
          <w:ilvl w:val="0"/>
          <w:numId w:val="146"/>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ArrayList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 Resizable-array implementation of the List interface. The best all-around implementation of the List interface.</w:t>
      </w:r>
    </w:p>
    <w:p w:rsidR="00CC3067" w:rsidRPr="00CC3067" w:rsidRDefault="00CC3067" w:rsidP="00C306AB">
      <w:pPr>
        <w:numPr>
          <w:ilvl w:val="0"/>
          <w:numId w:val="146"/>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Vector</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 Synchronized resizable-array implementation of the List interface with additional "legacy methods."</w:t>
      </w:r>
    </w:p>
    <w:p w:rsidR="00CC3067" w:rsidRPr="00CC3067" w:rsidRDefault="00CC3067" w:rsidP="00C306AB">
      <w:pPr>
        <w:numPr>
          <w:ilvl w:val="0"/>
          <w:numId w:val="146"/>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LinkedList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 Doubly-linked list implementation of the List interface. May provide better performance than the ArrayList implementation if elements are frequently inserted or deleted within the list. Useful for queues and double-ended queues (deques).</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53.</w:t>
      </w:r>
      <w:r w:rsidRPr="00CC3067">
        <w:rPr>
          <w:rFonts w:ascii="Trebuchet MS" w:eastAsia="Times New Roman" w:hAnsi="Trebuchet MS" w:cs="Times New Roman"/>
          <w:b/>
          <w:bCs/>
          <w:color w:val="0863A5"/>
          <w:sz w:val="18"/>
        </w:rPr>
        <w:t>What are the advantages of ArrayList over arrays ?</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Some of the advantages ArrayList has over arrays are:</w:t>
      </w:r>
    </w:p>
    <w:p w:rsidR="00CC3067" w:rsidRPr="00CC3067" w:rsidRDefault="00CC3067" w:rsidP="00C306AB">
      <w:pPr>
        <w:numPr>
          <w:ilvl w:val="0"/>
          <w:numId w:val="147"/>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can grow dynamically</w:t>
      </w:r>
    </w:p>
    <w:p w:rsidR="00CC3067" w:rsidRPr="00CC3067" w:rsidRDefault="00CC3067" w:rsidP="00C306AB">
      <w:pPr>
        <w:numPr>
          <w:ilvl w:val="0"/>
          <w:numId w:val="147"/>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provides more powerful insertion and search mechanisms than arrays.</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54.</w:t>
      </w:r>
      <w:r w:rsidRPr="00CC3067">
        <w:rPr>
          <w:rFonts w:ascii="Trebuchet MS" w:eastAsia="Times New Roman" w:hAnsi="Trebuchet MS" w:cs="Times New Roman"/>
          <w:b/>
          <w:bCs/>
          <w:color w:val="0863A5"/>
          <w:sz w:val="18"/>
        </w:rPr>
        <w:t>Difference between ArrayList and Vector ?</w:t>
      </w:r>
      <w:r w:rsidR="0036783E">
        <w:rPr>
          <w:rFonts w:ascii="Trebuchet MS" w:eastAsia="Times New Roman" w:hAnsi="Trebuchet MS" w:cs="Times New Roman"/>
          <w:b/>
          <w:bCs/>
          <w:color w:val="0863A5"/>
          <w:sz w:val="18"/>
        </w:rPr>
        <w:t>RRR</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404"/>
        <w:gridCol w:w="6404"/>
      </w:tblGrid>
      <w:tr w:rsidR="00CC3067" w:rsidRPr="00CC3067" w:rsidTr="00CC3067">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ArrayList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Vector</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ArrayList is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color w:val="414141"/>
                <w:sz w:val="18"/>
              </w:rPr>
              <w:t>NOT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synchronized by default.</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Vector List is synchronized by default.</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ArrayList can use only Iterator to access the elements.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Vector list can use Iterator and Enumeration Interface to access the elements.</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ArrayList increases its array size by 50 percent if it runs out of room.</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 Vector defaults to doubling the size of its array if it runs out of room</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ArrayList has no default size.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While vector has a default size of 10.</w:t>
            </w: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p>
    <w:p w:rsidR="00CC3067" w:rsidRPr="00CC3067" w:rsidRDefault="00CC3067" w:rsidP="00CC3067">
      <w:pPr>
        <w:spacing w:beforeAutospacing="1" w:after="0" w:afterAutospacing="1"/>
        <w:rPr>
          <w:rFonts w:ascii="Times New Roman" w:eastAsia="Times New Roman" w:hAnsi="Times New Roman" w:cs="Times New Roman"/>
          <w:color w:val="000000"/>
          <w:sz w:val="27"/>
          <w:szCs w:val="27"/>
        </w:rPr>
      </w:pPr>
      <w:r w:rsidRPr="00CC3067">
        <w:rPr>
          <w:rFonts w:ascii="Trebuchet MS" w:eastAsia="Times New Roman" w:hAnsi="Trebuchet MS" w:cs="Times New Roman"/>
          <w:b/>
          <w:bCs/>
          <w:color w:val="414141"/>
          <w:sz w:val="18"/>
        </w:rPr>
        <w:t>55.</w:t>
      </w:r>
      <w:r w:rsidRPr="00CC3067">
        <w:rPr>
          <w:rFonts w:ascii="Trebuchet MS" w:eastAsia="Times New Roman" w:hAnsi="Trebuchet MS" w:cs="Times New Roman"/>
          <w:b/>
          <w:bCs/>
          <w:color w:val="0863A5"/>
          <w:sz w:val="18"/>
        </w:rPr>
        <w:t>How to obtain Array from an ArrayList ?</w:t>
      </w:r>
      <w:r w:rsidR="0036783E">
        <w:rPr>
          <w:rFonts w:ascii="Trebuchet MS" w:eastAsia="Times New Roman" w:hAnsi="Trebuchet MS" w:cs="Times New Roman"/>
          <w:b/>
          <w:bCs/>
          <w:color w:val="0863A5"/>
          <w:sz w:val="18"/>
        </w:rPr>
        <w:t>RRR</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Array can be obtained from an ArrayList using</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i/>
          <w:iCs/>
          <w:color w:val="414141"/>
          <w:sz w:val="18"/>
        </w:rPr>
        <w:t>toArray() </w:t>
      </w:r>
      <w:r w:rsidRPr="00CC3067">
        <w:rPr>
          <w:rFonts w:ascii="Trebuchet MS" w:eastAsia="Times New Roman" w:hAnsi="Trebuchet MS" w:cs="Times New Roman"/>
          <w:color w:val="414141"/>
          <w:sz w:val="18"/>
          <w:szCs w:val="18"/>
        </w:rPr>
        <w:t>method on ArrayList.</w:t>
      </w:r>
    </w:p>
    <w:p w:rsidR="00CC3067" w:rsidRPr="00CC3067" w:rsidRDefault="00CC3067" w:rsidP="00CC3067">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urier New" w:eastAsia="Times New Roman" w:hAnsi="Courier New" w:cs="Courier New"/>
          <w:color w:val="222222"/>
          <w:sz w:val="20"/>
          <w:szCs w:val="20"/>
        </w:rPr>
      </w:pPr>
      <w:r w:rsidRPr="00CC3067">
        <w:rPr>
          <w:rFonts w:ascii="Courier New" w:eastAsia="Times New Roman" w:hAnsi="Courier New" w:cs="Courier New"/>
          <w:color w:val="222222"/>
          <w:sz w:val="20"/>
          <w:szCs w:val="20"/>
        </w:rPr>
        <w:tab/>
        <w:t>List arrayList = new ArrayList();</w:t>
      </w:r>
      <w:r w:rsidRPr="00CC3067">
        <w:rPr>
          <w:rFonts w:ascii="Courier New" w:eastAsia="Times New Roman" w:hAnsi="Courier New" w:cs="Courier New"/>
          <w:color w:val="222222"/>
          <w:sz w:val="20"/>
          <w:szCs w:val="20"/>
        </w:rPr>
        <w:br/>
        <w:t xml:space="preserve">  </w:t>
      </w:r>
      <w:r w:rsidRPr="00CC3067">
        <w:rPr>
          <w:rFonts w:ascii="Courier New" w:eastAsia="Times New Roman" w:hAnsi="Courier New" w:cs="Courier New"/>
          <w:color w:val="222222"/>
          <w:sz w:val="20"/>
          <w:szCs w:val="20"/>
        </w:rPr>
        <w:tab/>
        <w:t>arrayList.add(â€¦</w:t>
      </w:r>
    </w:p>
    <w:p w:rsidR="00CC3067" w:rsidRPr="00CC3067" w:rsidRDefault="00CC3067" w:rsidP="00CC3067">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urier New" w:eastAsia="Times New Roman" w:hAnsi="Courier New" w:cs="Courier New"/>
          <w:color w:val="222222"/>
          <w:sz w:val="20"/>
          <w:szCs w:val="20"/>
        </w:rPr>
      </w:pPr>
    </w:p>
    <w:p w:rsidR="00CC3067" w:rsidRPr="00CC3067" w:rsidRDefault="00CC3067" w:rsidP="00CC3067">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urier New" w:eastAsia="Times New Roman" w:hAnsi="Courier New" w:cs="Courier New"/>
          <w:color w:val="222222"/>
          <w:sz w:val="20"/>
          <w:szCs w:val="20"/>
        </w:rPr>
      </w:pPr>
      <w:r w:rsidRPr="00CC3067">
        <w:rPr>
          <w:rFonts w:ascii="Courier New" w:eastAsia="Times New Roman" w:hAnsi="Courier New" w:cs="Courier New"/>
          <w:color w:val="222222"/>
          <w:sz w:val="20"/>
          <w:szCs w:val="20"/>
        </w:rPr>
        <w:tab/>
        <w:t xml:space="preserve">ObjectÂ  a[] = </w:t>
      </w:r>
      <w:r w:rsidRPr="00CC3067">
        <w:rPr>
          <w:rFonts w:ascii="Courier New" w:eastAsia="Times New Roman" w:hAnsi="Courier New" w:cs="Courier New"/>
          <w:b/>
          <w:bCs/>
          <w:color w:val="222222"/>
          <w:sz w:val="20"/>
          <w:szCs w:val="20"/>
        </w:rPr>
        <w:t>arrayList.toArray()</w:t>
      </w:r>
      <w:r w:rsidRPr="00CC3067">
        <w:rPr>
          <w:rFonts w:ascii="Courier New" w:eastAsia="Times New Roman" w:hAnsi="Courier New" w:cs="Courier New"/>
          <w:color w:val="222222"/>
          <w:sz w:val="20"/>
          <w:szCs w:val="20"/>
        </w:rPr>
        <w:t>;</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 </w:t>
      </w:r>
    </w:p>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t>56.</w:t>
      </w:r>
      <w:r w:rsidRPr="00CC3067">
        <w:rPr>
          <w:rFonts w:ascii="Trebuchet MS" w:eastAsia="Times New Roman" w:hAnsi="Trebuchet MS" w:cs="Times New Roman"/>
          <w:b/>
          <w:bCs/>
          <w:color w:val="0863A5"/>
          <w:sz w:val="18"/>
        </w:rPr>
        <w:t>Why insertion and deletion in ArrayList is slow compared to LinkedList ?</w:t>
      </w:r>
    </w:p>
    <w:p w:rsidR="00CC3067" w:rsidRPr="00CC3067" w:rsidRDefault="00CC3067" w:rsidP="00C306AB">
      <w:pPr>
        <w:numPr>
          <w:ilvl w:val="0"/>
          <w:numId w:val="148"/>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lastRenderedPageBreak/>
        <w:t>ArrayList </w:t>
      </w:r>
      <w:r w:rsidRPr="00CC3067">
        <w:rPr>
          <w:rFonts w:ascii="Trebuchet MS" w:eastAsia="Times New Roman" w:hAnsi="Trebuchet MS" w:cs="Times New Roman"/>
          <w:color w:val="414141"/>
          <w:sz w:val="18"/>
          <w:szCs w:val="18"/>
        </w:rPr>
        <w:t>internally uses and array to store the elements, when that array gets filled by inserting elements a new array of roughly 1.5 times the size of the original array is created and all the data of old array is copied to new array.</w:t>
      </w:r>
    </w:p>
    <w:p w:rsidR="00CC3067" w:rsidRPr="00CC3067" w:rsidRDefault="00CC3067" w:rsidP="00C306AB">
      <w:pPr>
        <w:numPr>
          <w:ilvl w:val="0"/>
          <w:numId w:val="148"/>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CC3067" w:rsidRPr="00CC3067" w:rsidRDefault="00CC3067" w:rsidP="00CC3067">
      <w:pPr>
        <w:spacing w:after="0"/>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C3067" w:rsidRPr="00CC3067" w:rsidTr="00CC3067">
        <w:trPr>
          <w:tblCellSpacing w:w="0" w:type="dxa"/>
        </w:trPr>
        <w:tc>
          <w:tcPr>
            <w:tcW w:w="0" w:type="auto"/>
            <w:shd w:val="clear" w:color="auto" w:fill="FAFAFA"/>
            <w:vAlign w:val="center"/>
            <w:hideMark/>
          </w:tcPr>
          <w:p w:rsidR="00CC3067" w:rsidRPr="00CC3067" w:rsidRDefault="00CC3067" w:rsidP="00CC3067">
            <w:pPr>
              <w:spacing w:after="0"/>
              <w:rPr>
                <w:rFonts w:ascii="Arial" w:eastAsia="Times New Roman" w:hAnsi="Arial" w:cs="Arial"/>
                <w:color w:val="000000"/>
                <w:sz w:val="14"/>
                <w:szCs w:val="14"/>
              </w:rPr>
            </w:pP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t>57.</w:t>
      </w:r>
      <w:r w:rsidRPr="00CC3067">
        <w:rPr>
          <w:rFonts w:ascii="Trebuchet MS" w:eastAsia="Times New Roman" w:hAnsi="Trebuchet MS" w:cs="Times New Roman"/>
          <w:b/>
          <w:bCs/>
          <w:color w:val="0863A5"/>
          <w:sz w:val="18"/>
        </w:rPr>
        <w:t>Why are Iterators returned by ArrayList called Fail Fast ?</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Because, if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58.</w:t>
      </w:r>
      <w:r w:rsidRPr="00CC3067">
        <w:rPr>
          <w:rFonts w:ascii="Trebuchet MS" w:eastAsia="Times New Roman" w:hAnsi="Trebuchet MS" w:cs="Times New Roman"/>
          <w:b/>
          <w:bCs/>
          <w:color w:val="0863A5"/>
          <w:sz w:val="18"/>
        </w:rPr>
        <w:t>How do you decide when to use ArrayList and When to use LinkedList?</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If you need to support random access, without inserting or removing elements from any place other than the end, then ArrayList offers the optimal collection. If, however, you need to frequently add and remove elements from the middle of the list and only access the list elements sequentially, then LinkedList offers the better implementation.</w:t>
      </w:r>
    </w:p>
    <w:p w:rsidR="00CC3067" w:rsidRPr="00CC3067" w:rsidRDefault="00CC3067" w:rsidP="00CC3067">
      <w:pPr>
        <w:spacing w:after="0"/>
        <w:rPr>
          <w:rFonts w:ascii="Times New Roman" w:eastAsia="Times New Roman" w:hAnsi="Times New Roman" w:cs="Times New Roman"/>
          <w:sz w:val="24"/>
          <w:szCs w:val="24"/>
        </w:rPr>
      </w:pPr>
    </w:p>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t>59.</w:t>
      </w:r>
      <w:r w:rsidRPr="00CC3067">
        <w:rPr>
          <w:rFonts w:ascii="Trebuchet MS" w:eastAsia="Times New Roman" w:hAnsi="Trebuchet MS" w:cs="Times New Roman"/>
          <w:b/>
          <w:bCs/>
          <w:color w:val="0863A5"/>
          <w:sz w:val="18"/>
        </w:rPr>
        <w:t>What is the Set interface ?</w:t>
      </w:r>
      <w:r w:rsidRPr="00CC3067">
        <w:rPr>
          <w:rFonts w:ascii="Trebuchet MS" w:eastAsia="Times New Roman" w:hAnsi="Trebuchet MS" w:cs="Times New Roman"/>
          <w:b/>
          <w:bCs/>
          <w:color w:val="0863A5"/>
          <w:sz w:val="18"/>
          <w:szCs w:val="18"/>
        </w:rPr>
        <w:br/>
      </w:r>
    </w:p>
    <w:p w:rsidR="00CC3067" w:rsidRPr="00CC3067" w:rsidRDefault="00CC3067" w:rsidP="00C306AB">
      <w:pPr>
        <w:numPr>
          <w:ilvl w:val="0"/>
          <w:numId w:val="14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Set interface provides methods for accessing the elements of a finite mathematical set</w:t>
      </w:r>
    </w:p>
    <w:p w:rsidR="00CC3067" w:rsidRPr="00CC3067" w:rsidRDefault="00CC3067" w:rsidP="00C306AB">
      <w:pPr>
        <w:numPr>
          <w:ilvl w:val="0"/>
          <w:numId w:val="14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Sets do not allow duplicate elements</w:t>
      </w:r>
    </w:p>
    <w:p w:rsidR="00CC3067" w:rsidRPr="00CC3067" w:rsidRDefault="00CC3067" w:rsidP="00C306AB">
      <w:pPr>
        <w:numPr>
          <w:ilvl w:val="0"/>
          <w:numId w:val="14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Contains no methods other than those inherited from Collection</w:t>
      </w:r>
    </w:p>
    <w:p w:rsidR="00CC3067" w:rsidRPr="00CC3067" w:rsidRDefault="00CC3067" w:rsidP="00C306AB">
      <w:pPr>
        <w:numPr>
          <w:ilvl w:val="0"/>
          <w:numId w:val="14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adds the restriction that duplicate elements are prohibited</w:t>
      </w:r>
    </w:p>
    <w:p w:rsidR="00CC3067" w:rsidRPr="00CC3067" w:rsidRDefault="00CC3067" w:rsidP="00C306AB">
      <w:pPr>
        <w:numPr>
          <w:ilvl w:val="0"/>
          <w:numId w:val="149"/>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Two Set objects are equal if they contain the same elements</w:t>
      </w:r>
    </w:p>
    <w:p w:rsidR="00CC3067" w:rsidRPr="00CC3067" w:rsidRDefault="00CC3067" w:rsidP="00CC3067">
      <w:pPr>
        <w:spacing w:beforeAutospacing="1" w:after="0" w:afterAutospacing="1"/>
        <w:rPr>
          <w:rFonts w:ascii="Times New Roman" w:eastAsia="Times New Roman" w:hAnsi="Times New Roman" w:cs="Times New Roman"/>
          <w:color w:val="000000"/>
          <w:sz w:val="27"/>
          <w:szCs w:val="27"/>
        </w:rPr>
      </w:pPr>
      <w:r w:rsidRPr="00CC3067">
        <w:rPr>
          <w:rFonts w:ascii="Trebuchet MS" w:eastAsia="Times New Roman" w:hAnsi="Trebuchet MS" w:cs="Times New Roman"/>
          <w:b/>
          <w:bCs/>
          <w:color w:val="414141"/>
          <w:sz w:val="18"/>
        </w:rPr>
        <w:t>60.</w:t>
      </w:r>
      <w:r w:rsidRPr="00CC3067">
        <w:rPr>
          <w:rFonts w:ascii="Trebuchet MS" w:eastAsia="Times New Roman" w:hAnsi="Trebuchet MS" w:cs="Times New Roman"/>
          <w:b/>
          <w:bCs/>
          <w:color w:val="0863A5"/>
          <w:sz w:val="18"/>
        </w:rPr>
        <w:t>What are the main Implementations of the Set interface ?</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main implementations of the List interface are as follows:</w:t>
      </w:r>
    </w:p>
    <w:p w:rsidR="00CC3067" w:rsidRPr="00CC3067" w:rsidRDefault="00CC3067" w:rsidP="00C306AB">
      <w:pPr>
        <w:numPr>
          <w:ilvl w:val="0"/>
          <w:numId w:val="150"/>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HashSet</w:t>
      </w:r>
    </w:p>
    <w:p w:rsidR="00CC3067" w:rsidRPr="00CC3067" w:rsidRDefault="00CC3067" w:rsidP="00C306AB">
      <w:pPr>
        <w:numPr>
          <w:ilvl w:val="0"/>
          <w:numId w:val="150"/>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TreeSet</w:t>
      </w:r>
    </w:p>
    <w:p w:rsidR="00CC3067" w:rsidRPr="00CC3067" w:rsidRDefault="00CC3067" w:rsidP="00C306AB">
      <w:pPr>
        <w:numPr>
          <w:ilvl w:val="0"/>
          <w:numId w:val="150"/>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LinkedHashSet</w:t>
      </w:r>
    </w:p>
    <w:p w:rsidR="00CC3067" w:rsidRPr="00CC3067" w:rsidRDefault="00CC3067" w:rsidP="00C306AB">
      <w:pPr>
        <w:numPr>
          <w:ilvl w:val="0"/>
          <w:numId w:val="150"/>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EnumSet</w:t>
      </w:r>
    </w:p>
    <w:p w:rsidR="00CC3067" w:rsidRPr="00CC3067" w:rsidRDefault="00CC3067" w:rsidP="00CC3067">
      <w:pPr>
        <w:spacing w:beforeAutospacing="1" w:after="0" w:afterAutospacing="1"/>
        <w:rPr>
          <w:rFonts w:ascii="Times New Roman" w:eastAsia="Times New Roman" w:hAnsi="Times New Roman" w:cs="Times New Roman"/>
          <w:color w:val="000000"/>
          <w:sz w:val="27"/>
          <w:szCs w:val="27"/>
        </w:rPr>
      </w:pPr>
      <w:r w:rsidRPr="00CC3067">
        <w:rPr>
          <w:rFonts w:ascii="Trebuchet MS" w:eastAsia="Times New Roman" w:hAnsi="Trebuchet MS" w:cs="Times New Roman"/>
          <w:b/>
          <w:bCs/>
          <w:color w:val="414141"/>
          <w:sz w:val="18"/>
        </w:rPr>
        <w:t>61.</w:t>
      </w:r>
      <w:r w:rsidRPr="00CC3067">
        <w:rPr>
          <w:rFonts w:ascii="Trebuchet MS" w:eastAsia="Times New Roman" w:hAnsi="Trebuchet MS" w:cs="Times New Roman"/>
          <w:b/>
          <w:bCs/>
          <w:color w:val="0863A5"/>
          <w:sz w:val="18"/>
        </w:rPr>
        <w:t>What is a HashSet ?</w:t>
      </w:r>
    </w:p>
    <w:p w:rsidR="00CC3067" w:rsidRPr="00CC3067" w:rsidRDefault="00CC3067" w:rsidP="00C306AB">
      <w:pPr>
        <w:numPr>
          <w:ilvl w:val="0"/>
          <w:numId w:val="151"/>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 HashSet is an unsorted, unordered Set.</w:t>
      </w:r>
    </w:p>
    <w:p w:rsidR="00CC3067" w:rsidRPr="00CC3067" w:rsidRDefault="00CC3067" w:rsidP="00C306AB">
      <w:pPr>
        <w:numPr>
          <w:ilvl w:val="0"/>
          <w:numId w:val="151"/>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uses the hashcode of the object being inserted (so the more efficient your hashcode() implementation the better access performance you’ll get).</w:t>
      </w:r>
    </w:p>
    <w:p w:rsidR="00CC3067" w:rsidRPr="00CC3067" w:rsidRDefault="00CC3067" w:rsidP="00C306AB">
      <w:pPr>
        <w:numPr>
          <w:ilvl w:val="0"/>
          <w:numId w:val="151"/>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Use this class when you want a collection with no duplicates and you don’t care about order when you iterate through it.</w:t>
      </w:r>
    </w:p>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t>62.</w:t>
      </w:r>
      <w:r w:rsidRPr="00CC3067">
        <w:rPr>
          <w:rFonts w:ascii="Trebuchet MS" w:eastAsia="Times New Roman" w:hAnsi="Trebuchet MS" w:cs="Times New Roman"/>
          <w:b/>
          <w:bCs/>
          <w:color w:val="0863A5"/>
          <w:sz w:val="18"/>
        </w:rPr>
        <w:t>What is a TreeSet ?</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lastRenderedPageBreak/>
        <w:t>TreeSet is a Set implementation that keeps the elements in sorted order. The elements are sorted according to the natural order of elements or by the comparator provided at creation time.</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63.</w:t>
      </w:r>
      <w:r w:rsidRPr="00CC3067">
        <w:rPr>
          <w:rFonts w:ascii="Trebuchet MS" w:eastAsia="Times New Roman" w:hAnsi="Trebuchet MS" w:cs="Times New Roman"/>
          <w:b/>
          <w:bCs/>
          <w:color w:val="0863A5"/>
          <w:sz w:val="18"/>
        </w:rPr>
        <w:t>What is an EnumSet ?</w:t>
      </w:r>
      <w:r w:rsidR="0036783E">
        <w:rPr>
          <w:rFonts w:ascii="Trebuchet MS" w:eastAsia="Times New Roman" w:hAnsi="Trebuchet MS" w:cs="Times New Roman"/>
          <w:b/>
          <w:bCs/>
          <w:color w:val="0863A5"/>
          <w:sz w:val="18"/>
        </w:rPr>
        <w:t>RRR</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An EnumSet is a specialized set for use with enum types, all of the elements in the EnumSet type that is specified, explicitly or implicitly, when the set is created.</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64.</w:t>
      </w:r>
      <w:r w:rsidRPr="00CC3067">
        <w:rPr>
          <w:rFonts w:ascii="Trebuchet MS" w:eastAsia="Times New Roman" w:hAnsi="Trebuchet MS" w:cs="Times New Roman"/>
          <w:b/>
          <w:bCs/>
          <w:color w:val="0863A5"/>
          <w:sz w:val="18"/>
        </w:rPr>
        <w:t>Difference between HashSet and TreeSet ?</w:t>
      </w:r>
      <w:r w:rsidR="0036783E">
        <w:rPr>
          <w:rFonts w:ascii="Trebuchet MS" w:eastAsia="Times New Roman" w:hAnsi="Trebuchet MS" w:cs="Times New Roman"/>
          <w:b/>
          <w:bCs/>
          <w:color w:val="0863A5"/>
          <w:sz w:val="18"/>
        </w:rPr>
        <w:t>RRR</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404"/>
        <w:gridCol w:w="6404"/>
      </w:tblGrid>
      <w:tr w:rsidR="00CC3067" w:rsidRPr="00CC3067" w:rsidTr="00CC3067">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HashSet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TreeSet</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HashSet is under set interface i.e. it  does not guarantee for either sorted order or sequence order.</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TreeSet is under set i.e. it provides elements in a sorted  order (acceding order).</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We can add any type of elements to hash set.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We can add only similar types </w:t>
            </w:r>
            <w:r w:rsidRPr="00CC3067">
              <w:rPr>
                <w:rFonts w:ascii="Trebuchet MS" w:eastAsia="Times New Roman" w:hAnsi="Trebuchet MS" w:cs="Times New Roman"/>
                <w:color w:val="414141"/>
                <w:sz w:val="18"/>
                <w:szCs w:val="18"/>
              </w:rPr>
              <w:br/>
              <w:t>of elements to tree set.</w:t>
            </w:r>
          </w:p>
        </w:tc>
      </w:tr>
    </w:tbl>
    <w:p w:rsidR="00CC3067" w:rsidRPr="00CC3067" w:rsidRDefault="00CC3067" w:rsidP="00CC3067">
      <w:pPr>
        <w:spacing w:after="0"/>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C3067" w:rsidRPr="00CC3067" w:rsidTr="00CC3067">
        <w:trPr>
          <w:tblCellSpacing w:w="0" w:type="dxa"/>
        </w:trPr>
        <w:tc>
          <w:tcPr>
            <w:tcW w:w="0" w:type="auto"/>
            <w:shd w:val="clear" w:color="auto" w:fill="FAFAFA"/>
            <w:vAlign w:val="center"/>
            <w:hideMark/>
          </w:tcPr>
          <w:p w:rsidR="00CC3067" w:rsidRPr="00CC3067" w:rsidRDefault="00CC3067" w:rsidP="00CC3067">
            <w:pPr>
              <w:spacing w:after="0"/>
              <w:rPr>
                <w:rFonts w:ascii="Arial" w:eastAsia="Times New Roman" w:hAnsi="Arial" w:cs="Arial"/>
                <w:color w:val="000000"/>
                <w:sz w:val="14"/>
                <w:szCs w:val="14"/>
              </w:rPr>
            </w:pP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65.</w:t>
      </w:r>
      <w:r w:rsidRPr="00CC3067">
        <w:rPr>
          <w:rFonts w:ascii="Trebuchet MS" w:eastAsia="Times New Roman" w:hAnsi="Trebuchet MS" w:cs="Times New Roman"/>
          <w:b/>
          <w:bCs/>
          <w:color w:val="0863A5"/>
          <w:sz w:val="18"/>
        </w:rPr>
        <w:t>What is a Map ?</w:t>
      </w:r>
      <w:r w:rsidRPr="00CC3067">
        <w:rPr>
          <w:rFonts w:ascii="Trebuchet MS" w:eastAsia="Times New Roman" w:hAnsi="Trebuchet MS" w:cs="Times New Roman"/>
          <w:b/>
          <w:bCs/>
          <w:color w:val="0863A5"/>
          <w:sz w:val="18"/>
          <w:szCs w:val="18"/>
        </w:rPr>
        <w:br/>
      </w:r>
    </w:p>
    <w:p w:rsidR="00CC3067" w:rsidRPr="00CC3067" w:rsidRDefault="00CC3067" w:rsidP="00C306AB">
      <w:pPr>
        <w:numPr>
          <w:ilvl w:val="0"/>
          <w:numId w:val="152"/>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 map is an object that stores associations between keys and values (key/value pairs).</w:t>
      </w:r>
    </w:p>
    <w:p w:rsidR="00CC3067" w:rsidRPr="00CC3067" w:rsidRDefault="00CC3067" w:rsidP="00C306AB">
      <w:pPr>
        <w:numPr>
          <w:ilvl w:val="0"/>
          <w:numId w:val="152"/>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Given a key, you can find its value. Both keys  and  values are objects.</w:t>
      </w:r>
    </w:p>
    <w:p w:rsidR="00CC3067" w:rsidRPr="00CC3067" w:rsidRDefault="00CC3067" w:rsidP="00C306AB">
      <w:pPr>
        <w:numPr>
          <w:ilvl w:val="0"/>
          <w:numId w:val="152"/>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keys must be unique, but the values may be duplicated.</w:t>
      </w:r>
    </w:p>
    <w:p w:rsidR="00CC3067" w:rsidRPr="00CC3067" w:rsidRDefault="00CC3067" w:rsidP="00C306AB">
      <w:pPr>
        <w:numPr>
          <w:ilvl w:val="0"/>
          <w:numId w:val="152"/>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Some maps can accept a null key and null values, others cannot.</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66.</w:t>
      </w:r>
      <w:r w:rsidRPr="00CC3067">
        <w:rPr>
          <w:rFonts w:ascii="Trebuchet MS" w:eastAsia="Times New Roman" w:hAnsi="Trebuchet MS" w:cs="Times New Roman"/>
          <w:b/>
          <w:bCs/>
          <w:color w:val="0863A5"/>
          <w:sz w:val="18"/>
        </w:rPr>
        <w:t>What are the main Implementations of the Map interface ?</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main implementations of the List interface are as follows:</w:t>
      </w:r>
    </w:p>
    <w:p w:rsidR="00CC3067" w:rsidRPr="00CC3067" w:rsidRDefault="00CC3067" w:rsidP="00C306AB">
      <w:pPr>
        <w:numPr>
          <w:ilvl w:val="0"/>
          <w:numId w:val="153"/>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HashMap</w:t>
      </w:r>
    </w:p>
    <w:p w:rsidR="00CC3067" w:rsidRPr="00CC3067" w:rsidRDefault="00CC3067" w:rsidP="00C306AB">
      <w:pPr>
        <w:numPr>
          <w:ilvl w:val="0"/>
          <w:numId w:val="153"/>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HashTable</w:t>
      </w:r>
    </w:p>
    <w:p w:rsidR="00CC3067" w:rsidRPr="00CC3067" w:rsidRDefault="00CC3067" w:rsidP="00C306AB">
      <w:pPr>
        <w:numPr>
          <w:ilvl w:val="0"/>
          <w:numId w:val="153"/>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TreeMap</w:t>
      </w:r>
    </w:p>
    <w:p w:rsidR="00CC3067" w:rsidRPr="00CC3067" w:rsidRDefault="00CC3067" w:rsidP="00C306AB">
      <w:pPr>
        <w:numPr>
          <w:ilvl w:val="0"/>
          <w:numId w:val="153"/>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EnumMap</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67.</w:t>
      </w:r>
      <w:r w:rsidRPr="00CC3067">
        <w:rPr>
          <w:rFonts w:ascii="Trebuchet MS" w:eastAsia="Times New Roman" w:hAnsi="Trebuchet MS" w:cs="Times New Roman"/>
          <w:b/>
          <w:bCs/>
          <w:color w:val="0863A5"/>
          <w:sz w:val="18"/>
        </w:rPr>
        <w:t>What is a TreeMap ?</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68.</w:t>
      </w:r>
      <w:r w:rsidRPr="00CC3067">
        <w:rPr>
          <w:rFonts w:ascii="Trebuchet MS" w:eastAsia="Times New Roman" w:hAnsi="Trebuchet MS" w:cs="Times New Roman"/>
          <w:b/>
          <w:bCs/>
          <w:color w:val="0863A5"/>
          <w:sz w:val="18"/>
        </w:rPr>
        <w:t>How do you decide when to use HashMap and when to use TreeMap ?</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69.</w:t>
      </w:r>
      <w:r w:rsidRPr="00CC3067">
        <w:rPr>
          <w:rFonts w:ascii="Trebuchet MS" w:eastAsia="Times New Roman" w:hAnsi="Trebuchet MS" w:cs="Times New Roman"/>
          <w:b/>
          <w:bCs/>
          <w:color w:val="0863A5"/>
          <w:sz w:val="18"/>
        </w:rPr>
        <w:t>Difference between HashMap and Hashtable ?</w:t>
      </w:r>
      <w:r w:rsidR="0036783E">
        <w:rPr>
          <w:rFonts w:ascii="Trebuchet MS" w:eastAsia="Times New Roman" w:hAnsi="Trebuchet MS" w:cs="Times New Roman"/>
          <w:b/>
          <w:bCs/>
          <w:color w:val="0863A5"/>
          <w:sz w:val="18"/>
        </w:rPr>
        <w:t>RRR</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404"/>
        <w:gridCol w:w="6404"/>
      </w:tblGrid>
      <w:tr w:rsidR="00CC3067" w:rsidRPr="00CC3067" w:rsidTr="00CC3067">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HashMap</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Hashtable</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lastRenderedPageBreak/>
              <w:t>HashMap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HashTable  does not allows null values as key and value.</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iterator in the HashMap is fail-safe (If you change the map while iterating, you’ll know).</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enumerator for the Hashtable is not fail-safe.</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HashMap is unsynchronized.</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Hashtable is synchronized.</w:t>
            </w:r>
          </w:p>
        </w:tc>
      </w:tr>
    </w:tbl>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szCs w:val="18"/>
          <w:u w:val="single"/>
        </w:rPr>
        <w:t>Note</w:t>
      </w:r>
      <w:r w:rsidRPr="00CC3067">
        <w:rPr>
          <w:rFonts w:ascii="Trebuchet MS" w:eastAsia="Times New Roman" w:hAnsi="Trebuchet MS" w:cs="Times New Roman"/>
          <w:color w:val="414141"/>
          <w:sz w:val="18"/>
          <w:szCs w:val="18"/>
        </w:rPr>
        <w:t>: Only one NULL is allowed as a key in HashMap. HashMap does not allow multiple keys to be NULL. Nevertheless, it can have multiple NULL values.</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70.</w:t>
      </w:r>
      <w:r w:rsidRPr="00CC3067">
        <w:rPr>
          <w:rFonts w:ascii="Trebuchet MS" w:eastAsia="Times New Roman" w:hAnsi="Trebuchet MS" w:cs="Times New Roman"/>
          <w:b/>
          <w:bCs/>
          <w:color w:val="0863A5"/>
          <w:sz w:val="18"/>
        </w:rPr>
        <w:t>How does a Hashtable internally maintain the key-value pairs?</w:t>
      </w:r>
      <w:r w:rsidR="0036783E">
        <w:rPr>
          <w:rFonts w:ascii="Trebuchet MS" w:eastAsia="Times New Roman" w:hAnsi="Trebuchet MS" w:cs="Times New Roman"/>
          <w:b/>
          <w:bCs/>
          <w:color w:val="0863A5"/>
          <w:sz w:val="18"/>
        </w:rPr>
        <w:t>RRR</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CC3067" w:rsidRPr="00CC3067" w:rsidRDefault="00CC3067" w:rsidP="00CC3067">
      <w:pPr>
        <w:spacing w:after="0"/>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CC3067" w:rsidRPr="00CC3067" w:rsidTr="00CC3067">
        <w:trPr>
          <w:tblCellSpacing w:w="0" w:type="dxa"/>
        </w:trPr>
        <w:tc>
          <w:tcPr>
            <w:tcW w:w="0" w:type="auto"/>
            <w:shd w:val="clear" w:color="auto" w:fill="FAFAFA"/>
            <w:vAlign w:val="center"/>
            <w:hideMark/>
          </w:tcPr>
          <w:p w:rsidR="00CC3067" w:rsidRPr="00CC3067" w:rsidRDefault="00CC3067" w:rsidP="00CC3067">
            <w:pPr>
              <w:spacing w:after="0"/>
              <w:rPr>
                <w:rFonts w:ascii="Arial" w:eastAsia="Times New Roman" w:hAnsi="Arial" w:cs="Arial"/>
                <w:color w:val="000000"/>
                <w:sz w:val="14"/>
                <w:szCs w:val="14"/>
              </w:rPr>
            </w:pPr>
          </w:p>
        </w:tc>
      </w:tr>
    </w:tbl>
    <w:p w:rsidR="00CC3067" w:rsidRPr="00CC3067" w:rsidRDefault="00CC3067" w:rsidP="00CC3067">
      <w:pPr>
        <w:spacing w:after="0"/>
        <w:rPr>
          <w:rFonts w:ascii="Times New Roman" w:eastAsia="Times New Roman" w:hAnsi="Times New Roman" w:cs="Times New Roman"/>
          <w:sz w:val="24"/>
          <w:szCs w:val="24"/>
        </w:rPr>
      </w:pPr>
      <w:r w:rsidRPr="00CC3067">
        <w:rPr>
          <w:rFonts w:ascii="Trebuchet MS" w:eastAsia="Times New Roman" w:hAnsi="Trebuchet MS" w:cs="Times New Roman"/>
          <w:b/>
          <w:bCs/>
          <w:color w:val="414141"/>
          <w:sz w:val="18"/>
        </w:rPr>
        <w:t>71.</w:t>
      </w:r>
      <w:r w:rsidRPr="00CC3067">
        <w:rPr>
          <w:rFonts w:ascii="Trebuchet MS" w:eastAsia="Times New Roman" w:hAnsi="Trebuchet MS" w:cs="Times New Roman"/>
          <w:b/>
          <w:bCs/>
          <w:color w:val="0863A5"/>
          <w:sz w:val="18"/>
        </w:rPr>
        <w:t>What Are the different Collection Views That Maps Provide?</w:t>
      </w:r>
      <w:r w:rsidR="0036783E">
        <w:rPr>
          <w:rFonts w:ascii="Trebuchet MS" w:eastAsia="Times New Roman" w:hAnsi="Trebuchet MS" w:cs="Times New Roman"/>
          <w:b/>
          <w:bCs/>
          <w:color w:val="0863A5"/>
          <w:sz w:val="18"/>
        </w:rPr>
        <w:t>RRR</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Maps Provide Three Collection Views.</w:t>
      </w:r>
    </w:p>
    <w:p w:rsidR="00CC3067" w:rsidRPr="00CC3067" w:rsidRDefault="00CC3067" w:rsidP="00C306AB">
      <w:pPr>
        <w:numPr>
          <w:ilvl w:val="0"/>
          <w:numId w:val="154"/>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Key Set </w:t>
      </w:r>
      <w:r w:rsidRPr="00CC3067">
        <w:rPr>
          <w:rFonts w:ascii="Trebuchet MS" w:eastAsia="Times New Roman" w:hAnsi="Trebuchet MS" w:cs="Times New Roman"/>
          <w:color w:val="414141"/>
          <w:sz w:val="18"/>
          <w:szCs w:val="18"/>
        </w:rPr>
        <w:t>- allow a map's contents to be viewed as a set of keys.</w:t>
      </w:r>
    </w:p>
    <w:p w:rsidR="00CC3067" w:rsidRPr="00CC3067" w:rsidRDefault="00CC3067" w:rsidP="00C306AB">
      <w:pPr>
        <w:numPr>
          <w:ilvl w:val="0"/>
          <w:numId w:val="154"/>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Values Collection</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 allow a map's contents to be viewed as a set of values.</w:t>
      </w:r>
    </w:p>
    <w:p w:rsidR="00CC3067" w:rsidRPr="00CC3067" w:rsidRDefault="00CC3067" w:rsidP="00C306AB">
      <w:pPr>
        <w:numPr>
          <w:ilvl w:val="0"/>
          <w:numId w:val="154"/>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b/>
          <w:bCs/>
          <w:color w:val="414141"/>
          <w:sz w:val="18"/>
        </w:rPr>
        <w:t>Entry Set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 allow a map's contents to be viewed as a set of key-value mappings.</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72.</w:t>
      </w:r>
      <w:r w:rsidRPr="00CC3067">
        <w:rPr>
          <w:rFonts w:ascii="Trebuchet MS" w:eastAsia="Times New Roman" w:hAnsi="Trebuchet MS" w:cs="Times New Roman"/>
          <w:b/>
          <w:bCs/>
          <w:color w:val="0863A5"/>
          <w:sz w:val="18"/>
        </w:rPr>
        <w:t>What is a KeySet View ?</w:t>
      </w:r>
      <w:r w:rsidR="0036783E">
        <w:rPr>
          <w:rFonts w:ascii="Trebuchet MS" w:eastAsia="Times New Roman" w:hAnsi="Trebuchet MS" w:cs="Times New Roman"/>
          <w:b/>
          <w:bCs/>
          <w:color w:val="0863A5"/>
          <w:sz w:val="18"/>
        </w:rPr>
        <w:t>RRR</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KeySet is a set returned by the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i/>
          <w:iCs/>
          <w:color w:val="414141"/>
          <w:sz w:val="18"/>
        </w:rPr>
        <w:t>keySet()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 of the Map Interface, It is a set that contains all the keys present in the Map.</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73.</w:t>
      </w:r>
      <w:r w:rsidRPr="00CC3067">
        <w:rPr>
          <w:rFonts w:ascii="Trebuchet MS" w:eastAsia="Times New Roman" w:hAnsi="Trebuchet MS" w:cs="Times New Roman"/>
          <w:b/>
          <w:bCs/>
          <w:color w:val="0863A5"/>
          <w:sz w:val="18"/>
        </w:rPr>
        <w:t>What is a Values Collection View ?</w:t>
      </w:r>
      <w:r w:rsidR="0036783E">
        <w:rPr>
          <w:rFonts w:ascii="Trebuchet MS" w:eastAsia="Times New Roman" w:hAnsi="Trebuchet MS" w:cs="Times New Roman"/>
          <w:b/>
          <w:bCs/>
          <w:color w:val="0863A5"/>
          <w:sz w:val="18"/>
        </w:rPr>
        <w:t>RRR</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Values Collection View is a collection returned by the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i/>
          <w:iCs/>
          <w:color w:val="414141"/>
          <w:sz w:val="18"/>
        </w:rPr>
        <w:t>values()</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 of the Map Interface, It contains all the objects present as values in the map.</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74.</w:t>
      </w:r>
      <w:r w:rsidRPr="00CC3067">
        <w:rPr>
          <w:rFonts w:ascii="Trebuchet MS" w:eastAsia="Times New Roman" w:hAnsi="Trebuchet MS" w:cs="Times New Roman"/>
          <w:b/>
          <w:bCs/>
          <w:color w:val="0863A5"/>
          <w:sz w:val="18"/>
        </w:rPr>
        <w:t>What is an EntrySet View ?</w:t>
      </w:r>
      <w:r w:rsidR="0036783E">
        <w:rPr>
          <w:rFonts w:ascii="Trebuchet MS" w:eastAsia="Times New Roman" w:hAnsi="Trebuchet MS" w:cs="Times New Roman"/>
          <w:b/>
          <w:bCs/>
          <w:color w:val="0863A5"/>
          <w:sz w:val="18"/>
        </w:rPr>
        <w:t>RRR</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Entry Set view is a set that is returned by the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b/>
          <w:bCs/>
          <w:i/>
          <w:iCs/>
          <w:color w:val="414141"/>
          <w:sz w:val="18"/>
        </w:rPr>
        <w:t>entrySet()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 in the map and contains Objects of type Map. Entry each of which has both Key and Value.</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75.</w:t>
      </w:r>
      <w:r w:rsidRPr="00CC3067">
        <w:rPr>
          <w:rFonts w:ascii="Trebuchet MS" w:eastAsia="Times New Roman" w:hAnsi="Trebuchet MS" w:cs="Times New Roman"/>
          <w:b/>
          <w:bCs/>
          <w:color w:val="0863A5"/>
          <w:sz w:val="18"/>
        </w:rPr>
        <w:t>How do you sort an ArrayList (or any list) of user-defined objects ?</w:t>
      </w:r>
      <w:r w:rsidRPr="00CC3067">
        <w:rPr>
          <w:rFonts w:ascii="Trebuchet MS" w:eastAsia="Times New Roman" w:hAnsi="Trebuchet MS" w:cs="Times New Roman"/>
          <w:b/>
          <w:bCs/>
          <w:color w:val="0863A5"/>
          <w:sz w:val="18"/>
          <w:szCs w:val="18"/>
        </w:rPr>
        <w:br/>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Create an implementation of the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java.lang.Comparable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interface that knows how to order your objects and pass it to</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java.util.Collections.sort</w:t>
      </w:r>
      <w:r w:rsidRPr="00CC3067">
        <w:rPr>
          <w:rFonts w:ascii="Trebuchet MS" w:eastAsia="Times New Roman" w:hAnsi="Trebuchet MS" w:cs="Times New Roman"/>
          <w:color w:val="414141"/>
          <w:sz w:val="18"/>
          <w:szCs w:val="18"/>
        </w:rPr>
        <w:t>(List, Comparator).</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76.</w:t>
      </w:r>
      <w:r w:rsidRPr="00CC3067">
        <w:rPr>
          <w:rFonts w:ascii="Trebuchet MS" w:eastAsia="Times New Roman" w:hAnsi="Trebuchet MS" w:cs="Times New Roman"/>
          <w:b/>
          <w:bCs/>
          <w:color w:val="0863A5"/>
          <w:sz w:val="18"/>
        </w:rPr>
        <w:t>What is the Comparable interface ?</w:t>
      </w:r>
      <w:r w:rsidRPr="00CC3067">
        <w:rPr>
          <w:rFonts w:ascii="Trebuchet MS" w:eastAsia="Times New Roman" w:hAnsi="Trebuchet MS" w:cs="Times New Roman"/>
          <w:b/>
          <w:bCs/>
          <w:color w:val="0863A5"/>
          <w:sz w:val="18"/>
          <w:szCs w:val="18"/>
        </w:rPr>
        <w:br/>
      </w:r>
    </w:p>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Comparable interface is used to sort collections and arrays of objects using the</w:t>
      </w:r>
      <w:r w:rsidRPr="00CC3067">
        <w:rPr>
          <w:rFonts w:ascii="Trebuchet MS" w:eastAsia="Times New Roman" w:hAnsi="Trebuchet MS" w:cs="Times New Roman"/>
          <w:color w:val="414141"/>
          <w:sz w:val="18"/>
        </w:rPr>
        <w:t> </w:t>
      </w:r>
      <w:r w:rsidRPr="00CC3067">
        <w:rPr>
          <w:rFonts w:ascii="Courier New" w:eastAsia="Times New Roman" w:hAnsi="Courier New" w:cs="Courier New"/>
          <w:color w:val="222222"/>
          <w:sz w:val="16"/>
        </w:rPr>
        <w:t>Collections.sort()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and</w:t>
      </w:r>
      <w:r w:rsidRPr="00CC3067">
        <w:rPr>
          <w:rFonts w:ascii="Trebuchet MS" w:eastAsia="Times New Roman" w:hAnsi="Trebuchet MS" w:cs="Times New Roman"/>
          <w:color w:val="414141"/>
          <w:sz w:val="18"/>
        </w:rPr>
        <w:t> </w:t>
      </w:r>
      <w:r w:rsidRPr="00CC3067">
        <w:rPr>
          <w:rFonts w:ascii="Courier New" w:eastAsia="Times New Roman" w:hAnsi="Courier New" w:cs="Courier New"/>
          <w:color w:val="222222"/>
          <w:sz w:val="16"/>
        </w:rPr>
        <w:t>java.utils.Arrays.sort()</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methods respectively. The objects of the class implementing the Comparable interface can be ordered.</w:t>
      </w:r>
    </w:p>
    <w:p w:rsidR="00CC3067" w:rsidRPr="00CC3067" w:rsidRDefault="00CC3067" w:rsidP="00CC3067">
      <w:pPr>
        <w:spacing w:before="55" w:after="55"/>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The Comparable interface in the generic form is written as follows:</w:t>
      </w:r>
    </w:p>
    <w:p w:rsidR="00CC3067" w:rsidRPr="00CC3067" w:rsidRDefault="00CC3067" w:rsidP="00CC3067">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urier New" w:eastAsia="Times New Roman" w:hAnsi="Courier New" w:cs="Courier New"/>
          <w:color w:val="222222"/>
          <w:sz w:val="20"/>
          <w:szCs w:val="20"/>
        </w:rPr>
      </w:pPr>
      <w:r w:rsidRPr="00CC3067">
        <w:rPr>
          <w:rFonts w:ascii="Courier New" w:eastAsia="Times New Roman" w:hAnsi="Courier New" w:cs="Courier New"/>
          <w:color w:val="222222"/>
          <w:sz w:val="20"/>
          <w:szCs w:val="20"/>
        </w:rPr>
        <w:lastRenderedPageBreak/>
        <w:tab/>
        <w:t>interface Comparable&lt;T&gt;</w:t>
      </w:r>
    </w:p>
    <w:p w:rsidR="00CC3067" w:rsidRPr="00CC3067" w:rsidRDefault="00CC3067" w:rsidP="00CC3067">
      <w:pPr>
        <w:spacing w:after="240"/>
        <w:rPr>
          <w:rFonts w:ascii="Trebuchet MS" w:eastAsia="Times New Roman" w:hAnsi="Trebuchet MS" w:cs="Times New Roman"/>
          <w:color w:val="414141"/>
          <w:sz w:val="18"/>
          <w:szCs w:val="18"/>
        </w:rPr>
      </w:pPr>
      <w:r w:rsidRPr="00CC3067">
        <w:rPr>
          <w:rFonts w:ascii="Trebuchet MS" w:eastAsia="Times New Roman" w:hAnsi="Trebuchet MS" w:cs="Times New Roman"/>
          <w:i/>
          <w:iCs/>
          <w:color w:val="414141"/>
          <w:sz w:val="18"/>
        </w:rPr>
        <w:t>where T is the name of the type parameter.</w:t>
      </w:r>
      <w:r w:rsidRPr="00CC3067">
        <w:rPr>
          <w:rFonts w:ascii="Trebuchet MS" w:eastAsia="Times New Roman" w:hAnsi="Trebuchet MS" w:cs="Times New Roman"/>
          <w:color w:val="414141"/>
          <w:sz w:val="18"/>
          <w:szCs w:val="18"/>
        </w:rPr>
        <w:br/>
      </w:r>
      <w:r w:rsidRPr="00CC3067">
        <w:rPr>
          <w:rFonts w:ascii="Trebuchet MS" w:eastAsia="Times New Roman" w:hAnsi="Trebuchet MS" w:cs="Times New Roman"/>
          <w:color w:val="414141"/>
          <w:sz w:val="18"/>
          <w:szCs w:val="18"/>
        </w:rPr>
        <w:br/>
        <w:t>All classes implementing the Comparable interface must implement the</w:t>
      </w:r>
      <w:r w:rsidRPr="00CC3067">
        <w:rPr>
          <w:rFonts w:ascii="Trebuchet MS" w:eastAsia="Times New Roman" w:hAnsi="Trebuchet MS" w:cs="Times New Roman"/>
          <w:color w:val="414141"/>
          <w:sz w:val="18"/>
        </w:rPr>
        <w:t> </w:t>
      </w:r>
      <w:r w:rsidRPr="00CC3067">
        <w:rPr>
          <w:rFonts w:ascii="Courier New" w:eastAsia="Times New Roman" w:hAnsi="Courier New" w:cs="Courier New"/>
          <w:color w:val="222222"/>
          <w:sz w:val="16"/>
        </w:rPr>
        <w:t>compareTo()</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 that has the return type as an integer. The signature of the</w:t>
      </w:r>
      <w:r w:rsidRPr="00CC3067">
        <w:rPr>
          <w:rFonts w:ascii="Courier New" w:eastAsia="Times New Roman" w:hAnsi="Courier New" w:cs="Courier New"/>
          <w:color w:val="222222"/>
          <w:sz w:val="16"/>
        </w:rPr>
        <w:t>compareTo() </w:t>
      </w:r>
      <w:r w:rsidRPr="00CC3067">
        <w:rPr>
          <w:rFonts w:ascii="Trebuchet MS" w:eastAsia="Times New Roman" w:hAnsi="Trebuchet MS" w:cs="Times New Roman"/>
          <w:color w:val="414141"/>
          <w:sz w:val="18"/>
          <w:szCs w:val="18"/>
        </w:rPr>
        <w:t>method is as follows:</w:t>
      </w:r>
    </w:p>
    <w:p w:rsidR="00CC3067" w:rsidRPr="00CC3067" w:rsidRDefault="00CC3067" w:rsidP="00CC3067">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urier New" w:eastAsia="Times New Roman" w:hAnsi="Courier New" w:cs="Courier New"/>
          <w:color w:val="222222"/>
          <w:sz w:val="20"/>
          <w:szCs w:val="20"/>
        </w:rPr>
      </w:pPr>
      <w:r w:rsidRPr="00CC3067">
        <w:rPr>
          <w:rFonts w:ascii="Courier New" w:eastAsia="Times New Roman" w:hAnsi="Courier New" w:cs="Courier New"/>
          <w:color w:val="222222"/>
          <w:sz w:val="20"/>
          <w:szCs w:val="20"/>
        </w:rPr>
        <w:t xml:space="preserve">      int i = object1.compareTo(object2)</w:t>
      </w:r>
    </w:p>
    <w:p w:rsidR="00CC3067" w:rsidRPr="00CC3067" w:rsidRDefault="00CC3067" w:rsidP="00C306AB">
      <w:pPr>
        <w:numPr>
          <w:ilvl w:val="0"/>
          <w:numId w:val="155"/>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If object1 &lt; object2: The value of i returned will be negative.</w:t>
      </w:r>
    </w:p>
    <w:p w:rsidR="00CC3067" w:rsidRPr="00CC3067" w:rsidRDefault="00CC3067" w:rsidP="00C306AB">
      <w:pPr>
        <w:numPr>
          <w:ilvl w:val="0"/>
          <w:numId w:val="155"/>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If object1 &gt; object2: The value of i returned will be positive.</w:t>
      </w:r>
    </w:p>
    <w:p w:rsidR="00CC3067" w:rsidRPr="00CC3067" w:rsidRDefault="00CC3067" w:rsidP="00C306AB">
      <w:pPr>
        <w:numPr>
          <w:ilvl w:val="0"/>
          <w:numId w:val="155"/>
        </w:num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If object1 = object2: The value of i returned will be zero.</w:t>
      </w:r>
    </w:p>
    <w:p w:rsidR="00CC3067" w:rsidRPr="00CC3067" w:rsidRDefault="00CC3067" w:rsidP="00CC3067">
      <w:pPr>
        <w:spacing w:after="0"/>
        <w:rPr>
          <w:rFonts w:ascii="Times New Roman" w:eastAsia="Times New Roman" w:hAnsi="Times New Roman" w:cs="Times New Roman"/>
          <w:sz w:val="24"/>
          <w:szCs w:val="24"/>
        </w:rPr>
      </w:pPr>
      <w:r w:rsidRPr="00CC3067">
        <w:rPr>
          <w:rFonts w:ascii="Times New Roman" w:eastAsia="Times New Roman" w:hAnsi="Times New Roman" w:cs="Times New Roman"/>
          <w:color w:val="000000"/>
          <w:sz w:val="27"/>
          <w:szCs w:val="27"/>
        </w:rPr>
        <w:br/>
      </w:r>
      <w:r w:rsidRPr="00CC3067">
        <w:rPr>
          <w:rFonts w:ascii="Trebuchet MS" w:eastAsia="Times New Roman" w:hAnsi="Trebuchet MS" w:cs="Times New Roman"/>
          <w:b/>
          <w:bCs/>
          <w:color w:val="414141"/>
          <w:sz w:val="18"/>
        </w:rPr>
        <w:t>77.</w:t>
      </w:r>
      <w:r w:rsidRPr="00CC3067">
        <w:rPr>
          <w:rFonts w:ascii="Trebuchet MS" w:eastAsia="Times New Roman" w:hAnsi="Trebuchet MS" w:cs="Times New Roman"/>
          <w:b/>
          <w:bCs/>
          <w:color w:val="0863A5"/>
          <w:sz w:val="18"/>
        </w:rPr>
        <w:t>What are the differences between the Comparable and Comparator interfaces ?</w:t>
      </w:r>
    </w:p>
    <w:tbl>
      <w:tblPr>
        <w:tblW w:w="12808"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404"/>
        <w:gridCol w:w="6404"/>
      </w:tblGrid>
      <w:tr w:rsidR="00CC3067" w:rsidRPr="00CC3067" w:rsidTr="00CC3067">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Comparable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55" w:type="dxa"/>
              <w:left w:w="55" w:type="dxa"/>
              <w:bottom w:w="55" w:type="dxa"/>
              <w:right w:w="55" w:type="dxa"/>
            </w:tcMar>
            <w:vAlign w:val="center"/>
            <w:hideMark/>
          </w:tcPr>
          <w:p w:rsidR="00CC3067" w:rsidRPr="00CC3067" w:rsidRDefault="00CC3067" w:rsidP="00CC3067">
            <w:pPr>
              <w:spacing w:after="0"/>
              <w:jc w:val="center"/>
              <w:rPr>
                <w:rFonts w:ascii="Trebuchet MS" w:eastAsia="Times New Roman" w:hAnsi="Trebuchet MS" w:cs="Times New Roman"/>
                <w:b/>
                <w:bCs/>
                <w:color w:val="414141"/>
                <w:sz w:val="18"/>
                <w:szCs w:val="18"/>
              </w:rPr>
            </w:pPr>
            <w:r w:rsidRPr="00CC3067">
              <w:rPr>
                <w:rFonts w:ascii="Trebuchet MS" w:eastAsia="Times New Roman" w:hAnsi="Trebuchet MS" w:cs="Times New Roman"/>
                <w:b/>
                <w:bCs/>
                <w:color w:val="414141"/>
                <w:sz w:val="18"/>
              </w:rPr>
              <w:t>Comparato</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uses the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compareTo()</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color w:val="414141"/>
                <w:sz w:val="18"/>
                <w:szCs w:val="18"/>
              </w:rPr>
              <w:t>method.</w:t>
            </w:r>
          </w:p>
          <w:p w:rsidR="00CC3067" w:rsidRPr="00CC3067" w:rsidRDefault="00CC3067" w:rsidP="00CC3067">
            <w:pPr>
              <w:spacing w:before="100" w:beforeAutospacing="1" w:after="100" w:afterAutospacing="1"/>
              <w:rPr>
                <w:rFonts w:ascii="Trebuchet MS" w:eastAsia="Times New Roman" w:hAnsi="Trebuchet MS" w:cs="Times New Roman"/>
                <w:color w:val="414141"/>
                <w:sz w:val="18"/>
                <w:szCs w:val="18"/>
              </w:rPr>
            </w:pPr>
            <w:r w:rsidRPr="00CC3067">
              <w:rPr>
                <w:rFonts w:ascii="Trebuchet MS" w:eastAsia="Times New Roman" w:hAnsi="Trebuchet MS" w:cs="Times New Roman"/>
                <w:i/>
                <w:iCs/>
                <w:color w:val="414141"/>
                <w:sz w:val="18"/>
              </w:rPr>
              <w:t>int objectOne.compareTo(objectTwo).</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t uses the</w:t>
            </w:r>
            <w:r w:rsidRPr="00CC3067">
              <w:rPr>
                <w:rFonts w:ascii="Trebuchet MS" w:eastAsia="Times New Roman" w:hAnsi="Trebuchet MS" w:cs="Times New Roman"/>
                <w:color w:val="414141"/>
                <w:sz w:val="18"/>
              </w:rPr>
              <w:t> </w:t>
            </w:r>
            <w:r w:rsidRPr="00CC3067">
              <w:rPr>
                <w:rFonts w:ascii="Trebuchet MS" w:eastAsia="Times New Roman" w:hAnsi="Trebuchet MS" w:cs="Times New Roman"/>
                <w:i/>
                <w:iCs/>
                <w:color w:val="414141"/>
                <w:sz w:val="18"/>
              </w:rPr>
              <w:t>compare() </w:t>
            </w:r>
            <w:r w:rsidRPr="00CC3067">
              <w:rPr>
                <w:rFonts w:ascii="Trebuchet MS" w:eastAsia="Times New Roman" w:hAnsi="Trebuchet MS" w:cs="Times New Roman"/>
                <w:color w:val="414141"/>
                <w:sz w:val="18"/>
                <w:szCs w:val="18"/>
              </w:rPr>
              <w:t>method.</w:t>
            </w:r>
            <w:r w:rsidRPr="00CC3067">
              <w:rPr>
                <w:rFonts w:ascii="Trebuchet MS" w:eastAsia="Times New Roman" w:hAnsi="Trebuchet MS" w:cs="Times New Roman"/>
                <w:color w:val="414141"/>
                <w:sz w:val="18"/>
                <w:szCs w:val="18"/>
              </w:rPr>
              <w:br/>
            </w:r>
            <w:r w:rsidRPr="00CC3067">
              <w:rPr>
                <w:rFonts w:ascii="Trebuchet MS" w:eastAsia="Times New Roman" w:hAnsi="Trebuchet MS" w:cs="Times New Roman"/>
                <w:color w:val="414141"/>
                <w:sz w:val="18"/>
                <w:szCs w:val="18"/>
              </w:rPr>
              <w:br/>
            </w:r>
            <w:r w:rsidRPr="00CC3067">
              <w:rPr>
                <w:rFonts w:ascii="Trebuchet MS" w:eastAsia="Times New Roman" w:hAnsi="Trebuchet MS" w:cs="Times New Roman"/>
                <w:i/>
                <w:iCs/>
                <w:color w:val="414141"/>
                <w:sz w:val="18"/>
              </w:rPr>
              <w:t>int compare(ObjOne, ObjTwo)</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is necessary to modify the class whose instance is going to be sorted.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A separate class can be created in order to sort the instances.</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Only one sort sequence can be created.</w:t>
            </w:r>
          </w:p>
        </w:tc>
        <w:tc>
          <w:tcPr>
            <w:tcW w:w="0" w:type="auto"/>
            <w:tcBorders>
              <w:top w:val="single" w:sz="6" w:space="0" w:color="EFEFEF"/>
              <w:left w:val="single" w:sz="6" w:space="0" w:color="EFEFEF"/>
              <w:bottom w:val="single" w:sz="6" w:space="0" w:color="EFEFEF"/>
              <w:right w:val="single" w:sz="6" w:space="0" w:color="EFEFEF"/>
            </w:tcBorders>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Many sort sequences can be created.</w:t>
            </w:r>
          </w:p>
        </w:tc>
      </w:tr>
      <w:tr w:rsidR="00CC3067" w:rsidRPr="00CC3067" w:rsidTr="00CC3067">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is frequently used by the API classes.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55" w:type="dxa"/>
              <w:left w:w="55" w:type="dxa"/>
              <w:bottom w:w="55" w:type="dxa"/>
              <w:right w:w="55" w:type="dxa"/>
            </w:tcMar>
            <w:vAlign w:val="center"/>
            <w:hideMark/>
          </w:tcPr>
          <w:p w:rsidR="00CC3067" w:rsidRPr="00CC3067" w:rsidRDefault="00CC3067" w:rsidP="00CC3067">
            <w:pPr>
              <w:spacing w:after="0"/>
              <w:rPr>
                <w:rFonts w:ascii="Trebuchet MS" w:eastAsia="Times New Roman" w:hAnsi="Trebuchet MS" w:cs="Times New Roman"/>
                <w:color w:val="414141"/>
                <w:sz w:val="18"/>
                <w:szCs w:val="18"/>
              </w:rPr>
            </w:pPr>
            <w:r w:rsidRPr="00CC3067">
              <w:rPr>
                <w:rFonts w:ascii="Trebuchet MS" w:eastAsia="Times New Roman" w:hAnsi="Trebuchet MS" w:cs="Times New Roman"/>
                <w:color w:val="414141"/>
                <w:sz w:val="18"/>
                <w:szCs w:val="18"/>
              </w:rPr>
              <w:t>It used by third-party classes to sort instances.</w:t>
            </w:r>
          </w:p>
        </w:tc>
      </w:tr>
    </w:tbl>
    <w:p w:rsidR="00CC3067" w:rsidRDefault="00CC3067"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Default="00774EDE" w:rsidP="00CC3067">
      <w:pPr>
        <w:spacing w:before="55" w:after="55"/>
        <w:rPr>
          <w:rFonts w:ascii="Trebuchet MS" w:eastAsia="Times New Roman" w:hAnsi="Trebuchet MS" w:cs="Times New Roman"/>
          <w:color w:val="414141"/>
          <w:sz w:val="18"/>
          <w:szCs w:val="18"/>
        </w:rPr>
      </w:pPr>
    </w:p>
    <w:p w:rsidR="00774EDE" w:rsidRPr="00CC3067" w:rsidRDefault="00774EDE" w:rsidP="00CC3067">
      <w:pPr>
        <w:spacing w:before="55" w:after="55"/>
        <w:rPr>
          <w:rFonts w:ascii="Trebuchet MS" w:eastAsia="Times New Roman" w:hAnsi="Trebuchet MS" w:cs="Times New Roman"/>
          <w:color w:val="414141"/>
          <w:sz w:val="18"/>
          <w:szCs w:val="18"/>
        </w:rPr>
      </w:pPr>
    </w:p>
    <w:p w:rsidR="006F118B" w:rsidRDefault="007851F5" w:rsidP="00C70FF8">
      <w:pPr>
        <w:shd w:val="clear" w:color="auto" w:fill="FFFFFF"/>
        <w:spacing w:line="318" w:lineRule="atLeast"/>
        <w:jc w:val="both"/>
        <w:rPr>
          <w:rFonts w:ascii="Verdana" w:hAnsi="Verdana"/>
          <w:color w:val="000000"/>
          <w:sz w:val="18"/>
          <w:szCs w:val="18"/>
        </w:rPr>
      </w:pPr>
      <w:r>
        <w:rPr>
          <w:rFonts w:ascii="Verdana" w:hAnsi="Verdana"/>
          <w:color w:val="000000"/>
          <w:sz w:val="18"/>
          <w:szCs w:val="18"/>
        </w:rPr>
        <w:lastRenderedPageBreak/>
        <w:t>Java Programs asked during Interview</w:t>
      </w:r>
    </w:p>
    <w:p w:rsidR="007851F5" w:rsidRDefault="007851F5" w:rsidP="007851F5">
      <w:r>
        <w:rPr>
          <w:rFonts w:ascii="Verdana" w:hAnsi="Verdana"/>
          <w:b/>
          <w:bCs/>
          <w:color w:val="274E13"/>
          <w:sz w:val="19"/>
          <w:szCs w:val="19"/>
          <w:bdr w:val="none" w:sz="0" w:space="0" w:color="auto" w:frame="1"/>
          <w:shd w:val="clear" w:color="auto" w:fill="FFFFFF"/>
        </w:rPr>
        <w:t>Java programming interview questions : programming concepts</w:t>
      </w:r>
      <w:r>
        <w:rPr>
          <w:rFonts w:ascii="Verdana" w:hAnsi="Verdana"/>
          <w:color w:val="000000"/>
          <w:sz w:val="19"/>
          <w:szCs w:val="19"/>
        </w:rPr>
        <w:br/>
      </w:r>
    </w:p>
    <w:p w:rsidR="007851F5" w:rsidRDefault="000F79BD" w:rsidP="007851F5">
      <w:pPr>
        <w:numPr>
          <w:ilvl w:val="0"/>
          <w:numId w:val="157"/>
        </w:numPr>
        <w:shd w:val="clear" w:color="auto" w:fill="FFFFFF"/>
        <w:spacing w:after="0" w:line="285" w:lineRule="atLeast"/>
        <w:ind w:left="272"/>
        <w:rPr>
          <w:rFonts w:ascii="Verdana" w:hAnsi="Verdana"/>
          <w:color w:val="000000"/>
          <w:sz w:val="19"/>
          <w:szCs w:val="19"/>
        </w:rPr>
      </w:pPr>
      <w:hyperlink r:id="rId216" w:history="1">
        <w:r w:rsidR="007851F5">
          <w:rPr>
            <w:rStyle w:val="Hyperlink"/>
            <w:rFonts w:ascii="Verdana" w:hAnsi="Verdana"/>
            <w:color w:val="CD2122"/>
            <w:sz w:val="19"/>
            <w:szCs w:val="19"/>
            <w:u w:val="none"/>
            <w:bdr w:val="none" w:sz="0" w:space="0" w:color="auto" w:frame="1"/>
          </w:rPr>
          <w:t>Print prime numbers? </w:t>
        </w:r>
      </w:hyperlink>
      <w:r w:rsidR="0005361D">
        <w:t>Set q1</w:t>
      </w:r>
    </w:p>
    <w:p w:rsidR="007851F5" w:rsidRDefault="007851F5" w:rsidP="007851F5">
      <w:pPr>
        <w:shd w:val="clear" w:color="auto" w:fill="FFFFFF"/>
        <w:spacing w:line="285" w:lineRule="atLeast"/>
        <w:ind w:left="136"/>
        <w:rPr>
          <w:ins w:id="4384" w:author="Unknown"/>
          <w:rFonts w:ascii="Verdana" w:hAnsi="Verdana"/>
          <w:color w:val="000000"/>
          <w:sz w:val="19"/>
          <w:szCs w:val="19"/>
        </w:rPr>
      </w:pPr>
      <w:r>
        <w:rPr>
          <w:rFonts w:ascii="Verdana" w:hAnsi="Verdana"/>
          <w:color w:val="000000"/>
          <w:sz w:val="19"/>
          <w:szCs w:val="19"/>
        </w:rPr>
        <w:br/>
      </w:r>
    </w:p>
    <w:p w:rsidR="007851F5" w:rsidRDefault="000F79BD" w:rsidP="007851F5">
      <w:pPr>
        <w:numPr>
          <w:ilvl w:val="0"/>
          <w:numId w:val="157"/>
        </w:numPr>
        <w:shd w:val="clear" w:color="auto" w:fill="FFFFFF"/>
        <w:spacing w:after="0" w:line="285" w:lineRule="atLeast"/>
        <w:ind w:left="272"/>
        <w:rPr>
          <w:ins w:id="4385" w:author="Unknown"/>
          <w:rFonts w:ascii="Verdana" w:hAnsi="Verdana"/>
          <w:color w:val="000000"/>
          <w:sz w:val="19"/>
          <w:szCs w:val="19"/>
        </w:rPr>
      </w:pPr>
      <w:ins w:id="438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"http://www.instanceofjava.com/2016/08/random-number-generator-java-range.html"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How to generate unique random numbers in java</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r w:rsidR="000C047B">
        <w:rPr>
          <w:rFonts w:ascii="Verdana" w:hAnsi="Verdana"/>
          <w:color w:val="000000"/>
          <w:sz w:val="19"/>
          <w:szCs w:val="19"/>
        </w:rPr>
        <w:t xml:space="preserve"> set1 q2</w:t>
      </w:r>
    </w:p>
    <w:p w:rsidR="007851F5" w:rsidRDefault="000F79BD" w:rsidP="007851F5">
      <w:pPr>
        <w:numPr>
          <w:ilvl w:val="0"/>
          <w:numId w:val="157"/>
        </w:numPr>
        <w:shd w:val="clear" w:color="auto" w:fill="FFFFFF"/>
        <w:spacing w:after="0" w:line="285" w:lineRule="atLeast"/>
        <w:ind w:left="272"/>
        <w:rPr>
          <w:ins w:id="4387" w:author="Unknown"/>
          <w:rFonts w:ascii="Verdana" w:hAnsi="Verdana"/>
          <w:color w:val="000000"/>
          <w:sz w:val="19"/>
          <w:szCs w:val="19"/>
        </w:rPr>
      </w:pPr>
      <w:ins w:id="438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"http://www.instanceofjava.com/2016/08/quicksort-example-in-java-recursion.html"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Quicksort algorithm in java with example program</w:t>
        </w:r>
        <w:r>
          <w:rPr>
            <w:rFonts w:ascii="Verdana" w:hAnsi="Verdana"/>
            <w:color w:val="000000"/>
            <w:sz w:val="19"/>
            <w:szCs w:val="19"/>
          </w:rPr>
          <w:fldChar w:fldCharType="end"/>
        </w:r>
        <w:r w:rsidR="007851F5">
          <w:rPr>
            <w:rFonts w:ascii="Verdana" w:hAnsi="Verdana"/>
            <w:color w:val="000000"/>
            <w:sz w:val="19"/>
            <w:szCs w:val="19"/>
          </w:rPr>
          <w:t> </w:t>
        </w:r>
      </w:ins>
      <w:r w:rsidR="000C047B">
        <w:rPr>
          <w:rFonts w:ascii="Verdana" w:hAnsi="Verdana"/>
          <w:color w:val="000000"/>
          <w:sz w:val="19"/>
          <w:szCs w:val="19"/>
        </w:rPr>
        <w:t xml:space="preserve"> big programs, will take later</w:t>
      </w:r>
    </w:p>
    <w:p w:rsidR="007851F5" w:rsidRDefault="000F79BD" w:rsidP="007851F5">
      <w:pPr>
        <w:numPr>
          <w:ilvl w:val="0"/>
          <w:numId w:val="157"/>
        </w:numPr>
        <w:shd w:val="clear" w:color="auto" w:fill="FFFFFF"/>
        <w:spacing w:after="0" w:line="285" w:lineRule="atLeast"/>
        <w:ind w:left="272"/>
        <w:rPr>
          <w:ins w:id="4389" w:author="Unknown"/>
          <w:rFonts w:ascii="Verdana" w:hAnsi="Verdana"/>
          <w:color w:val="000000"/>
          <w:sz w:val="19"/>
          <w:szCs w:val="19"/>
        </w:rPr>
      </w:pPr>
      <w:ins w:id="439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"http://www.instanceofjava.com/2016/08/selection-sort-in-java-example-program.html"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Implementation of selection sort algorithm in java with Example program</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r w:rsidR="000C047B">
        <w:rPr>
          <w:rFonts w:ascii="Verdana" w:hAnsi="Verdana"/>
          <w:color w:val="000000"/>
          <w:sz w:val="19"/>
          <w:szCs w:val="19"/>
        </w:rPr>
        <w:t>big programs, will take later</w:t>
      </w:r>
    </w:p>
    <w:p w:rsidR="007851F5" w:rsidRDefault="000F79BD" w:rsidP="007851F5">
      <w:pPr>
        <w:numPr>
          <w:ilvl w:val="0"/>
          <w:numId w:val="157"/>
        </w:numPr>
        <w:shd w:val="clear" w:color="auto" w:fill="FFFFFF"/>
        <w:spacing w:after="0" w:line="285" w:lineRule="atLeast"/>
        <w:ind w:left="272"/>
        <w:rPr>
          <w:ins w:id="4391" w:author="Unknown"/>
          <w:rFonts w:ascii="Verdana" w:hAnsi="Verdana"/>
          <w:color w:val="000000"/>
          <w:sz w:val="19"/>
          <w:szCs w:val="19"/>
        </w:rPr>
      </w:pPr>
      <w:ins w:id="439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"http://www.instanceofjava.com/2016/08/towers-of-hanoi-java-program-code.html"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Tower of hanoi recursive solution using Java</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r w:rsidR="000C047B">
        <w:rPr>
          <w:rFonts w:ascii="Verdana" w:hAnsi="Verdana"/>
          <w:color w:val="000000"/>
          <w:sz w:val="19"/>
          <w:szCs w:val="19"/>
        </w:rPr>
        <w:t xml:space="preserve"> out of scope for now</w:t>
      </w:r>
    </w:p>
    <w:p w:rsidR="007851F5" w:rsidRDefault="000F79BD" w:rsidP="007851F5">
      <w:pPr>
        <w:numPr>
          <w:ilvl w:val="0"/>
          <w:numId w:val="157"/>
        </w:numPr>
        <w:shd w:val="clear" w:color="auto" w:fill="FFFFFF"/>
        <w:spacing w:after="0" w:line="285" w:lineRule="atLeast"/>
        <w:ind w:left="272"/>
        <w:rPr>
          <w:ins w:id="4393" w:author="Unknown"/>
          <w:rFonts w:ascii="Verdana" w:hAnsi="Verdana"/>
          <w:color w:val="000000"/>
          <w:sz w:val="19"/>
          <w:szCs w:val="19"/>
        </w:rPr>
      </w:pPr>
      <w:ins w:id="439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"http://www.instanceofjava.com/2016/08/creating-array-of-objects-in-java.html"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Creating array of objects in java example program</w:t>
        </w:r>
        <w:r>
          <w:rPr>
            <w:rFonts w:ascii="Verdana" w:hAnsi="Verdana"/>
            <w:color w:val="000000"/>
            <w:sz w:val="19"/>
            <w:szCs w:val="19"/>
          </w:rPr>
          <w:fldChar w:fldCharType="end"/>
        </w:r>
        <w:r w:rsidR="007851F5">
          <w:rPr>
            <w:rFonts w:ascii="Verdana" w:hAnsi="Verdana"/>
            <w:color w:val="000000"/>
            <w:sz w:val="19"/>
            <w:szCs w:val="19"/>
          </w:rPr>
          <w:t> </w:t>
        </w:r>
      </w:ins>
      <w:r w:rsidR="000C047B">
        <w:rPr>
          <w:rFonts w:ascii="Verdana" w:hAnsi="Verdana"/>
          <w:color w:val="000000"/>
          <w:sz w:val="19"/>
          <w:szCs w:val="19"/>
        </w:rPr>
        <w:t xml:space="preserve"> set1 q3 </w:t>
      </w:r>
    </w:p>
    <w:p w:rsidR="007851F5" w:rsidRDefault="000F79BD" w:rsidP="007851F5">
      <w:pPr>
        <w:numPr>
          <w:ilvl w:val="0"/>
          <w:numId w:val="157"/>
        </w:numPr>
        <w:shd w:val="clear" w:color="auto" w:fill="FFFFFF"/>
        <w:spacing w:after="0" w:line="285" w:lineRule="atLeast"/>
        <w:ind w:left="272"/>
        <w:rPr>
          <w:ins w:id="4395" w:author="Unknown"/>
          <w:rFonts w:ascii="Verdana" w:hAnsi="Verdana"/>
          <w:color w:val="000000"/>
          <w:sz w:val="19"/>
          <w:szCs w:val="19"/>
        </w:rPr>
      </w:pPr>
      <w:ins w:id="439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"http://www.instanceofjava.com/2016/08/factorial-program-in-java-example.html"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Finding Factorial of a Number in Java</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r w:rsidR="009E1596">
        <w:rPr>
          <w:rFonts w:ascii="Verdana" w:hAnsi="Verdana"/>
          <w:color w:val="000000"/>
          <w:sz w:val="19"/>
          <w:szCs w:val="19"/>
        </w:rPr>
        <w:t>s1q4</w:t>
      </w:r>
    </w:p>
    <w:p w:rsidR="007851F5" w:rsidRDefault="000F79BD" w:rsidP="007851F5">
      <w:pPr>
        <w:numPr>
          <w:ilvl w:val="0"/>
          <w:numId w:val="157"/>
        </w:numPr>
        <w:shd w:val="clear" w:color="auto" w:fill="FFFFFF"/>
        <w:spacing w:after="0" w:line="285" w:lineRule="atLeast"/>
        <w:ind w:left="272"/>
        <w:rPr>
          <w:ins w:id="4397" w:author="Unknown"/>
          <w:rFonts w:ascii="Verdana" w:hAnsi="Verdana"/>
          <w:color w:val="000000"/>
          <w:sz w:val="19"/>
          <w:szCs w:val="19"/>
        </w:rPr>
      </w:pPr>
      <w:ins w:id="439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"http://www.instanceofjava.com/2016/08/pascals-triangle-in-java-program.html"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Print Pascals triangle in java program</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r w:rsidR="00407D54">
        <w:rPr>
          <w:rFonts w:ascii="Verdana" w:hAnsi="Verdana"/>
          <w:color w:val="000000"/>
          <w:sz w:val="19"/>
          <w:szCs w:val="19"/>
        </w:rPr>
        <w:t>will take later</w:t>
      </w:r>
    </w:p>
    <w:p w:rsidR="007851F5" w:rsidRDefault="000F79BD" w:rsidP="007851F5">
      <w:pPr>
        <w:numPr>
          <w:ilvl w:val="0"/>
          <w:numId w:val="157"/>
        </w:numPr>
        <w:shd w:val="clear" w:color="auto" w:fill="FFFFFF"/>
        <w:spacing w:after="0" w:line="285" w:lineRule="atLeast"/>
        <w:ind w:left="272"/>
        <w:rPr>
          <w:ins w:id="4399" w:author="Unknown"/>
          <w:rFonts w:ascii="Verdana" w:hAnsi="Verdana"/>
          <w:color w:val="000000"/>
          <w:sz w:val="19"/>
          <w:szCs w:val="19"/>
        </w:rPr>
      </w:pPr>
      <w:ins w:id="440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"http://www.instanceofjava.com/2016/08/deep-copy-in-java-example-program.html"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Deep copy</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vs </w:t>
        </w:r>
        <w:r w:rsidR="007851F5">
          <w:rPr>
            <w:rStyle w:val="apple-converted-space"/>
            <w:rFonts w:ascii="Verdana" w:hAnsi="Verdana"/>
            <w:color w:val="000000"/>
            <w:sz w:val="19"/>
            <w:szCs w:val="19"/>
          </w:rPr>
          <w:t> </w:t>
        </w:r>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"http://www.instanceofjava.com/2016/08/shallow-copy-java-example-program.html"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Shallow copy</w:t>
        </w:r>
        <w:r>
          <w:rPr>
            <w:rFonts w:ascii="Verdana" w:hAnsi="Verdana"/>
            <w:color w:val="000000"/>
            <w:sz w:val="19"/>
            <w:szCs w:val="19"/>
          </w:rPr>
          <w:fldChar w:fldCharType="end"/>
        </w:r>
      </w:ins>
      <w:r w:rsidR="00407D54">
        <w:rPr>
          <w:rFonts w:ascii="Verdana" w:hAnsi="Verdana"/>
          <w:color w:val="000000"/>
          <w:sz w:val="19"/>
          <w:szCs w:val="19"/>
        </w:rPr>
        <w:t xml:space="preserve"> will take later</w:t>
      </w:r>
    </w:p>
    <w:p w:rsidR="007851F5" w:rsidRDefault="000F79BD" w:rsidP="007851F5">
      <w:pPr>
        <w:numPr>
          <w:ilvl w:val="0"/>
          <w:numId w:val="157"/>
        </w:numPr>
        <w:shd w:val="clear" w:color="auto" w:fill="FFFFFF"/>
        <w:spacing w:after="0" w:line="285" w:lineRule="atLeast"/>
        <w:ind w:left="272"/>
        <w:rPr>
          <w:ins w:id="4401" w:author="Unknown"/>
          <w:rFonts w:ascii="Verdana" w:hAnsi="Verdana"/>
          <w:color w:val="000000"/>
          <w:sz w:val="19"/>
          <w:szCs w:val="19"/>
        </w:rPr>
      </w:pPr>
      <w:ins w:id="440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"http://www.instanceofjava.com/2016/08/how-to-convert-integer-to-string-in-java.html"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8 different ways to convert int to String in java</w:t>
        </w:r>
        <w:r>
          <w:rPr>
            <w:rFonts w:ascii="Verdana" w:hAnsi="Verdana"/>
            <w:color w:val="000000"/>
            <w:sz w:val="19"/>
            <w:szCs w:val="19"/>
          </w:rPr>
          <w:fldChar w:fldCharType="end"/>
        </w:r>
      </w:ins>
      <w:r w:rsidR="007650E2">
        <w:rPr>
          <w:rFonts w:ascii="Verdana" w:hAnsi="Verdana"/>
          <w:color w:val="000000"/>
          <w:sz w:val="19"/>
          <w:szCs w:val="19"/>
        </w:rPr>
        <w:t xml:space="preserve"> set1 q5</w:t>
      </w:r>
    </w:p>
    <w:p w:rsidR="007851F5" w:rsidRDefault="000F79BD" w:rsidP="007851F5">
      <w:pPr>
        <w:numPr>
          <w:ilvl w:val="0"/>
          <w:numId w:val="157"/>
        </w:numPr>
        <w:shd w:val="clear" w:color="auto" w:fill="FFFFFF"/>
        <w:spacing w:after="0" w:line="285" w:lineRule="atLeast"/>
        <w:ind w:left="272"/>
        <w:rPr>
          <w:ins w:id="4403" w:author="Unknown"/>
          <w:rFonts w:ascii="Verdana" w:hAnsi="Verdana"/>
          <w:color w:val="000000"/>
          <w:sz w:val="19"/>
          <w:szCs w:val="19"/>
        </w:rPr>
      </w:pPr>
      <w:ins w:id="440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"http://www.instanceofjava.com/2016/08/find-top-two-maximum-numbers-in-array.html"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Find top two maximum numbers in a array java</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r w:rsidR="007314C6">
        <w:rPr>
          <w:rFonts w:ascii="Verdana" w:hAnsi="Verdana"/>
          <w:color w:val="000000"/>
          <w:sz w:val="19"/>
          <w:szCs w:val="19"/>
        </w:rPr>
        <w:t xml:space="preserve"> </w:t>
      </w:r>
      <w:r w:rsidR="003F5E45">
        <w:rPr>
          <w:rFonts w:ascii="Verdana" w:hAnsi="Verdana"/>
          <w:color w:val="000000"/>
          <w:sz w:val="19"/>
          <w:szCs w:val="19"/>
        </w:rPr>
        <w:t>q6</w:t>
      </w:r>
    </w:p>
    <w:p w:rsidR="007851F5" w:rsidRDefault="000F79BD" w:rsidP="007851F5">
      <w:pPr>
        <w:numPr>
          <w:ilvl w:val="0"/>
          <w:numId w:val="157"/>
        </w:numPr>
        <w:shd w:val="clear" w:color="auto" w:fill="FFFFFF"/>
        <w:spacing w:after="0" w:line="285" w:lineRule="atLeast"/>
        <w:ind w:left="272"/>
        <w:rPr>
          <w:ins w:id="4405" w:author="Unknown"/>
          <w:rFonts w:ascii="Verdana" w:hAnsi="Verdana"/>
          <w:color w:val="000000"/>
          <w:sz w:val="19"/>
          <w:szCs w:val="19"/>
        </w:rPr>
      </w:pPr>
      <w:ins w:id="440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"http://www.instanceofjava.com/2016/07/exception-handling-in-method-overriding.html"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Exception handling in method overriding</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07" w:author="Unknown"/>
          <w:rFonts w:ascii="Verdana" w:hAnsi="Verdana"/>
          <w:color w:val="000000"/>
          <w:sz w:val="19"/>
          <w:szCs w:val="19"/>
        </w:rPr>
      </w:pPr>
      <w:ins w:id="440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"http://www.instanceofjava.com/2016/08/how-to-run-jsp-program-in-eclipse-tomcat.html"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How to run jsp program in eclipse using tomcat</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09" w:author="Unknown"/>
          <w:rFonts w:ascii="Verdana" w:hAnsi="Verdana"/>
          <w:color w:val="000000"/>
          <w:sz w:val="19"/>
          <w:szCs w:val="19"/>
        </w:rPr>
      </w:pPr>
      <w:ins w:id="441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"http://www.instanceofjava.com/2016/07/java-interface-programming-questions.html"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interface programming questions</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11" w:author="Unknown"/>
          <w:rFonts w:ascii="Verdana" w:hAnsi="Verdana"/>
          <w:color w:val="000000"/>
          <w:sz w:val="19"/>
          <w:szCs w:val="19"/>
        </w:rPr>
      </w:pPr>
      <w:ins w:id="441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"http://www.instanceofjava.com/2016/07/remove-vowels-from-string-java.html"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 to remove vowels from string java</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r w:rsidR="00650F55">
        <w:rPr>
          <w:rFonts w:ascii="Verdana" w:hAnsi="Verdana"/>
          <w:color w:val="000000"/>
          <w:sz w:val="19"/>
          <w:szCs w:val="19"/>
        </w:rPr>
        <w:t>@@@</w:t>
      </w:r>
    </w:p>
    <w:p w:rsidR="007851F5" w:rsidRDefault="000F79BD" w:rsidP="007851F5">
      <w:pPr>
        <w:numPr>
          <w:ilvl w:val="0"/>
          <w:numId w:val="157"/>
        </w:numPr>
        <w:shd w:val="clear" w:color="auto" w:fill="FFFFFF"/>
        <w:spacing w:after="0" w:line="285" w:lineRule="atLeast"/>
        <w:ind w:left="272"/>
        <w:rPr>
          <w:ins w:id="4413" w:author="Unknown"/>
          <w:rFonts w:ascii="Verdana" w:hAnsi="Verdana"/>
          <w:color w:val="000000"/>
          <w:sz w:val="19"/>
          <w:szCs w:val="19"/>
        </w:rPr>
      </w:pPr>
      <w:ins w:id="441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"http://www.instanceofjava.com/2016/07/java-programming-interview-questions.html"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programming interview questions and answers for experienced</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15" w:author="Unknown"/>
          <w:rFonts w:ascii="Verdana" w:hAnsi="Verdana"/>
          <w:color w:val="000000"/>
          <w:sz w:val="19"/>
          <w:szCs w:val="19"/>
        </w:rPr>
      </w:pPr>
      <w:ins w:id="441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"http://www.instanceofjava.com/2016/07/reverse-vowels-of-string-java.html"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 to reverse vowels in a string</w:t>
        </w:r>
        <w:r>
          <w:rPr>
            <w:rFonts w:ascii="Verdana" w:hAnsi="Verdana"/>
            <w:color w:val="000000"/>
            <w:sz w:val="19"/>
            <w:szCs w:val="19"/>
          </w:rPr>
          <w:fldChar w:fldCharType="end"/>
        </w:r>
      </w:ins>
      <w:r w:rsidR="00650F55">
        <w:rPr>
          <w:rFonts w:ascii="Verdana" w:hAnsi="Verdana"/>
          <w:color w:val="000000"/>
          <w:sz w:val="19"/>
          <w:szCs w:val="19"/>
        </w:rPr>
        <w:t>@@@</w:t>
      </w:r>
    </w:p>
    <w:p w:rsidR="007851F5" w:rsidRDefault="000F79BD" w:rsidP="007851F5">
      <w:pPr>
        <w:numPr>
          <w:ilvl w:val="0"/>
          <w:numId w:val="157"/>
        </w:numPr>
        <w:shd w:val="clear" w:color="auto" w:fill="FFFFFF"/>
        <w:spacing w:after="0" w:line="285" w:lineRule="atLeast"/>
        <w:ind w:left="272"/>
        <w:rPr>
          <w:ins w:id="4417" w:author="Unknown"/>
          <w:rFonts w:ascii="Verdana" w:hAnsi="Verdana"/>
          <w:color w:val="000000"/>
          <w:sz w:val="19"/>
          <w:szCs w:val="19"/>
        </w:rPr>
      </w:pPr>
      <w:ins w:id="441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"http://www.instanceofjava.com/2016/07/super-java-programs-for-beginners.html"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Super keyword java programs for interview for freshers and experienced</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r w:rsidR="00650F55">
        <w:rPr>
          <w:rFonts w:ascii="Verdana" w:hAnsi="Verdana"/>
          <w:color w:val="000000"/>
          <w:sz w:val="19"/>
          <w:szCs w:val="19"/>
        </w:rPr>
        <w:t>@@@</w:t>
      </w:r>
    </w:p>
    <w:p w:rsidR="007851F5" w:rsidRDefault="000F79BD" w:rsidP="007851F5">
      <w:pPr>
        <w:numPr>
          <w:ilvl w:val="0"/>
          <w:numId w:val="157"/>
        </w:numPr>
        <w:shd w:val="clear" w:color="auto" w:fill="FFFFFF"/>
        <w:spacing w:after="0" w:line="285" w:lineRule="atLeast"/>
        <w:ind w:left="272"/>
        <w:rPr>
          <w:ins w:id="4419" w:author="Unknown"/>
          <w:rFonts w:ascii="Verdana" w:hAnsi="Verdana"/>
          <w:color w:val="000000"/>
          <w:sz w:val="19"/>
          <w:szCs w:val="19"/>
        </w:rPr>
      </w:pPr>
      <w:ins w:id="442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"http://www.instanceofjava.com/2016/07/java-programming-questions-this-keyword.html"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programming interview questions on this keyword part 1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21" w:author="Unknown"/>
          <w:rFonts w:ascii="Verdana" w:hAnsi="Verdana"/>
          <w:color w:val="000000"/>
          <w:sz w:val="19"/>
          <w:szCs w:val="19"/>
        </w:rPr>
      </w:pPr>
      <w:ins w:id="442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"http://www.instanceofjava.com/2016/07/super-keyword-in-java-inheritance.html"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Super keyword in  java inheritance</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23" w:author="Unknown"/>
          <w:rFonts w:ascii="Verdana" w:hAnsi="Verdana"/>
          <w:color w:val="000000"/>
          <w:sz w:val="19"/>
          <w:szCs w:val="19"/>
        </w:rPr>
      </w:pPr>
      <w:ins w:id="442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"http://www.instanceofjava.com/2016/07/java-interview-programming-this-keyword.html"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programming interview questions on this keyword part 2</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25" w:author="Unknown"/>
          <w:rFonts w:ascii="Verdana" w:hAnsi="Verdana"/>
          <w:color w:val="000000"/>
          <w:sz w:val="19"/>
          <w:szCs w:val="19"/>
        </w:rPr>
      </w:pPr>
      <w:ins w:id="442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"http://www.instanceofjava.com/2016/07/this-keyword-interview-programs-practice.html"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programs on this keyword part 3</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27" w:author="Unknown"/>
          <w:rFonts w:ascii="Verdana" w:hAnsi="Verdana"/>
          <w:color w:val="000000"/>
          <w:sz w:val="19"/>
          <w:szCs w:val="19"/>
        </w:rPr>
      </w:pPr>
      <w:ins w:id="442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"http://www.instanceofjava.com/2015/05/java-servlet-interview-questions.html"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Servlets interview questions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29" w:author="Unknown"/>
          <w:rFonts w:ascii="Verdana" w:hAnsi="Verdana"/>
          <w:color w:val="000000"/>
          <w:sz w:val="19"/>
          <w:szCs w:val="19"/>
        </w:rPr>
      </w:pPr>
      <w:ins w:id="443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"http://www.instanceofjava.com/2016/07/find-shortest-palindrome-in-string-java.html"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Find shortest palindrome string</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31" w:author="Unknown"/>
          <w:rFonts w:ascii="Verdana" w:hAnsi="Verdana"/>
          <w:color w:val="000000"/>
          <w:sz w:val="19"/>
          <w:szCs w:val="19"/>
        </w:rPr>
      </w:pPr>
      <w:ins w:id="443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"http://www.instanceofjava.com/2016/06/validate-email-address-javascript.html"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Validate email using javascript</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33" w:author="Unknown"/>
          <w:rFonts w:ascii="Verdana" w:hAnsi="Verdana"/>
          <w:color w:val="000000"/>
          <w:sz w:val="19"/>
          <w:szCs w:val="19"/>
        </w:rPr>
      </w:pPr>
      <w:ins w:id="443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"http://www.instanceofjava.com/2016/06/java-xml-parsing-using-dom-parser.html"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XML parsing using  DOM Parser</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35" w:author="Unknown"/>
          <w:rFonts w:ascii="Verdana" w:hAnsi="Verdana"/>
          <w:color w:val="000000"/>
          <w:sz w:val="19"/>
          <w:szCs w:val="19"/>
        </w:rPr>
      </w:pPr>
      <w:ins w:id="443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"http://www.instanceofjava.com/2016/06/dynamic-polymorphism-in-java-example.html"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Dynamic polymorphism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37" w:author="Unknown"/>
          <w:rFonts w:ascii="Verdana" w:hAnsi="Verdana"/>
          <w:color w:val="000000"/>
          <w:sz w:val="19"/>
          <w:szCs w:val="19"/>
        </w:rPr>
      </w:pPr>
      <w:ins w:id="443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"http://www.instanceofjava.com/2016/06/program-find-missing-numbers-in-array.html"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Find missing numbers in an array</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39" w:author="Unknown"/>
          <w:rFonts w:ascii="Verdana" w:hAnsi="Verdana"/>
          <w:color w:val="000000"/>
          <w:sz w:val="19"/>
          <w:szCs w:val="19"/>
        </w:rPr>
      </w:pPr>
      <w:ins w:id="444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"http://www.instanceofjava.com/2016/06/collection-vs-collections-in-java-with.html"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Collection vs Collections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41" w:author="Unknown"/>
          <w:rFonts w:ascii="Verdana" w:hAnsi="Verdana"/>
          <w:color w:val="000000"/>
          <w:sz w:val="19"/>
          <w:szCs w:val="19"/>
        </w:rPr>
      </w:pPr>
      <w:ins w:id="444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"http://www.instanceofjava.com/2016/04/custom-iterator-in-java-example.html"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Custom iterator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43" w:author="Unknown"/>
          <w:rFonts w:ascii="Verdana" w:hAnsi="Verdana"/>
          <w:color w:val="000000"/>
          <w:sz w:val="19"/>
          <w:szCs w:val="19"/>
        </w:rPr>
      </w:pPr>
      <w:ins w:id="444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"http://www.instanceofjava.com/2016/04/unreachable-blocks-in-java-example.html"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Unreachable Blocks in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45" w:author="Unknown"/>
          <w:rFonts w:ascii="Verdana" w:hAnsi="Verdana"/>
          <w:color w:val="000000"/>
          <w:sz w:val="19"/>
          <w:szCs w:val="19"/>
        </w:rPr>
      </w:pPr>
      <w:ins w:id="444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"http://www.instanceofjava.com/2016/05/javascript-get-table-row-td-cell-value.html"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Get table cell data using JavaScript</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47" w:author="Unknown"/>
          <w:rFonts w:ascii="Verdana" w:hAnsi="Verdana"/>
          <w:color w:val="000000"/>
          <w:sz w:val="19"/>
          <w:szCs w:val="19"/>
        </w:rPr>
      </w:pPr>
      <w:ins w:id="444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"http://www.instanceofjava.com/2016/04/enum-in-java-example.html"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Enum in java</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49" w:author="Unknown"/>
          <w:rFonts w:ascii="Verdana" w:hAnsi="Verdana"/>
          <w:color w:val="000000"/>
          <w:sz w:val="19"/>
          <w:szCs w:val="19"/>
        </w:rPr>
      </w:pPr>
      <w:ins w:id="445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"http://www.instanceofjava.com/2016/04/ways-to-find-details-of-exception-java.html"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3 different ways to print exception message in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51" w:author="Unknown"/>
          <w:rFonts w:ascii="Verdana" w:hAnsi="Verdana"/>
          <w:color w:val="000000"/>
          <w:sz w:val="19"/>
          <w:szCs w:val="19"/>
        </w:rPr>
      </w:pPr>
      <w:ins w:id="445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"http://www.instanceofjava.com/2016/04/can-we-have-try-without-catch-in-java.html"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Can we have try without catch block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53" w:author="Unknown"/>
          <w:rFonts w:ascii="Verdana" w:hAnsi="Verdana"/>
          <w:color w:val="000000"/>
          <w:sz w:val="19"/>
          <w:szCs w:val="19"/>
        </w:rPr>
      </w:pPr>
      <w:ins w:id="445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"http://www.instanceofjava.com/2016/06/tostring-method-in-java-example-program.html"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toString() method in java with example program</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55" w:author="Unknown"/>
          <w:rFonts w:ascii="Verdana" w:hAnsi="Verdana"/>
          <w:color w:val="000000"/>
          <w:sz w:val="19"/>
          <w:szCs w:val="19"/>
        </w:rPr>
      </w:pPr>
      <w:ins w:id="445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"http://www.instanceofjava.com/2016/04/remove-duplicates-from-arraylist.html"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Remove duplicates from arraylist without using collections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57" w:author="Unknown"/>
          <w:rFonts w:ascii="Verdana" w:hAnsi="Verdana"/>
          <w:color w:val="000000"/>
          <w:sz w:val="19"/>
          <w:szCs w:val="19"/>
        </w:rPr>
      </w:pPr>
      <w:ins w:id="4458" w:author="Unknown">
        <w:r>
          <w:rPr>
            <w:rFonts w:ascii="Verdana" w:hAnsi="Verdana"/>
            <w:color w:val="000000"/>
            <w:sz w:val="19"/>
            <w:szCs w:val="19"/>
          </w:rPr>
          <w:lastRenderedPageBreak/>
          <w:fldChar w:fldCharType="begin"/>
        </w:r>
        <w:r w:rsidR="007851F5">
          <w:rPr>
            <w:rFonts w:ascii="Verdana" w:hAnsi="Verdana"/>
            <w:color w:val="000000"/>
            <w:sz w:val="19"/>
            <w:szCs w:val="19"/>
          </w:rPr>
          <w:instrText xml:space="preserve"> HYPERLINK "http://www.instanceofjava.com/2016/03/hibernate-configuration-file-java.html"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Explain Hibernate Configuration file</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59" w:author="Unknown"/>
          <w:rFonts w:ascii="Verdana" w:hAnsi="Verdana"/>
          <w:color w:val="000000"/>
          <w:sz w:val="19"/>
          <w:szCs w:val="19"/>
        </w:rPr>
      </w:pPr>
      <w:ins w:id="446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"http://www.instanceofjava.com/2016/03/return-statement-in-try-catch-block-java.html"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What happens if we place return statement in try catch blocks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61" w:author="Unknown"/>
          <w:rFonts w:ascii="Verdana" w:hAnsi="Verdana"/>
          <w:color w:val="000000"/>
          <w:sz w:val="19"/>
          <w:szCs w:val="19"/>
        </w:rPr>
      </w:pPr>
      <w:ins w:id="446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"http://www.instanceofjava.com/2016/03/convert-binary-to-decimal-java-program.html"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Write a java program to convert binary to decimal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63" w:author="Unknown"/>
          <w:rFonts w:ascii="Verdana" w:hAnsi="Verdana"/>
          <w:color w:val="000000"/>
          <w:sz w:val="19"/>
          <w:szCs w:val="19"/>
        </w:rPr>
      </w:pPr>
      <w:ins w:id="446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"http://www.instanceofjava.com/2016/04/exception-handling-interview-questions.html"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interview questions on exception handling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65" w:author="Unknown"/>
          <w:rFonts w:ascii="Verdana" w:hAnsi="Verdana"/>
          <w:color w:val="000000"/>
          <w:sz w:val="19"/>
          <w:szCs w:val="19"/>
        </w:rPr>
      </w:pPr>
      <w:ins w:id="446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"http://www.instanceofjava.com/2016/03/convert-binary-to-decimal-java-program_21.html"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 to convert Decimal to Binary</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67" w:author="Unknown"/>
          <w:rFonts w:ascii="Verdana" w:hAnsi="Verdana"/>
          <w:color w:val="000000"/>
          <w:sz w:val="19"/>
          <w:szCs w:val="19"/>
        </w:rPr>
      </w:pPr>
      <w:ins w:id="446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"http://www.instanceofjava.com/2016/03/print-without-using-system-out-prinltn.html"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Is it possible to print message without using System.out.println()</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69" w:author="Unknown"/>
          <w:rFonts w:ascii="Verdana" w:hAnsi="Verdana"/>
          <w:color w:val="000000"/>
          <w:sz w:val="19"/>
          <w:szCs w:val="19"/>
        </w:rPr>
      </w:pPr>
      <w:ins w:id="447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"http://www.instanceofjava.com/2016/03/restrict-class-creating-multple-objects.html"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 to restrict a class from creating not more than three objects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71" w:author="Unknown"/>
          <w:rFonts w:ascii="Verdana" w:hAnsi="Verdana"/>
          <w:color w:val="000000"/>
          <w:sz w:val="19"/>
          <w:szCs w:val="19"/>
        </w:rPr>
      </w:pPr>
      <w:ins w:id="447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"http://www.instanceofjava.com/2016/03/this-keyword-in-java-with-example.html"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basic interview programs on this keyword</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73" w:author="Unknown"/>
          <w:rFonts w:ascii="Verdana" w:hAnsi="Verdana"/>
          <w:color w:val="000000"/>
          <w:sz w:val="19"/>
          <w:szCs w:val="19"/>
        </w:rPr>
      </w:pPr>
      <w:ins w:id="447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"http://www.instanceofjava.com/2016/03/how-to-sort-elements-of-arraylist-in-java.html"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 to Sort elements of Java ArrayList Example</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75" w:author="Unknown"/>
          <w:rFonts w:ascii="Verdana" w:hAnsi="Verdana"/>
          <w:color w:val="000000"/>
          <w:sz w:val="19"/>
          <w:szCs w:val="19"/>
        </w:rPr>
      </w:pPr>
      <w:ins w:id="447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"http://www.instanceofjava.com/2016/02/java-interface-constructor-example.html"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Interfaces allows constructors?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77" w:author="Unknown"/>
          <w:rFonts w:ascii="Verdana" w:hAnsi="Verdana"/>
          <w:color w:val="000000"/>
          <w:sz w:val="19"/>
          <w:szCs w:val="19"/>
        </w:rPr>
      </w:pPr>
      <w:ins w:id="447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"http://www.instanceofjava.com/2016/02/java-static-constructor-method.html"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Can we create static constructor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79" w:author="Unknown"/>
          <w:rFonts w:ascii="Verdana" w:hAnsi="Verdana"/>
          <w:color w:val="000000"/>
          <w:sz w:val="19"/>
          <w:szCs w:val="19"/>
        </w:rPr>
      </w:pPr>
      <w:ins w:id="448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"http://www.instanceofjava.com/2016/03/super-keyword-in-java-example.html"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Super keyword interview questions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81" w:author="Unknown"/>
          <w:rFonts w:ascii="Verdana" w:hAnsi="Verdana"/>
          <w:color w:val="000000"/>
          <w:sz w:val="19"/>
          <w:szCs w:val="19"/>
        </w:rPr>
      </w:pPr>
      <w:ins w:id="448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"http://www.instanceofjava.com/2016/03/java-interview-questions-final-keyword.html"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interview questions on final keyword</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83" w:author="Unknown"/>
          <w:rFonts w:ascii="Verdana" w:hAnsi="Verdana"/>
          <w:color w:val="000000"/>
          <w:sz w:val="19"/>
          <w:szCs w:val="19"/>
        </w:rPr>
      </w:pPr>
      <w:ins w:id="448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"http://www.instanceofjava.com/2016/02/private-constructor-java-example.html"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Can we create private constructor in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85" w:author="Unknown"/>
          <w:rFonts w:ascii="Verdana" w:hAnsi="Verdana"/>
          <w:color w:val="000000"/>
          <w:sz w:val="19"/>
          <w:szCs w:val="19"/>
        </w:rPr>
      </w:pPr>
      <w:ins w:id="448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"http://www.instanceofjava.com/2016/02/find-second-highest-largest-number-java.html"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 Find Second highest number in an integer array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87" w:author="Unknown"/>
          <w:rFonts w:ascii="Verdana" w:hAnsi="Verdana"/>
          <w:color w:val="000000"/>
          <w:sz w:val="19"/>
          <w:szCs w:val="19"/>
        </w:rPr>
      </w:pPr>
      <w:ins w:id="448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"http://www.instanceofjava.com/2016/03/java-interface-interview-questions.html"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interview programming questions on interfaces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89" w:author="Unknown"/>
          <w:rFonts w:ascii="Verdana" w:hAnsi="Verdana"/>
          <w:color w:val="000000"/>
          <w:sz w:val="19"/>
          <w:szCs w:val="19"/>
        </w:rPr>
      </w:pPr>
      <w:ins w:id="449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"http://www.instanceofjava.com/2016/02/abstract-method-class-example-programs.html"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Top 15 abstract class interview questions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91" w:author="Unknown"/>
          <w:rFonts w:ascii="Verdana" w:hAnsi="Verdana"/>
          <w:color w:val="000000"/>
          <w:sz w:val="19"/>
          <w:szCs w:val="19"/>
        </w:rPr>
      </w:pPr>
      <w:ins w:id="449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"http://www.instanceofjava.com/2015/08/java-interview-questions-on-main-method.html"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interview Questions on main() method</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493" w:author="Unknown"/>
          <w:rFonts w:ascii="Verdana" w:hAnsi="Verdana"/>
          <w:color w:val="000000"/>
          <w:sz w:val="19"/>
          <w:szCs w:val="19"/>
        </w:rPr>
      </w:pPr>
      <w:ins w:id="449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"http://www.instanceofjava.com/2016/03/sort-descending-order-using-treeset-java.html"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Sort employee object by id in descending order using comparable and TreesSet</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95" w:author="Unknown"/>
          <w:rFonts w:ascii="Verdana" w:hAnsi="Verdana"/>
          <w:color w:val="000000"/>
          <w:sz w:val="19"/>
          <w:szCs w:val="19"/>
        </w:rPr>
      </w:pPr>
      <w:ins w:id="449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"http://www.instanceofjava.com/2015/07/collections-interview-questions-java.html"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Top 20 collection framework interview Questions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97" w:author="Unknown"/>
          <w:rFonts w:ascii="Verdana" w:hAnsi="Verdana"/>
          <w:color w:val="000000"/>
          <w:sz w:val="19"/>
          <w:szCs w:val="19"/>
        </w:rPr>
      </w:pPr>
      <w:ins w:id="449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"http://www.instanceofjava.com/2016/02/java-program-to-find-second-smallest.html"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Interview Program to find smallest and second smallest number in an array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499" w:author="Unknown"/>
          <w:rFonts w:ascii="Verdana" w:hAnsi="Verdana"/>
          <w:color w:val="000000"/>
          <w:sz w:val="19"/>
          <w:szCs w:val="19"/>
        </w:rPr>
      </w:pPr>
      <w:ins w:id="450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"http://www.instanceofjava.com/2016/02/java-coding-interview-questions-hashmap.html"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Coding Interview programming Questions : Java Test on HashMap</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501" w:author="Unknown"/>
          <w:rFonts w:ascii="Verdana" w:hAnsi="Verdana"/>
          <w:color w:val="000000"/>
          <w:sz w:val="19"/>
          <w:szCs w:val="19"/>
        </w:rPr>
      </w:pPr>
      <w:ins w:id="450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"http://www.instanceofjava.com/2016/03/data-types-in-java-examples.html"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Explain java data types with example programs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03" w:author="Unknown"/>
          <w:rFonts w:ascii="Verdana" w:hAnsi="Verdana"/>
          <w:color w:val="000000"/>
          <w:sz w:val="19"/>
          <w:szCs w:val="19"/>
        </w:rPr>
      </w:pPr>
      <w:ins w:id="450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"http://www.instanceofjava.com/2016/02/how-to-check-internet-conection-in-java.html"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How to check internet connection using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05" w:author="Unknown"/>
          <w:rFonts w:ascii="Verdana" w:hAnsi="Verdana"/>
          <w:color w:val="000000"/>
          <w:sz w:val="19"/>
          <w:szCs w:val="19"/>
        </w:rPr>
      </w:pPr>
      <w:ins w:id="450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"http://www.instanceofjava.com/2016/02/constructor-chaining-in-java-using-this-super.html"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Constructor chaining in java with example programs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07" w:author="Unknown"/>
          <w:rFonts w:ascii="Verdana" w:hAnsi="Verdana"/>
          <w:color w:val="000000"/>
          <w:sz w:val="19"/>
          <w:szCs w:val="19"/>
        </w:rPr>
      </w:pPr>
      <w:ins w:id="450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"http://www.instanceofjava.com/2016/02/method-overriding-in-java-definition.html"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Top 10 Interview Programs and questions on method overriding in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09" w:author="Unknown"/>
          <w:rFonts w:ascii="Verdana" w:hAnsi="Verdana"/>
          <w:color w:val="000000"/>
          <w:sz w:val="19"/>
          <w:szCs w:val="19"/>
        </w:rPr>
      </w:pPr>
      <w:ins w:id="451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"http://www.instanceofjava.com/2015/12/swap-two-numbers-without-using-third-variable-java.html"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Swap two numbers without using third variable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11" w:author="Unknown"/>
          <w:rFonts w:ascii="Verdana" w:hAnsi="Verdana"/>
          <w:color w:val="000000"/>
          <w:sz w:val="19"/>
          <w:szCs w:val="19"/>
        </w:rPr>
      </w:pPr>
      <w:ins w:id="451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"http://www.instanceofjava.com/2015/12/find-sum-of-digits-in-java-recursion.html"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Find sum of digits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13" w:author="Unknown"/>
          <w:rFonts w:ascii="Verdana" w:hAnsi="Verdana"/>
          <w:color w:val="000000"/>
          <w:sz w:val="19"/>
          <w:szCs w:val="19"/>
        </w:rPr>
      </w:pPr>
      <w:ins w:id="451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"http://www.instanceofjava.com/2015/12/how-to-make-class-custom-immutable-in-java.html"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How to create immutable class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15" w:author="Unknown"/>
          <w:rFonts w:ascii="Verdana" w:hAnsi="Verdana"/>
          <w:color w:val="000000"/>
          <w:sz w:val="19"/>
          <w:szCs w:val="19"/>
        </w:rPr>
      </w:pPr>
      <w:ins w:id="451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"http://www.instanceofjava.com/2015/12/atomic-integer-example-java-interview.html"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AtomicInteger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17" w:author="Unknown"/>
          <w:rFonts w:ascii="Verdana" w:hAnsi="Verdana"/>
          <w:color w:val="000000"/>
          <w:sz w:val="19"/>
          <w:szCs w:val="19"/>
        </w:rPr>
      </w:pPr>
      <w:ins w:id="451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"http://www.instanceofjava.com/2015/03/even-or-odd-without-using-mod-division.html"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Check Even or Odd without using modulus and division</w:t>
        </w:r>
        <w:r w:rsidR="007851F5">
          <w:rPr>
            <w:rStyle w:val="apple-converted-space"/>
            <w:rFonts w:ascii="Verdana" w:hAnsi="Verdana"/>
            <w:color w:val="CD2122"/>
            <w:sz w:val="19"/>
            <w:szCs w:val="19"/>
            <w:bdr w:val="none" w:sz="0" w:space="0" w:color="auto" w:frame="1"/>
          </w:rPr>
          <w:t> </w:t>
        </w:r>
        <w:r>
          <w:rPr>
            <w:rFonts w:ascii="Verdana" w:hAnsi="Verdana"/>
            <w:color w:val="000000"/>
            <w:sz w:val="19"/>
            <w:szCs w:val="19"/>
          </w:rPr>
          <w:fldChar w:fldCharType="end"/>
        </w:r>
        <w:r w:rsidR="007851F5">
          <w:rPr>
            <w:rFonts w:ascii="Verdana" w:hAnsi="Verdana"/>
            <w:color w:val="000000"/>
            <w:sz w:val="19"/>
            <w:szCs w:val="19"/>
          </w:rPr>
          <w:t> </w:t>
        </w:r>
      </w:ins>
    </w:p>
    <w:p w:rsidR="007851F5" w:rsidRDefault="000F79BD" w:rsidP="007851F5">
      <w:pPr>
        <w:numPr>
          <w:ilvl w:val="0"/>
          <w:numId w:val="157"/>
        </w:numPr>
        <w:shd w:val="clear" w:color="auto" w:fill="FFFFFF"/>
        <w:spacing w:after="0" w:line="285" w:lineRule="atLeast"/>
        <w:ind w:left="272"/>
        <w:rPr>
          <w:ins w:id="4519" w:author="Unknown"/>
          <w:rFonts w:ascii="Verdana" w:hAnsi="Verdana"/>
          <w:color w:val="000000"/>
          <w:sz w:val="19"/>
          <w:szCs w:val="19"/>
        </w:rPr>
      </w:pPr>
      <w:ins w:id="452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"http://instanceofjavaforus.blogspot.in/2014/12/reverse-string-without-using-string.html"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String Reverse Without using String API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21" w:author="Unknown"/>
          <w:rFonts w:ascii="Verdana" w:hAnsi="Verdana"/>
          <w:color w:val="000000"/>
          <w:sz w:val="19"/>
          <w:szCs w:val="19"/>
        </w:rPr>
      </w:pPr>
      <w:ins w:id="452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"http://www.instanceofjava.com/2016/02/find-longest-substring-in-between-specified-string.html"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Find Biggest substring in between specified character</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23" w:author="Unknown"/>
          <w:rFonts w:ascii="Verdana" w:hAnsi="Verdana"/>
          <w:color w:val="000000"/>
          <w:sz w:val="19"/>
          <w:szCs w:val="19"/>
        </w:rPr>
      </w:pPr>
      <w:ins w:id="452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"http://instanceofjavaforus.blogspot.in/2014/12/check-whether-string-is-palindrome-or.html"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Check string is palindrome or not?</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25" w:author="Unknown"/>
          <w:rFonts w:ascii="Verdana" w:hAnsi="Verdana"/>
          <w:color w:val="000000"/>
          <w:sz w:val="19"/>
          <w:szCs w:val="19"/>
        </w:rPr>
      </w:pPr>
      <w:ins w:id="452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"http://instanceofjavaforus.blogspot.in/2014/12/reverse-number-program-in-java.html"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Reverse a number in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27" w:author="Unknown"/>
          <w:rFonts w:ascii="Verdana" w:hAnsi="Verdana"/>
          <w:color w:val="000000"/>
          <w:sz w:val="19"/>
          <w:szCs w:val="19"/>
        </w:rPr>
      </w:pPr>
      <w:ins w:id="452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"http://instanceofjavaforus.blogspot.in/2014/12/fibonacci-series-using-recursion-in-java.html"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Fibonacci series with Recursive?</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29" w:author="Unknown"/>
          <w:rFonts w:ascii="Verdana" w:hAnsi="Verdana"/>
          <w:color w:val="000000"/>
          <w:sz w:val="19"/>
          <w:szCs w:val="19"/>
        </w:rPr>
      </w:pPr>
      <w:ins w:id="453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"http://instanceofjavaforus.blogspot.in/2014/12/fibonacci-series-without-using.html"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Fibonacci series without using Recursive?</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31" w:author="Unknown"/>
          <w:rFonts w:ascii="Verdana" w:hAnsi="Verdana"/>
          <w:color w:val="000000"/>
          <w:sz w:val="19"/>
          <w:szCs w:val="19"/>
        </w:rPr>
      </w:pPr>
      <w:ins w:id="453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"http://instanceofjavaforus.blogspot.in/2014/12/sort-string-using-string-api.html"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Sort the String using string API?</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33" w:author="Unknown"/>
          <w:rFonts w:ascii="Verdana" w:hAnsi="Verdana"/>
          <w:color w:val="000000"/>
          <w:sz w:val="19"/>
          <w:szCs w:val="19"/>
        </w:rPr>
      </w:pPr>
      <w:ins w:id="453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"http://instanceofjavaforus.blogspot.in/2014/12/sorting-string-without-using-string-api.html"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Sort the String without using String API?</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35" w:author="Unknown"/>
          <w:rFonts w:ascii="Verdana" w:hAnsi="Verdana"/>
          <w:color w:val="000000"/>
          <w:sz w:val="19"/>
          <w:szCs w:val="19"/>
        </w:rPr>
      </w:pPr>
      <w:ins w:id="453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"http://instanceofjavaforus.blogspot.in/2014/12/what-is-difference-between-method.html"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what is the difference between method overloading and method overriding?</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37" w:author="Unknown"/>
          <w:rFonts w:ascii="Verdana" w:hAnsi="Verdana"/>
          <w:color w:val="000000"/>
          <w:sz w:val="19"/>
          <w:szCs w:val="19"/>
        </w:rPr>
      </w:pPr>
      <w:ins w:id="453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"http://instanceofjavaforus.blogspot.in/2014/12/how-to-find-largest-element-in-array.html"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How to find largest element in an array with index and value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39" w:author="Unknown"/>
          <w:rFonts w:ascii="Verdana" w:hAnsi="Verdana"/>
          <w:color w:val="000000"/>
          <w:sz w:val="19"/>
          <w:szCs w:val="19"/>
        </w:rPr>
      </w:pPr>
      <w:ins w:id="454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"http://www.instanceofjava.com/2015/12/bubble-sort-algorithm-technique-in-java.html"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Sort integer array using bubble sort in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41" w:author="Unknown"/>
          <w:rFonts w:ascii="Verdana" w:hAnsi="Verdana"/>
          <w:color w:val="000000"/>
          <w:sz w:val="19"/>
          <w:szCs w:val="19"/>
        </w:rPr>
      </w:pPr>
      <w:ins w:id="454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"http://instanceofjavaforus.blogspot.in/2014/12/object-cloning-in-java-example.html"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Object Cloning in java example?</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43" w:author="Unknown"/>
          <w:rFonts w:ascii="Verdana" w:hAnsi="Verdana"/>
          <w:color w:val="000000"/>
          <w:sz w:val="19"/>
          <w:szCs w:val="19"/>
        </w:rPr>
      </w:pPr>
      <w:ins w:id="454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"http://instanceofjavaforus.blogspot.in/2014/12/method-overriding-example-program.html"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Method Overriding in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45" w:author="Unknown"/>
          <w:rFonts w:ascii="Verdana" w:hAnsi="Verdana"/>
          <w:color w:val="000000"/>
          <w:sz w:val="19"/>
          <w:szCs w:val="19"/>
        </w:rPr>
      </w:pPr>
      <w:ins w:id="454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"http://instanceofjavaforus.blogspot.in/2014/12/write-program-to-create-singleton-class.html"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Program for create Singleton class?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47" w:author="Unknown"/>
          <w:rFonts w:ascii="Verdana" w:hAnsi="Verdana"/>
          <w:color w:val="000000"/>
          <w:sz w:val="19"/>
          <w:szCs w:val="19"/>
        </w:rPr>
      </w:pPr>
      <w:ins w:id="4548" w:author="Unknown">
        <w:r>
          <w:rPr>
            <w:rFonts w:ascii="Verdana" w:hAnsi="Verdana"/>
            <w:color w:val="000000"/>
            <w:sz w:val="19"/>
            <w:szCs w:val="19"/>
          </w:rPr>
          <w:lastRenderedPageBreak/>
          <w:fldChar w:fldCharType="begin"/>
        </w:r>
        <w:r w:rsidR="007851F5">
          <w:rPr>
            <w:rFonts w:ascii="Verdana" w:hAnsi="Verdana"/>
            <w:color w:val="000000"/>
            <w:sz w:val="19"/>
            <w:szCs w:val="19"/>
          </w:rPr>
          <w:instrText xml:space="preserve"> HYPERLINK "http://instanceofjavaforus.blogspot.in/2014/12/print-numbers-in-pyramid-shape.html"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Print numbers in pyramid shape?</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49" w:author="Unknown"/>
          <w:rFonts w:ascii="Verdana" w:hAnsi="Verdana"/>
          <w:color w:val="000000"/>
          <w:sz w:val="19"/>
          <w:szCs w:val="19"/>
        </w:rPr>
      </w:pPr>
      <w:ins w:id="455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"http://instanceofjavaforus.blogspot.in/2014/12/check-armstrong-number-or-not.html"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Check armstrong number or not?</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51" w:author="Unknown"/>
          <w:rFonts w:ascii="Verdana" w:hAnsi="Verdana"/>
          <w:color w:val="000000"/>
          <w:sz w:val="19"/>
          <w:szCs w:val="19"/>
        </w:rPr>
      </w:pPr>
      <w:ins w:id="455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"http://instanceofjavaforus.blogspot.com/2014/12/producer-consumer-problem.html"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Producer Consumer Problem?</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53" w:author="Unknown"/>
          <w:rFonts w:ascii="Verdana" w:hAnsi="Verdana"/>
          <w:color w:val="000000"/>
          <w:sz w:val="19"/>
          <w:szCs w:val="19"/>
        </w:rPr>
      </w:pPr>
      <w:ins w:id="455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"http://instanceofjavaforus.blogspot.in/2014/12/remove-duplicates-from-array-java.html"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Remove duplicate elements from an array</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55" w:author="Unknown"/>
          <w:rFonts w:ascii="Verdana" w:hAnsi="Verdana"/>
          <w:color w:val="000000"/>
          <w:sz w:val="19"/>
          <w:szCs w:val="19"/>
        </w:rPr>
      </w:pPr>
      <w:ins w:id="455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"http://instanceofjavaforus.blogspot.in/2014/12/convert-byte-array-to-string.html"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Convert Byte Array to String</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57" w:author="Unknown"/>
          <w:rFonts w:ascii="Verdana" w:hAnsi="Verdana"/>
          <w:color w:val="000000"/>
          <w:sz w:val="19"/>
          <w:szCs w:val="19"/>
        </w:rPr>
      </w:pPr>
      <w:ins w:id="455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"http://instanceofjavaforus.blogspot.in/2014/12/print-1-to-10-without-using-loop-in-java.html"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Print 1 to 10 without using loops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59" w:author="Unknown"/>
          <w:rFonts w:ascii="Verdana" w:hAnsi="Verdana"/>
          <w:color w:val="000000"/>
          <w:sz w:val="19"/>
          <w:szCs w:val="19"/>
        </w:rPr>
      </w:pPr>
      <w:ins w:id="456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"http://instanceofjavaforus.blogspot.in/2015/01/add-two-matrices.html"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Add 2 Matrices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61" w:author="Unknown"/>
          <w:rFonts w:ascii="Verdana" w:hAnsi="Verdana"/>
          <w:color w:val="000000"/>
          <w:sz w:val="19"/>
          <w:szCs w:val="19"/>
        </w:rPr>
      </w:pPr>
      <w:ins w:id="456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"http://instanceofjavaforus.blogspot.in/2015/01/multiply-two-matrices.html"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Multiply 2 Matrices</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63" w:author="Unknown"/>
          <w:rFonts w:ascii="Verdana" w:hAnsi="Verdana"/>
          <w:color w:val="000000"/>
          <w:sz w:val="19"/>
          <w:szCs w:val="19"/>
        </w:rPr>
      </w:pPr>
      <w:ins w:id="456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"http://www.instanceofjava.com/2014/12/how-to-add-elements-to-hash-map-and.html"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How to Add elements to hash map and Display</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65" w:author="Unknown"/>
          <w:rFonts w:ascii="Verdana" w:hAnsi="Verdana"/>
          <w:color w:val="000000"/>
          <w:sz w:val="19"/>
          <w:szCs w:val="19"/>
        </w:rPr>
      </w:pPr>
      <w:ins w:id="456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"http://www.instanceofjava.com/2015/01/sort-arraylist-in-descending-order.html"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Sort ArrayList in descending order</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67" w:author="Unknown"/>
          <w:rFonts w:ascii="Verdana" w:hAnsi="Verdana"/>
          <w:color w:val="000000"/>
          <w:sz w:val="19"/>
          <w:szCs w:val="19"/>
        </w:rPr>
      </w:pPr>
      <w:ins w:id="456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"http://www.instanceofjava.com/2014/12/sort-object-using-comparator.html"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Sort Object Using Comparator</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69" w:author="Unknown"/>
          <w:rFonts w:ascii="Verdana" w:hAnsi="Verdana"/>
          <w:color w:val="000000"/>
          <w:sz w:val="19"/>
          <w:szCs w:val="19"/>
        </w:rPr>
      </w:pPr>
      <w:ins w:id="457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"http://www.instanceofjava.com/2014/12/count-number-of-occurrences-of.html"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Count Number of Occurrences of character in a String</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71" w:author="Unknown"/>
          <w:rFonts w:ascii="Verdana" w:hAnsi="Verdana"/>
          <w:color w:val="000000"/>
          <w:sz w:val="19"/>
          <w:szCs w:val="19"/>
        </w:rPr>
      </w:pPr>
      <w:ins w:id="457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"http://www.instanceofjava.com/2015/06/can-we-overload-static-methods-in-java.html"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Can we Overload static methods in java</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73" w:author="Unknown"/>
          <w:rFonts w:ascii="Verdana" w:hAnsi="Verdana"/>
          <w:color w:val="000000"/>
          <w:sz w:val="19"/>
          <w:szCs w:val="19"/>
        </w:rPr>
      </w:pPr>
      <w:ins w:id="457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"http://www.instanceofjava.com/2015/06/can-we-override-static-methods-in-java.html"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Can we Override static methods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75" w:author="Unknown"/>
          <w:rFonts w:ascii="Verdana" w:hAnsi="Verdana"/>
          <w:color w:val="000000"/>
          <w:sz w:val="19"/>
          <w:szCs w:val="19"/>
        </w:rPr>
      </w:pPr>
      <w:ins w:id="457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"http://www.instanceofjava.com/2016/02/can-we-call-superclass-static-method.html"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Can we call super class static methods from sub class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77" w:author="Unknown"/>
          <w:rFonts w:ascii="Verdana" w:hAnsi="Verdana"/>
          <w:color w:val="000000"/>
          <w:sz w:val="19"/>
          <w:szCs w:val="19"/>
        </w:rPr>
      </w:pPr>
      <w:ins w:id="4578"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"http://www.instanceofjava.com/2015/06/return-type-statemet-in-java-example.html"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Explain return type in java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79" w:author="Unknown"/>
          <w:rFonts w:ascii="Verdana" w:hAnsi="Verdana"/>
          <w:color w:val="000000"/>
          <w:sz w:val="19"/>
          <w:szCs w:val="19"/>
        </w:rPr>
      </w:pPr>
      <w:ins w:id="4580"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"http://www.instanceofjava.com/2015/07/calling-subclass-method-from-superclass.html" </w:instrText>
        </w:r>
        <w:r>
          <w:rPr>
            <w:rFonts w:ascii="Verdana" w:hAnsi="Verdana"/>
            <w:color w:val="000000"/>
            <w:sz w:val="19"/>
            <w:szCs w:val="19"/>
          </w:rPr>
          <w:fldChar w:fldCharType="separate"/>
        </w:r>
        <w:r w:rsidR="007851F5">
          <w:rPr>
            <w:rStyle w:val="Hyperlink"/>
            <w:rFonts w:ascii="Verdana" w:hAnsi="Verdana"/>
            <w:color w:val="23B256"/>
            <w:sz w:val="19"/>
            <w:szCs w:val="19"/>
            <w:bdr w:val="none" w:sz="0" w:space="0" w:color="auto" w:frame="1"/>
          </w:rPr>
          <w:t>Can we call Sub class methods using super class object?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81" w:author="Unknown"/>
          <w:rFonts w:ascii="Verdana" w:hAnsi="Verdana"/>
          <w:color w:val="000000"/>
          <w:sz w:val="19"/>
          <w:szCs w:val="19"/>
        </w:rPr>
      </w:pPr>
      <w:ins w:id="4582"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"http://www.instanceofjava.com/2015/07/can-we-override-private-method-in-java.html"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Can we Override private methods ? </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83" w:author="Unknown"/>
          <w:rFonts w:ascii="Verdana" w:hAnsi="Verdana"/>
          <w:color w:val="000000"/>
          <w:sz w:val="19"/>
          <w:szCs w:val="19"/>
        </w:rPr>
      </w:pPr>
      <w:ins w:id="4584"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"http://www.instanceofjava.com/2016/02/java-basic-programming-for-freshers-interview.html"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Basic Programming Questions to Practice : Test your Skill</w:t>
        </w:r>
        <w:r>
          <w:rPr>
            <w:rFonts w:ascii="Verdana" w:hAnsi="Verdana"/>
            <w:color w:val="000000"/>
            <w:sz w:val="19"/>
            <w:szCs w:val="19"/>
          </w:rPr>
          <w:fldChar w:fldCharType="end"/>
        </w:r>
      </w:ins>
    </w:p>
    <w:p w:rsidR="007851F5" w:rsidRDefault="000F79BD" w:rsidP="007851F5">
      <w:pPr>
        <w:numPr>
          <w:ilvl w:val="0"/>
          <w:numId w:val="157"/>
        </w:numPr>
        <w:shd w:val="clear" w:color="auto" w:fill="FFFFFF"/>
        <w:spacing w:after="0" w:line="285" w:lineRule="atLeast"/>
        <w:ind w:left="272"/>
        <w:rPr>
          <w:ins w:id="4585" w:author="Unknown"/>
          <w:rFonts w:ascii="Verdana" w:hAnsi="Verdana"/>
          <w:color w:val="000000"/>
          <w:sz w:val="19"/>
          <w:szCs w:val="19"/>
        </w:rPr>
      </w:pPr>
      <w:ins w:id="4586" w:author="Unknown">
        <w:r>
          <w:rPr>
            <w:rFonts w:ascii="Verdana" w:hAnsi="Verdana"/>
            <w:color w:val="000000"/>
            <w:sz w:val="19"/>
            <w:szCs w:val="19"/>
          </w:rPr>
          <w:fldChar w:fldCharType="begin"/>
        </w:r>
        <w:r w:rsidR="007851F5">
          <w:rPr>
            <w:rFonts w:ascii="Verdana" w:hAnsi="Verdana"/>
            <w:color w:val="000000"/>
            <w:sz w:val="19"/>
            <w:szCs w:val="19"/>
          </w:rPr>
          <w:instrText xml:space="preserve"> HYPERLINK "http://www.instanceofjava.com/2016/03/java-collections-interview-questions.html" </w:instrText>
        </w:r>
        <w:r>
          <w:rPr>
            <w:rFonts w:ascii="Verdana" w:hAnsi="Verdana"/>
            <w:color w:val="000000"/>
            <w:sz w:val="19"/>
            <w:szCs w:val="19"/>
          </w:rPr>
          <w:fldChar w:fldCharType="separate"/>
        </w:r>
        <w:r w:rsidR="007851F5">
          <w:rPr>
            <w:rStyle w:val="Hyperlink"/>
            <w:rFonts w:ascii="Verdana" w:hAnsi="Verdana"/>
            <w:color w:val="CD2122"/>
            <w:sz w:val="19"/>
            <w:szCs w:val="19"/>
            <w:u w:val="none"/>
            <w:bdr w:val="none" w:sz="0" w:space="0" w:color="auto" w:frame="1"/>
          </w:rPr>
          <w:t>Java programming interview questions on collections</w:t>
        </w:r>
        <w:r>
          <w:rPr>
            <w:rFonts w:ascii="Verdana" w:hAnsi="Verdana"/>
            <w:color w:val="000000"/>
            <w:sz w:val="19"/>
            <w:szCs w:val="19"/>
          </w:rPr>
          <w:fldChar w:fldCharType="end"/>
        </w:r>
      </w:ins>
    </w:p>
    <w:p w:rsidR="007851F5" w:rsidRDefault="007851F5" w:rsidP="00C70FF8">
      <w:pPr>
        <w:shd w:val="clear" w:color="auto" w:fill="FFFFFF"/>
        <w:spacing w:line="318" w:lineRule="atLeast"/>
        <w:jc w:val="both"/>
        <w:rPr>
          <w:rFonts w:ascii="Verdana" w:hAnsi="Verdana"/>
          <w:color w:val="000000"/>
          <w:sz w:val="18"/>
          <w:szCs w:val="18"/>
        </w:rPr>
      </w:pPr>
    </w:p>
    <w:p w:rsidR="007851F5" w:rsidRDefault="007851F5" w:rsidP="00C70FF8">
      <w:pPr>
        <w:shd w:val="clear" w:color="auto" w:fill="FFFFFF"/>
        <w:spacing w:line="318" w:lineRule="atLeast"/>
        <w:jc w:val="both"/>
        <w:rPr>
          <w:rFonts w:ascii="Verdana" w:hAnsi="Verdana"/>
          <w:color w:val="000000"/>
          <w:sz w:val="18"/>
          <w:szCs w:val="18"/>
        </w:rPr>
      </w:pPr>
    </w:p>
    <w:p w:rsidR="00C146EB" w:rsidRDefault="007851F5" w:rsidP="007851F5">
      <w:pPr>
        <w:rPr>
          <w:rFonts w:ascii="Trebuchet MS" w:hAnsi="Trebuchet MS"/>
          <w:color w:val="000000"/>
        </w:rPr>
      </w:pPr>
      <w:r>
        <w:rPr>
          <w:rFonts w:ascii="Trebuchet MS" w:hAnsi="Trebuchet MS"/>
          <w:b/>
          <w:bCs/>
          <w:color w:val="000000"/>
        </w:rPr>
        <w:t>1) Write code to check a String is palindrome or not?</w:t>
      </w:r>
      <w:r>
        <w:rPr>
          <w:rStyle w:val="apple-converted-space"/>
          <w:rFonts w:ascii="Trebuchet MS" w:hAnsi="Trebuchet MS"/>
          <w:b/>
          <w:bCs/>
          <w:color w:val="000000"/>
        </w:rPr>
        <w:t> </w:t>
      </w:r>
      <w:r>
        <w:rPr>
          <w:rFonts w:ascii="Trebuchet MS" w:hAnsi="Trebuchet MS"/>
          <w:color w:val="000000"/>
          <w:shd w:val="clear" w:color="auto" w:fill="FFFFFF"/>
        </w:rPr>
        <w:t>(</w:t>
      </w:r>
      <w:hyperlink r:id="rId217"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Palindrome are those String whose reverse is equal to original.This can be done by using either StringBuffer</w:t>
      </w:r>
      <w:r>
        <w:rPr>
          <w:rStyle w:val="apple-converted-space"/>
          <w:rFonts w:ascii="Trebuchet MS" w:hAnsi="Trebuchet MS"/>
          <w:color w:val="000000"/>
          <w:shd w:val="clear" w:color="auto" w:fill="FFFFFF"/>
        </w:rPr>
        <w:t> </w:t>
      </w:r>
      <w:r>
        <w:rPr>
          <w:rFonts w:ascii="Courier New" w:hAnsi="Courier New" w:cs="Courier New"/>
          <w:color w:val="000000"/>
        </w:rPr>
        <w:t>reverse()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or by technique demonstrated in the solution here.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 Write a method which will remove any given character from a String?</w:t>
      </w:r>
      <w:r>
        <w:rPr>
          <w:rStyle w:val="apple-converted-space"/>
          <w:rFonts w:ascii="Trebuchet MS" w:hAnsi="Trebuchet MS"/>
          <w:b/>
          <w:bCs/>
          <w:color w:val="000000"/>
        </w:rPr>
        <w:t> </w:t>
      </w:r>
      <w:r>
        <w:rPr>
          <w:rFonts w:ascii="Trebuchet MS" w:hAnsi="Trebuchet MS"/>
          <w:color w:val="000000"/>
          <w:shd w:val="clear" w:color="auto" w:fill="FFFFFF"/>
        </w:rPr>
        <w:t>(solution)</w:t>
      </w:r>
      <w:r>
        <w:rPr>
          <w:rFonts w:ascii="Trebuchet MS" w:hAnsi="Trebuchet MS"/>
          <w:color w:val="000000"/>
        </w:rPr>
        <w:br/>
      </w:r>
      <w:r>
        <w:rPr>
          <w:rFonts w:ascii="Trebuchet MS" w:hAnsi="Trebuchet MS"/>
          <w:color w:val="000000"/>
          <w:shd w:val="clear" w:color="auto" w:fill="FFFFFF"/>
        </w:rPr>
        <w:t>hint : you can remove a given character from String by converting it into character array and then using</w:t>
      </w:r>
      <w:r>
        <w:rPr>
          <w:rStyle w:val="apple-converted-space"/>
          <w:rFonts w:ascii="Trebuchet MS" w:hAnsi="Trebuchet MS"/>
          <w:color w:val="000000"/>
          <w:shd w:val="clear" w:color="auto" w:fill="FFFFFF"/>
        </w:rPr>
        <w:t> </w:t>
      </w:r>
      <w:r>
        <w:rPr>
          <w:rFonts w:ascii="Courier New" w:hAnsi="Courier New" w:cs="Courier New"/>
          <w:color w:val="000000"/>
        </w:rPr>
        <w:t>substring()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for removing them from output string.</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 Print all permutation of String both iterative and Recursive way?</w:t>
      </w:r>
      <w:r>
        <w:rPr>
          <w:rStyle w:val="apple-converted-space"/>
          <w:rFonts w:ascii="Trebuchet MS" w:hAnsi="Trebuchet MS"/>
          <w:b/>
          <w:bCs/>
          <w:color w:val="000000"/>
        </w:rPr>
        <w:t> </w:t>
      </w:r>
      <w:r>
        <w:rPr>
          <w:rFonts w:ascii="Trebuchet MS" w:hAnsi="Trebuchet MS"/>
          <w:color w:val="000000"/>
          <w:shd w:val="clear" w:color="auto" w:fill="FFFFFF"/>
        </w:rPr>
        <w:t>(solution)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4) Write a function to find out longest palindrome in a given string?</w:t>
      </w:r>
      <w:r>
        <w:rPr>
          <w:rStyle w:val="apple-converted-space"/>
          <w:rFonts w:ascii="Trebuchet MS" w:hAnsi="Trebuchet MS"/>
          <w:b/>
          <w:bCs/>
          <w:color w:val="000000"/>
        </w:rPr>
        <w:t> </w:t>
      </w:r>
      <w:r>
        <w:rPr>
          <w:rFonts w:ascii="Trebuchet MS" w:hAnsi="Trebuchet MS"/>
          <w:color w:val="000000"/>
          <w:shd w:val="clear" w:color="auto" w:fill="FFFFFF"/>
        </w:rPr>
        <w:t>(solution)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 How to find first non repeated character of a given 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18"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6) How to count occurrence of a given character in a 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19"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7) How to check if two String are Anagram?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0"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r>
        <w:rPr>
          <w:rFonts w:ascii="Trebuchet MS" w:hAnsi="Trebuchet MS"/>
          <w:b/>
          <w:bCs/>
          <w:color w:val="000000"/>
        </w:rPr>
        <w:t>8) How to convert numeric String to int in Java?</w:t>
      </w:r>
      <w:r>
        <w:rPr>
          <w:rStyle w:val="apple-converted-space"/>
          <w:rFonts w:ascii="Trebuchet MS" w:hAnsi="Trebuchet MS"/>
          <w:b/>
          <w:bCs/>
          <w:color w:val="000000"/>
        </w:rPr>
        <w:t> </w:t>
      </w:r>
      <w:r>
        <w:rPr>
          <w:rFonts w:ascii="Trebuchet MS" w:hAnsi="Trebuchet MS"/>
          <w:color w:val="000000"/>
          <w:shd w:val="clear" w:color="auto" w:fill="FFFFFF"/>
        </w:rPr>
        <w:t>(</w:t>
      </w:r>
      <w:hyperlink r:id="rId221"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p>
    <w:p w:rsidR="007851F5" w:rsidRDefault="007851F5" w:rsidP="007851F5">
      <w:r>
        <w:rPr>
          <w:rFonts w:ascii="Trebuchet MS" w:hAnsi="Trebuchet MS"/>
          <w:color w:val="000000"/>
        </w:rPr>
        <w:br/>
      </w:r>
      <w:r>
        <w:rPr>
          <w:rFonts w:ascii="Trebuchet MS" w:hAnsi="Trebuchet MS"/>
          <w:color w:val="000000"/>
          <w:shd w:val="clear" w:color="auto" w:fill="FFFFFF"/>
        </w:rPr>
        <w:t>Some more String related Questions which mostly appear in Java programming interviews:</w:t>
      </w:r>
      <w:r>
        <w:rPr>
          <w:rStyle w:val="apple-converted-space"/>
          <w:rFonts w:ascii="Trebuchet MS" w:hAnsi="Trebuchet MS"/>
          <w:color w:val="000000"/>
          <w:shd w:val="clear" w:color="auto" w:fill="FFFFFF"/>
        </w:rPr>
        <w:t> </w:t>
      </w:r>
      <w:r>
        <w:rPr>
          <w:rFonts w:ascii="Trebuchet MS" w:hAnsi="Trebuchet MS"/>
          <w:color w:val="000000"/>
        </w:rPr>
        <w:br/>
      </w:r>
      <w:r>
        <w:rPr>
          <w:rFonts w:ascii="Trebuchet MS" w:hAnsi="Trebuchet MS"/>
          <w:color w:val="000000"/>
        </w:rPr>
        <w:br/>
      </w:r>
      <w:r>
        <w:rPr>
          <w:rFonts w:ascii="Trebuchet MS" w:hAnsi="Trebuchet MS"/>
          <w:b/>
          <w:bCs/>
          <w:color w:val="000000"/>
        </w:rPr>
        <w:t>1) What is difference between String, StringBuilder and StringBuffer in 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2"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Main difference is that String is immutable but both StringBuilder and StringBuffer are mutable. Also StringBuilder is not synchronized like StringBuffer and that's why faster and should be used for temporary String manipulation.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 Why String is final in Java?</w:t>
      </w:r>
      <w:r>
        <w:rPr>
          <w:rStyle w:val="apple-converted-space"/>
          <w:rFonts w:ascii="Trebuchet MS" w:hAnsi="Trebuchet MS"/>
          <w:b/>
          <w:bCs/>
          <w:color w:val="000000"/>
        </w:rPr>
        <w:t> </w:t>
      </w:r>
      <w:r>
        <w:rPr>
          <w:rFonts w:ascii="Trebuchet MS" w:hAnsi="Trebuchet MS"/>
          <w:color w:val="000000"/>
          <w:shd w:val="clear" w:color="auto" w:fill="FFFFFF"/>
        </w:rPr>
        <w:t>(</w:t>
      </w:r>
      <w:hyperlink r:id="rId223"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String is final because of same reason it is immutable. Couple of reasons which I think make sense is implementation of String pool, Security, and Performance. Java designers knows that String will be used heavily in every single Java program, so they optimized it from the start.</w:t>
      </w:r>
      <w:r>
        <w:rPr>
          <w:rFonts w:ascii="Trebuchet MS" w:hAnsi="Trebuchet MS"/>
          <w:color w:val="000000"/>
        </w:rPr>
        <w:br/>
      </w:r>
      <w:r>
        <w:rPr>
          <w:rFonts w:ascii="Trebuchet MS" w:hAnsi="Trebuchet MS"/>
          <w:color w:val="000000"/>
        </w:rPr>
        <w:br/>
      </w:r>
      <w:r>
        <w:rPr>
          <w:rFonts w:ascii="Trebuchet MS" w:hAnsi="Trebuchet MS"/>
          <w:b/>
          <w:bCs/>
          <w:color w:val="000000"/>
        </w:rPr>
        <w:t>3) How to Split String in 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4"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Java API provides several convenient methods to split string based upon any delimiter e.g. comma, semi colon or colon. You can even use regular expression to split a big string into several smaller strings.</w:t>
      </w:r>
      <w:r>
        <w:rPr>
          <w:rFonts w:ascii="Trebuchet MS" w:hAnsi="Trebuchet MS"/>
          <w:color w:val="000000"/>
        </w:rPr>
        <w:br/>
      </w:r>
      <w:r>
        <w:rPr>
          <w:rFonts w:ascii="Trebuchet MS" w:hAnsi="Trebuchet MS"/>
          <w:color w:val="000000"/>
        </w:rPr>
        <w:br/>
      </w:r>
      <w:r>
        <w:rPr>
          <w:rFonts w:ascii="Trebuchet MS" w:hAnsi="Trebuchet MS"/>
          <w:b/>
          <w:bCs/>
          <w:color w:val="000000"/>
        </w:rPr>
        <w:t>4) Why Char array is preferred over String for storing password?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5"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p>
    <w:p w:rsidR="007851F5" w:rsidRDefault="007851F5" w:rsidP="007851F5">
      <w:pPr>
        <w:pStyle w:val="Heading2"/>
        <w:rPr>
          <w:rFonts w:ascii="Trebuchet MS" w:hAnsi="Trebuchet MS"/>
          <w:color w:val="000000"/>
        </w:rPr>
      </w:pPr>
      <w:r>
        <w:rPr>
          <w:rFonts w:ascii="Trebuchet MS" w:hAnsi="Trebuchet MS"/>
          <w:color w:val="000000"/>
          <w:u w:val="single"/>
        </w:rPr>
        <w:t>Programming questions on Array</w:t>
      </w:r>
    </w:p>
    <w:p w:rsidR="007851F5" w:rsidRDefault="007851F5" w:rsidP="007851F5">
      <w:pPr>
        <w:rPr>
          <w:rFonts w:ascii="Times New Roman" w:hAnsi="Times New Roman"/>
        </w:rPr>
      </w:pPr>
      <w:r>
        <w:rPr>
          <w:rFonts w:ascii="Trebuchet MS" w:hAnsi="Trebuchet MS"/>
          <w:color w:val="000000"/>
          <w:shd w:val="clear" w:color="auto" w:fill="FFFFFF"/>
        </w:rPr>
        <w:t>Array is one of the topics where most of programming questions is asked. There are many and many programming questions on Array and here I have included only some of them which is not very difficult to solve but some of array programming question can be extremely challenging, so well prepare this topic.</w:t>
      </w:r>
      <w:r>
        <w:rPr>
          <w:rFonts w:ascii="Trebuchet MS" w:hAnsi="Trebuchet MS"/>
          <w:color w:val="000000"/>
        </w:rPr>
        <w:br/>
      </w:r>
    </w:p>
    <w:p w:rsidR="007851F5" w:rsidRDefault="007851F5" w:rsidP="007851F5">
      <w:pPr>
        <w:rPr>
          <w:ins w:id="4587" w:author="Unknown"/>
        </w:rPr>
      </w:pPr>
      <w:ins w:id="4588" w:author="Unknown">
        <w:r>
          <w:rPr>
            <w:rFonts w:ascii="Trebuchet MS" w:hAnsi="Trebuchet MS"/>
            <w:color w:val="000000"/>
          </w:rPr>
          <w:br/>
        </w:r>
        <w:r>
          <w:rPr>
            <w:rFonts w:ascii="Trebuchet MS" w:hAnsi="Trebuchet MS"/>
            <w:b/>
            <w:bCs/>
            <w:color w:val="000000"/>
          </w:rPr>
          <w:t>9) In an array 1-100 numbers are stored, one number is missing how do you find it? (</w:t>
        </w:r>
        <w:r w:rsidR="000F79BD">
          <w:fldChar w:fldCharType="begin"/>
        </w:r>
        <w:r>
          <w:instrText xml:space="preserve"> HYPERLINK "http://javarevisited.blogspot.sg/2014/11/how-to-find-missing-number-on-integer-array-java.html"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b/>
            <w:bC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10) In an array 1-100 exactly one number is duplicate how do you find it</w:t>
        </w:r>
        <w:r>
          <w:rPr>
            <w:rFonts w:ascii="Trebuchet MS" w:hAnsi="Trebuchet MS"/>
            <w:color w:val="000000"/>
            <w:shd w:val="clear" w:color="auto" w:fill="FFFFFF"/>
          </w:rPr>
          <w:t>? (</w:t>
        </w:r>
        <w:r w:rsidR="000F79BD">
          <w:fldChar w:fldCharType="begin"/>
        </w:r>
        <w:r>
          <w:instrText xml:space="preserve"> HYPERLINK "http://javarevisited.blogspot.com/2012/02/how-to-check-or-detect-duplicate.html"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11) In an array 1-100 multiple numbers are duplicates, how do you find it?</w:t>
        </w:r>
        <w:r>
          <w:rPr>
            <w:rStyle w:val="apple-converted-space"/>
            <w:rFonts w:ascii="Trebuchet MS" w:hAnsi="Trebuchet MS"/>
            <w:b/>
            <w:bCs/>
            <w:color w:val="000000"/>
          </w:rPr>
          <w:t> </w:t>
        </w:r>
        <w:r>
          <w:rPr>
            <w:rFonts w:ascii="Trebuchet MS" w:hAnsi="Trebuchet MS"/>
            <w:color w:val="000000"/>
            <w:shd w:val="clear" w:color="auto" w:fill="FFFFFF"/>
          </w:rPr>
          <w:t>(solution)</w:t>
        </w:r>
        <w:r>
          <w:rPr>
            <w:rFonts w:ascii="Trebuchet MS" w:hAnsi="Trebuchet MS"/>
            <w:color w:val="000000"/>
          </w:rPr>
          <w:br/>
        </w:r>
        <w:r>
          <w:rPr>
            <w:rFonts w:ascii="Trebuchet MS" w:hAnsi="Trebuchet MS"/>
            <w:color w:val="000000"/>
            <w:shd w:val="clear" w:color="auto" w:fill="FFFFFF"/>
          </w:rPr>
          <w:t xml:space="preserve">One trick in this programming questions is by using HashMap or Hashtable , we can store number as key and its occurrence as value, if number is already present in Hashtable then increment its value or insert value as 1 and later on print all those numbers whose values are </w:t>
        </w:r>
        <w:r>
          <w:rPr>
            <w:rFonts w:ascii="Trebuchet MS" w:hAnsi="Trebuchet MS"/>
            <w:color w:val="000000"/>
            <w:shd w:val="clear" w:color="auto" w:fill="FFFFFF"/>
          </w:rPr>
          <w:lastRenderedPageBreak/>
          <w:t>more than one.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12) Given two arrays, 1,2,3,4,5 and 2,3,1,0,5 find which number is not present in the second array.</w:t>
        </w:r>
        <w:r>
          <w:rPr>
            <w:rFonts w:ascii="Trebuchet MS" w:hAnsi="Trebuchet MS"/>
            <w:color w:val="000000"/>
          </w:rPr>
          <w:br/>
        </w:r>
        <w:r>
          <w:rPr>
            <w:rFonts w:ascii="Trebuchet MS" w:hAnsi="Trebuchet MS"/>
            <w:color w:val="000000"/>
            <w:shd w:val="clear" w:color="auto" w:fill="FFFFFF"/>
          </w:rPr>
          <w:t>Here is a quick tip to solve this programming question: put the elements of the second array in the</w:t>
        </w:r>
        <w:r>
          <w:rPr>
            <w:rStyle w:val="apple-converted-space"/>
            <w:rFonts w:ascii="Trebuchet MS" w:hAnsi="Trebuchet MS"/>
            <w:color w:val="000000"/>
            <w:shd w:val="clear" w:color="auto" w:fill="FFFFFF"/>
          </w:rPr>
          <w:t> </w:t>
        </w:r>
        <w:r w:rsidR="000F79BD">
          <w:fldChar w:fldCharType="begin"/>
        </w:r>
        <w:r>
          <w:instrText xml:space="preserve"> HYPERLINK "http://javarevisited.blogspot.sg/2012/01/java-hashtable-example-tutorial-code.html" </w:instrText>
        </w:r>
        <w:r w:rsidR="000F79BD">
          <w:fldChar w:fldCharType="separate"/>
        </w:r>
        <w:r>
          <w:rPr>
            <w:rStyle w:val="Hyperlink"/>
            <w:rFonts w:ascii="Trebuchet MS" w:hAnsi="Trebuchet MS"/>
            <w:color w:val="660099"/>
          </w:rPr>
          <w:t>Hashtable</w:t>
        </w:r>
        <w:r>
          <w:rPr>
            <w:rStyle w:val="apple-converted-space"/>
            <w:rFonts w:ascii="Trebuchet MS" w:hAnsi="Trebuchet MS"/>
            <w:color w:val="660099"/>
          </w:rPr>
          <w:t> </w:t>
        </w:r>
        <w:r w:rsidR="000F79BD">
          <w:fldChar w:fldCharType="end"/>
        </w:r>
        <w:r>
          <w:rPr>
            <w:rFonts w:ascii="Trebuchet MS" w:hAnsi="Trebuchet MS"/>
            <w:color w:val="000000"/>
            <w:shd w:val="clear" w:color="auto" w:fill="FFFFFF"/>
          </w:rPr>
          <w:t>and for every element of the first array, check whether it’s present in the hash or not, O/P all those elements from the first array that are not present in the hash table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13) How do you find second highest number in an integer array?</w:t>
        </w:r>
        <w:r>
          <w:rPr>
            <w:rStyle w:val="apple-converted-space"/>
            <w:rFonts w:ascii="Trebuchet MS" w:hAnsi="Trebuchet MS"/>
            <w:b/>
            <w:bCs/>
            <w:color w:val="000000"/>
          </w:rPr>
          <w:t> </w:t>
        </w:r>
        <w:r>
          <w:rPr>
            <w:rFonts w:ascii="Trebuchet MS" w:hAnsi="Trebuchet MS"/>
            <w:color w:val="000000"/>
            <w:shd w:val="clear" w:color="auto" w:fill="FFFFFF"/>
          </w:rPr>
          <w:t>(</w:t>
        </w:r>
        <w:r w:rsidR="000F79BD">
          <w:fldChar w:fldCharType="begin"/>
        </w:r>
        <w:r>
          <w:instrText xml:space="preserve"> HYPERLINK "http://java67.blogspot.sg/2014/03/how-to-find-top-two-maximum-number-from-integer-array-java.html"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14) How to find all pairs in array of integers whose sum is equal to given number?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r w:rsidR="000F79BD">
          <w:fldChar w:fldCharType="begin"/>
        </w:r>
        <w:r>
          <w:instrText xml:space="preserve"> HYPERLINK "http://javarevisited.blogspot.sg/2014/08/how-to-find-all-pairs-in-array-of-integers-whose-sum-equal-given-number-java.html"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15) How to remove duplicate elements from array in 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r w:rsidR="000F79BD">
          <w:fldChar w:fldCharType="begin"/>
        </w:r>
        <w:r>
          <w:instrText xml:space="preserve"> HYPERLINK "http://javarevisited.blogspot.sg/2014/01/how-to-remove-duplicates-from-array-java-without-collection-API.html"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16) How to find largest and smallest number in array?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r w:rsidR="000F79BD">
          <w:fldChar w:fldCharType="begin"/>
        </w:r>
        <w:r>
          <w:instrText xml:space="preserve"> HYPERLINK "http://java67.blogspot.sg/2014/02/how-to-find-largest-and-smallest-number-array-in-java.html"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17) How to find top two maximum number in array?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r w:rsidR="000F79BD">
          <w:fldChar w:fldCharType="begin"/>
        </w:r>
        <w:r>
          <w:instrText xml:space="preserve"> HYPERLINK "http://java67.blogspot.sg/2014/03/how-to-find-top-two-maximum-number-from-integer-array-java.html"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ins>
    </w:p>
    <w:p w:rsidR="007851F5" w:rsidRDefault="007851F5" w:rsidP="007851F5">
      <w:pPr>
        <w:pStyle w:val="Heading2"/>
        <w:rPr>
          <w:ins w:id="4589" w:author="Unknown"/>
          <w:rFonts w:ascii="Trebuchet MS" w:hAnsi="Trebuchet MS"/>
          <w:color w:val="000000"/>
        </w:rPr>
      </w:pPr>
      <w:ins w:id="4590" w:author="Unknown">
        <w:r>
          <w:rPr>
            <w:rFonts w:ascii="Trebuchet MS" w:hAnsi="Trebuchet MS"/>
            <w:color w:val="000000"/>
            <w:u w:val="single"/>
          </w:rPr>
          <w:t>LinkedList Programming Interview Questions</w:t>
        </w:r>
      </w:ins>
    </w:p>
    <w:p w:rsidR="007851F5" w:rsidRDefault="007851F5" w:rsidP="007851F5">
      <w:pPr>
        <w:rPr>
          <w:ins w:id="4591" w:author="Unknown"/>
          <w:rFonts w:ascii="Times New Roman" w:hAnsi="Times New Roman"/>
        </w:rPr>
      </w:pPr>
      <w:ins w:id="4592" w:author="Unknown">
        <w:r>
          <w:rPr>
            <w:rFonts w:ascii="Trebuchet MS" w:hAnsi="Trebuchet MS"/>
            <w:b/>
            <w:bCs/>
            <w:color w:val="000000"/>
          </w:rPr>
          <w:t>14) How do you find middle element of a linked list in single pass?</w:t>
        </w:r>
        <w:r>
          <w:rPr>
            <w:rFonts w:ascii="Trebuchet MS" w:hAnsi="Trebuchet MS"/>
            <w:color w:val="000000"/>
          </w:rPr>
          <w:br/>
        </w:r>
        <w:r>
          <w:rPr>
            <w:rFonts w:ascii="Trebuchet MS" w:hAnsi="Trebuchet MS"/>
            <w:color w:val="000000"/>
            <w:shd w:val="clear" w:color="auto" w:fill="FFFFFF"/>
          </w:rPr>
          <w:t>To answer this programming question I would say you start with simple solution on which you traverse the LinkedList until you find the tail of linked list where it points to null to</w:t>
        </w:r>
        <w:r>
          <w:rPr>
            <w:rStyle w:val="apple-converted-space"/>
            <w:rFonts w:ascii="Trebuchet MS" w:hAnsi="Trebuchet MS"/>
            <w:color w:val="000000"/>
            <w:shd w:val="clear" w:color="auto" w:fill="FFFFFF"/>
          </w:rPr>
          <w:t> </w:t>
        </w:r>
        <w:r w:rsidR="000F79BD">
          <w:fldChar w:fldCharType="begin"/>
        </w:r>
        <w:r>
          <w:instrText xml:space="preserve"> HYPERLINK "http://javarevisited.blogspot.com/2010/10/how-do-you-find-length-of-singly-linked.html" </w:instrText>
        </w:r>
        <w:r w:rsidR="000F79BD">
          <w:fldChar w:fldCharType="separate"/>
        </w:r>
        <w:r>
          <w:rPr>
            <w:rStyle w:val="Hyperlink"/>
            <w:rFonts w:ascii="Trebuchet MS" w:hAnsi="Trebuchet MS"/>
            <w:color w:val="660099"/>
          </w:rPr>
          <w:t>find the length of linked list</w:t>
        </w:r>
        <w:r>
          <w:rPr>
            <w:rStyle w:val="apple-converted-space"/>
            <w:rFonts w:ascii="Trebuchet MS" w:hAnsi="Trebuchet MS"/>
            <w:color w:val="660099"/>
          </w:rPr>
          <w:t> </w:t>
        </w:r>
        <w:r w:rsidR="000F79BD">
          <w:fldChar w:fldCharType="end"/>
        </w:r>
        <w:r>
          <w:rPr>
            <w:rFonts w:ascii="Trebuchet MS" w:hAnsi="Trebuchet MS"/>
            <w:color w:val="000000"/>
            <w:shd w:val="clear" w:color="auto" w:fill="FFFFFF"/>
          </w:rPr>
          <w:t>and then reiterating till middle. After this answer interviewer will ask you find the middle element in single pass and there you can explain that by doing space-time trade-off you can use two pointers one incrementing one step at a time and other incrementing two step a time, so when first pointer reaches end of linked second pointer will point to the middle element.</w:t>
        </w:r>
        <w:r>
          <w:rPr>
            <w:rFonts w:ascii="Trebuchet MS" w:hAnsi="Trebuchet MS"/>
            <w:color w:val="000000"/>
          </w:rPr>
          <w:br/>
        </w:r>
      </w:ins>
    </w:p>
    <w:p w:rsidR="007851F5" w:rsidRDefault="007851F5" w:rsidP="007851F5">
      <w:pPr>
        <w:rPr>
          <w:ins w:id="4593" w:author="Unknown"/>
        </w:rPr>
      </w:pPr>
      <w:ins w:id="4594" w:author="Unknown">
        <w:r>
          <w:rPr>
            <w:rFonts w:ascii="Trebuchet MS" w:hAnsi="Trebuchet MS"/>
            <w:color w:val="000000"/>
          </w:rPr>
          <w:br/>
        </w:r>
        <w:r>
          <w:rPr>
            <w:rFonts w:ascii="Trebuchet MS" w:hAnsi="Trebuchet MS"/>
            <w:color w:val="000000"/>
          </w:rPr>
          <w:br/>
        </w:r>
        <w:r>
          <w:rPr>
            <w:rFonts w:ascii="Trebuchet MS" w:hAnsi="Trebuchet MS"/>
            <w:b/>
            <w:bCs/>
            <w:color w:val="000000"/>
          </w:rPr>
          <w:t>15) How do you find 3rd element from last in single pass?</w:t>
        </w:r>
        <w:r>
          <w:rPr>
            <w:rStyle w:val="apple-converted-space"/>
            <w:rFonts w:ascii="Trebuchet MS" w:hAnsi="Trebuchet MS"/>
            <w:b/>
            <w:bCs/>
            <w:color w:val="000000"/>
          </w:rPr>
          <w:t> </w:t>
        </w:r>
        <w:r>
          <w:rPr>
            <w:rFonts w:ascii="Trebuchet MS" w:hAnsi="Trebuchet MS"/>
            <w:color w:val="000000"/>
            <w:shd w:val="clear" w:color="auto" w:fill="FFFFFF"/>
          </w:rPr>
          <w:t>(</w:t>
        </w:r>
        <w:r w:rsidR="000F79BD">
          <w:fldChar w:fldCharType="begin"/>
        </w:r>
        <w:r>
          <w:instrText xml:space="preserve"> HYPERLINK "http://javarevisited.blogspot.sg/2012/12/how-to-find-middle-element-of-linked-list-one-pass.html"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programming question is similar to above and can be solved by using 2 pointers, start second pointer when first pointer reaches third place.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16) How do you find if there is any loop in singly linked list? How do you find the start of the loop?</w:t>
        </w:r>
        <w:r>
          <w:rPr>
            <w:rStyle w:val="apple-converted-space"/>
            <w:rFonts w:ascii="Trebuchet MS" w:hAnsi="Trebuchet MS"/>
            <w:b/>
            <w:bCs/>
            <w:color w:val="000000"/>
          </w:rPr>
          <w:t> </w:t>
        </w:r>
        <w:r>
          <w:rPr>
            <w:rFonts w:ascii="Trebuchet MS" w:hAnsi="Trebuchet MS"/>
            <w:color w:val="000000"/>
            <w:shd w:val="clear" w:color="auto" w:fill="FFFFFF"/>
          </w:rPr>
          <w:t>(</w:t>
        </w:r>
        <w:r w:rsidR="000F79BD">
          <w:fldChar w:fldCharType="begin"/>
        </w:r>
        <w:r>
          <w:instrText xml:space="preserve"> HYPERLINK "http://javarevisited.blogspot.sg/2013/05/find-if-linked-list-contains-loops-cycle-cyclic-circular-check.html" \t "_blank" </w:instrText>
        </w:r>
        <w:r w:rsidR="000F79BD">
          <w:fldChar w:fldCharType="separate"/>
        </w:r>
        <w:r>
          <w:rPr>
            <w:rStyle w:val="Hyperlink"/>
            <w:rFonts w:ascii="Trebuchet MS" w:hAnsi="Trebuchet MS"/>
            <w:color w:val="660099"/>
          </w:rPr>
          <w:t>solution</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This programming question can also be solved using 2 pointers and if you increase one pointer </w:t>
        </w:r>
        <w:r>
          <w:rPr>
            <w:rFonts w:ascii="Trebuchet MS" w:hAnsi="Trebuchet MS"/>
            <w:color w:val="000000"/>
            <w:shd w:val="clear" w:color="auto" w:fill="FFFFFF"/>
          </w:rPr>
          <w:lastRenderedPageBreak/>
          <w:t>one step at a time and other as two steps at a time they will meet in some point if there is a loop.</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17) How do you reverse a singly linked list?</w:t>
        </w:r>
        <w:r>
          <w:rPr>
            <w:rStyle w:val="apple-converted-space"/>
            <w:rFonts w:ascii="Trebuchet MS" w:hAnsi="Trebuchet MS"/>
            <w:b/>
            <w:bCs/>
            <w:color w:val="000000"/>
          </w:rPr>
          <w:t> </w:t>
        </w:r>
        <w:r>
          <w:rPr>
            <w:rFonts w:ascii="Trebuchet MS" w:hAnsi="Trebuchet MS"/>
            <w:color w:val="000000"/>
            <w:shd w:val="clear" w:color="auto" w:fill="FFFFFF"/>
          </w:rPr>
          <w:t>(solution)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18) Difference between linked list and array data structure?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r w:rsidR="000F79BD">
          <w:fldChar w:fldCharType="begin"/>
        </w:r>
        <w:r>
          <w:instrText xml:space="preserve"> HYPERLINK "http://javarevisited.blogspot.sg/2013/07/difference-between-array-and-linked-list-java.html" \t "_blank" </w:instrText>
        </w:r>
        <w:r w:rsidR="000F79BD">
          <w:fldChar w:fldCharType="separate"/>
        </w:r>
        <w:r>
          <w:rPr>
            <w:rStyle w:val="Hyperlink"/>
            <w:rFonts w:ascii="Trebuchet MS" w:hAnsi="Trebuchet MS"/>
            <w:color w:val="660099"/>
          </w:rPr>
          <w:t>answer</w:t>
        </w:r>
        <w:r w:rsidR="000F79BD">
          <w:fldChar w:fldCharType="end"/>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ins>
    </w:p>
    <w:p w:rsidR="007851F5" w:rsidRDefault="007851F5" w:rsidP="007851F5">
      <w:pPr>
        <w:pStyle w:val="Heading2"/>
        <w:rPr>
          <w:ins w:id="4595" w:author="Unknown"/>
          <w:rFonts w:ascii="Trebuchet MS" w:hAnsi="Trebuchet MS"/>
          <w:color w:val="000000"/>
        </w:rPr>
      </w:pPr>
      <w:ins w:id="4596" w:author="Unknown">
        <w:r>
          <w:rPr>
            <w:rFonts w:ascii="Trebuchet MS" w:hAnsi="Trebuchet MS"/>
            <w:color w:val="000000"/>
            <w:u w:val="single"/>
          </w:rPr>
          <w:t>Binary Tree Programming Interview Questions</w:t>
        </w:r>
      </w:ins>
    </w:p>
    <w:p w:rsidR="007851F5" w:rsidRDefault="007851F5" w:rsidP="007851F5">
      <w:pPr>
        <w:rPr>
          <w:ins w:id="4597" w:author="Unknown"/>
          <w:rFonts w:ascii="Times New Roman" w:hAnsi="Times New Roman"/>
        </w:rPr>
      </w:pPr>
      <w:ins w:id="4598" w:author="Unknown">
        <w:r>
          <w:rPr>
            <w:rFonts w:ascii="Trebuchet MS" w:hAnsi="Trebuchet MS"/>
            <w:color w:val="000000"/>
            <w:shd w:val="clear" w:color="auto" w:fill="FFFFFF"/>
          </w:rPr>
          <w:t>Binary tree or simply tree is one of favorite topic for most of interviewer and pose real challenge if you struggle with recursion. Programming questions on tree can become increasingly difficult when you think iterative but sometime can be very easy if you come with recursive solution.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18) How do you find depth of binary tree?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19) Write code to print InOrder traversal of a tree?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20) Print out all leaf node of a binary tree?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21) Write a method in Java to check if a tree is a binary search tree or not?</w:t>
        </w:r>
      </w:ins>
    </w:p>
    <w:p w:rsidR="007851F5" w:rsidRDefault="007851F5" w:rsidP="007851F5">
      <w:pPr>
        <w:rPr>
          <w:ins w:id="4599" w:author="Unknown"/>
          <w:rFonts w:ascii="Trebuchet MS" w:hAnsi="Trebuchet MS"/>
          <w:color w:val="000000"/>
        </w:rPr>
      </w:pPr>
    </w:p>
    <w:p w:rsidR="007851F5" w:rsidRDefault="007851F5" w:rsidP="007851F5">
      <w:pPr>
        <w:rPr>
          <w:ins w:id="4600" w:author="Unknown"/>
          <w:rFonts w:ascii="Trebuchet MS" w:hAnsi="Trebuchet MS"/>
          <w:color w:val="000000"/>
        </w:rPr>
      </w:pPr>
    </w:p>
    <w:p w:rsidR="007851F5" w:rsidRDefault="007851F5" w:rsidP="007851F5">
      <w:pPr>
        <w:spacing w:after="240"/>
        <w:rPr>
          <w:ins w:id="4601" w:author="Unknown"/>
          <w:rFonts w:ascii="Trebuchet MS" w:hAnsi="Trebuchet MS"/>
          <w:color w:val="000000"/>
        </w:rPr>
      </w:pPr>
      <w:ins w:id="4602" w:author="Unknown">
        <w:r>
          <w:rPr>
            <w:rFonts w:ascii="Trebuchet MS" w:hAnsi="Trebuchet MS"/>
            <w:b/>
            <w:bCs/>
            <w:color w:val="000000"/>
          </w:rPr>
          <w:t>22) How to check if a tree is balanced or not in Java?</w:t>
        </w:r>
        <w:r>
          <w:rPr>
            <w:rFonts w:ascii="Trebuchet MS" w:hAnsi="Trebuchet MS"/>
            <w:color w:val="000000"/>
          </w:rPr>
          <w:br/>
        </w:r>
        <w:r>
          <w:rPr>
            <w:rFonts w:ascii="Trebuchet MS" w:hAnsi="Trebuchet MS"/>
            <w:color w:val="000000"/>
          </w:rPr>
          <w:br/>
        </w:r>
      </w:ins>
    </w:p>
    <w:p w:rsidR="007851F5" w:rsidRDefault="007851F5" w:rsidP="007851F5">
      <w:pPr>
        <w:pStyle w:val="Heading2"/>
        <w:rPr>
          <w:ins w:id="4603" w:author="Unknown"/>
          <w:rFonts w:ascii="Trebuchet MS" w:hAnsi="Trebuchet MS"/>
          <w:color w:val="000000"/>
        </w:rPr>
      </w:pPr>
      <w:ins w:id="4604" w:author="Unknown">
        <w:r>
          <w:rPr>
            <w:rFonts w:ascii="Trebuchet MS" w:hAnsi="Trebuchet MS"/>
            <w:color w:val="000000"/>
            <w:u w:val="single"/>
          </w:rPr>
          <w:t>Programming Questions on Searching and Sorting</w:t>
        </w:r>
      </w:ins>
    </w:p>
    <w:p w:rsidR="007851F5" w:rsidRDefault="007851F5" w:rsidP="007851F5">
      <w:pPr>
        <w:spacing w:after="240"/>
        <w:rPr>
          <w:ins w:id="4605" w:author="Unknown"/>
          <w:rFonts w:ascii="Trebuchet MS" w:hAnsi="Trebuchet MS"/>
          <w:color w:val="000000"/>
        </w:rPr>
      </w:pPr>
      <w:ins w:id="4606" w:author="Unknown">
        <w:r>
          <w:rPr>
            <w:rFonts w:ascii="Trebuchet MS" w:hAnsi="Trebuchet MS"/>
            <w:color w:val="000000"/>
          </w:rPr>
          <w:t>I have only included two programming questions related to searching and sorting but there are more can be finding on Google. Purpose of these programming questions is to see whether programmer is familiar with essential search and sort mechanism or not.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23) Write a program to sort numbers in place using quick sort ?</w:t>
        </w:r>
        <w:r>
          <w:rPr>
            <w:rStyle w:val="apple-converted-space"/>
            <w:rFonts w:ascii="Trebuchet MS" w:hAnsi="Trebuchet MS"/>
            <w:b/>
            <w:bC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"http://javarevisited.blogspot.sg/2014/08/quicksort-sorting-algorithm-in-java-in-place-example.html"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24) Write a program to implement binary search algorithm in Java or C++?</w:t>
        </w:r>
        <w:r>
          <w:rPr>
            <w:rStyle w:val="apple-converted-space"/>
            <w:rFonts w:ascii="Trebuchet MS" w:hAnsi="Trebuchet MS"/>
            <w:b/>
            <w:bCs/>
            <w:color w:val="000000"/>
          </w:rPr>
          <w:t> </w:t>
        </w:r>
        <w:r>
          <w:rPr>
            <w:rFonts w:ascii="Trebuchet MS" w:hAnsi="Trebuchet MS"/>
            <w:color w:val="000000"/>
          </w:rPr>
          <w:t>(solution)</w:t>
        </w:r>
        <w:r>
          <w:rPr>
            <w:rFonts w:ascii="Trebuchet MS" w:hAnsi="Trebuchet MS"/>
            <w:color w:val="000000"/>
          </w:rPr>
          <w:br/>
        </w:r>
        <w:r>
          <w:rPr>
            <w:rFonts w:ascii="Trebuchet MS" w:hAnsi="Trebuchet MS"/>
            <w:color w:val="000000"/>
          </w:rPr>
          <w:lastRenderedPageBreak/>
          <w:br/>
        </w:r>
        <w:r>
          <w:rPr>
            <w:rFonts w:ascii="Trebuchet MS" w:hAnsi="Trebuchet MS"/>
            <w:color w:val="000000"/>
          </w:rPr>
          <w:br/>
        </w:r>
        <w:r>
          <w:rPr>
            <w:rFonts w:ascii="Trebuchet MS" w:hAnsi="Trebuchet MS"/>
            <w:b/>
            <w:bCs/>
            <w:color w:val="000000"/>
          </w:rPr>
          <w:t>25) How do you sort Java object using Comparator?</w:t>
        </w:r>
        <w:r>
          <w:rPr>
            <w:rStyle w:val="apple-converted-space"/>
            <w:rFonts w:ascii="Trebuchet MS" w:hAnsi="Trebuchet MS"/>
            <w:b/>
            <w:bC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"http://javarevisited.blogspot.sg/2011/06/comparator-and-comparable-in-java.html" \t "_blank" </w:instrText>
        </w:r>
        <w:r w:rsidR="000F79BD">
          <w:rPr>
            <w:rFonts w:ascii="Trebuchet MS" w:hAnsi="Trebuchet MS"/>
            <w:color w:val="000000"/>
          </w:rPr>
          <w:fldChar w:fldCharType="separate"/>
        </w:r>
        <w:r>
          <w:rPr>
            <w:rStyle w:val="Hyperlink"/>
            <w:rFonts w:ascii="Trebuchet MS" w:hAnsi="Trebuchet MS"/>
            <w:color w:val="660099"/>
          </w:rPr>
          <w:t>answer</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t>This is another Java specific programming questions and you can check how to sort Object using Comparator and Comparable for answer.</w:t>
        </w:r>
        <w:r>
          <w:rPr>
            <w:rStyle w:val="apple-converted-space"/>
            <w:rFonts w:ascii="Trebuchet MS" w:hAnsi="Trebuchet MS"/>
            <w:color w:val="000000"/>
          </w:rPr>
          <w:t> </w:t>
        </w:r>
        <w:r>
          <w:rPr>
            <w:rFonts w:ascii="Trebuchet MS" w:hAnsi="Trebuchet MS"/>
            <w:color w:val="000000"/>
          </w:rPr>
          <w:br/>
        </w:r>
        <w:r>
          <w:rPr>
            <w:rFonts w:ascii="Trebuchet MS" w:hAnsi="Trebuchet MS"/>
            <w:color w:val="000000"/>
          </w:rPr>
          <w:br/>
        </w:r>
        <w:r>
          <w:rPr>
            <w:rFonts w:ascii="Trebuchet MS" w:hAnsi="Trebuchet MS"/>
            <w:b/>
            <w:bCs/>
            <w:color w:val="000000"/>
          </w:rPr>
          <w:t>26) Write code to implement Insertion Sort in Java?</w:t>
        </w:r>
        <w:r>
          <w:rPr>
            <w:rStyle w:val="apple-converted-space"/>
            <w:rFonts w:ascii="Trebuchet MS" w:hAnsi="Trebuchet M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"http://javarevisited.blogspot.sg/2014/12/insertion-sort-algorithm-in-java-to-array-example.html"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27) Write code to implement Bubble Sort in Java?</w:t>
        </w:r>
        <w:r>
          <w:rPr>
            <w:rStyle w:val="apple-converted-space"/>
            <w:rFonts w:ascii="Trebuchet MS" w:hAnsi="Trebuchet M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"http://javarevisited.blogspot.sg/2014/08/bubble-sort-algorithm-in-java-with.html"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ins>
    </w:p>
    <w:p w:rsidR="007851F5" w:rsidRDefault="007851F5" w:rsidP="007851F5">
      <w:pPr>
        <w:pStyle w:val="Heading2"/>
        <w:rPr>
          <w:ins w:id="4607" w:author="Unknown"/>
          <w:rFonts w:ascii="Trebuchet MS" w:hAnsi="Trebuchet MS"/>
          <w:color w:val="000000"/>
        </w:rPr>
      </w:pPr>
      <w:ins w:id="4608" w:author="Unknown">
        <w:r>
          <w:rPr>
            <w:rFonts w:ascii="Trebuchet MS" w:hAnsi="Trebuchet MS"/>
            <w:color w:val="000000"/>
            <w:u w:val="single"/>
          </w:rPr>
          <w:t>Programming Questions on Numbers</w:t>
        </w:r>
      </w:ins>
    </w:p>
    <w:p w:rsidR="007851F5" w:rsidRDefault="007851F5" w:rsidP="007851F5">
      <w:pPr>
        <w:spacing w:after="240"/>
        <w:rPr>
          <w:ins w:id="4609" w:author="Unknown"/>
          <w:rFonts w:ascii="Trebuchet MS" w:hAnsi="Trebuchet MS"/>
          <w:color w:val="000000"/>
        </w:rPr>
      </w:pPr>
      <w:ins w:id="4610" w:author="Unknown">
        <w:r>
          <w:rPr>
            <w:rFonts w:ascii="Trebuchet MS" w:hAnsi="Trebuchet MS"/>
            <w:color w:val="000000"/>
          </w:rPr>
          <w:t>Most of the programming questions are based on numbers and these are the ones which most of us did on college level and mind you they still has value I have seen programmers with experience of 3 years struggle with these programming questions and doesn't solve it some time and take a lot of time which simply shows that they are not in programming in there day to day work.</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26) Write code to check whether a no is power of two or not?</w:t>
        </w:r>
        <w:r>
          <w:rPr>
            <w:rStyle w:val="apple-converted-space"/>
            <w:rFonts w:ascii="Trebuchet MS" w:hAnsi="Trebuchet MS"/>
            <w:b/>
            <w:bC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"http://javarevisited.blogspot.sg/2013/05/how-to-check-if-integer-number-is-power-of-two-example.html"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27) Write a program to check whether a number is palindrome or not?</w:t>
        </w:r>
        <w:r>
          <w:rPr>
            <w:rStyle w:val="apple-converted-space"/>
            <w:rFonts w:ascii="Trebuchet MS" w:hAnsi="Trebuchet MS"/>
            <w:b/>
            <w:bC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"http://javarevisited.blogspot.sg/2012/12/how-to-check-if-number-is-palindrome-or-not-example.html"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t>Check out this post which shows how to reverse number in Java and can be used to find if its palindrome or not.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28) Write code to check whether an integer is Armstrong number or not?</w:t>
        </w:r>
        <w:r>
          <w:rPr>
            <w:rStyle w:val="apple-converted-space"/>
            <w:rFonts w:ascii="Trebuchet MS" w:hAnsi="Trebuchet MS"/>
            <w:b/>
            <w:bC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"http://java67.blogspot.sg/2012/07/java-program-to-find-armstrong-numbers.html"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t>Here is a Java program to find Armstrong number, you can use same logic to write code in any other programming language like C and 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29) Write a program to find all prime number up to a given numbers?</w:t>
        </w:r>
        <w:r>
          <w:rPr>
            <w:rStyle w:val="apple-converted-space"/>
            <w:rFonts w:ascii="Trebuchet MS" w:hAnsi="Trebuchet MS"/>
            <w:b/>
            <w:bC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"http://javarevisited.blogspot.sg/2012/04/java-program-to-print-prime-numbers-in.html"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t>Here is another Java program to find prime numbers and print them. By using logic demonstrated in this program; you can write similar program in C and 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30) Write function to compute Nth Fibonacci number? Both iterative and recursive?</w:t>
        </w:r>
        <w:r>
          <w:rPr>
            <w:rStyle w:val="apple-converted-space"/>
            <w:rFonts w:ascii="Trebuchet MS" w:hAnsi="Trebuchet MS"/>
            <w:b/>
            <w:bCs/>
            <w:color w:val="000000"/>
          </w:rPr>
          <w:t> </w:t>
        </w:r>
        <w:r>
          <w:rPr>
            <w:rFonts w:ascii="Trebuchet MS" w:hAnsi="Trebuchet MS"/>
            <w:color w:val="000000"/>
          </w:rPr>
          <w:t>(</w:t>
        </w:r>
        <w:r w:rsidR="000F79BD">
          <w:rPr>
            <w:rFonts w:ascii="Trebuchet MS" w:hAnsi="Trebuchet MS"/>
            <w:color w:val="000000"/>
          </w:rPr>
          <w:fldChar w:fldCharType="begin"/>
        </w:r>
        <w:r>
          <w:rPr>
            <w:rFonts w:ascii="Trebuchet MS" w:hAnsi="Trebuchet MS"/>
            <w:color w:val="000000"/>
          </w:rPr>
          <w:instrText xml:space="preserve"> HYPERLINK "http://java67.blogspot.sg/2012/07/java-program-fibonacci-series-with.html"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t>Check this Java program to print Fibonacci Series using recursion and iteration.</w:t>
        </w:r>
        <w:r>
          <w:rPr>
            <w:rStyle w:val="apple-converted-space"/>
            <w:rFonts w:ascii="Trebuchet MS" w:hAnsi="Trebuchet MS"/>
            <w:color w:val="000000"/>
          </w:rPr>
          <w:t> </w:t>
        </w:r>
        <w:r>
          <w:rPr>
            <w:rFonts w:ascii="Trebuchet MS" w:hAnsi="Trebuchet MS"/>
            <w:color w:val="000000"/>
          </w:rPr>
          <w:br/>
        </w:r>
        <w:r>
          <w:rPr>
            <w:rFonts w:ascii="Trebuchet MS" w:hAnsi="Trebuchet MS"/>
            <w:color w:val="000000"/>
          </w:rPr>
          <w:br/>
        </w:r>
        <w:r>
          <w:rPr>
            <w:rFonts w:ascii="Trebuchet MS" w:hAnsi="Trebuchet MS"/>
            <w:color w:val="000000"/>
          </w:rPr>
          <w:br/>
          <w:t>31) How to check if a number is binary? (</w:t>
        </w:r>
        <w:r w:rsidR="000F79BD">
          <w:rPr>
            <w:rFonts w:ascii="Trebuchet MS" w:hAnsi="Trebuchet MS"/>
            <w:color w:val="000000"/>
          </w:rPr>
          <w:fldChar w:fldCharType="begin"/>
        </w:r>
        <w:r>
          <w:rPr>
            <w:rFonts w:ascii="Trebuchet MS" w:hAnsi="Trebuchet MS"/>
            <w:color w:val="000000"/>
          </w:rPr>
          <w:instrText xml:space="preserve"> HYPERLINK "http://javarevisited.blogspot.sg/2014/03/how-to-check-if-number-is-binary-in-java.html"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t>For this question, you need to write a function which will accept an integer and return true if it contains only 0 and 1 e.g. if input is 123 then your function will return false, for 101 it should return true.</w:t>
        </w:r>
        <w:r>
          <w:rPr>
            <w:rFonts w:ascii="Trebuchet MS" w:hAnsi="Trebuchet MS"/>
            <w:color w:val="000000"/>
          </w:rPr>
          <w:br/>
        </w:r>
        <w:r>
          <w:rPr>
            <w:rFonts w:ascii="Trebuchet MS" w:hAnsi="Trebuchet MS"/>
            <w:color w:val="000000"/>
          </w:rPr>
          <w:br/>
        </w:r>
        <w:r>
          <w:rPr>
            <w:rFonts w:ascii="Trebuchet MS" w:hAnsi="Trebuchet MS"/>
            <w:color w:val="000000"/>
          </w:rPr>
          <w:lastRenderedPageBreak/>
          <w:t>32)  How to reverse an integer in Java? (</w:t>
        </w:r>
        <w:r w:rsidR="000F79BD">
          <w:rPr>
            <w:rFonts w:ascii="Trebuchet MS" w:hAnsi="Trebuchet MS"/>
            <w:color w:val="000000"/>
          </w:rPr>
          <w:fldChar w:fldCharType="begin"/>
        </w:r>
        <w:r>
          <w:rPr>
            <w:rFonts w:ascii="Trebuchet MS" w:hAnsi="Trebuchet MS"/>
            <w:color w:val="000000"/>
          </w:rPr>
          <w:instrText xml:space="preserve"> HYPERLINK "http://javarevisited.blogspot.sg/2012/04/java-program-to-reverse-number-example.html"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33) How to count number of set bits in given integer? (</w:t>
        </w:r>
        <w:r w:rsidR="000F79BD">
          <w:rPr>
            <w:rFonts w:ascii="Trebuchet MS" w:hAnsi="Trebuchet MS"/>
            <w:color w:val="000000"/>
          </w:rPr>
          <w:fldChar w:fldCharType="begin"/>
        </w:r>
        <w:r>
          <w:rPr>
            <w:rFonts w:ascii="Trebuchet MS" w:hAnsi="Trebuchet MS"/>
            <w:color w:val="000000"/>
          </w:rPr>
          <w:instrText xml:space="preserve"> HYPERLINK "http://javarevisited.blogspot.sg/2014/06/how-to-count-number-of-set-bits-or-1s.html"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34) How to find sum of digits of a number using recursion? (</w:t>
        </w:r>
        <w:r w:rsidR="000F79BD">
          <w:rPr>
            <w:rFonts w:ascii="Trebuchet MS" w:hAnsi="Trebuchet MS"/>
            <w:color w:val="000000"/>
          </w:rPr>
          <w:fldChar w:fldCharType="begin"/>
        </w:r>
        <w:r>
          <w:rPr>
            <w:rFonts w:ascii="Trebuchet MS" w:hAnsi="Trebuchet MS"/>
            <w:color w:val="000000"/>
          </w:rPr>
          <w:instrText xml:space="preserve"> HYPERLINK "http://javarevisited.blogspot.sg/2013/05/java-program-to-find-sum-of-digits-in-number-recursion.html"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35) How to swap two numbers without using temp variable? (</w:t>
        </w:r>
        <w:r w:rsidR="000F79BD">
          <w:rPr>
            <w:rFonts w:ascii="Trebuchet MS" w:hAnsi="Trebuchet MS"/>
            <w:color w:val="000000"/>
          </w:rPr>
          <w:fldChar w:fldCharType="begin"/>
        </w:r>
        <w:r>
          <w:rPr>
            <w:rFonts w:ascii="Trebuchet MS" w:hAnsi="Trebuchet MS"/>
            <w:color w:val="000000"/>
          </w:rPr>
          <w:instrText xml:space="preserve"> HYPERLINK "http://javarevisited.blogspot.sg/2013/02/swap-two-numbers-without-third-temp-variable-java-program-example-tutorial.html"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36) How to find largest of three integers in Java? (</w:t>
        </w:r>
        <w:r w:rsidR="000F79BD">
          <w:rPr>
            <w:rFonts w:ascii="Trebuchet MS" w:hAnsi="Trebuchet MS"/>
            <w:color w:val="000000"/>
          </w:rPr>
          <w:fldChar w:fldCharType="begin"/>
        </w:r>
        <w:r>
          <w:rPr>
            <w:rFonts w:ascii="Trebuchet MS" w:hAnsi="Trebuchet MS"/>
            <w:color w:val="000000"/>
          </w:rPr>
          <w:instrText xml:space="preserve"> HYPERLINK "http://javarevisited.blogspot.sg/2014/07/how-to-find-largest-of-three-integers-in-Java-program.html"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37) Write a program to find prime factors of integer? (</w:t>
        </w:r>
        <w:r w:rsidR="000F79BD">
          <w:rPr>
            <w:rFonts w:ascii="Trebuchet MS" w:hAnsi="Trebuchet MS"/>
            <w:color w:val="000000"/>
          </w:rPr>
          <w:fldChar w:fldCharType="begin"/>
        </w:r>
        <w:r>
          <w:rPr>
            <w:rFonts w:ascii="Trebuchet MS" w:hAnsi="Trebuchet MS"/>
            <w:color w:val="000000"/>
          </w:rPr>
          <w:instrText xml:space="preserve"> HYPERLINK "http://javarevisited.blogspot.sg/2014/05/how-to-find-prime-factors-of-integer-number-java.html"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38) How to add two integer without using arithmetic operator? (</w:t>
        </w:r>
        <w:r w:rsidR="000F79BD">
          <w:rPr>
            <w:rFonts w:ascii="Trebuchet MS" w:hAnsi="Trebuchet MS"/>
            <w:color w:val="000000"/>
          </w:rPr>
          <w:fldChar w:fldCharType="begin"/>
        </w:r>
        <w:r>
          <w:rPr>
            <w:rFonts w:ascii="Trebuchet MS" w:hAnsi="Trebuchet MS"/>
            <w:color w:val="000000"/>
          </w:rPr>
          <w:instrText xml:space="preserve"> HYPERLINK "http://javarevisited.blogspot.sg/2013/06/how-to-add-two-integer-numbers-without-plus-arithmetic-operator-java-example.html"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r>
      </w:ins>
    </w:p>
    <w:p w:rsidR="007851F5" w:rsidRDefault="007851F5" w:rsidP="00494628">
      <w:pPr>
        <w:pStyle w:val="Heading2"/>
        <w:ind w:firstLine="720"/>
        <w:rPr>
          <w:ins w:id="4611" w:author="Unknown"/>
          <w:rFonts w:ascii="Trebuchet MS" w:hAnsi="Trebuchet MS"/>
          <w:color w:val="000000"/>
        </w:rPr>
      </w:pPr>
      <w:ins w:id="4612" w:author="Unknown">
        <w:r>
          <w:rPr>
            <w:rFonts w:ascii="Trebuchet MS" w:hAnsi="Trebuchet MS"/>
            <w:color w:val="000000"/>
            <w:u w:val="single"/>
          </w:rPr>
          <w:t>General Programming Interview Questions</w:t>
        </w:r>
      </w:ins>
    </w:p>
    <w:p w:rsidR="007851F5" w:rsidRDefault="007851F5" w:rsidP="007851F5">
      <w:pPr>
        <w:rPr>
          <w:ins w:id="4613" w:author="Unknown"/>
          <w:rFonts w:ascii="Trebuchet MS" w:hAnsi="Trebuchet MS"/>
          <w:color w:val="000000"/>
        </w:rPr>
      </w:pPr>
      <w:ins w:id="4614" w:author="Unknown">
        <w:r>
          <w:rPr>
            <w:rFonts w:ascii="Trebuchet MS" w:hAnsi="Trebuchet MS"/>
            <w:color w:val="000000"/>
          </w:rPr>
          <w:t>In this category of programming questions I have put questions which are not fit into any data structure but presents a real life problem and you need to provide solution. These programming questions are sometime based on problems faced by developer itself. I have not included many Software design related programming question which I have shared on</w:t>
        </w:r>
        <w:r>
          <w:rPr>
            <w:rStyle w:val="apple-converted-space"/>
            <w:rFonts w:ascii="Trebuchet MS" w:hAnsi="Trebuchet MS"/>
            <w:color w:val="000000"/>
          </w:rPr>
          <w:t> </w:t>
        </w:r>
        <w:r w:rsidR="000F79BD">
          <w:rPr>
            <w:rFonts w:ascii="Trebuchet MS" w:hAnsi="Trebuchet MS"/>
            <w:color w:val="000000"/>
          </w:rPr>
          <w:fldChar w:fldCharType="begin"/>
        </w:r>
        <w:r>
          <w:rPr>
            <w:rFonts w:ascii="Trebuchet MS" w:hAnsi="Trebuchet MS"/>
            <w:color w:val="000000"/>
          </w:rPr>
          <w:instrText xml:space="preserve"> HYPERLINK "http://javarevisited.blogspot.sg/2012/06/20-design-pattern-and-software-design.html" </w:instrText>
        </w:r>
        <w:r w:rsidR="000F79BD">
          <w:rPr>
            <w:rFonts w:ascii="Trebuchet MS" w:hAnsi="Trebuchet MS"/>
            <w:color w:val="000000"/>
          </w:rPr>
          <w:fldChar w:fldCharType="separate"/>
        </w:r>
        <w:r>
          <w:rPr>
            <w:rStyle w:val="Hyperlink"/>
            <w:rFonts w:ascii="Trebuchet MS" w:hAnsi="Trebuchet MS"/>
            <w:color w:val="660099"/>
          </w:rPr>
          <w:t>Top 20 software design questions and answers</w:t>
        </w:r>
        <w:r w:rsidR="000F79BD">
          <w:rPr>
            <w:rFonts w:ascii="Trebuchet MS" w:hAnsi="Trebuchet MS"/>
            <w:color w:val="000000"/>
          </w:rPr>
          <w:fldChar w:fldCharType="end"/>
        </w:r>
        <w:r>
          <w:rPr>
            <w:rFonts w:ascii="Trebuchet MS" w:hAnsi="Trebuchet MS"/>
            <w:color w:val="000000"/>
          </w:rPr>
          <w:t>; you can also check that.</w:t>
        </w:r>
        <w:r>
          <w:rPr>
            <w:rStyle w:val="apple-converted-space"/>
            <w:rFonts w:ascii="Trebuchet MS" w:hAnsi="Trebuchet MS"/>
            <w:color w:val="000000"/>
          </w:rPr>
          <w:t> </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t>31) Write a program to find out if two rectangles R1 and R2 are overlapping?</w:t>
        </w:r>
        <w:r>
          <w:rPr>
            <w:rFonts w:ascii="Trebuchet MS" w:hAnsi="Trebuchet MS"/>
            <w:color w:val="000000"/>
          </w:rPr>
          <w:br/>
        </w:r>
        <w:r>
          <w:rPr>
            <w:rFonts w:ascii="Trebuchet MS" w:hAnsi="Trebuchet MS"/>
            <w:color w:val="000000"/>
          </w:rPr>
          <w:br/>
        </w:r>
        <w:r>
          <w:rPr>
            <w:rFonts w:ascii="Trebuchet MS" w:hAnsi="Trebuchet MS"/>
            <w:color w:val="000000"/>
          </w:rPr>
          <w:br/>
          <w:t>32) You need to write a function to climb n steps you can climb either 1 step at a time or 2 steps a time, write a function to return number of ways to climb a ladder with n step.</w:t>
        </w:r>
        <w:r>
          <w:rPr>
            <w:rFonts w:ascii="Trebuchet MS" w:hAnsi="Trebuchet MS"/>
            <w:color w:val="000000"/>
          </w:rPr>
          <w:br/>
        </w:r>
        <w:r>
          <w:rPr>
            <w:rFonts w:ascii="Trebuchet MS" w:hAnsi="Trebuchet MS"/>
            <w:color w:val="000000"/>
          </w:rPr>
          <w:br/>
        </w:r>
        <w:r>
          <w:rPr>
            <w:rFonts w:ascii="Trebuchet MS" w:hAnsi="Trebuchet MS"/>
            <w:color w:val="000000"/>
          </w:rPr>
          <w:br/>
          <w:t>33) Write code for Generate Random No in a range from min to max?</w:t>
        </w:r>
        <w:r>
          <w:rPr>
            <w:rFonts w:ascii="Trebuchet MS" w:hAnsi="Trebuchet MS"/>
            <w:color w:val="000000"/>
          </w:rPr>
          <w:br/>
        </w:r>
        <w:r>
          <w:rPr>
            <w:rFonts w:ascii="Trebuchet MS" w:hAnsi="Trebuchet MS"/>
            <w:color w:val="000000"/>
          </w:rPr>
          <w:br/>
        </w:r>
        <w:r>
          <w:rPr>
            <w:rFonts w:ascii="Trebuchet MS" w:hAnsi="Trebuchet MS"/>
            <w:color w:val="000000"/>
          </w:rPr>
          <w:br/>
          <w:t>34) Write program for word-wrap which should work on any screen size?</w:t>
        </w:r>
        <w:r>
          <w:rPr>
            <w:rFonts w:ascii="Trebuchet MS" w:hAnsi="Trebuchet MS"/>
            <w:color w:val="000000"/>
          </w:rPr>
          <w:br/>
        </w:r>
        <w:r>
          <w:rPr>
            <w:rFonts w:ascii="Trebuchet MS" w:hAnsi="Trebuchet MS"/>
            <w:color w:val="000000"/>
          </w:rPr>
          <w:br/>
        </w:r>
        <w:r>
          <w:rPr>
            <w:rFonts w:ascii="Trebuchet MS" w:hAnsi="Trebuchet MS"/>
            <w:color w:val="000000"/>
          </w:rPr>
          <w:br/>
          <w:t>35) Design an algorithm to find the frequency of occurrence of a word in an article?</w:t>
        </w:r>
        <w:r>
          <w:rPr>
            <w:rFonts w:ascii="Trebuchet MS" w:hAnsi="Trebuchet MS"/>
            <w:color w:val="000000"/>
          </w:rPr>
          <w:br/>
        </w:r>
        <w:r>
          <w:rPr>
            <w:rFonts w:ascii="Trebuchet MS" w:hAnsi="Trebuchet MS"/>
            <w:color w:val="000000"/>
          </w:rPr>
          <w:br/>
        </w:r>
        <w:r>
          <w:rPr>
            <w:rFonts w:ascii="Trebuchet MS" w:hAnsi="Trebuchet MS"/>
            <w:color w:val="000000"/>
          </w:rPr>
          <w:br/>
          <w:t>36) Write a program to implement blocking queue in Java?</w:t>
        </w:r>
        <w:r>
          <w:rPr>
            <w:rFonts w:ascii="Trebuchet MS" w:hAnsi="Trebuchet MS"/>
            <w:color w:val="000000"/>
          </w:rPr>
          <w:br/>
        </w:r>
        <w:r>
          <w:rPr>
            <w:rFonts w:ascii="Trebuchet MS" w:hAnsi="Trebuchet MS"/>
            <w:color w:val="000000"/>
          </w:rPr>
          <w:br/>
        </w:r>
        <w:r>
          <w:rPr>
            <w:rFonts w:ascii="Trebuchet MS" w:hAnsi="Trebuchet MS"/>
            <w:color w:val="000000"/>
          </w:rPr>
          <w:lastRenderedPageBreak/>
          <w:br/>
          <w:t>37) Write a program for producer-consumer problem? (</w:t>
        </w:r>
        <w:r w:rsidR="000F79BD">
          <w:rPr>
            <w:rFonts w:ascii="Trebuchet MS" w:hAnsi="Trebuchet MS"/>
            <w:color w:val="000000"/>
          </w:rPr>
          <w:fldChar w:fldCharType="begin"/>
        </w:r>
        <w:r>
          <w:rPr>
            <w:rFonts w:ascii="Trebuchet MS" w:hAnsi="Trebuchet MS"/>
            <w:color w:val="000000"/>
          </w:rPr>
          <w:instrText xml:space="preserve"> HYPERLINK "http://javarevisited.blogspot.sg/2012/02/producer-consumer-design-pattern-with.html" \t "_blank" </w:instrText>
        </w:r>
        <w:r w:rsidR="000F79BD">
          <w:rPr>
            <w:rFonts w:ascii="Trebuchet MS" w:hAnsi="Trebuchet MS"/>
            <w:color w:val="000000"/>
          </w:rPr>
          <w:fldChar w:fldCharType="separate"/>
        </w:r>
        <w:r>
          <w:rPr>
            <w:rStyle w:val="Hyperlink"/>
            <w:rFonts w:ascii="Trebuchet MS" w:hAnsi="Trebuchet MS"/>
            <w:color w:val="660099"/>
          </w:rPr>
          <w:t>solution</w:t>
        </w:r>
        <w:r w:rsidR="000F79BD">
          <w:rPr>
            <w:rFonts w:ascii="Trebuchet MS" w:hAnsi="Trebuchet MS"/>
            <w:color w:val="000000"/>
          </w:rPr>
          <w:fldChar w:fldCharType="end"/>
        </w:r>
        <w:r>
          <w:rPr>
            <w:rFonts w:ascii="Trebuchet MS" w:hAnsi="Trebuchet MS"/>
            <w:color w:val="000000"/>
          </w:rPr>
          <w:t>)</w:t>
        </w:r>
        <w:r>
          <w:rPr>
            <w:rFonts w:ascii="Trebuchet MS" w:hAnsi="Trebuchet MS"/>
            <w:color w:val="000000"/>
          </w:rPr>
          <w:br/>
          <w:t>This article solves producer consumer problem using BlockingQueue in Java. You can refer it to answer this question.</w:t>
        </w:r>
      </w:ins>
    </w:p>
    <w:p w:rsidR="007851F5" w:rsidRDefault="007851F5" w:rsidP="007851F5">
      <w:pPr>
        <w:shd w:val="clear" w:color="auto" w:fill="FFFFFF"/>
        <w:spacing w:line="318" w:lineRule="atLeast"/>
        <w:jc w:val="both"/>
        <w:rPr>
          <w:rFonts w:ascii="Trebuchet MS" w:hAnsi="Trebuchet MS"/>
          <w:color w:val="000000"/>
        </w:rPr>
      </w:pPr>
      <w:ins w:id="4615" w:author="Unknown">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r w:rsidR="000F79BD">
          <w:rPr>
            <w:rFonts w:ascii="Trebuchet MS" w:hAnsi="Trebuchet MS"/>
            <w:color w:val="000000"/>
          </w:rPr>
          <w:fldChar w:fldCharType="begin"/>
        </w:r>
        <w:r>
          <w:rPr>
            <w:rFonts w:ascii="Trebuchet MS" w:hAnsi="Trebuchet MS"/>
            <w:color w:val="000000"/>
          </w:rPr>
          <w:instrText xml:space="preserve"> HYPERLINK "http://javarevisited.blogspot.com/2011/06/top-programming-interview-questions.html" \l "ixzz4JJ53wK6V" </w:instrText>
        </w:r>
        <w:r w:rsidR="000F79BD">
          <w:rPr>
            <w:rFonts w:ascii="Trebuchet MS" w:hAnsi="Trebuchet MS"/>
            <w:color w:val="000000"/>
          </w:rPr>
          <w:fldChar w:fldCharType="separate"/>
        </w:r>
        <w:r>
          <w:rPr>
            <w:rStyle w:val="Hyperlink"/>
            <w:rFonts w:ascii="Trebuchet MS" w:hAnsi="Trebuchet MS"/>
            <w:color w:val="003399"/>
          </w:rPr>
          <w:t>http://javarevisited.blogspot.com/2011/06/top-programming-interview-questions.html#ixzz4JJ53wK6V</w:t>
        </w:r>
        <w:r w:rsidR="000F79BD">
          <w:rPr>
            <w:rFonts w:ascii="Trebuchet MS" w:hAnsi="Trebuchet MS"/>
            <w:color w:val="000000"/>
          </w:rPr>
          <w:fldChar w:fldCharType="end"/>
        </w:r>
      </w:ins>
    </w:p>
    <w:p w:rsidR="007851F5" w:rsidRDefault="007851F5" w:rsidP="007851F5">
      <w:pPr>
        <w:shd w:val="clear" w:color="auto" w:fill="FFFFFF"/>
        <w:spacing w:line="318" w:lineRule="atLeast"/>
        <w:jc w:val="both"/>
        <w:rPr>
          <w:rFonts w:ascii="Trebuchet MS" w:hAnsi="Trebuchet MS"/>
          <w:color w:val="000000"/>
        </w:rPr>
      </w:pPr>
    </w:p>
    <w:p w:rsidR="007851F5" w:rsidRDefault="007851F5" w:rsidP="007851F5">
      <w:pPr>
        <w:pStyle w:val="Heading1"/>
        <w:shd w:val="clear" w:color="auto" w:fill="E9E9E9"/>
        <w:spacing w:before="0"/>
        <w:rPr>
          <w:rFonts w:ascii="Castellar" w:hAnsi="Castellar"/>
          <w:color w:val="424242"/>
          <w:sz w:val="30"/>
          <w:szCs w:val="30"/>
        </w:rPr>
      </w:pPr>
      <w:r>
        <w:rPr>
          <w:rFonts w:ascii="Castellar" w:hAnsi="Castellar"/>
          <w:color w:val="424242"/>
          <w:sz w:val="30"/>
          <w:szCs w:val="30"/>
        </w:rPr>
        <w:t>Java Interview Programs</w:t>
      </w:r>
    </w:p>
    <w:p w:rsidR="007851F5" w:rsidRDefault="007851F5" w:rsidP="007851F5">
      <w:pPr>
        <w:rPr>
          <w:rFonts w:ascii="Times New Roman" w:hAnsi="Times New Roman"/>
          <w:sz w:val="24"/>
          <w:szCs w:val="24"/>
        </w:rPr>
      </w:pPr>
    </w:p>
    <w:tbl>
      <w:tblPr>
        <w:tblW w:w="989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9890"/>
      </w:tblGrid>
      <w:tr w:rsidR="007851F5" w:rsidTr="007851F5">
        <w:trPr>
          <w:tblCellSpacing w:w="15" w:type="dxa"/>
        </w:trPr>
        <w:tc>
          <w:tcPr>
            <w:tcW w:w="0" w:type="auto"/>
            <w:shd w:val="clear" w:color="auto" w:fill="F6F6F6"/>
            <w:vAlign w:val="center"/>
            <w:hideMark/>
          </w:tcPr>
          <w:p w:rsidR="007851F5" w:rsidRDefault="007851F5">
            <w:pPr>
              <w:pStyle w:val="pgdesc"/>
              <w:rPr>
                <w:color w:val="333333"/>
                <w:sz w:val="19"/>
                <w:szCs w:val="19"/>
              </w:rPr>
            </w:pPr>
            <w:r>
              <w:rPr>
                <w:color w:val="333333"/>
                <w:sz w:val="19"/>
                <w:szCs w:val="19"/>
              </w:rPr>
              <w:t>In this section, we are giving few java interview programs faced by some of my friends. If you come across any questions, post it to me. I can provide solutions. You can email me at java2novice@gmail.com.</w:t>
            </w:r>
          </w:p>
        </w:tc>
      </w:tr>
    </w:tbl>
    <w:p w:rsidR="007851F5" w:rsidRDefault="007851F5" w:rsidP="007851F5">
      <w:pPr>
        <w:pStyle w:val="Heading4"/>
        <w:spacing w:before="68" w:after="82"/>
        <w:rPr>
          <w:rFonts w:ascii="Castellar" w:hAnsi="Castellar"/>
          <w:color w:val="FFFFFF"/>
          <w:sz w:val="23"/>
          <w:szCs w:val="23"/>
        </w:rPr>
      </w:pPr>
      <w:r>
        <w:rPr>
          <w:rFonts w:ascii="Castellar" w:hAnsi="Castellar"/>
          <w:color w:val="FFFFFF"/>
          <w:sz w:val="23"/>
          <w:szCs w:val="23"/>
        </w:rPr>
        <w:t>List Of All Interview Programs:</w:t>
      </w:r>
    </w:p>
    <w:p w:rsidR="007851F5" w:rsidRDefault="000F79BD" w:rsidP="007851F5">
      <w:pPr>
        <w:numPr>
          <w:ilvl w:val="0"/>
          <w:numId w:val="158"/>
        </w:numPr>
        <w:shd w:val="clear" w:color="auto" w:fill="E9E9E9"/>
        <w:spacing w:beforeAutospacing="1" w:after="0" w:afterAutospacing="1"/>
        <w:rPr>
          <w:rFonts w:ascii="Times New Roman" w:hAnsi="Times New Roman"/>
          <w:color w:val="333333"/>
          <w:sz w:val="27"/>
          <w:szCs w:val="27"/>
        </w:rPr>
      </w:pPr>
      <w:hyperlink r:id="rId226" w:tooltip="How to reverse Singly Linked List?" w:history="1">
        <w:r w:rsidR="007851F5">
          <w:rPr>
            <w:rStyle w:val="Hyperlink"/>
            <w:rFonts w:ascii="Trebuchet MS" w:hAnsi="Trebuchet MS"/>
            <w:color w:val="000000"/>
            <w:sz w:val="18"/>
            <w:szCs w:val="18"/>
            <w:bdr w:val="none" w:sz="0" w:space="0" w:color="auto" w:frame="1"/>
            <w:shd w:val="clear" w:color="auto" w:fill="F6F6F6"/>
          </w:rPr>
          <w:t>How to reverse Singly Linked List?</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27" w:tooltip="Find out duplicate number between 1 to N numbers." w:history="1">
        <w:r w:rsidR="007851F5">
          <w:rPr>
            <w:rStyle w:val="Hyperlink"/>
            <w:rFonts w:ascii="Trebuchet MS" w:hAnsi="Trebuchet MS"/>
            <w:color w:val="000000"/>
            <w:sz w:val="18"/>
            <w:szCs w:val="18"/>
            <w:bdr w:val="none" w:sz="0" w:space="0" w:color="auto" w:frame="1"/>
            <w:shd w:val="clear" w:color="auto" w:fill="F6F6F6"/>
          </w:rPr>
          <w:t>Find out duplicate number between 1 to N numbers.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28" w:tooltip="Find out middle index where sum of both ends are equal." w:history="1">
        <w:r w:rsidR="007851F5">
          <w:rPr>
            <w:rStyle w:val="Hyperlink"/>
            <w:rFonts w:ascii="Trebuchet MS" w:hAnsi="Trebuchet MS"/>
            <w:color w:val="000000"/>
            <w:sz w:val="18"/>
            <w:szCs w:val="18"/>
            <w:bdr w:val="none" w:sz="0" w:space="0" w:color="auto" w:frame="1"/>
            <w:shd w:val="clear" w:color="auto" w:fill="F6F6F6"/>
          </w:rPr>
          <w:t>Find out middle index where sum of both ends are equal.</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29" w:tooltip="Write a singleton class." w:history="1">
        <w:r w:rsidR="007851F5">
          <w:rPr>
            <w:rStyle w:val="Hyperlink"/>
            <w:rFonts w:ascii="Trebuchet MS" w:hAnsi="Trebuchet MS"/>
            <w:color w:val="000000"/>
            <w:sz w:val="18"/>
            <w:szCs w:val="18"/>
            <w:bdr w:val="none" w:sz="0" w:space="0" w:color="auto" w:frame="1"/>
            <w:shd w:val="clear" w:color="auto" w:fill="F6F6F6"/>
          </w:rPr>
          <w:t>Write a singleton class.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0" w:tooltip="Write a program to create deadlock between two threads." w:history="1">
        <w:r w:rsidR="007851F5">
          <w:rPr>
            <w:rStyle w:val="Hyperlink"/>
            <w:rFonts w:ascii="Trebuchet MS" w:hAnsi="Trebuchet MS"/>
            <w:color w:val="000000"/>
            <w:sz w:val="18"/>
            <w:szCs w:val="18"/>
            <w:bdr w:val="none" w:sz="0" w:space="0" w:color="auto" w:frame="1"/>
            <w:shd w:val="clear" w:color="auto" w:fill="F6F6F6"/>
          </w:rPr>
          <w:t>Write a program to create deadlock between two threads.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1" w:tooltip="Write a program to reverse a string using recursive algorithm." w:history="1">
        <w:r w:rsidR="007851F5">
          <w:rPr>
            <w:rStyle w:val="Hyperlink"/>
            <w:rFonts w:ascii="Trebuchet MS" w:hAnsi="Trebuchet MS"/>
            <w:color w:val="000000"/>
            <w:sz w:val="18"/>
            <w:szCs w:val="18"/>
            <w:bdr w:val="none" w:sz="0" w:space="0" w:color="auto" w:frame="1"/>
            <w:shd w:val="clear" w:color="auto" w:fill="F6F6F6"/>
          </w:rPr>
          <w:t>Write a program to reverse a string using recursive algorithm.</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2" w:tooltip="Write a program to reverse a number." w:history="1">
        <w:r w:rsidR="007851F5">
          <w:rPr>
            <w:rStyle w:val="Hyperlink"/>
            <w:rFonts w:ascii="Trebuchet MS" w:hAnsi="Trebuchet MS"/>
            <w:color w:val="000000"/>
            <w:sz w:val="18"/>
            <w:szCs w:val="18"/>
            <w:bdr w:val="none" w:sz="0" w:space="0" w:color="auto" w:frame="1"/>
            <w:shd w:val="clear" w:color="auto" w:fill="F6F6F6"/>
          </w:rPr>
          <w:t>Write a program to reverse a number.</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3" w:tooltip="Write a program to convert decimal number to binary format." w:history="1">
        <w:r w:rsidR="007851F5">
          <w:rPr>
            <w:rStyle w:val="Hyperlink"/>
            <w:rFonts w:ascii="Trebuchet MS" w:hAnsi="Trebuchet MS"/>
            <w:color w:val="000000"/>
            <w:sz w:val="18"/>
            <w:szCs w:val="18"/>
            <w:bdr w:val="none" w:sz="0" w:space="0" w:color="auto" w:frame="1"/>
            <w:shd w:val="clear" w:color="auto" w:fill="F6F6F6"/>
          </w:rPr>
          <w:t>Write a program to convert decimal number to binary format.</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4" w:tooltip="Write a program to find perfect number or not." w:history="1">
        <w:r w:rsidR="007851F5">
          <w:rPr>
            <w:rStyle w:val="Hyperlink"/>
            <w:rFonts w:ascii="Trebuchet MS" w:hAnsi="Trebuchet MS"/>
            <w:color w:val="000000"/>
            <w:sz w:val="18"/>
            <w:szCs w:val="18"/>
            <w:bdr w:val="none" w:sz="0" w:space="0" w:color="auto" w:frame="1"/>
            <w:shd w:val="clear" w:color="auto" w:fill="F6F6F6"/>
          </w:rPr>
          <w:t>Write a program to find perfect number or not.</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5" w:tooltip="Write a program to implement ArrayList." w:history="1">
        <w:r w:rsidR="007851F5">
          <w:rPr>
            <w:rStyle w:val="Hyperlink"/>
            <w:rFonts w:ascii="Trebuchet MS" w:hAnsi="Trebuchet MS"/>
            <w:color w:val="000000"/>
            <w:sz w:val="18"/>
            <w:szCs w:val="18"/>
            <w:bdr w:val="none" w:sz="0" w:space="0" w:color="auto" w:frame="1"/>
            <w:shd w:val="clear" w:color="auto" w:fill="F6F6F6"/>
          </w:rPr>
          <w:t>Write a program to implement ArrayList.</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6" w:tooltip="Write a program to find maximum repeated words from a file." w:history="1">
        <w:r w:rsidR="007851F5">
          <w:rPr>
            <w:rStyle w:val="Hyperlink"/>
            <w:rFonts w:ascii="Trebuchet MS" w:hAnsi="Trebuchet MS"/>
            <w:color w:val="000000"/>
            <w:sz w:val="18"/>
            <w:szCs w:val="18"/>
            <w:bdr w:val="none" w:sz="0" w:space="0" w:color="auto" w:frame="1"/>
            <w:shd w:val="clear" w:color="auto" w:fill="F6F6F6"/>
          </w:rPr>
          <w:t>Write a program to find maximum repeated words from a file.</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7" w:tooltip="Write a program to find out duplicate characters in a string." w:history="1">
        <w:r w:rsidR="007851F5">
          <w:rPr>
            <w:rStyle w:val="Hyperlink"/>
            <w:rFonts w:ascii="Trebuchet MS" w:hAnsi="Trebuchet MS"/>
            <w:color w:val="000000"/>
            <w:sz w:val="18"/>
            <w:szCs w:val="18"/>
            <w:bdr w:val="none" w:sz="0" w:space="0" w:color="auto" w:frame="1"/>
            <w:shd w:val="clear" w:color="auto" w:fill="F6F6F6"/>
          </w:rPr>
          <w:t>Wrie a program to find out duplicate characters in a string.</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8" w:tooltip="Write a program to find top two maximum numbers in a array." w:history="1">
        <w:r w:rsidR="007851F5">
          <w:rPr>
            <w:rStyle w:val="Hyperlink"/>
            <w:rFonts w:ascii="Trebuchet MS" w:hAnsi="Trebuchet MS"/>
            <w:color w:val="000000"/>
            <w:sz w:val="18"/>
            <w:szCs w:val="18"/>
            <w:bdr w:val="none" w:sz="0" w:space="0" w:color="auto" w:frame="1"/>
            <w:shd w:val="clear" w:color="auto" w:fill="F6F6F6"/>
          </w:rPr>
          <w:t>Write a program to find top two maximum numbers in a array.</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39" w:tooltip="Write a program to sort a map by value." w:history="1">
        <w:r w:rsidR="007851F5">
          <w:rPr>
            <w:rStyle w:val="Hyperlink"/>
            <w:rFonts w:ascii="Trebuchet MS" w:hAnsi="Trebuchet MS"/>
            <w:color w:val="000000"/>
            <w:sz w:val="18"/>
            <w:szCs w:val="18"/>
            <w:bdr w:val="none" w:sz="0" w:space="0" w:color="auto" w:frame="1"/>
            <w:shd w:val="clear" w:color="auto" w:fill="F6F6F6"/>
          </w:rPr>
          <w:t>Write a program to sort a map by value.</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0" w:tooltip="Write a program to find common elements between two arrays." w:history="1">
        <w:r w:rsidR="007851F5">
          <w:rPr>
            <w:rStyle w:val="Hyperlink"/>
            <w:rFonts w:ascii="Trebuchet MS" w:hAnsi="Trebuchet MS"/>
            <w:color w:val="000000"/>
            <w:sz w:val="18"/>
            <w:szCs w:val="18"/>
            <w:bdr w:val="none" w:sz="0" w:space="0" w:color="auto" w:frame="1"/>
            <w:shd w:val="clear" w:color="auto" w:fill="F6F6F6"/>
          </w:rPr>
          <w:t>Write a program to find common elements between two arrays.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1" w:tooltip="How to swap two numbers without using temporary variable?" w:history="1">
        <w:r w:rsidR="007851F5">
          <w:rPr>
            <w:rStyle w:val="Hyperlink"/>
            <w:rFonts w:ascii="Trebuchet MS" w:hAnsi="Trebuchet MS"/>
            <w:color w:val="000000"/>
            <w:sz w:val="18"/>
            <w:szCs w:val="18"/>
            <w:bdr w:val="none" w:sz="0" w:space="0" w:color="auto" w:frame="1"/>
            <w:shd w:val="clear" w:color="auto" w:fill="F6F6F6"/>
          </w:rPr>
          <w:t>How to swap two numbers without using temporary variable?</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2" w:tooltip="Write a program to print fibonacci series." w:history="1">
        <w:r w:rsidR="007851F5">
          <w:rPr>
            <w:rStyle w:val="Hyperlink"/>
            <w:rFonts w:ascii="Trebuchet MS" w:hAnsi="Trebuchet MS"/>
            <w:color w:val="000000"/>
            <w:sz w:val="18"/>
            <w:szCs w:val="18"/>
            <w:bdr w:val="none" w:sz="0" w:space="0" w:color="auto" w:frame="1"/>
            <w:shd w:val="clear" w:color="auto" w:fill="F6F6F6"/>
          </w:rPr>
          <w:t>Write a program to print fibonacci series.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3" w:tooltip="Write a program to find sum of each digit in the given number using recursion." w:history="1">
        <w:r w:rsidR="007851F5">
          <w:rPr>
            <w:rStyle w:val="Hyperlink"/>
            <w:rFonts w:ascii="Trebuchet MS" w:hAnsi="Trebuchet MS"/>
            <w:color w:val="000000"/>
            <w:sz w:val="18"/>
            <w:szCs w:val="18"/>
            <w:bdr w:val="none" w:sz="0" w:space="0" w:color="auto" w:frame="1"/>
            <w:shd w:val="clear" w:color="auto" w:fill="F6F6F6"/>
          </w:rPr>
          <w:t>Write a program to find sum of each digit in the given number using recursion.</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4" w:tooltip="Write a program to check the given number is a prime number or not?" w:history="1">
        <w:r w:rsidR="007851F5">
          <w:rPr>
            <w:rStyle w:val="Hyperlink"/>
            <w:rFonts w:ascii="Trebuchet MS" w:hAnsi="Trebuchet MS"/>
            <w:color w:val="000000"/>
            <w:sz w:val="18"/>
            <w:szCs w:val="18"/>
            <w:bdr w:val="none" w:sz="0" w:space="0" w:color="auto" w:frame="1"/>
            <w:shd w:val="clear" w:color="auto" w:fill="F6F6F6"/>
          </w:rPr>
          <w:t>Write a program to check the given number is a prime number or not?</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5" w:tooltip="Write a program to find the given number is Armstrong number or not?" w:history="1">
        <w:r w:rsidR="007851F5">
          <w:rPr>
            <w:rStyle w:val="Hyperlink"/>
            <w:rFonts w:ascii="Trebuchet MS" w:hAnsi="Trebuchet MS"/>
            <w:color w:val="000000"/>
            <w:sz w:val="18"/>
            <w:szCs w:val="18"/>
            <w:bdr w:val="none" w:sz="0" w:space="0" w:color="auto" w:frame="1"/>
            <w:shd w:val="clear" w:color="auto" w:fill="F6F6F6"/>
          </w:rPr>
          <w:t>Write a program to find the given number is Armstrong number or not?</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6" w:tooltip="Write a program to convert binary to decimal number." w:history="1">
        <w:r w:rsidR="007851F5">
          <w:rPr>
            <w:rStyle w:val="Hyperlink"/>
            <w:rFonts w:ascii="Trebuchet MS" w:hAnsi="Trebuchet MS"/>
            <w:color w:val="000000"/>
            <w:sz w:val="18"/>
            <w:szCs w:val="18"/>
            <w:bdr w:val="none" w:sz="0" w:space="0" w:color="auto" w:frame="1"/>
            <w:shd w:val="clear" w:color="auto" w:fill="F6F6F6"/>
          </w:rPr>
          <w:t>Write a program to convert binary to decimal number.</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7" w:tooltip="Write a program to check the given number is binary number or not?" w:history="1">
        <w:r w:rsidR="007851F5">
          <w:rPr>
            <w:rStyle w:val="Hyperlink"/>
            <w:rFonts w:ascii="Trebuchet MS" w:hAnsi="Trebuchet MS"/>
            <w:color w:val="000000"/>
            <w:sz w:val="18"/>
            <w:szCs w:val="18"/>
            <w:bdr w:val="none" w:sz="0" w:space="0" w:color="auto" w:frame="1"/>
            <w:shd w:val="clear" w:color="auto" w:fill="F6F6F6"/>
          </w:rPr>
          <w:t>Write a program to check the given number is binary number or not?</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8" w:tooltip="Write a program for Bubble Sort in java." w:history="1">
        <w:r w:rsidR="007851F5">
          <w:rPr>
            <w:rStyle w:val="Hyperlink"/>
            <w:rFonts w:ascii="Trebuchet MS" w:hAnsi="Trebuchet MS"/>
            <w:color w:val="000000"/>
            <w:sz w:val="18"/>
            <w:szCs w:val="18"/>
            <w:bdr w:val="none" w:sz="0" w:space="0" w:color="auto" w:frame="1"/>
            <w:shd w:val="clear" w:color="auto" w:fill="F6F6F6"/>
          </w:rPr>
          <w:t>Write a program for Bubble Sort in java.</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49" w:tooltip="Write a program for Insertion Sort in java." w:history="1">
        <w:r w:rsidR="007851F5">
          <w:rPr>
            <w:rStyle w:val="Hyperlink"/>
            <w:rFonts w:ascii="Trebuchet MS" w:hAnsi="Trebuchet MS"/>
            <w:color w:val="000000"/>
            <w:sz w:val="18"/>
            <w:szCs w:val="18"/>
            <w:bdr w:val="none" w:sz="0" w:space="0" w:color="auto" w:frame="1"/>
            <w:shd w:val="clear" w:color="auto" w:fill="F6F6F6"/>
          </w:rPr>
          <w:t>Write a program for Insertion Sort in java.</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0" w:tooltip="Write a program to implement hashcode and equals." w:history="1">
        <w:r w:rsidR="007851F5">
          <w:rPr>
            <w:rStyle w:val="Hyperlink"/>
            <w:rFonts w:ascii="Trebuchet MS" w:hAnsi="Trebuchet MS"/>
            <w:color w:val="000000"/>
            <w:sz w:val="18"/>
            <w:szCs w:val="18"/>
            <w:bdr w:val="none" w:sz="0" w:space="0" w:color="auto" w:frame="1"/>
            <w:shd w:val="clear" w:color="auto" w:fill="F6F6F6"/>
          </w:rPr>
          <w:t>Write a program to implement hashcode and equals.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1" w:tooltip="How to get distinct elements from an array by avoiding duplicate elements?" w:history="1">
        <w:r w:rsidR="007851F5">
          <w:rPr>
            <w:rStyle w:val="Hyperlink"/>
            <w:rFonts w:ascii="Trebuchet MS" w:hAnsi="Trebuchet MS"/>
            <w:color w:val="000000"/>
            <w:sz w:val="18"/>
            <w:szCs w:val="18"/>
            <w:bdr w:val="none" w:sz="0" w:space="0" w:color="auto" w:frame="1"/>
            <w:shd w:val="clear" w:color="auto" w:fill="F6F6F6"/>
          </w:rPr>
          <w:t>How to get distinct elements from an array by avoiding duplicate elements?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2" w:tooltip="Write a program to get distinct word list from the given file." w:history="1">
        <w:r w:rsidR="007851F5">
          <w:rPr>
            <w:rStyle w:val="Hyperlink"/>
            <w:rFonts w:ascii="Trebuchet MS" w:hAnsi="Trebuchet MS"/>
            <w:color w:val="000000"/>
            <w:sz w:val="18"/>
            <w:szCs w:val="18"/>
            <w:bdr w:val="none" w:sz="0" w:space="0" w:color="auto" w:frame="1"/>
            <w:shd w:val="clear" w:color="auto" w:fill="F6F6F6"/>
          </w:rPr>
          <w:t>Write a program to get distinct word list from the given file.</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3" w:tooltip="Write a program to get a line with max word count from the given file." w:history="1">
        <w:r w:rsidR="007851F5">
          <w:rPr>
            <w:rStyle w:val="Hyperlink"/>
            <w:rFonts w:ascii="Trebuchet MS" w:hAnsi="Trebuchet MS"/>
            <w:color w:val="000000"/>
            <w:sz w:val="18"/>
            <w:szCs w:val="18"/>
            <w:bdr w:val="none" w:sz="0" w:space="0" w:color="auto" w:frame="1"/>
            <w:shd w:val="clear" w:color="auto" w:fill="F6F6F6"/>
          </w:rPr>
          <w:t>Write a program to get a line with max word count from the given file.</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4" w:tooltip="Write a program to convert string to number without using Integer.parseInt() method." w:history="1">
        <w:r w:rsidR="007851F5">
          <w:rPr>
            <w:rStyle w:val="Hyperlink"/>
            <w:rFonts w:ascii="Trebuchet MS" w:hAnsi="Trebuchet MS"/>
            <w:color w:val="000000"/>
            <w:sz w:val="18"/>
            <w:szCs w:val="18"/>
            <w:bdr w:val="none" w:sz="0" w:space="0" w:color="auto" w:frame="1"/>
            <w:shd w:val="clear" w:color="auto" w:fill="F6F6F6"/>
          </w:rPr>
          <w:t>Write a program to convert string to number without using Integer.parseInt() method.</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5" w:tooltip="Write a program to find two lines with max characters in descending order." w:history="1">
        <w:r w:rsidR="007851F5">
          <w:rPr>
            <w:rStyle w:val="Hyperlink"/>
            <w:rFonts w:ascii="Trebuchet MS" w:hAnsi="Trebuchet MS"/>
            <w:color w:val="000000"/>
            <w:sz w:val="18"/>
            <w:szCs w:val="18"/>
            <w:bdr w:val="none" w:sz="0" w:space="0" w:color="auto" w:frame="1"/>
            <w:shd w:val="clear" w:color="auto" w:fill="F6F6F6"/>
          </w:rPr>
          <w:t>Write a program to find two lines with max characters in descending order.</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6" w:tooltip="Write a program to find the sum of the first 1000 prime numbers." w:history="1">
        <w:r w:rsidR="007851F5">
          <w:rPr>
            <w:rStyle w:val="Hyperlink"/>
            <w:rFonts w:ascii="Trebuchet MS" w:hAnsi="Trebuchet MS"/>
            <w:color w:val="000000"/>
            <w:sz w:val="18"/>
            <w:szCs w:val="18"/>
            <w:bdr w:val="none" w:sz="0" w:space="0" w:color="auto" w:frame="1"/>
            <w:shd w:val="clear" w:color="auto" w:fill="F6F6F6"/>
          </w:rPr>
          <w:t>Write a program to find the sum of the first 1000 prime numbers.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7" w:tooltip="Find longest substring without repeating characters." w:history="1">
        <w:r w:rsidR="007851F5">
          <w:rPr>
            <w:rStyle w:val="Hyperlink"/>
            <w:rFonts w:ascii="Trebuchet MS" w:hAnsi="Trebuchet MS"/>
            <w:color w:val="000000"/>
            <w:sz w:val="18"/>
            <w:szCs w:val="18"/>
            <w:bdr w:val="none" w:sz="0" w:space="0" w:color="auto" w:frame="1"/>
            <w:shd w:val="clear" w:color="auto" w:fill="F6F6F6"/>
          </w:rPr>
          <w:t>Find longest substring without repeating characters.</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8" w:tooltip="Write a program to remove duplicates from sorted array." w:history="1">
        <w:r w:rsidR="007851F5">
          <w:rPr>
            <w:rStyle w:val="Hyperlink"/>
            <w:rFonts w:ascii="Trebuchet MS" w:hAnsi="Trebuchet MS"/>
            <w:color w:val="000000"/>
            <w:sz w:val="18"/>
            <w:szCs w:val="18"/>
            <w:bdr w:val="none" w:sz="0" w:space="0" w:color="auto" w:frame="1"/>
            <w:shd w:val="clear" w:color="auto" w:fill="F6F6F6"/>
          </w:rPr>
          <w:t>Write a program to remove duplicates from sorted array.</w:t>
        </w:r>
      </w:hyperlink>
    </w:p>
    <w:p w:rsidR="007851F5" w:rsidRDefault="000F79BD" w:rsidP="007851F5">
      <w:pPr>
        <w:numPr>
          <w:ilvl w:val="0"/>
          <w:numId w:val="158"/>
        </w:numPr>
        <w:shd w:val="clear" w:color="auto" w:fill="E9E9E9"/>
        <w:spacing w:beforeAutospacing="1" w:after="0" w:afterAutospacing="1"/>
        <w:rPr>
          <w:color w:val="333333"/>
          <w:sz w:val="27"/>
          <w:szCs w:val="27"/>
        </w:rPr>
      </w:pPr>
      <w:hyperlink r:id="rId259" w:tooltip="How to sort a Stack using a temporary Stack?" w:history="1">
        <w:r w:rsidR="007851F5">
          <w:rPr>
            <w:rStyle w:val="Hyperlink"/>
            <w:rFonts w:ascii="Trebuchet MS" w:hAnsi="Trebuchet MS"/>
            <w:color w:val="000000"/>
            <w:sz w:val="18"/>
            <w:szCs w:val="18"/>
            <w:bdr w:val="none" w:sz="0" w:space="0" w:color="auto" w:frame="1"/>
            <w:shd w:val="clear" w:color="auto" w:fill="F6F6F6"/>
          </w:rPr>
          <w:t>How to so</w:t>
        </w:r>
      </w:hyperlink>
    </w:p>
    <w:p w:rsidR="007851F5" w:rsidRDefault="007851F5" w:rsidP="007851F5">
      <w:pPr>
        <w:shd w:val="clear" w:color="auto" w:fill="FFFFFF"/>
        <w:spacing w:line="318" w:lineRule="atLeast"/>
        <w:jc w:val="both"/>
        <w:rPr>
          <w:color w:val="333333"/>
          <w:sz w:val="27"/>
          <w:szCs w:val="27"/>
          <w:shd w:val="clear" w:color="auto" w:fill="E9E9E9"/>
        </w:rPr>
      </w:pPr>
      <w:r>
        <w:rPr>
          <w:color w:val="333333"/>
          <w:sz w:val="27"/>
          <w:szCs w:val="27"/>
          <w:shd w:val="clear" w:color="auto" w:fill="E9E9E9"/>
        </w:rPr>
        <w:t xml:space="preserve">- See more at: </w:t>
      </w:r>
      <w:hyperlink r:id="rId260" w:anchor="sthash.p1HYMebq.dpuf" w:history="1">
        <w:r w:rsidRPr="001201C4">
          <w:rPr>
            <w:rStyle w:val="Hyperlink"/>
            <w:sz w:val="27"/>
            <w:szCs w:val="27"/>
            <w:shd w:val="clear" w:color="auto" w:fill="E9E9E9"/>
          </w:rPr>
          <w:t>http://www.java2novice.com/java-interview-programs/#sthash.p1HYMebq.dpuf</w:t>
        </w:r>
      </w:hyperlink>
    </w:p>
    <w:p w:rsidR="007851F5" w:rsidRDefault="007851F5" w:rsidP="007851F5">
      <w:pPr>
        <w:shd w:val="clear" w:color="auto" w:fill="FFFFFF"/>
        <w:spacing w:line="318" w:lineRule="atLeast"/>
        <w:jc w:val="both"/>
        <w:rPr>
          <w:color w:val="333333"/>
          <w:sz w:val="27"/>
          <w:szCs w:val="27"/>
          <w:shd w:val="clear" w:color="auto" w:fill="E9E9E9"/>
        </w:rPr>
      </w:pPr>
    </w:p>
    <w:p w:rsidR="007851F5" w:rsidRDefault="007851F5" w:rsidP="007851F5">
      <w:r>
        <w:rPr>
          <w:rFonts w:ascii="Arial" w:hAnsi="Arial" w:cs="Arial"/>
          <w:color w:val="000000"/>
          <w:sz w:val="19"/>
          <w:szCs w:val="19"/>
        </w:rPr>
        <w:br/>
      </w:r>
      <w:r>
        <w:rPr>
          <w:rFonts w:ascii="Arial" w:hAnsi="Arial" w:cs="Arial"/>
          <w:b/>
          <w:bCs/>
          <w:color w:val="000000"/>
          <w:sz w:val="19"/>
          <w:szCs w:val="19"/>
        </w:rPr>
        <w:t>Write a Java program to replace certain characters from String like</w:t>
      </w:r>
      <w:r>
        <w:rPr>
          <w:rFonts w:ascii="Arial" w:hAnsi="Arial" w:cs="Arial"/>
          <w:color w:val="000000"/>
          <w:sz w:val="19"/>
          <w:szCs w:val="19"/>
        </w:rPr>
        <w:br/>
      </w:r>
      <w:r>
        <w:rPr>
          <w:rFonts w:ascii="Courier New" w:hAnsi="Courier New" w:cs="Courier New"/>
          <w:color w:val="0000FF"/>
          <w:sz w:val="19"/>
          <w:szCs w:val="19"/>
        </w:rPr>
        <w:t>public String replace(String str, char ch)</w:t>
      </w:r>
      <w:r>
        <w:rPr>
          <w:rFonts w:ascii="Arial" w:hAnsi="Arial" w:cs="Arial"/>
          <w:color w:val="000000"/>
          <w:sz w:val="19"/>
          <w:szCs w:val="19"/>
        </w:rPr>
        <w:br/>
      </w:r>
      <w:r>
        <w:rPr>
          <w:rFonts w:ascii="Arial" w:hAnsi="Arial" w:cs="Arial"/>
          <w:color w:val="000000"/>
          <w:sz w:val="19"/>
          <w:szCs w:val="19"/>
          <w:shd w:val="clear" w:color="auto" w:fill="FFFFFF"/>
        </w:rPr>
        <w:t>This is a</w:t>
      </w:r>
      <w:r>
        <w:rPr>
          <w:rStyle w:val="apple-converted-space"/>
          <w:rFonts w:ascii="Arial" w:hAnsi="Arial" w:cs="Arial"/>
          <w:color w:val="000000"/>
          <w:sz w:val="19"/>
          <w:szCs w:val="19"/>
          <w:shd w:val="clear" w:color="auto" w:fill="FFFFFF"/>
        </w:rPr>
        <w:t> </w:t>
      </w:r>
      <w:hyperlink r:id="rId261" w:history="1">
        <w:r>
          <w:rPr>
            <w:rStyle w:val="Hyperlink"/>
            <w:rFonts w:ascii="Arial" w:hAnsi="Arial" w:cs="Arial"/>
            <w:color w:val="888888"/>
            <w:sz w:val="19"/>
            <w:szCs w:val="19"/>
          </w:rPr>
          <w:t>tricky Java coding interview question</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asked in one of the written test my friend had appeared recently. This Java coding question can be solved in multiple way e.g. by using</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charAt()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or</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subString()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method,  but any approach throws couple of follow-up question e.g. you may be asked to write two version to solve this coding exercise, one by using recursion and other by using Iteration. They may also ask you to write</w:t>
      </w:r>
      <w:r>
        <w:rPr>
          <w:rStyle w:val="apple-converted-space"/>
          <w:rFonts w:ascii="Arial" w:hAnsi="Arial" w:cs="Arial"/>
          <w:color w:val="000000"/>
          <w:sz w:val="19"/>
          <w:szCs w:val="19"/>
          <w:shd w:val="clear" w:color="auto" w:fill="FFFFFF"/>
        </w:rPr>
        <w:t> </w:t>
      </w:r>
      <w:hyperlink r:id="rId262" w:history="1">
        <w:r>
          <w:rPr>
            <w:rStyle w:val="Hyperlink"/>
            <w:rFonts w:ascii="Arial" w:hAnsi="Arial" w:cs="Arial"/>
            <w:color w:val="888888"/>
            <w:sz w:val="19"/>
            <w:szCs w:val="19"/>
          </w:rPr>
          <w:t>JUnit test</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for this function which means handling null, empty string etc. By the way this programming question is quite common on technical interviews not just Java but also C, C++ or Scala, but knowing API definitely helps to produce better solution quickly.</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Write a Java program to print Fibonacci series upto 100?</w:t>
      </w:r>
      <w:r>
        <w:rPr>
          <w:rFonts w:ascii="Arial" w:hAnsi="Arial" w:cs="Arial"/>
          <w:color w:val="000000"/>
          <w:sz w:val="19"/>
          <w:szCs w:val="19"/>
        </w:rPr>
        <w:br/>
      </w:r>
      <w:r>
        <w:rPr>
          <w:rFonts w:ascii="Arial" w:hAnsi="Arial" w:cs="Arial"/>
          <w:color w:val="000000"/>
          <w:sz w:val="19"/>
          <w:szCs w:val="19"/>
          <w:shd w:val="clear" w:color="auto" w:fill="FFFFFF"/>
        </w:rPr>
        <w:t>This is one of the most</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rPr>
        <w:t>popular coding interview question asked in Java programming language</w:t>
      </w:r>
      <w:r>
        <w:rPr>
          <w:rFonts w:ascii="Arial" w:hAnsi="Arial" w:cs="Arial"/>
          <w:color w:val="000000"/>
          <w:sz w:val="19"/>
          <w:szCs w:val="19"/>
          <w:shd w:val="clear" w:color="auto" w:fill="FFFFFF"/>
        </w:rPr>
        <w:t>. Even though, Writing program for Fibonacci series is one of the basic Java program, not every Java developer get it right in interview. Again interview can ask to solve this programming interview question, by using recursion or Iteration. This Java programming question also test your problem solving skills and if you come up with an original solution, that may even help. See here for complete</w:t>
      </w:r>
      <w:r>
        <w:rPr>
          <w:rStyle w:val="apple-converted-space"/>
          <w:rFonts w:ascii="Arial" w:hAnsi="Arial" w:cs="Arial"/>
          <w:color w:val="000000"/>
          <w:sz w:val="19"/>
          <w:szCs w:val="19"/>
          <w:shd w:val="clear" w:color="auto" w:fill="FFFFFF"/>
        </w:rPr>
        <w:t> </w:t>
      </w:r>
      <w:hyperlink r:id="rId263" w:history="1">
        <w:r>
          <w:rPr>
            <w:rStyle w:val="Hyperlink"/>
            <w:rFonts w:ascii="Arial" w:hAnsi="Arial" w:cs="Arial"/>
            <w:color w:val="888888"/>
            <w:sz w:val="19"/>
            <w:szCs w:val="19"/>
          </w:rPr>
          <w:t>code example of Fibonacci series in Java</w:t>
        </w:r>
      </w:hyperlink>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FizzBuzz problem :</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Write a Java program that prints the numbers from 1 to 50. But for multiples of three print</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"Fizz"</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instead of the number and for the multiples of five print "Buzz". For numbers which are multiples of both three and five print "</w:t>
      </w:r>
      <w:r>
        <w:rPr>
          <w:rFonts w:ascii="Courier New" w:hAnsi="Courier New" w:cs="Courier New"/>
          <w:color w:val="000000"/>
          <w:sz w:val="19"/>
          <w:szCs w:val="19"/>
        </w:rPr>
        <w:t>FizzBuzz"</w:t>
      </w:r>
      <w:r>
        <w:rPr>
          <w:rFonts w:ascii="Arial" w:hAnsi="Arial" w:cs="Arial"/>
          <w:color w:val="000000"/>
          <w:sz w:val="19"/>
          <w:szCs w:val="19"/>
        </w:rPr>
        <w:br/>
      </w:r>
      <w:r>
        <w:rPr>
          <w:rFonts w:ascii="Arial" w:hAnsi="Arial" w:cs="Arial"/>
          <w:color w:val="000000"/>
          <w:sz w:val="19"/>
          <w:szCs w:val="19"/>
          <w:shd w:val="clear" w:color="auto" w:fill="FFFFFF"/>
        </w:rPr>
        <w:t>This is also one of the classical programming questions, which is asked on any Java programming or technical interviews. This questions is very basic but can be very trick for programmers, who can't code, that's why it is used to differentiate programmers who can do coding and who can't. Here is a sample Java program to solve</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FizzBuzz</w:t>
      </w:r>
      <w:r>
        <w:rPr>
          <w:rStyle w:val="apple-converted-space"/>
          <w:rFonts w:ascii="Courier New" w:hAnsi="Courier New" w:cs="Courier New"/>
          <w:color w:val="000000"/>
          <w:sz w:val="19"/>
          <w:szCs w:val="19"/>
        </w:rPr>
        <w:t> </w:t>
      </w:r>
      <w:r>
        <w:rPr>
          <w:rFonts w:ascii="Arial" w:hAnsi="Arial" w:cs="Arial"/>
          <w:color w:val="000000"/>
          <w:sz w:val="19"/>
          <w:szCs w:val="19"/>
          <w:shd w:val="clear" w:color="auto" w:fill="FFFFFF"/>
        </w:rPr>
        <w:t>problem :</w:t>
      </w:r>
      <w:r>
        <w:rPr>
          <w:rFonts w:ascii="Arial" w:hAnsi="Arial" w:cs="Arial"/>
          <w:color w:val="000000"/>
          <w:sz w:val="19"/>
          <w:szCs w:val="19"/>
        </w:rPr>
        <w:br/>
      </w:r>
      <w:r>
        <w:rPr>
          <w:rFonts w:ascii="Arial" w:hAnsi="Arial" w:cs="Arial"/>
          <w:color w:val="000000"/>
          <w:sz w:val="19"/>
          <w:szCs w:val="19"/>
        </w:rPr>
        <w:br/>
      </w:r>
    </w:p>
    <w:p w:rsidR="007851F5" w:rsidRDefault="007851F5" w:rsidP="007851F5">
      <w:pPr>
        <w:pStyle w:val="HTMLPreformatted"/>
        <w:spacing w:line="238" w:lineRule="atLeast"/>
        <w:rPr>
          <w:color w:val="000000"/>
          <w:sz w:val="19"/>
          <w:szCs w:val="19"/>
        </w:rPr>
      </w:pPr>
      <w:r>
        <w:rPr>
          <w:b/>
          <w:bCs/>
          <w:color w:val="008800"/>
          <w:sz w:val="19"/>
          <w:szCs w:val="19"/>
        </w:rPr>
        <w:t>public</w:t>
      </w:r>
      <w:r>
        <w:rPr>
          <w:color w:val="000000"/>
          <w:sz w:val="19"/>
          <w:szCs w:val="19"/>
        </w:rPr>
        <w:t xml:space="preserve"> </w:t>
      </w:r>
      <w:r>
        <w:rPr>
          <w:b/>
          <w:bCs/>
          <w:color w:val="008800"/>
          <w:sz w:val="19"/>
          <w:szCs w:val="19"/>
        </w:rPr>
        <w:t>class</w:t>
      </w:r>
      <w:r>
        <w:rPr>
          <w:color w:val="000000"/>
          <w:sz w:val="19"/>
          <w:szCs w:val="19"/>
        </w:rPr>
        <w:t xml:space="preserve"> FizzBuzzTest{</w:t>
      </w:r>
    </w:p>
    <w:p w:rsidR="007851F5" w:rsidRDefault="007851F5" w:rsidP="007851F5">
      <w:pPr>
        <w:pStyle w:val="HTMLPreformatted"/>
        <w:spacing w:line="238" w:lineRule="atLeast"/>
        <w:rPr>
          <w:color w:val="000000"/>
          <w:sz w:val="19"/>
          <w:szCs w:val="19"/>
        </w:rPr>
      </w:pPr>
      <w:r>
        <w:rPr>
          <w:color w:val="000000"/>
          <w:sz w:val="19"/>
          <w:szCs w:val="19"/>
        </w:rPr>
        <w:t xml:space="preserve"> </w:t>
      </w:r>
    </w:p>
    <w:p w:rsidR="007851F5" w:rsidRDefault="007851F5" w:rsidP="007851F5">
      <w:pPr>
        <w:pStyle w:val="HTMLPreformatted"/>
        <w:spacing w:line="238" w:lineRule="atLeast"/>
        <w:rPr>
          <w:color w:val="000000"/>
          <w:sz w:val="19"/>
          <w:szCs w:val="19"/>
        </w:rPr>
      </w:pPr>
      <w:r>
        <w:rPr>
          <w:color w:val="000000"/>
          <w:sz w:val="19"/>
          <w:szCs w:val="19"/>
        </w:rPr>
        <w:t xml:space="preserve">    </w:t>
      </w:r>
      <w:r>
        <w:rPr>
          <w:b/>
          <w:bCs/>
          <w:color w:val="008800"/>
          <w:sz w:val="19"/>
          <w:szCs w:val="19"/>
        </w:rPr>
        <w:t>public</w:t>
      </w:r>
      <w:r>
        <w:rPr>
          <w:color w:val="000000"/>
          <w:sz w:val="19"/>
          <w:szCs w:val="19"/>
        </w:rPr>
        <w:t xml:space="preserve"> </w:t>
      </w:r>
      <w:r>
        <w:rPr>
          <w:b/>
          <w:bCs/>
          <w:color w:val="008800"/>
          <w:sz w:val="19"/>
          <w:szCs w:val="19"/>
        </w:rPr>
        <w:t>static</w:t>
      </w:r>
      <w:r>
        <w:rPr>
          <w:color w:val="000000"/>
          <w:sz w:val="19"/>
          <w:szCs w:val="19"/>
        </w:rPr>
        <w:t xml:space="preserve"> </w:t>
      </w:r>
      <w:r>
        <w:rPr>
          <w:b/>
          <w:bCs/>
          <w:color w:val="008800"/>
          <w:sz w:val="19"/>
          <w:szCs w:val="19"/>
        </w:rPr>
        <w:t>void</w:t>
      </w:r>
      <w:r>
        <w:rPr>
          <w:color w:val="000000"/>
          <w:sz w:val="19"/>
          <w:szCs w:val="19"/>
        </w:rPr>
        <w:t xml:space="preserve"> main(</w:t>
      </w:r>
      <w:r>
        <w:rPr>
          <w:color w:val="003388"/>
          <w:sz w:val="19"/>
          <w:szCs w:val="19"/>
        </w:rPr>
        <w:t>String</w:t>
      </w:r>
      <w:r>
        <w:rPr>
          <w:color w:val="000000"/>
          <w:sz w:val="19"/>
          <w:szCs w:val="19"/>
        </w:rPr>
        <w:t xml:space="preserve"> args[]){</w:t>
      </w:r>
    </w:p>
    <w:p w:rsidR="007851F5" w:rsidRDefault="007851F5" w:rsidP="007851F5">
      <w:pPr>
        <w:pStyle w:val="HTMLPreformatted"/>
        <w:spacing w:line="238" w:lineRule="atLeast"/>
        <w:rPr>
          <w:color w:val="000000"/>
          <w:sz w:val="19"/>
          <w:szCs w:val="19"/>
        </w:rPr>
      </w:pPr>
      <w:r>
        <w:rPr>
          <w:color w:val="000000"/>
          <w:sz w:val="19"/>
          <w:szCs w:val="19"/>
        </w:rPr>
        <w:t xml:space="preserve">    </w:t>
      </w:r>
    </w:p>
    <w:p w:rsidR="007851F5" w:rsidRDefault="007851F5" w:rsidP="007851F5">
      <w:pPr>
        <w:pStyle w:val="HTMLPreformatted"/>
        <w:spacing w:line="238" w:lineRule="atLeast"/>
        <w:rPr>
          <w:color w:val="000000"/>
          <w:sz w:val="19"/>
          <w:szCs w:val="19"/>
        </w:rPr>
      </w:pPr>
      <w:r>
        <w:rPr>
          <w:color w:val="000000"/>
          <w:sz w:val="19"/>
          <w:szCs w:val="19"/>
        </w:rPr>
        <w:t xml:space="preserve">        </w:t>
      </w:r>
      <w:r>
        <w:rPr>
          <w:b/>
          <w:bCs/>
          <w:color w:val="008800"/>
          <w:sz w:val="19"/>
          <w:szCs w:val="19"/>
        </w:rPr>
        <w:t>for</w:t>
      </w:r>
      <w:r>
        <w:rPr>
          <w:color w:val="000000"/>
          <w:sz w:val="19"/>
          <w:szCs w:val="19"/>
        </w:rPr>
        <w:t>(</w:t>
      </w:r>
      <w:r>
        <w:rPr>
          <w:b/>
          <w:bCs/>
          <w:color w:val="008800"/>
          <w:sz w:val="19"/>
          <w:szCs w:val="19"/>
        </w:rPr>
        <w:t>int</w:t>
      </w:r>
      <w:r>
        <w:rPr>
          <w:color w:val="000000"/>
          <w:sz w:val="19"/>
          <w:szCs w:val="19"/>
        </w:rPr>
        <w:t xml:space="preserve"> i = </w:t>
      </w:r>
      <w:r>
        <w:rPr>
          <w:b/>
          <w:bCs/>
          <w:color w:val="0000DD"/>
          <w:sz w:val="19"/>
          <w:szCs w:val="19"/>
        </w:rPr>
        <w:t>1</w:t>
      </w:r>
      <w:r>
        <w:rPr>
          <w:color w:val="000000"/>
          <w:sz w:val="19"/>
          <w:szCs w:val="19"/>
        </w:rPr>
        <w:t xml:space="preserve">; i &lt;= </w:t>
      </w:r>
      <w:r>
        <w:rPr>
          <w:b/>
          <w:bCs/>
          <w:color w:val="0000DD"/>
          <w:sz w:val="19"/>
          <w:szCs w:val="19"/>
        </w:rPr>
        <w:t>50</w:t>
      </w:r>
      <w:r>
        <w:rPr>
          <w:color w:val="000000"/>
          <w:sz w:val="19"/>
          <w:szCs w:val="19"/>
        </w:rPr>
        <w:t>; i++) {</w:t>
      </w:r>
    </w:p>
    <w:p w:rsidR="007851F5" w:rsidRDefault="007851F5" w:rsidP="007851F5">
      <w:pPr>
        <w:pStyle w:val="HTMLPreformatted"/>
        <w:spacing w:line="238" w:lineRule="atLeast"/>
        <w:rPr>
          <w:color w:val="000000"/>
          <w:sz w:val="19"/>
          <w:szCs w:val="19"/>
        </w:rPr>
      </w:pPr>
      <w:r>
        <w:rPr>
          <w:color w:val="000000"/>
          <w:sz w:val="19"/>
          <w:szCs w:val="19"/>
        </w:rPr>
        <w:t xml:space="preserve">            </w:t>
      </w:r>
      <w:r>
        <w:rPr>
          <w:b/>
          <w:bCs/>
          <w:color w:val="008800"/>
          <w:sz w:val="19"/>
          <w:szCs w:val="19"/>
        </w:rPr>
        <w:t>if</w:t>
      </w:r>
      <w:r>
        <w:rPr>
          <w:color w:val="000000"/>
          <w:sz w:val="19"/>
          <w:szCs w:val="19"/>
        </w:rPr>
        <w:t>(i % (</w:t>
      </w:r>
      <w:r>
        <w:rPr>
          <w:b/>
          <w:bCs/>
          <w:color w:val="0000DD"/>
          <w:sz w:val="19"/>
          <w:szCs w:val="19"/>
        </w:rPr>
        <w:t>3</w:t>
      </w:r>
      <w:r>
        <w:rPr>
          <w:color w:val="000000"/>
          <w:sz w:val="19"/>
          <w:szCs w:val="19"/>
        </w:rPr>
        <w:t>*</w:t>
      </w:r>
      <w:r>
        <w:rPr>
          <w:b/>
          <w:bCs/>
          <w:color w:val="0000DD"/>
          <w:sz w:val="19"/>
          <w:szCs w:val="19"/>
        </w:rPr>
        <w:t>5</w:t>
      </w:r>
      <w:r>
        <w:rPr>
          <w:color w:val="000000"/>
          <w:sz w:val="19"/>
          <w:szCs w:val="19"/>
        </w:rPr>
        <w:t xml:space="preserve">) == </w:t>
      </w:r>
      <w:r>
        <w:rPr>
          <w:b/>
          <w:bCs/>
          <w:color w:val="0000DD"/>
          <w:sz w:val="19"/>
          <w:szCs w:val="19"/>
        </w:rPr>
        <w:t>0</w:t>
      </w:r>
      <w:r>
        <w:rPr>
          <w:color w:val="000000"/>
          <w:sz w:val="19"/>
          <w:szCs w:val="19"/>
        </w:rPr>
        <w:t>) System.out.println(</w:t>
      </w:r>
      <w:r>
        <w:rPr>
          <w:color w:val="DD2200"/>
          <w:sz w:val="19"/>
          <w:szCs w:val="19"/>
          <w:shd w:val="clear" w:color="auto" w:fill="FFF0F0"/>
        </w:rPr>
        <w:t>"FizzBuzz"</w:t>
      </w:r>
      <w:r>
        <w:rPr>
          <w:color w:val="000000"/>
          <w:sz w:val="19"/>
          <w:szCs w:val="19"/>
        </w:rPr>
        <w:t>);</w:t>
      </w:r>
    </w:p>
    <w:p w:rsidR="007851F5" w:rsidRDefault="007851F5" w:rsidP="007851F5">
      <w:pPr>
        <w:pStyle w:val="HTMLPreformatted"/>
        <w:spacing w:line="238" w:lineRule="atLeast"/>
        <w:rPr>
          <w:color w:val="000000"/>
          <w:sz w:val="19"/>
          <w:szCs w:val="19"/>
        </w:rPr>
      </w:pPr>
      <w:r>
        <w:rPr>
          <w:color w:val="000000"/>
          <w:sz w:val="19"/>
          <w:szCs w:val="19"/>
        </w:rPr>
        <w:t xml:space="preserve">            </w:t>
      </w:r>
      <w:r>
        <w:rPr>
          <w:b/>
          <w:bCs/>
          <w:color w:val="008800"/>
          <w:sz w:val="19"/>
          <w:szCs w:val="19"/>
        </w:rPr>
        <w:t>else</w:t>
      </w:r>
      <w:r>
        <w:rPr>
          <w:color w:val="000000"/>
          <w:sz w:val="19"/>
          <w:szCs w:val="19"/>
        </w:rPr>
        <w:t xml:space="preserve"> </w:t>
      </w:r>
      <w:r>
        <w:rPr>
          <w:b/>
          <w:bCs/>
          <w:color w:val="008800"/>
          <w:sz w:val="19"/>
          <w:szCs w:val="19"/>
        </w:rPr>
        <w:t>if</w:t>
      </w:r>
      <w:r>
        <w:rPr>
          <w:color w:val="000000"/>
          <w:sz w:val="19"/>
          <w:szCs w:val="19"/>
        </w:rPr>
        <w:t xml:space="preserve">(i % </w:t>
      </w:r>
      <w:r>
        <w:rPr>
          <w:b/>
          <w:bCs/>
          <w:color w:val="0000DD"/>
          <w:sz w:val="19"/>
          <w:szCs w:val="19"/>
        </w:rPr>
        <w:t>5</w:t>
      </w:r>
      <w:r>
        <w:rPr>
          <w:color w:val="000000"/>
          <w:sz w:val="19"/>
          <w:szCs w:val="19"/>
        </w:rPr>
        <w:t xml:space="preserve"> == </w:t>
      </w:r>
      <w:r>
        <w:rPr>
          <w:b/>
          <w:bCs/>
          <w:color w:val="0000DD"/>
          <w:sz w:val="19"/>
          <w:szCs w:val="19"/>
        </w:rPr>
        <w:t>0</w:t>
      </w:r>
      <w:r>
        <w:rPr>
          <w:color w:val="000000"/>
          <w:sz w:val="19"/>
          <w:szCs w:val="19"/>
        </w:rPr>
        <w:t>) System.out.println(</w:t>
      </w:r>
      <w:r>
        <w:rPr>
          <w:color w:val="DD2200"/>
          <w:sz w:val="19"/>
          <w:szCs w:val="19"/>
          <w:shd w:val="clear" w:color="auto" w:fill="FFF0F0"/>
        </w:rPr>
        <w:t>"Buzz"</w:t>
      </w:r>
      <w:r>
        <w:rPr>
          <w:color w:val="000000"/>
          <w:sz w:val="19"/>
          <w:szCs w:val="19"/>
        </w:rPr>
        <w:t>);</w:t>
      </w:r>
    </w:p>
    <w:p w:rsidR="007851F5" w:rsidRDefault="007851F5" w:rsidP="007851F5">
      <w:pPr>
        <w:pStyle w:val="HTMLPreformatted"/>
        <w:spacing w:line="238" w:lineRule="atLeast"/>
        <w:rPr>
          <w:color w:val="000000"/>
          <w:sz w:val="19"/>
          <w:szCs w:val="19"/>
        </w:rPr>
      </w:pPr>
      <w:r>
        <w:rPr>
          <w:color w:val="000000"/>
          <w:sz w:val="19"/>
          <w:szCs w:val="19"/>
        </w:rPr>
        <w:t xml:space="preserve">            </w:t>
      </w:r>
      <w:r>
        <w:rPr>
          <w:b/>
          <w:bCs/>
          <w:color w:val="008800"/>
          <w:sz w:val="19"/>
          <w:szCs w:val="19"/>
        </w:rPr>
        <w:t>else</w:t>
      </w:r>
      <w:r>
        <w:rPr>
          <w:color w:val="000000"/>
          <w:sz w:val="19"/>
          <w:szCs w:val="19"/>
        </w:rPr>
        <w:t xml:space="preserve"> </w:t>
      </w:r>
      <w:r>
        <w:rPr>
          <w:b/>
          <w:bCs/>
          <w:color w:val="008800"/>
          <w:sz w:val="19"/>
          <w:szCs w:val="19"/>
        </w:rPr>
        <w:t>if</w:t>
      </w:r>
      <w:r>
        <w:rPr>
          <w:color w:val="000000"/>
          <w:sz w:val="19"/>
          <w:szCs w:val="19"/>
        </w:rPr>
        <w:t xml:space="preserve">(i % </w:t>
      </w:r>
      <w:r>
        <w:rPr>
          <w:b/>
          <w:bCs/>
          <w:color w:val="0000DD"/>
          <w:sz w:val="19"/>
          <w:szCs w:val="19"/>
        </w:rPr>
        <w:t>3</w:t>
      </w:r>
      <w:r>
        <w:rPr>
          <w:color w:val="000000"/>
          <w:sz w:val="19"/>
          <w:szCs w:val="19"/>
        </w:rPr>
        <w:t xml:space="preserve"> == </w:t>
      </w:r>
      <w:r>
        <w:rPr>
          <w:b/>
          <w:bCs/>
          <w:color w:val="0000DD"/>
          <w:sz w:val="19"/>
          <w:szCs w:val="19"/>
        </w:rPr>
        <w:t>0</w:t>
      </w:r>
      <w:r>
        <w:rPr>
          <w:color w:val="000000"/>
          <w:sz w:val="19"/>
          <w:szCs w:val="19"/>
        </w:rPr>
        <w:t>) System.out.println(</w:t>
      </w:r>
      <w:r>
        <w:rPr>
          <w:color w:val="DD2200"/>
          <w:sz w:val="19"/>
          <w:szCs w:val="19"/>
          <w:shd w:val="clear" w:color="auto" w:fill="FFF0F0"/>
        </w:rPr>
        <w:t>"Fizz"</w:t>
      </w:r>
      <w:r>
        <w:rPr>
          <w:color w:val="000000"/>
          <w:sz w:val="19"/>
          <w:szCs w:val="19"/>
        </w:rPr>
        <w:t>);</w:t>
      </w:r>
    </w:p>
    <w:p w:rsidR="007851F5" w:rsidRDefault="007851F5" w:rsidP="007851F5">
      <w:pPr>
        <w:pStyle w:val="HTMLPreformatted"/>
        <w:spacing w:line="238" w:lineRule="atLeast"/>
        <w:rPr>
          <w:color w:val="000000"/>
          <w:sz w:val="19"/>
          <w:szCs w:val="19"/>
        </w:rPr>
      </w:pPr>
      <w:r>
        <w:rPr>
          <w:color w:val="000000"/>
          <w:sz w:val="19"/>
          <w:szCs w:val="19"/>
        </w:rPr>
        <w:t xml:space="preserve">            </w:t>
      </w:r>
      <w:r>
        <w:rPr>
          <w:b/>
          <w:bCs/>
          <w:color w:val="008800"/>
          <w:sz w:val="19"/>
          <w:szCs w:val="19"/>
        </w:rPr>
        <w:t>else</w:t>
      </w:r>
      <w:r>
        <w:rPr>
          <w:color w:val="000000"/>
          <w:sz w:val="19"/>
          <w:szCs w:val="19"/>
        </w:rPr>
        <w:t xml:space="preserve"> System.out.println(i);</w:t>
      </w:r>
    </w:p>
    <w:p w:rsidR="007851F5" w:rsidRDefault="007851F5" w:rsidP="007851F5">
      <w:pPr>
        <w:pStyle w:val="HTMLPreformatted"/>
        <w:spacing w:line="238" w:lineRule="atLeast"/>
        <w:rPr>
          <w:color w:val="000000"/>
          <w:sz w:val="19"/>
          <w:szCs w:val="19"/>
        </w:rPr>
      </w:pPr>
      <w:r>
        <w:rPr>
          <w:color w:val="000000"/>
          <w:sz w:val="19"/>
          <w:szCs w:val="19"/>
        </w:rPr>
        <w:lastRenderedPageBreak/>
        <w:t xml:space="preserve">        } </w:t>
      </w:r>
    </w:p>
    <w:p w:rsidR="007851F5" w:rsidRDefault="007851F5" w:rsidP="007851F5">
      <w:pPr>
        <w:pStyle w:val="HTMLPreformatted"/>
        <w:spacing w:line="238" w:lineRule="atLeast"/>
        <w:rPr>
          <w:color w:val="000000"/>
          <w:sz w:val="19"/>
          <w:szCs w:val="19"/>
        </w:rPr>
      </w:pPr>
      <w:r>
        <w:rPr>
          <w:color w:val="000000"/>
          <w:sz w:val="19"/>
          <w:szCs w:val="19"/>
        </w:rPr>
        <w:t xml:space="preserve">    } </w:t>
      </w:r>
    </w:p>
    <w:p w:rsidR="007851F5" w:rsidRDefault="007851F5" w:rsidP="007851F5">
      <w:pPr>
        <w:pStyle w:val="HTMLPreformatted"/>
        <w:spacing w:line="238" w:lineRule="atLeast"/>
        <w:rPr>
          <w:color w:val="000000"/>
          <w:sz w:val="19"/>
          <w:szCs w:val="19"/>
        </w:rPr>
      </w:pPr>
    </w:p>
    <w:p w:rsidR="007851F5" w:rsidRDefault="007851F5" w:rsidP="007851F5">
      <w:pPr>
        <w:pStyle w:val="HTMLPreformatted"/>
        <w:spacing w:line="238" w:lineRule="atLeast"/>
        <w:rPr>
          <w:color w:val="000000"/>
          <w:sz w:val="19"/>
          <w:szCs w:val="19"/>
        </w:rPr>
      </w:pPr>
      <w:r>
        <w:rPr>
          <w:color w:val="000000"/>
          <w:sz w:val="19"/>
          <w:szCs w:val="19"/>
        </w:rPr>
        <w:t>}</w:t>
      </w:r>
    </w:p>
    <w:p w:rsidR="007851F5" w:rsidRDefault="007851F5" w:rsidP="007851F5">
      <w:pPr>
        <w:shd w:val="clear" w:color="auto" w:fill="FFFFFF"/>
        <w:spacing w:line="318" w:lineRule="atLeast"/>
        <w:jc w:val="both"/>
      </w:pPr>
      <w:r>
        <w:rPr>
          <w:rFonts w:ascii="Arial" w:hAnsi="Arial" w:cs="Arial"/>
          <w:color w:val="000000"/>
          <w:sz w:val="19"/>
          <w:szCs w:val="19"/>
        </w:rPr>
        <w:br/>
      </w:r>
      <w:r>
        <w:rPr>
          <w:rFonts w:ascii="Arial" w:hAnsi="Arial" w:cs="Arial"/>
          <w:b/>
          <w:bCs/>
          <w:color w:val="000000"/>
          <w:sz w:val="19"/>
          <w:szCs w:val="19"/>
        </w:rPr>
        <w:t>Write a Comparator in Java to compare two employees based upon there name, departments and age?</w:t>
      </w:r>
      <w:r>
        <w:rPr>
          <w:rFonts w:ascii="Arial" w:hAnsi="Arial" w:cs="Arial"/>
          <w:color w:val="000000"/>
          <w:sz w:val="19"/>
          <w:szCs w:val="19"/>
        </w:rPr>
        <w:br/>
      </w:r>
      <w:r>
        <w:rPr>
          <w:rFonts w:ascii="Arial" w:hAnsi="Arial" w:cs="Arial"/>
          <w:color w:val="000000"/>
          <w:sz w:val="19"/>
          <w:szCs w:val="19"/>
          <w:shd w:val="clear" w:color="auto" w:fill="FFFFFF"/>
        </w:rPr>
        <w:t>This is pure Java based Coding exercise. In order to solve this Java coding or programming interview question you need to know</w:t>
      </w:r>
      <w:r>
        <w:rPr>
          <w:rStyle w:val="apple-converted-space"/>
          <w:rFonts w:ascii="Arial" w:hAnsi="Arial" w:cs="Arial"/>
          <w:color w:val="000000"/>
          <w:sz w:val="19"/>
          <w:szCs w:val="19"/>
          <w:shd w:val="clear" w:color="auto" w:fill="FFFFFF"/>
        </w:rPr>
        <w:t> </w:t>
      </w:r>
      <w:hyperlink r:id="rId264" w:history="1">
        <w:r>
          <w:rPr>
            <w:rStyle w:val="Hyperlink"/>
            <w:rFonts w:ascii="Arial" w:hAnsi="Arial" w:cs="Arial"/>
            <w:color w:val="888888"/>
            <w:sz w:val="19"/>
            <w:szCs w:val="19"/>
          </w:rPr>
          <w:t>What is comparator in Java</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 How to use compare method in Java for sorting Object. Sorting is one of the most logical and practical question on technical interview and ability to sort Java object is must to code in Java.  This article help you to solve this Java coding question by explaining</w:t>
      </w:r>
      <w:r>
        <w:rPr>
          <w:rStyle w:val="apple-converted-space"/>
          <w:rFonts w:ascii="Arial" w:hAnsi="Arial" w:cs="Arial"/>
          <w:color w:val="000000"/>
          <w:sz w:val="19"/>
          <w:szCs w:val="19"/>
          <w:shd w:val="clear" w:color="auto" w:fill="FFFFFF"/>
        </w:rPr>
        <w:t> </w:t>
      </w:r>
      <w:hyperlink r:id="rId265" w:history="1">
        <w:r>
          <w:rPr>
            <w:rStyle w:val="Hyperlink"/>
            <w:rFonts w:ascii="Arial" w:hAnsi="Arial" w:cs="Arial"/>
            <w:color w:val="888888"/>
            <w:sz w:val="19"/>
            <w:szCs w:val="19"/>
          </w:rPr>
          <w:t>how to sort object in Java using Comparable and Comparator</w:t>
        </w:r>
      </w:hyperlink>
      <w:r>
        <w:rPr>
          <w:rFonts w:ascii="Arial" w:hAnsi="Arial" w:cs="Arial"/>
          <w:color w:val="000000"/>
          <w:sz w:val="19"/>
          <w:szCs w:val="19"/>
          <w:shd w:val="clear" w:color="auto" w:fill="FFFFFF"/>
        </w:rPr>
        <w:t>. Just remember that</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Comparable</w:t>
      </w:r>
      <w:r>
        <w:rPr>
          <w:rStyle w:val="apple-converted-space"/>
          <w:rFonts w:ascii="Courier New" w:hAnsi="Courier New" w:cs="Courier New"/>
          <w:color w:val="000000"/>
          <w:sz w:val="19"/>
          <w:szCs w:val="19"/>
        </w:rPr>
        <w:t> </w:t>
      </w:r>
      <w:r>
        <w:rPr>
          <w:rFonts w:ascii="Arial" w:hAnsi="Arial" w:cs="Arial"/>
          <w:color w:val="000000"/>
          <w:sz w:val="19"/>
          <w:szCs w:val="19"/>
          <w:shd w:val="clear" w:color="auto" w:fill="FFFFFF"/>
        </w:rPr>
        <w:t>has</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compareTo()</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method and use to sort object based upon there natural order e.g. numeric order for number, and alphabetic order for String, while</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Comparator</w:t>
      </w:r>
      <w:r>
        <w:rPr>
          <w:rStyle w:val="apple-converted-space"/>
          <w:rFonts w:ascii="Courier New" w:hAnsi="Courier New" w:cs="Courier New"/>
          <w:color w:val="000000"/>
          <w:sz w:val="19"/>
          <w:szCs w:val="19"/>
        </w:rPr>
        <w:t> </w:t>
      </w:r>
      <w:r>
        <w:rPr>
          <w:rFonts w:ascii="Arial" w:hAnsi="Arial" w:cs="Arial"/>
          <w:color w:val="000000"/>
          <w:sz w:val="19"/>
          <w:szCs w:val="19"/>
          <w:shd w:val="clear" w:color="auto" w:fill="FFFFFF"/>
        </w:rPr>
        <w:t>can define any arbitrary sorting. A good followup question can also be difference between</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Comparator</w:t>
      </w:r>
      <w:r>
        <w:rPr>
          <w:rStyle w:val="apple-converted-space"/>
          <w:rFonts w:ascii="Courier New" w:hAnsi="Courier New" w:cs="Courier New"/>
          <w:color w:val="000000"/>
          <w:sz w:val="19"/>
          <w:szCs w:val="19"/>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Comparable</w:t>
      </w:r>
      <w:r>
        <w:rPr>
          <w:rStyle w:val="apple-converted-space"/>
          <w:rFonts w:ascii="Courier New" w:hAnsi="Courier New" w:cs="Courier New"/>
          <w:color w:val="000000"/>
          <w:sz w:val="19"/>
          <w:szCs w:val="19"/>
        </w:rPr>
        <w:t> </w:t>
      </w:r>
      <w:r>
        <w:rPr>
          <w:rFonts w:ascii="Arial" w:hAnsi="Arial" w:cs="Arial"/>
          <w:color w:val="000000"/>
          <w:sz w:val="19"/>
          <w:szCs w:val="19"/>
          <w:shd w:val="clear" w:color="auto" w:fill="FFFFFF"/>
        </w:rPr>
        <w:t>in Java, so be ready for that.</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Design vending machine in Java which vends Item based upon four denomination of coins and return coin if there is no Item.</w:t>
      </w:r>
      <w:r>
        <w:rPr>
          <w:rFonts w:ascii="Arial" w:hAnsi="Arial" w:cs="Arial"/>
          <w:color w:val="000000"/>
          <w:sz w:val="19"/>
          <w:szCs w:val="19"/>
        </w:rPr>
        <w:br/>
      </w:r>
      <w:r>
        <w:rPr>
          <w:rFonts w:ascii="Arial" w:hAnsi="Arial" w:cs="Arial"/>
          <w:color w:val="000000"/>
          <w:sz w:val="19"/>
          <w:szCs w:val="19"/>
          <w:shd w:val="clear" w:color="auto" w:fill="FFFFFF"/>
        </w:rPr>
        <w:t>This kind of Java coding interview question appear in written test and I believe if you get it right, you are almost through the Interview. These kind of problem solving questions in Java are not easy, you need to design , developer and write JUnit test within 2 to 3 hours and only good Java developers, with practical coding experience can solve this kind of Java programming question. What helps you is to keep practicing your coding skill even before interview. See this</w:t>
      </w:r>
      <w:r>
        <w:rPr>
          <w:rStyle w:val="apple-converted-space"/>
          <w:rFonts w:ascii="Arial" w:hAnsi="Arial" w:cs="Arial"/>
          <w:color w:val="000000"/>
          <w:sz w:val="19"/>
          <w:szCs w:val="19"/>
          <w:shd w:val="clear" w:color="auto" w:fill="FFFFFF"/>
        </w:rPr>
        <w:t> </w:t>
      </w:r>
      <w:hyperlink r:id="rId266" w:history="1">
        <w:r>
          <w:rPr>
            <w:rStyle w:val="Hyperlink"/>
            <w:rFonts w:ascii="Arial" w:hAnsi="Arial" w:cs="Arial"/>
            <w:color w:val="888888"/>
            <w:sz w:val="19"/>
            <w:szCs w:val="19"/>
          </w:rPr>
          <w:t>programming exercise in Java</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to get yourself going. I personally like to ask programming questions, which test your object oriented design skills e.g. designing</w:t>
      </w:r>
      <w:r>
        <w:rPr>
          <w:rStyle w:val="apple-converted-space"/>
          <w:rFonts w:ascii="Arial" w:hAnsi="Arial" w:cs="Arial"/>
          <w:color w:val="000000"/>
          <w:sz w:val="19"/>
          <w:szCs w:val="19"/>
          <w:shd w:val="clear" w:color="auto" w:fill="FFFFFF"/>
        </w:rPr>
        <w:t> </w:t>
      </w:r>
      <w:r>
        <w:rPr>
          <w:rStyle w:val="ilad"/>
          <w:rFonts w:ascii="Arial" w:hAnsi="Arial" w:cs="Arial"/>
        </w:rPr>
        <w:t>ATM machine</w:t>
      </w:r>
      <w:r>
        <w:rPr>
          <w:rFonts w:ascii="Arial" w:hAnsi="Arial" w:cs="Arial"/>
          <w:color w:val="000000"/>
          <w:sz w:val="19"/>
          <w:szCs w:val="19"/>
          <w:shd w:val="clear" w:color="auto" w:fill="FFFFFF"/>
        </w:rPr>
        <w:t>, designing parking lot or implementing logic for Traffic Signal controller.</w:t>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Write a Java program to check if a number is</w:t>
      </w:r>
      <w:r>
        <w:rPr>
          <w:rStyle w:val="apple-converted-space"/>
          <w:rFonts w:ascii="Arial" w:hAnsi="Arial" w:cs="Arial"/>
          <w:b/>
          <w:bCs/>
          <w:color w:val="000000"/>
          <w:sz w:val="19"/>
          <w:szCs w:val="19"/>
        </w:rPr>
        <w:t> </w:t>
      </w:r>
      <w:r>
        <w:rPr>
          <w:rFonts w:ascii="Arial" w:hAnsi="Arial" w:cs="Arial"/>
          <w:b/>
          <w:bCs/>
          <w:color w:val="000000"/>
          <w:sz w:val="19"/>
          <w:szCs w:val="19"/>
        </w:rPr>
        <w:t>Armstrong</w:t>
      </w:r>
      <w:r>
        <w:rPr>
          <w:rStyle w:val="apple-converted-space"/>
          <w:rFonts w:ascii="Arial" w:hAnsi="Arial" w:cs="Arial"/>
          <w:b/>
          <w:bCs/>
          <w:color w:val="000000"/>
          <w:sz w:val="19"/>
          <w:szCs w:val="19"/>
        </w:rPr>
        <w:t> </w:t>
      </w:r>
      <w:r>
        <w:rPr>
          <w:rFonts w:ascii="Arial" w:hAnsi="Arial" w:cs="Arial"/>
          <w:b/>
          <w:bCs/>
          <w:color w:val="000000"/>
          <w:sz w:val="19"/>
          <w:szCs w:val="19"/>
        </w:rPr>
        <w:t>or not ?</w:t>
      </w:r>
      <w:r>
        <w:rPr>
          <w:rFonts w:ascii="Arial" w:hAnsi="Arial" w:cs="Arial"/>
          <w:color w:val="000000"/>
          <w:sz w:val="19"/>
          <w:szCs w:val="19"/>
        </w:rPr>
        <w:br/>
      </w:r>
      <w:r>
        <w:rPr>
          <w:rFonts w:ascii="Arial" w:hAnsi="Arial" w:cs="Arial"/>
          <w:color w:val="000000"/>
          <w:sz w:val="19"/>
          <w:szCs w:val="19"/>
          <w:shd w:val="clear" w:color="auto" w:fill="FFFFFF"/>
        </w:rPr>
        <w:t>Another popular</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rPr>
        <w:t>logical coding interview questions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Java, which is based on programming logic. In order to answer this programming question, you need to know what is</w:t>
      </w:r>
      <w:r>
        <w:rPr>
          <w:rStyle w:val="apple-converted-space"/>
          <w:rFonts w:ascii="Arial" w:hAnsi="Arial" w:cs="Arial"/>
          <w:color w:val="000000"/>
          <w:sz w:val="19"/>
          <w:szCs w:val="19"/>
          <w:shd w:val="clear" w:color="auto" w:fill="FFFFFF"/>
        </w:rPr>
        <w:t> </w:t>
      </w:r>
      <w:r>
        <w:rPr>
          <w:rStyle w:val="ilad"/>
          <w:rFonts w:ascii="Arial" w:hAnsi="Arial" w:cs="Arial"/>
        </w:rPr>
        <w:t>Armstrong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number, but that is not a problem because question may specify that and even provide sample input and output. Key thing to demonstrate is logic to check if a number is</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Armstrong</w:t>
      </w:r>
      <w:r>
        <w:rPr>
          <w:rStyle w:val="apple-converted-space"/>
          <w:rFonts w:ascii="Courier New" w:hAnsi="Courier New" w:cs="Courier New"/>
          <w:color w:val="000000"/>
          <w:sz w:val="19"/>
          <w:szCs w:val="19"/>
        </w:rPr>
        <w:t> </w:t>
      </w:r>
      <w:r>
        <w:rPr>
          <w:rFonts w:ascii="Arial" w:hAnsi="Arial" w:cs="Arial"/>
          <w:color w:val="000000"/>
          <w:sz w:val="19"/>
          <w:szCs w:val="19"/>
          <w:shd w:val="clear" w:color="auto" w:fill="FFFFFF"/>
        </w:rPr>
        <w:t>or not. In most cases, you can not use utility methods defined by logic and you need to produce logic by yourself by using basic operators and methods. By the way this is also one of the</w:t>
      </w:r>
      <w:r>
        <w:rPr>
          <w:rStyle w:val="apple-converted-space"/>
          <w:rFonts w:ascii="Arial" w:hAnsi="Arial" w:cs="Arial"/>
          <w:color w:val="000000"/>
          <w:sz w:val="19"/>
          <w:szCs w:val="19"/>
          <w:shd w:val="clear" w:color="auto" w:fill="FFFFFF"/>
        </w:rPr>
        <w:t> </w:t>
      </w:r>
      <w:r>
        <w:rPr>
          <w:rStyle w:val="ilad"/>
          <w:rFonts w:ascii="Arial" w:hAnsi="Arial" w:cs="Arial"/>
        </w:rPr>
        <w:t>basic programming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questions and I have already provided a solution for this. I suggest to see this</w:t>
      </w:r>
      <w:r>
        <w:rPr>
          <w:rStyle w:val="apple-converted-space"/>
          <w:rFonts w:ascii="Arial" w:hAnsi="Arial" w:cs="Arial"/>
          <w:color w:val="000000"/>
          <w:sz w:val="19"/>
          <w:szCs w:val="19"/>
          <w:shd w:val="clear" w:color="auto" w:fill="FFFFFF"/>
        </w:rPr>
        <w:t> </w:t>
      </w:r>
      <w:hyperlink r:id="rId267" w:history="1">
        <w:r>
          <w:rPr>
            <w:rStyle w:val="Hyperlink"/>
            <w:rFonts w:ascii="Arial" w:hAnsi="Arial" w:cs="Arial"/>
            <w:color w:val="888888"/>
            <w:sz w:val="19"/>
            <w:szCs w:val="19"/>
          </w:rPr>
          <w:t>Java program to find Armstrong Number in Java </w:t>
        </w:r>
      </w:hyperlink>
      <w:r>
        <w:rPr>
          <w:rFonts w:ascii="Arial" w:hAnsi="Arial" w:cs="Arial"/>
          <w:color w:val="000000"/>
          <w:sz w:val="19"/>
          <w:szCs w:val="19"/>
          <w:shd w:val="clear" w:color="auto" w:fill="FFFFFF"/>
        </w:rPr>
        <w:t>  to answer this coding question</w:t>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Write a Java program to prevent deadlock in Java ?</w:t>
      </w:r>
      <w:r>
        <w:rPr>
          <w:rFonts w:ascii="Arial" w:hAnsi="Arial" w:cs="Arial"/>
          <w:color w:val="000000"/>
          <w:sz w:val="19"/>
          <w:szCs w:val="19"/>
        </w:rPr>
        <w:br/>
      </w:r>
      <w:r>
        <w:rPr>
          <w:rFonts w:ascii="Arial" w:hAnsi="Arial" w:cs="Arial"/>
          <w:color w:val="000000"/>
          <w:sz w:val="19"/>
          <w:szCs w:val="19"/>
          <w:shd w:val="clear" w:color="auto" w:fill="FFFFFF"/>
        </w:rPr>
        <w:t>Some of the programming or coding interview question is always based on fundamental feature of Java programming language e.g.</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multi-threading</w:t>
      </w:r>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r>
        <w:rPr>
          <w:rFonts w:ascii="Courier New" w:hAnsi="Courier New" w:cs="Courier New"/>
          <w:color w:val="000000"/>
          <w:sz w:val="19"/>
          <w:szCs w:val="19"/>
        </w:rPr>
        <w:t>synchronization</w:t>
      </w:r>
      <w:r>
        <w:rPr>
          <w:rStyle w:val="apple-converted-space"/>
          <w:rFonts w:ascii="Courier New" w:hAnsi="Courier New" w:cs="Courier New"/>
          <w:color w:val="000000"/>
          <w:sz w:val="19"/>
          <w:szCs w:val="19"/>
        </w:rPr>
        <w:t> </w:t>
      </w:r>
      <w:r>
        <w:rPr>
          <w:rFonts w:ascii="Arial" w:hAnsi="Arial" w:cs="Arial"/>
          <w:color w:val="000000"/>
          <w:sz w:val="19"/>
          <w:szCs w:val="19"/>
          <w:shd w:val="clear" w:color="auto" w:fill="FFFFFF"/>
        </w:rPr>
        <w:t>etc. Since writing deadlock proof code is important for a Java developer, programming questions which requires knowledge of concurrency constructs</w:t>
      </w:r>
      <w:r>
        <w:rPr>
          <w:rStyle w:val="apple-converted-space"/>
          <w:rFonts w:ascii="Arial" w:hAnsi="Arial" w:cs="Arial"/>
          <w:color w:val="000000"/>
          <w:sz w:val="19"/>
          <w:szCs w:val="19"/>
          <w:shd w:val="clear" w:color="auto" w:fill="FFFFFF"/>
        </w:rPr>
        <w:t> </w:t>
      </w:r>
      <w:r>
        <w:rPr>
          <w:rStyle w:val="ilad"/>
          <w:rFonts w:ascii="Arial" w:hAnsi="Arial" w:cs="Arial"/>
        </w:rPr>
        <w:t>becomes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popular coding question asked in Java Interviews. Deadlock happens if four condition is true e.g. mutual exclusion, no waiting, circular wait and no preemption. If you can break any of this condition </w:t>
      </w:r>
      <w:r>
        <w:rPr>
          <w:rFonts w:ascii="Arial" w:hAnsi="Arial" w:cs="Arial"/>
          <w:color w:val="000000"/>
          <w:sz w:val="19"/>
          <w:szCs w:val="19"/>
          <w:shd w:val="clear" w:color="auto" w:fill="FFFFFF"/>
        </w:rPr>
        <w:lastRenderedPageBreak/>
        <w:t>than you can create Java programs,which are deadlock proof. One easy way to</w:t>
      </w:r>
      <w:r>
        <w:rPr>
          <w:rStyle w:val="apple-converted-space"/>
          <w:rFonts w:ascii="Arial" w:hAnsi="Arial" w:cs="Arial"/>
          <w:color w:val="000000"/>
          <w:sz w:val="19"/>
          <w:szCs w:val="19"/>
          <w:shd w:val="clear" w:color="auto" w:fill="FFFFFF"/>
        </w:rPr>
        <w:t> </w:t>
      </w:r>
      <w:r>
        <w:rPr>
          <w:rStyle w:val="ilad"/>
          <w:rFonts w:ascii="Arial" w:hAnsi="Arial" w:cs="Arial"/>
        </w:rPr>
        <w:t>avoid</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deadlock is by imposing an ordering on acquisition and release of locks. You can further check</w:t>
      </w:r>
      <w:r>
        <w:rPr>
          <w:rStyle w:val="apple-converted-space"/>
          <w:rFonts w:ascii="Arial" w:hAnsi="Arial" w:cs="Arial"/>
          <w:color w:val="000000"/>
          <w:sz w:val="19"/>
          <w:szCs w:val="19"/>
          <w:shd w:val="clear" w:color="auto" w:fill="FFFFFF"/>
        </w:rPr>
        <w:t> </w:t>
      </w:r>
      <w:hyperlink r:id="rId268" w:history="1">
        <w:r>
          <w:rPr>
            <w:rStyle w:val="Hyperlink"/>
            <w:rFonts w:ascii="Arial" w:hAnsi="Arial" w:cs="Arial"/>
            <w:color w:val="888888"/>
            <w:sz w:val="19"/>
            <w:szCs w:val="19"/>
          </w:rPr>
          <w:t>How to fix deadlock in Java</w:t>
        </w:r>
      </w:hyperlink>
      <w:r>
        <w:rPr>
          <w:rFonts w:ascii="Arial" w:hAnsi="Arial" w:cs="Arial"/>
          <w:color w:val="000000"/>
          <w:sz w:val="19"/>
          <w:szCs w:val="19"/>
          <w:shd w:val="clear" w:color="auto" w:fill="FFFFFF"/>
        </w:rPr>
        <w:t>  to answer this Java programming questions with coding in Java</w:t>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Write Java program to reverse String in Java without using API functions ?</w:t>
      </w:r>
      <w:r>
        <w:rPr>
          <w:rFonts w:ascii="Arial" w:hAnsi="Arial" w:cs="Arial"/>
          <w:color w:val="000000"/>
          <w:sz w:val="19"/>
          <w:szCs w:val="19"/>
        </w:rPr>
        <w:br/>
      </w:r>
      <w:r>
        <w:rPr>
          <w:rFonts w:ascii="Arial" w:hAnsi="Arial" w:cs="Arial"/>
          <w:color w:val="000000"/>
          <w:sz w:val="19"/>
          <w:szCs w:val="19"/>
          <w:shd w:val="clear" w:color="auto" w:fill="FFFFFF"/>
        </w:rPr>
        <w:t>Another classic</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rPr>
        <w:t>Java programming or coding exercis</w:t>
      </w:r>
      <w:r>
        <w:rPr>
          <w:rFonts w:ascii="Arial" w:hAnsi="Arial" w:cs="Arial"/>
          <w:color w:val="000000"/>
          <w:sz w:val="19"/>
          <w:szCs w:val="19"/>
          <w:shd w:val="clear" w:color="auto" w:fill="FFFFFF"/>
        </w:rPr>
        <w:t>e mostly asked on 2 to 5 years experienced Java interviews. Despite being simple answering this coding question is not easy, specially if you are not coding frequently. Its best to prepare this programming question in advance to</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avoid</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any embarrassment during interviews. I suggest to see this post which shows</w:t>
      </w:r>
      <w:r>
        <w:rPr>
          <w:rStyle w:val="apple-converted-space"/>
          <w:rFonts w:ascii="Arial" w:hAnsi="Arial" w:cs="Arial"/>
          <w:color w:val="000000"/>
          <w:sz w:val="19"/>
          <w:szCs w:val="19"/>
          <w:shd w:val="clear" w:color="auto" w:fill="FFFFFF"/>
        </w:rPr>
        <w:t> </w:t>
      </w:r>
      <w:hyperlink r:id="rId269" w:history="1">
        <w:r>
          <w:rPr>
            <w:rStyle w:val="Hyperlink"/>
            <w:rFonts w:ascii="Arial" w:hAnsi="Arial" w:cs="Arial"/>
            <w:color w:val="888888"/>
            <w:sz w:val="19"/>
            <w:szCs w:val="19"/>
          </w:rPr>
          <w:t>How to reverse String using recursion in Java</w:t>
        </w:r>
      </w:hyperlink>
      <w:r>
        <w:rPr>
          <w:rFonts w:ascii="Arial" w:hAnsi="Arial" w:cs="Arial"/>
          <w:color w:val="000000"/>
          <w:sz w:val="19"/>
          <w:szCs w:val="19"/>
        </w:rPr>
        <w:br/>
      </w:r>
      <w:r>
        <w:rPr>
          <w:rFonts w:ascii="Arial" w:hAnsi="Arial" w:cs="Arial"/>
          <w:b/>
          <w:bCs/>
          <w:color w:val="000000"/>
          <w:sz w:val="19"/>
          <w:szCs w:val="19"/>
        </w:rPr>
        <w:br/>
        <w:t>Write a Java program to find if a number is prime number or not</w:t>
      </w:r>
      <w:r>
        <w:rPr>
          <w:rFonts w:ascii="Arial" w:hAnsi="Arial" w:cs="Arial"/>
          <w:color w:val="000000"/>
          <w:sz w:val="19"/>
          <w:szCs w:val="19"/>
        </w:rPr>
        <w:br/>
      </w:r>
      <w:r>
        <w:rPr>
          <w:rFonts w:ascii="Arial" w:hAnsi="Arial" w:cs="Arial"/>
          <w:color w:val="000000"/>
          <w:sz w:val="19"/>
          <w:szCs w:val="19"/>
          <w:shd w:val="clear" w:color="auto" w:fill="FFFFFF"/>
        </w:rPr>
        <w:t>One more basic Java program, which made it's way to Interviews. One of the simplest coding question and also a very popular Java programming exercise. Beauty of these kinds of logical questions is that, they can really test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basic programming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skills or a coder, programmer or developer. Not just problem solving, you can also check there coding style and thought process. By the way. you can  check this</w:t>
      </w:r>
      <w:r>
        <w:rPr>
          <w:rStyle w:val="apple-converted-space"/>
          <w:rFonts w:ascii="Arial" w:hAnsi="Arial" w:cs="Arial"/>
          <w:color w:val="000000"/>
          <w:sz w:val="19"/>
          <w:szCs w:val="19"/>
          <w:shd w:val="clear" w:color="auto" w:fill="FFFFFF"/>
        </w:rPr>
        <w:t> </w:t>
      </w:r>
      <w:hyperlink r:id="rId270" w:history="1">
        <w:r>
          <w:rPr>
            <w:rStyle w:val="Hyperlink"/>
            <w:rFonts w:ascii="Arial" w:hAnsi="Arial" w:cs="Arial"/>
            <w:color w:val="888888"/>
            <w:sz w:val="19"/>
            <w:szCs w:val="19"/>
          </w:rPr>
          <w:t>article</w:t>
        </w:r>
        <w:r>
          <w:rPr>
            <w:rStyle w:val="apple-converted-space"/>
            <w:rFonts w:ascii="Arial" w:hAnsi="Arial" w:cs="Arial"/>
            <w:color w:val="888888"/>
            <w:sz w:val="19"/>
            <w:szCs w:val="19"/>
          </w:rPr>
          <w:t> </w:t>
        </w:r>
      </w:hyperlink>
      <w:r>
        <w:rPr>
          <w:rFonts w:ascii="Arial" w:hAnsi="Arial" w:cs="Arial"/>
          <w:color w:val="000000"/>
          <w:sz w:val="19"/>
          <w:szCs w:val="19"/>
          <w:shd w:val="clear" w:color="auto" w:fill="FFFFFF"/>
        </w:rPr>
        <w:t>for answer of this Java coding interview question.</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How to Swap two numbers without using third variable in Java?</w:t>
      </w:r>
      <w:r>
        <w:rPr>
          <w:rFonts w:ascii="Arial" w:hAnsi="Arial" w:cs="Arial"/>
          <w:color w:val="000000"/>
          <w:sz w:val="19"/>
          <w:szCs w:val="19"/>
        </w:rPr>
        <w:br/>
      </w:r>
      <w:r>
        <w:rPr>
          <w:rFonts w:ascii="Arial" w:hAnsi="Arial" w:cs="Arial"/>
          <w:color w:val="000000"/>
          <w:sz w:val="19"/>
          <w:szCs w:val="19"/>
          <w:shd w:val="clear" w:color="auto" w:fill="FFFFFF"/>
        </w:rPr>
        <w:t>This Java program might require just four lines to code, but it's worth preparing. Most of the programmers make same kind of mistakes, while writing solution for this program e.g. Integer overflow, they tend to forget that integer can overflow if it's limit exceeded, which is not very big. Sure shot way to answer this programming questions is to use</w:t>
      </w:r>
      <w:r>
        <w:rPr>
          <w:rStyle w:val="apple-converted-space"/>
          <w:rFonts w:ascii="Arial" w:hAnsi="Arial" w:cs="Arial"/>
          <w:color w:val="000000"/>
          <w:sz w:val="19"/>
          <w:szCs w:val="19"/>
          <w:shd w:val="clear" w:color="auto" w:fill="FFFFFF"/>
        </w:rPr>
        <w:t> </w:t>
      </w:r>
      <w:hyperlink r:id="rId271" w:history="1">
        <w:r>
          <w:rPr>
            <w:rStyle w:val="Hyperlink"/>
            <w:rFonts w:ascii="Arial" w:hAnsi="Arial" w:cs="Arial"/>
            <w:color w:val="888888"/>
            <w:sz w:val="19"/>
            <w:szCs w:val="19"/>
          </w:rPr>
          <w:t>XOR trick to swap numbers</w:t>
        </w:r>
      </w:hyperlink>
      <w:r>
        <w:rPr>
          <w:rFonts w:ascii="Arial" w:hAnsi="Arial" w:cs="Arial"/>
          <w:color w:val="000000"/>
          <w:sz w:val="19"/>
          <w:szCs w:val="19"/>
          <w:shd w:val="clear" w:color="auto" w:fill="FFFFFF"/>
        </w:rPr>
        <w:t>, as mentioned in that blog post.</w:t>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Create a Java program to find middle node of linked list in Java in one pass?</w:t>
      </w:r>
      <w:r>
        <w:rPr>
          <w:rStyle w:val="apple-converted-space"/>
          <w:rFonts w:ascii="Arial" w:hAnsi="Arial" w:cs="Arial"/>
          <w:b/>
          <w:bCs/>
          <w:color w:val="000000"/>
          <w:sz w:val="19"/>
          <w:szCs w:val="19"/>
        </w:rPr>
        <w:t> </w:t>
      </w:r>
      <w:r>
        <w:rPr>
          <w:rFonts w:ascii="Arial" w:hAnsi="Arial" w:cs="Arial"/>
          <w:color w:val="000000"/>
          <w:sz w:val="19"/>
          <w:szCs w:val="19"/>
        </w:rPr>
        <w:br/>
      </w:r>
      <w:r>
        <w:rPr>
          <w:rFonts w:ascii="Arial" w:hAnsi="Arial" w:cs="Arial"/>
          <w:color w:val="000000"/>
          <w:sz w:val="19"/>
          <w:szCs w:val="19"/>
          <w:shd w:val="clear" w:color="auto" w:fill="FFFFFF"/>
        </w:rPr>
        <w:t>Any list of programming questions is incomplete without any questions from linked list, arrays and string, these three forms bulk of coding questions asked on Java interviews. Trick to solve this problem is to remember that last node of linked list points to null and you can trade memory with speed. Sometime your approach to come to two pointer solution really matters, by taking rational steps as mentioned above, you can sound more intelligent, problem solver and genuine. Quick solution of this programming question can be found</w:t>
      </w:r>
      <w:r>
        <w:rPr>
          <w:rStyle w:val="apple-converted-space"/>
          <w:rFonts w:ascii="Arial" w:hAnsi="Arial" w:cs="Arial"/>
          <w:color w:val="000000"/>
          <w:sz w:val="19"/>
          <w:szCs w:val="19"/>
          <w:shd w:val="clear" w:color="auto" w:fill="FFFFFF"/>
        </w:rPr>
        <w:t> </w:t>
      </w:r>
      <w:hyperlink r:id="rId272" w:history="1">
        <w:r>
          <w:rPr>
            <w:rStyle w:val="Hyperlink"/>
            <w:rFonts w:ascii="Arial" w:hAnsi="Arial" w:cs="Arial"/>
            <w:color w:val="888888"/>
            <w:sz w:val="19"/>
            <w:szCs w:val="19"/>
          </w:rPr>
          <w:t>here</w:t>
        </w:r>
      </w:hyperlink>
      <w:r>
        <w:rPr>
          <w:rFonts w:ascii="Arial" w:hAnsi="Arial" w:cs="Arial"/>
          <w:color w:val="000000"/>
          <w:sz w:val="19"/>
          <w:szCs w:val="19"/>
          <w:shd w:val="clear" w:color="auto" w:fill="FFFFFF"/>
        </w:rPr>
        <w:t>.</w:t>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How to find if a linked list contains cycle or not in Java?</w:t>
      </w:r>
      <w:r>
        <w:rPr>
          <w:rFonts w:ascii="Arial" w:hAnsi="Arial" w:cs="Arial"/>
          <w:color w:val="000000"/>
          <w:sz w:val="19"/>
          <w:szCs w:val="19"/>
        </w:rPr>
        <w:br/>
      </w:r>
      <w:r>
        <w:rPr>
          <w:rFonts w:ascii="Arial" w:hAnsi="Arial" w:cs="Arial"/>
          <w:color w:val="000000"/>
          <w:sz w:val="19"/>
          <w:szCs w:val="19"/>
          <w:shd w:val="clear" w:color="auto" w:fill="FFFFFF"/>
        </w:rPr>
        <w:t>Another programming question based on linked list. By the way this coding question is bit tricky than previous one, but this can also be solved using two pointer approach. If linked list has cycle, than fast pointer will either catch slow pointer or point to null. See</w:t>
      </w:r>
      <w:r>
        <w:rPr>
          <w:rStyle w:val="apple-converted-space"/>
          <w:rFonts w:ascii="Arial" w:hAnsi="Arial" w:cs="Arial"/>
          <w:color w:val="000000"/>
          <w:sz w:val="19"/>
          <w:szCs w:val="19"/>
          <w:shd w:val="clear" w:color="auto" w:fill="FFFFFF"/>
        </w:rPr>
        <w:t> </w:t>
      </w:r>
      <w:hyperlink r:id="rId273" w:history="1">
        <w:r>
          <w:rPr>
            <w:rStyle w:val="Hyperlink"/>
            <w:rFonts w:ascii="Arial" w:hAnsi="Arial" w:cs="Arial"/>
            <w:color w:val="888888"/>
            <w:sz w:val="19"/>
            <w:szCs w:val="19"/>
          </w:rPr>
          <w:t>Java program to check if linked list contains loop in Java </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for complete solution of this coding interview question.</w:t>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Implement Producer Consumer design Pattern in Java using wait, notify and notifyAll method in Java?</w:t>
      </w:r>
      <w:r>
        <w:rPr>
          <w:rFonts w:ascii="Arial" w:hAnsi="Arial" w:cs="Arial"/>
          <w:color w:val="000000"/>
          <w:sz w:val="19"/>
          <w:szCs w:val="19"/>
        </w:rPr>
        <w:br/>
      </w:r>
      <w:r>
        <w:rPr>
          <w:rFonts w:ascii="Arial" w:hAnsi="Arial" w:cs="Arial"/>
          <w:color w:val="000000"/>
          <w:sz w:val="19"/>
          <w:szCs w:val="19"/>
          <w:shd w:val="clear" w:color="auto" w:fill="FFFFFF"/>
        </w:rPr>
        <w:t xml:space="preserve">Similar to deadlock related programming interview question, this is also used to test programmers ability to write bug free concurrent programs in Java. This coding questions can be difficult if you haven't used wait and </w:t>
      </w:r>
      <w:r>
        <w:rPr>
          <w:rFonts w:ascii="Arial" w:hAnsi="Arial" w:cs="Arial"/>
          <w:color w:val="000000"/>
          <w:sz w:val="19"/>
          <w:szCs w:val="19"/>
          <w:shd w:val="clear" w:color="auto" w:fill="FFFFFF"/>
        </w:rPr>
        <w:lastRenderedPageBreak/>
        <w:t>notify before, you can confuse yourself as hell on different aspect e.g. which condition to check, on which lock you should synchronized etc. I suggest following</w:t>
      </w:r>
      <w:r>
        <w:rPr>
          <w:rStyle w:val="apple-converted-space"/>
          <w:rFonts w:ascii="Arial" w:hAnsi="Arial" w:cs="Arial"/>
          <w:color w:val="000000"/>
          <w:sz w:val="19"/>
          <w:szCs w:val="19"/>
          <w:shd w:val="clear" w:color="auto" w:fill="FFFFFF"/>
        </w:rPr>
        <w:t> </w:t>
      </w:r>
      <w:hyperlink r:id="rId274" w:history="1">
        <w:r>
          <w:rPr>
            <w:rStyle w:val="Hyperlink"/>
            <w:rFonts w:ascii="Arial" w:hAnsi="Arial" w:cs="Arial"/>
            <w:color w:val="888888"/>
            <w:sz w:val="19"/>
            <w:szCs w:val="19"/>
          </w:rPr>
          <w:t>here</w:t>
        </w:r>
        <w:r>
          <w:rPr>
            <w:rStyle w:val="apple-converted-space"/>
            <w:rFonts w:ascii="Arial" w:hAnsi="Arial" w:cs="Arial"/>
            <w:color w:val="888888"/>
            <w:sz w:val="19"/>
            <w:szCs w:val="19"/>
          </w:rPr>
          <w:t> </w:t>
        </w:r>
      </w:hyperlink>
      <w:r>
        <w:rPr>
          <w:rFonts w:ascii="Arial" w:hAnsi="Arial" w:cs="Arial"/>
          <w:color w:val="000000"/>
          <w:sz w:val="19"/>
          <w:szCs w:val="19"/>
          <w:shd w:val="clear" w:color="auto" w:fill="FFFFFF"/>
        </w:rPr>
        <w:t>to answer this multithreading based programming interview question.</w:t>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Write a Java program to calculate Factorial of a number in Java?</w:t>
      </w:r>
      <w:r>
        <w:rPr>
          <w:rFonts w:ascii="Arial" w:hAnsi="Arial" w:cs="Arial"/>
          <w:color w:val="000000"/>
          <w:sz w:val="19"/>
          <w:szCs w:val="19"/>
        </w:rPr>
        <w:br/>
      </w:r>
      <w:r>
        <w:rPr>
          <w:rFonts w:ascii="Arial" w:hAnsi="Arial" w:cs="Arial"/>
          <w:color w:val="000000"/>
          <w:sz w:val="19"/>
          <w:szCs w:val="19"/>
          <w:shd w:val="clear" w:color="auto" w:fill="FFFFFF"/>
        </w:rPr>
        <w:t>This Java coding interview questions is also based on list of basic Java programs for beginners. As usual, you better remember how to calculate factorial and how to code solution using loop and recursive method calls. For complete code solution of this programming question, see</w:t>
      </w:r>
      <w:r>
        <w:rPr>
          <w:rStyle w:val="apple-converted-space"/>
          <w:rFonts w:ascii="Arial" w:hAnsi="Arial" w:cs="Arial"/>
          <w:color w:val="000000"/>
          <w:sz w:val="19"/>
          <w:szCs w:val="19"/>
          <w:shd w:val="clear" w:color="auto" w:fill="FFFFFF"/>
        </w:rPr>
        <w:t> </w:t>
      </w:r>
      <w:hyperlink r:id="rId275" w:history="1">
        <w:r>
          <w:rPr>
            <w:rStyle w:val="Hyperlink"/>
            <w:rFonts w:ascii="Arial" w:hAnsi="Arial" w:cs="Arial"/>
            <w:color w:val="888888"/>
            <w:sz w:val="19"/>
            <w:szCs w:val="19"/>
          </w:rPr>
          <w:t>Java program to calculate factorial</w:t>
        </w:r>
      </w:hyperlink>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These are some of the</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rPr>
        <w:t>Java coding interview questions</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rPr>
        <w:t>and answers</w:t>
      </w:r>
      <w:r>
        <w:rPr>
          <w:rFonts w:ascii="Arial" w:hAnsi="Arial" w:cs="Arial"/>
          <w:color w:val="000000"/>
          <w:sz w:val="19"/>
          <w:szCs w:val="19"/>
          <w:shd w:val="clear" w:color="auto" w:fill="FFFFFF"/>
        </w:rPr>
        <w:t>, which appears frequently on Java Programming interviews. I have included links, with some of my blog posts, which discusses answers of these Java coding question, but you can also find answers by doing google yourself. Please share  what kind of Programming, logical, Problem solving or coding related questions, asked to you in Java interviews?</w:t>
      </w:r>
      <w:r>
        <w:rPr>
          <w:rFonts w:ascii="Arial" w:hAnsi="Arial" w:cs="Arial"/>
          <w:color w:val="000000"/>
          <w:sz w:val="19"/>
          <w:szCs w:val="19"/>
        </w:rPr>
        <w:br/>
      </w:r>
      <w:r>
        <w:rPr>
          <w:rFonts w:ascii="Arial" w:hAnsi="Arial" w:cs="Arial"/>
          <w:color w:val="000000"/>
          <w:sz w:val="19"/>
          <w:szCs w:val="19"/>
        </w:rPr>
        <w:br/>
        <w:t>Read more:</w:t>
      </w:r>
      <w:r>
        <w:rPr>
          <w:rStyle w:val="apple-converted-space"/>
          <w:rFonts w:ascii="Arial" w:hAnsi="Arial" w:cs="Arial"/>
          <w:color w:val="000000"/>
          <w:sz w:val="19"/>
          <w:szCs w:val="19"/>
        </w:rPr>
        <w:t> </w:t>
      </w:r>
      <w:hyperlink r:id="rId276" w:anchor="ixzz4JJ5kHDG0" w:history="1">
        <w:r>
          <w:rPr>
            <w:rStyle w:val="Hyperlink"/>
            <w:rFonts w:ascii="Arial" w:hAnsi="Arial" w:cs="Arial"/>
            <w:color w:val="003399"/>
            <w:sz w:val="19"/>
            <w:szCs w:val="19"/>
          </w:rPr>
          <w:t>http://www.java67.com/2012/08/10-java-coding-interview-questions-and.html#ixzz4JJ5kHDG0</w:t>
        </w:r>
      </w:hyperlink>
    </w:p>
    <w:p w:rsidR="00A569AD" w:rsidRDefault="00A569AD" w:rsidP="007851F5">
      <w:pPr>
        <w:shd w:val="clear" w:color="auto" w:fill="FFFFFF"/>
        <w:spacing w:line="318" w:lineRule="atLeast"/>
        <w:jc w:val="both"/>
      </w:pPr>
    </w:p>
    <w:p w:rsidR="00A569AD" w:rsidRDefault="00A569AD" w:rsidP="007851F5">
      <w:pPr>
        <w:shd w:val="clear" w:color="auto" w:fill="FFFFFF"/>
        <w:spacing w:line="318" w:lineRule="atLeast"/>
        <w:jc w:val="both"/>
      </w:pPr>
      <w:r>
        <w:t>Source: Java collection interview questions.</w:t>
      </w:r>
    </w:p>
    <w:p w:rsidR="00A569AD" w:rsidRDefault="00A569AD" w:rsidP="00A569AD">
      <w:pPr>
        <w:pStyle w:val="Heading1"/>
        <w:shd w:val="clear" w:color="auto" w:fill="FFFFFF"/>
        <w:spacing w:before="346" w:after="208" w:line="498" w:lineRule="atLeast"/>
        <w:textAlignment w:val="baseline"/>
        <w:rPr>
          <w:rFonts w:ascii="Arial" w:hAnsi="Arial" w:cs="Arial"/>
          <w:b w:val="0"/>
          <w:bCs w:val="0"/>
          <w:color w:val="A41600"/>
          <w:sz w:val="42"/>
          <w:szCs w:val="42"/>
        </w:rPr>
      </w:pPr>
      <w:r>
        <w:rPr>
          <w:rFonts w:ascii="Arial" w:hAnsi="Arial" w:cs="Arial"/>
          <w:b w:val="0"/>
          <w:bCs w:val="0"/>
          <w:color w:val="A41600"/>
          <w:sz w:val="42"/>
          <w:szCs w:val="42"/>
        </w:rPr>
        <w:t>Top 50 Java Collections Interview Questions And Answers</w:t>
      </w:r>
    </w:p>
    <w:p w:rsidR="00A569AD" w:rsidRDefault="00A569AD" w:rsidP="00A569AD">
      <w:pPr>
        <w:shd w:val="clear" w:color="auto" w:fill="FFFFFF"/>
        <w:spacing w:line="305" w:lineRule="atLeast"/>
        <w:textAlignment w:val="baseline"/>
        <w:rPr>
          <w:ins w:id="4616" w:author="Unknown"/>
          <w:rFonts w:ascii="Arial" w:hAnsi="Arial" w:cs="Arial"/>
          <w:color w:val="2F2E2E"/>
          <w:sz w:val="25"/>
          <w:szCs w:val="25"/>
        </w:rPr>
      </w:pPr>
      <w:ins w:id="4617" w:author="Unknown">
        <w:r>
          <w:rPr>
            <w:rFonts w:ascii="Arial" w:hAnsi="Arial" w:cs="Arial"/>
            <w:color w:val="2F2E2E"/>
            <w:sz w:val="25"/>
            <w:szCs w:val="25"/>
          </w:rPr>
          <w:t>We have already shared the most frequently asked java interview questions for experience candidates. Also shared the tricky coding interview questions in our previous posts. Today , we will learn about the top 50 java collections interview questions and answers. We will divide this post into three categories :</w:t>
        </w:r>
        <w:r>
          <w:rPr>
            <w:rFonts w:ascii="Arial" w:hAnsi="Arial" w:cs="Arial"/>
            <w:color w:val="2F2E2E"/>
            <w:sz w:val="25"/>
            <w:szCs w:val="25"/>
          </w:rPr>
          <w:br/>
        </w:r>
        <w:r>
          <w:rPr>
            <w:rFonts w:ascii="Arial" w:hAnsi="Arial" w:cs="Arial"/>
            <w:color w:val="2F2E2E"/>
            <w:sz w:val="25"/>
            <w:szCs w:val="25"/>
          </w:rPr>
          <w:br/>
          <w:t>Beginner level (0-1 year experience (Freshers)) ,</w:t>
        </w:r>
        <w:r>
          <w:rPr>
            <w:rFonts w:ascii="Arial" w:hAnsi="Arial" w:cs="Arial"/>
            <w:color w:val="2F2E2E"/>
            <w:sz w:val="25"/>
            <w:szCs w:val="25"/>
          </w:rPr>
          <w:br/>
        </w:r>
        <w:r>
          <w:rPr>
            <w:rFonts w:ascii="Arial" w:hAnsi="Arial" w:cs="Arial"/>
            <w:color w:val="2F2E2E"/>
            <w:sz w:val="25"/>
            <w:szCs w:val="25"/>
          </w:rPr>
          <w:br/>
          <w:t>Intermediate level (1-3 years experienced Java Developers)</w:t>
        </w:r>
        <w:r>
          <w:rPr>
            <w:rFonts w:ascii="Arial" w:hAnsi="Arial" w:cs="Arial"/>
            <w:color w:val="2F2E2E"/>
            <w:sz w:val="25"/>
            <w:szCs w:val="25"/>
          </w:rPr>
          <w:br/>
        </w:r>
        <w:r>
          <w:rPr>
            <w:rFonts w:ascii="Arial" w:hAnsi="Arial" w:cs="Arial"/>
            <w:color w:val="2F2E2E"/>
            <w:sz w:val="25"/>
            <w:szCs w:val="25"/>
          </w:rPr>
          <w:br/>
          <w:t>Advanced level(3+ Experienced) java collections interview questions and answers</w:t>
        </w:r>
        <w:r>
          <w:rPr>
            <w:rFonts w:ascii="Arial" w:hAnsi="Arial" w:cs="Arial"/>
            <w:color w:val="2F2E2E"/>
            <w:sz w:val="25"/>
            <w:szCs w:val="25"/>
          </w:rPr>
          <w:br/>
        </w:r>
        <w:r>
          <w:rPr>
            <w:rFonts w:ascii="Arial" w:hAnsi="Arial" w:cs="Arial"/>
            <w:color w:val="2F2E2E"/>
            <w:sz w:val="25"/>
            <w:szCs w:val="25"/>
          </w:rPr>
          <w:br/>
          <w:t>Note : Please prepare all the below questions . Interviewer may choose to ask any question.</w:t>
        </w:r>
        <w:r>
          <w:rPr>
            <w:rStyle w:val="apple-converted-space"/>
            <w:rFonts w:ascii="Arial" w:hAnsi="Arial" w:cs="Arial"/>
            <w:color w:val="2F2E2E"/>
            <w:sz w:val="25"/>
            <w:szCs w:val="25"/>
          </w:rPr>
          <w:t> </w:t>
        </w:r>
        <w:r>
          <w:rPr>
            <w:rFonts w:ascii="Arial" w:hAnsi="Arial" w:cs="Arial"/>
            <w:color w:val="2F2E2E"/>
            <w:sz w:val="25"/>
            <w:szCs w:val="25"/>
          </w:rPr>
          <w:br/>
        </w:r>
        <w:r>
          <w:rPr>
            <w:rFonts w:ascii="Arial" w:hAnsi="Arial" w:cs="Arial"/>
            <w:b/>
            <w:bCs/>
            <w:color w:val="2F2E2E"/>
            <w:sz w:val="25"/>
            <w:szCs w:val="25"/>
          </w:rPr>
          <w:br/>
        </w:r>
        <w:r>
          <w:rPr>
            <w:rFonts w:ascii="inherit" w:hAnsi="inherit" w:cs="Arial"/>
            <w:b/>
            <w:bCs/>
            <w:i/>
            <w:iCs/>
            <w:color w:val="990000"/>
            <w:sz w:val="25"/>
            <w:szCs w:val="25"/>
            <w:bdr w:val="none" w:sz="0" w:space="0" w:color="auto" w:frame="1"/>
          </w:rPr>
          <w:t>Beginner Level (0-1 yr): Java Collections Interview Questions  and Answers</w:t>
        </w:r>
        <w:r>
          <w:rPr>
            <w:rFonts w:ascii="Arial" w:hAnsi="Arial" w:cs="Arial"/>
            <w:color w:val="2F2E2E"/>
            <w:sz w:val="25"/>
            <w:szCs w:val="25"/>
          </w:rPr>
          <w:br/>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 xml:space="preserve">Q1  What is Collection ? What is a Collections Framework ? What are the benefits of </w:t>
        </w:r>
        <w:r>
          <w:rPr>
            <w:rFonts w:ascii="inherit" w:hAnsi="inherit" w:cs="Arial"/>
            <w:b/>
            <w:bCs/>
            <w:color w:val="38761D"/>
            <w:sz w:val="25"/>
            <w:szCs w:val="25"/>
            <w:bdr w:val="none" w:sz="0" w:space="0" w:color="auto" w:frame="1"/>
          </w:rPr>
          <w:lastRenderedPageBreak/>
          <w:t>Java Collections Framework ?</w:t>
        </w:r>
        <w:r>
          <w:rPr>
            <w:rFonts w:ascii="Arial" w:hAnsi="Arial" w:cs="Arial"/>
            <w:color w:val="2F2E2E"/>
            <w:sz w:val="25"/>
            <w:szCs w:val="25"/>
          </w:rPr>
          <w:br/>
        </w:r>
        <w:r>
          <w:rPr>
            <w:rFonts w:ascii="Arial" w:hAnsi="Arial" w:cs="Arial"/>
            <w:color w:val="2F2E2E"/>
            <w:sz w:val="25"/>
            <w:szCs w:val="25"/>
          </w:rPr>
          <w:br/>
        </w:r>
        <w:r>
          <w:rPr>
            <w:rFonts w:ascii="Arial" w:hAnsi="Arial" w:cs="Arial"/>
            <w:b/>
            <w:bCs/>
            <w:color w:val="2F2E2E"/>
            <w:sz w:val="25"/>
            <w:szCs w:val="25"/>
          </w:rPr>
          <w:t>Collection :</w:t>
        </w:r>
        <w:r>
          <w:rPr>
            <w:rStyle w:val="apple-converted-space"/>
            <w:rFonts w:ascii="Arial" w:hAnsi="Arial" w:cs="Arial"/>
            <w:color w:val="2F2E2E"/>
            <w:sz w:val="25"/>
            <w:szCs w:val="25"/>
          </w:rPr>
          <w:t> </w:t>
        </w:r>
        <w:r>
          <w:rPr>
            <w:rFonts w:ascii="Arial" w:hAnsi="Arial" w:cs="Arial"/>
            <w:color w:val="2F2E2E"/>
            <w:sz w:val="25"/>
            <w:szCs w:val="25"/>
          </w:rPr>
          <w:t>A collection (also called as container) is an object  that groups multiple elements into a single unit.</w:t>
        </w:r>
        <w:r>
          <w:rPr>
            <w:rFonts w:ascii="Arial" w:hAnsi="Arial" w:cs="Arial"/>
            <w:color w:val="2F2E2E"/>
            <w:sz w:val="25"/>
            <w:szCs w:val="25"/>
          </w:rPr>
          <w:br/>
        </w:r>
        <w:r>
          <w:rPr>
            <w:rFonts w:ascii="Arial" w:hAnsi="Arial" w:cs="Arial"/>
            <w:color w:val="2F2E2E"/>
            <w:sz w:val="25"/>
            <w:szCs w:val="25"/>
          </w:rPr>
          <w:br/>
        </w:r>
        <w:r>
          <w:rPr>
            <w:rFonts w:ascii="Arial" w:hAnsi="Arial" w:cs="Arial"/>
            <w:b/>
            <w:bCs/>
            <w:color w:val="2F2E2E"/>
            <w:sz w:val="25"/>
            <w:szCs w:val="25"/>
          </w:rPr>
          <w:t>Collections Framework :</w:t>
        </w:r>
        <w:r>
          <w:rPr>
            <w:rStyle w:val="apple-converted-space"/>
            <w:rFonts w:ascii="Arial" w:hAnsi="Arial" w:cs="Arial"/>
            <w:b/>
            <w:bCs/>
            <w:color w:val="2F2E2E"/>
            <w:sz w:val="25"/>
            <w:szCs w:val="25"/>
          </w:rPr>
          <w:t> </w:t>
        </w:r>
        <w:r>
          <w:rPr>
            <w:rFonts w:ascii="Arial" w:hAnsi="Arial" w:cs="Arial"/>
            <w:color w:val="2F2E2E"/>
            <w:sz w:val="25"/>
            <w:szCs w:val="25"/>
          </w:rPr>
          <w:t>Collections framework provides unified architecture for manipulating and representing collections.</w:t>
        </w:r>
        <w:r>
          <w:rPr>
            <w:rFonts w:ascii="Arial" w:hAnsi="Arial" w:cs="Arial"/>
            <w:color w:val="2F2E2E"/>
            <w:sz w:val="25"/>
            <w:szCs w:val="25"/>
          </w:rPr>
          <w:br/>
        </w:r>
        <w:r>
          <w:rPr>
            <w:rFonts w:ascii="Arial" w:hAnsi="Arial" w:cs="Arial"/>
            <w:color w:val="2F2E2E"/>
            <w:sz w:val="25"/>
            <w:szCs w:val="25"/>
          </w:rPr>
          <w:br/>
        </w:r>
        <w:r>
          <w:rPr>
            <w:rFonts w:ascii="Arial" w:hAnsi="Arial" w:cs="Arial"/>
            <w:b/>
            <w:bCs/>
            <w:color w:val="2F2E2E"/>
            <w:sz w:val="25"/>
            <w:szCs w:val="25"/>
          </w:rPr>
          <w:t>Benefits of Collections Framework :</w:t>
        </w:r>
        <w:r>
          <w:rPr>
            <w:rFonts w:ascii="Arial" w:hAnsi="Arial" w:cs="Arial"/>
            <w:color w:val="2F2E2E"/>
            <w:sz w:val="25"/>
            <w:szCs w:val="25"/>
          </w:rPr>
          <w:br/>
        </w:r>
        <w:r>
          <w:rPr>
            <w:rFonts w:ascii="Arial" w:hAnsi="Arial" w:cs="Arial"/>
            <w:b/>
            <w:bCs/>
            <w:color w:val="2F2E2E"/>
            <w:sz w:val="25"/>
            <w:szCs w:val="25"/>
          </w:rPr>
          <w:br/>
        </w:r>
        <w:r>
          <w:rPr>
            <w:rFonts w:ascii="Arial" w:hAnsi="Arial" w:cs="Arial"/>
            <w:color w:val="2F2E2E"/>
            <w:sz w:val="25"/>
            <w:szCs w:val="25"/>
          </w:rPr>
          <w:t>1. Improves program quality and speed</w:t>
        </w:r>
        <w:r>
          <w:rPr>
            <w:rFonts w:ascii="Arial" w:hAnsi="Arial" w:cs="Arial"/>
            <w:color w:val="2F2E2E"/>
            <w:sz w:val="25"/>
            <w:szCs w:val="25"/>
          </w:rPr>
          <w:br/>
          <w:t>2. Increases the chances of reusability of software</w:t>
        </w:r>
        <w:r>
          <w:rPr>
            <w:rFonts w:ascii="Arial" w:hAnsi="Arial" w:cs="Arial"/>
            <w:color w:val="2F2E2E"/>
            <w:sz w:val="25"/>
            <w:szCs w:val="25"/>
          </w:rPr>
          <w:br/>
          <w:t>3. Decreases programming effort.</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Q2 What is the root interface in collection hierarchy ? </w:t>
        </w:r>
        <w:r>
          <w:rPr>
            <w:rFonts w:ascii="Arial" w:hAnsi="Arial" w:cs="Arial"/>
            <w:color w:val="2F2E2E"/>
            <w:sz w:val="25"/>
            <w:szCs w:val="25"/>
          </w:rPr>
          <w:br/>
        </w:r>
        <w:r>
          <w:rPr>
            <w:rFonts w:ascii="Arial" w:hAnsi="Arial" w:cs="Arial"/>
            <w:color w:val="2F2E2E"/>
            <w:sz w:val="25"/>
            <w:szCs w:val="25"/>
          </w:rPr>
          <w:br/>
          <w:t>Root interface in collection hierarchy is</w:t>
        </w:r>
        <w:r>
          <w:rPr>
            <w:rStyle w:val="apple-converted-space"/>
            <w:rFonts w:ascii="Arial" w:hAnsi="Arial" w:cs="Arial"/>
            <w:color w:val="2F2E2E"/>
            <w:sz w:val="25"/>
            <w:szCs w:val="25"/>
          </w:rPr>
          <w:t> </w:t>
        </w:r>
        <w:r>
          <w:rPr>
            <w:rFonts w:ascii="Arial" w:hAnsi="Arial" w:cs="Arial"/>
            <w:b/>
            <w:bCs/>
            <w:color w:val="2F2E2E"/>
            <w:sz w:val="25"/>
            <w:szCs w:val="25"/>
          </w:rPr>
          <w:t>Collection interface .</w:t>
        </w:r>
        <w:r>
          <w:rPr>
            <w:rStyle w:val="apple-converted-space"/>
            <w:rFonts w:ascii="Arial" w:hAnsi="Arial" w:cs="Arial"/>
            <w:b/>
            <w:bCs/>
            <w:color w:val="2F2E2E"/>
            <w:sz w:val="25"/>
            <w:szCs w:val="25"/>
          </w:rPr>
          <w:t> </w:t>
        </w:r>
        <w:r>
          <w:rPr>
            <w:rFonts w:ascii="Arial" w:hAnsi="Arial" w:cs="Arial"/>
            <w:color w:val="2F2E2E"/>
            <w:sz w:val="25"/>
            <w:szCs w:val="25"/>
          </w:rPr>
          <w:t>Few interviewer may argue that</w:t>
        </w:r>
        <w:r>
          <w:rPr>
            <w:rStyle w:val="apple-converted-space"/>
            <w:rFonts w:ascii="Arial" w:hAnsi="Arial" w:cs="Arial"/>
            <w:color w:val="2F2E2E"/>
            <w:sz w:val="25"/>
            <w:szCs w:val="25"/>
          </w:rPr>
          <w:t> </w:t>
        </w:r>
        <w:r>
          <w:rPr>
            <w:rFonts w:ascii="Arial" w:hAnsi="Arial" w:cs="Arial"/>
            <w:color w:val="2F2E2E"/>
            <w:sz w:val="25"/>
            <w:szCs w:val="25"/>
          </w:rPr>
          <w:br/>
          <w:t>Collection interface extends</w:t>
        </w:r>
        <w:r>
          <w:rPr>
            <w:rStyle w:val="apple-converted-space"/>
            <w:rFonts w:ascii="Arial" w:hAnsi="Arial" w:cs="Arial"/>
            <w:color w:val="2F2E2E"/>
            <w:sz w:val="25"/>
            <w:szCs w:val="25"/>
          </w:rPr>
          <w:t> </w:t>
        </w:r>
        <w:r>
          <w:rPr>
            <w:rFonts w:ascii="Arial" w:hAnsi="Arial" w:cs="Arial"/>
            <w:b/>
            <w:bCs/>
            <w:color w:val="2F2E2E"/>
            <w:sz w:val="25"/>
            <w:szCs w:val="25"/>
          </w:rPr>
          <w:t>Iterable interface</w:t>
        </w:r>
        <w:r>
          <w:rPr>
            <w:rFonts w:ascii="Arial" w:hAnsi="Arial" w:cs="Arial"/>
            <w:color w:val="2F2E2E"/>
            <w:sz w:val="25"/>
            <w:szCs w:val="25"/>
          </w:rPr>
          <w:t>. So iterable should be the root interface. But you should reply iterable interface present in java.lang package not in java.util package .It is clearly mentioned in</w:t>
        </w:r>
        <w:r>
          <w:rPr>
            <w:rStyle w:val="apple-converted-space"/>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"http://docs.oracle.com/javase/7/docs/api/java/util/Collection.html"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Oracle Collection  docs</w:t>
        </w:r>
        <w:r w:rsidR="000F79BD">
          <w:rPr>
            <w:rFonts w:ascii="Arial" w:hAnsi="Arial" w:cs="Arial"/>
            <w:color w:val="2F2E2E"/>
            <w:sz w:val="25"/>
            <w:szCs w:val="25"/>
          </w:rPr>
          <w:fldChar w:fldCharType="end"/>
        </w:r>
        <w:r>
          <w:rPr>
            <w:rStyle w:val="apple-converted-space"/>
            <w:rFonts w:ascii="Arial" w:hAnsi="Arial" w:cs="Arial"/>
            <w:color w:val="2F2E2E"/>
            <w:sz w:val="25"/>
            <w:szCs w:val="25"/>
          </w:rPr>
          <w:t> </w:t>
        </w:r>
        <w:r>
          <w:rPr>
            <w:rFonts w:ascii="Arial" w:hAnsi="Arial" w:cs="Arial"/>
            <w:color w:val="2F2E2E"/>
            <w:sz w:val="25"/>
            <w:szCs w:val="25"/>
          </w:rPr>
          <w:t>, that Collection interface is a member of the Java Collections framework.  For</w:t>
        </w:r>
        <w:r>
          <w:rPr>
            <w:rStyle w:val="apple-converted-space"/>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"https://docs.oracle.com/javase/7/docs/api/java/lang/Iterable.html"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Iterable interface Oracle doc</w:t>
        </w:r>
        <w:r w:rsidR="000F79BD">
          <w:rPr>
            <w:rFonts w:ascii="Arial" w:hAnsi="Arial" w:cs="Arial"/>
            <w:color w:val="2F2E2E"/>
            <w:sz w:val="25"/>
            <w:szCs w:val="25"/>
          </w:rPr>
          <w:fldChar w:fldCharType="end"/>
        </w:r>
        <w:r>
          <w:rPr>
            <w:rFonts w:ascii="Arial" w:hAnsi="Arial" w:cs="Arial"/>
            <w:color w:val="2F2E2E"/>
            <w:sz w:val="25"/>
            <w:szCs w:val="25"/>
          </w:rPr>
          <w:t> , iterable interface is not mentioned as a part of the Java Collections framework .So if the question includes  collection hierarchy , then you should answer the question as Collection interface (which is found in java.util package).</w:t>
        </w:r>
        <w:r>
          <w:rPr>
            <w:rFonts w:ascii="Arial" w:hAnsi="Arial" w:cs="Arial"/>
            <w:color w:val="2F2E2E"/>
            <w:sz w:val="25"/>
            <w:szCs w:val="25"/>
          </w:rPr>
          <w:br/>
        </w:r>
        <w:r>
          <w:rPr>
            <w:rFonts w:ascii="inherit" w:hAnsi="inherit" w:cs="Arial"/>
            <w:b/>
            <w:bCs/>
            <w:color w:val="38761D"/>
            <w:sz w:val="25"/>
            <w:szCs w:val="25"/>
            <w:bdr w:val="none" w:sz="0" w:space="0" w:color="auto" w:frame="1"/>
          </w:rPr>
          <w:br/>
          <w:t>Q3 What is the difference between Collection and Collections ?</w:t>
        </w:r>
        <w:r>
          <w:rPr>
            <w:rFonts w:ascii="Arial" w:hAnsi="Arial" w:cs="Arial"/>
            <w:color w:val="2F2E2E"/>
            <w:sz w:val="25"/>
            <w:szCs w:val="25"/>
          </w:rPr>
          <w:br/>
        </w:r>
        <w:r>
          <w:rPr>
            <w:rFonts w:ascii="Arial" w:hAnsi="Arial" w:cs="Arial"/>
            <w:color w:val="2F2E2E"/>
            <w:sz w:val="25"/>
            <w:szCs w:val="25"/>
          </w:rPr>
          <w:br/>
          <w:t>Collection is  an interface while Collections is a java class , both are present in java.util package and  part of java collections framework.</w:t>
        </w:r>
      </w:ins>
    </w:p>
    <w:p w:rsidR="00A569AD" w:rsidRDefault="00A569AD" w:rsidP="00A569AD">
      <w:pPr>
        <w:shd w:val="clear" w:color="auto" w:fill="FFFFFF"/>
        <w:spacing w:line="305" w:lineRule="atLeast"/>
        <w:textAlignment w:val="baseline"/>
        <w:rPr>
          <w:ins w:id="4618"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19" w:author="Unknown"/>
          <w:rFonts w:ascii="inherit" w:hAnsi="inherit" w:cs="Arial"/>
          <w:color w:val="2F2E2E"/>
          <w:sz w:val="25"/>
          <w:szCs w:val="25"/>
        </w:rPr>
      </w:pPr>
      <w:ins w:id="4620" w:author="Unknown">
        <w:r>
          <w:rPr>
            <w:rFonts w:ascii="inherit" w:hAnsi="inherit" w:cs="Arial"/>
            <w:b/>
            <w:bCs/>
            <w:color w:val="38761D"/>
            <w:sz w:val="25"/>
            <w:szCs w:val="25"/>
            <w:bdr w:val="none" w:sz="0" w:space="0" w:color="auto" w:frame="1"/>
          </w:rPr>
          <w:t>Q4 Which collection classes are synchronized or thread-safe ?</w:t>
        </w:r>
        <w:r>
          <w:rPr>
            <w:rFonts w:ascii="inherit" w:hAnsi="inherit" w:cs="Arial"/>
            <w:color w:val="2F2E2E"/>
            <w:sz w:val="25"/>
            <w:szCs w:val="25"/>
          </w:rPr>
          <w:br/>
        </w:r>
        <w:r>
          <w:rPr>
            <w:rFonts w:ascii="inherit" w:hAnsi="inherit" w:cs="Arial"/>
            <w:color w:val="2F2E2E"/>
            <w:sz w:val="25"/>
            <w:szCs w:val="25"/>
          </w:rPr>
          <w:br/>
          <w:t>Stack, Properties , Vector and Hashtable can be used in multi threaded environment because they are synchronized classes (or thread-safe). </w:t>
        </w:r>
      </w:ins>
    </w:p>
    <w:p w:rsidR="00A569AD" w:rsidRDefault="00A569AD" w:rsidP="00A569AD">
      <w:pPr>
        <w:shd w:val="clear" w:color="auto" w:fill="FFFFFF"/>
        <w:spacing w:line="305" w:lineRule="atLeast"/>
        <w:textAlignment w:val="baseline"/>
        <w:rPr>
          <w:ins w:id="4621" w:author="Unknown"/>
          <w:rFonts w:ascii="inherit" w:hAnsi="inherit" w:cs="Arial"/>
          <w:color w:val="2F2E2E"/>
          <w:sz w:val="25"/>
          <w:szCs w:val="25"/>
        </w:rPr>
      </w:pPr>
    </w:p>
    <w:p w:rsidR="00A569AD" w:rsidRDefault="00A569AD" w:rsidP="00A569AD">
      <w:pPr>
        <w:shd w:val="clear" w:color="auto" w:fill="FFFFFF"/>
        <w:spacing w:after="250" w:line="305" w:lineRule="atLeast"/>
        <w:textAlignment w:val="baseline"/>
        <w:rPr>
          <w:ins w:id="4622" w:author="Unknown"/>
          <w:rFonts w:ascii="Arial" w:hAnsi="Arial" w:cs="Arial"/>
          <w:color w:val="2F2E2E"/>
          <w:sz w:val="25"/>
          <w:szCs w:val="25"/>
        </w:rPr>
      </w:pPr>
      <w:ins w:id="4623" w:author="Unknown">
        <w:r>
          <w:rPr>
            <w:rFonts w:ascii="Arial" w:hAnsi="Arial" w:cs="Arial"/>
            <w:color w:val="2F2E2E"/>
            <w:sz w:val="25"/>
            <w:szCs w:val="25"/>
          </w:rPr>
          <w:br/>
        </w:r>
        <w:r>
          <w:rPr>
            <w:rFonts w:ascii="inherit" w:hAnsi="inherit" w:cs="Arial"/>
            <w:b/>
            <w:bCs/>
            <w:color w:val="38761D"/>
            <w:sz w:val="25"/>
            <w:szCs w:val="25"/>
            <w:bdr w:val="none" w:sz="0" w:space="0" w:color="auto" w:frame="1"/>
          </w:rPr>
          <w:br/>
          <w:t>Q5 Name the core Collection  interfaces ?</w:t>
        </w:r>
      </w:ins>
    </w:p>
    <w:p w:rsidR="00A569AD" w:rsidRDefault="00A569AD" w:rsidP="00A569AD">
      <w:pPr>
        <w:shd w:val="clear" w:color="auto" w:fill="FFFFFF"/>
        <w:spacing w:after="0" w:line="305" w:lineRule="atLeast"/>
        <w:jc w:val="center"/>
        <w:textAlignment w:val="baseline"/>
        <w:rPr>
          <w:ins w:id="4624" w:author="Unknown"/>
          <w:rFonts w:ascii="inherit" w:hAnsi="inherit" w:cs="Arial"/>
          <w:color w:val="2F2E2E"/>
          <w:sz w:val="25"/>
          <w:szCs w:val="25"/>
        </w:rPr>
      </w:pPr>
      <w:r>
        <w:rPr>
          <w:rFonts w:ascii="inherit" w:hAnsi="inherit" w:cs="Arial"/>
          <w:noProof/>
          <w:color w:val="A41600"/>
          <w:sz w:val="25"/>
          <w:szCs w:val="25"/>
          <w:bdr w:val="none" w:sz="0" w:space="0" w:color="auto" w:frame="1"/>
        </w:rPr>
        <w:lastRenderedPageBreak/>
        <w:drawing>
          <wp:inline distT="0" distB="0" distL="0" distR="0">
            <wp:extent cx="6092825" cy="3103880"/>
            <wp:effectExtent l="19050" t="0" r="3175" b="0"/>
            <wp:docPr id="172" name="Picture 172" descr="Java Collection Interfaces or Hierarchy">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Java Collection Interfaces or Hierarchy">
                      <a:hlinkClick r:id="rId277"/>
                    </pic:cNvPr>
                    <pic:cNvPicPr>
                      <a:picLocks noChangeAspect="1" noChangeArrowheads="1"/>
                    </pic:cNvPicPr>
                  </pic:nvPicPr>
                  <pic:blipFill>
                    <a:blip r:embed="rId278"/>
                    <a:srcRect/>
                    <a:stretch>
                      <a:fillRect/>
                    </a:stretch>
                  </pic:blipFill>
                  <pic:spPr bwMode="auto">
                    <a:xfrm>
                      <a:off x="0" y="0"/>
                      <a:ext cx="6092825" cy="3103880"/>
                    </a:xfrm>
                    <a:prstGeom prst="rect">
                      <a:avLst/>
                    </a:prstGeom>
                    <a:noFill/>
                    <a:ln w="9525">
                      <a:noFill/>
                      <a:miter lim="800000"/>
                      <a:headEnd/>
                      <a:tailEnd/>
                    </a:ln>
                  </pic:spPr>
                </pic:pic>
              </a:graphicData>
            </a:graphic>
          </wp:inline>
        </w:drawing>
      </w:r>
    </w:p>
    <w:p w:rsidR="00A569AD" w:rsidRDefault="00A569AD" w:rsidP="00A569AD">
      <w:pPr>
        <w:shd w:val="clear" w:color="auto" w:fill="FFFFFF"/>
        <w:spacing w:line="305" w:lineRule="atLeast"/>
        <w:textAlignment w:val="baseline"/>
        <w:rPr>
          <w:ins w:id="4625" w:author="Unknown"/>
          <w:rFonts w:ascii="Arial" w:hAnsi="Arial" w:cs="Arial"/>
          <w:color w:val="2F2E2E"/>
          <w:sz w:val="25"/>
          <w:szCs w:val="25"/>
        </w:rPr>
      </w:pPr>
      <w:ins w:id="4626" w:author="Unknown">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r>
        <w:r>
          <w:rPr>
            <w:rFonts w:ascii="inherit" w:hAnsi="inherit" w:cs="Arial"/>
            <w:b/>
            <w:bCs/>
            <w:color w:val="38761D"/>
            <w:sz w:val="25"/>
            <w:szCs w:val="25"/>
            <w:bdr w:val="none" w:sz="0" w:space="0" w:color="auto" w:frame="1"/>
          </w:rPr>
          <w:br/>
          <w:t> </w:t>
        </w:r>
        <w:r>
          <w:rPr>
            <w:rFonts w:ascii="inherit" w:hAnsi="inherit" w:cs="Arial"/>
            <w:b/>
            <w:bCs/>
            <w:color w:val="38761D"/>
            <w:sz w:val="15"/>
            <w:szCs w:val="15"/>
            <w:bdr w:val="none" w:sz="0" w:space="0" w:color="auto" w:frame="1"/>
          </w:rPr>
          <w:t>                                               </w:t>
        </w:r>
        <w:r>
          <w:rPr>
            <w:rFonts w:ascii="inherit" w:hAnsi="inherit" w:cs="Arial"/>
            <w:color w:val="38761D"/>
            <w:sz w:val="15"/>
            <w:szCs w:val="15"/>
            <w:bdr w:val="none" w:sz="0" w:space="0" w:color="auto" w:frame="1"/>
          </w:rPr>
          <w:t>source of image :  </w:t>
        </w:r>
        <w:r>
          <w:rPr>
            <w:rFonts w:ascii="inherit" w:hAnsi="inherit" w:cs="Arial"/>
            <w:color w:val="2F2E2E"/>
            <w:sz w:val="15"/>
            <w:szCs w:val="15"/>
            <w:bdr w:val="none" w:sz="0" w:space="0" w:color="auto" w:frame="1"/>
          </w:rPr>
          <w:t>By Ervinn at en.wikibooks [CC BY-SA 3.0 ], from Wikimedia Commons</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color w:val="2F2E2E"/>
            <w:sz w:val="25"/>
            <w:szCs w:val="25"/>
          </w:rPr>
          <w:t>The list of core collection interfaces are : just mention the important ones</w:t>
        </w:r>
        <w:r>
          <w:rPr>
            <w:rFonts w:ascii="Arial" w:hAnsi="Arial" w:cs="Arial"/>
            <w:color w:val="2F2E2E"/>
            <w:sz w:val="25"/>
            <w:szCs w:val="25"/>
          </w:rPr>
          <w:br/>
        </w:r>
        <w:r>
          <w:rPr>
            <w:rFonts w:ascii="Arial" w:hAnsi="Arial" w:cs="Arial"/>
            <w:color w:val="2F2E2E"/>
            <w:sz w:val="25"/>
            <w:szCs w:val="25"/>
          </w:rPr>
          <w:br/>
          <w:t>Important : Collection , Set , Queue , List , Map</w:t>
        </w:r>
        <w:r>
          <w:rPr>
            <w:rFonts w:ascii="Arial" w:hAnsi="Arial" w:cs="Arial"/>
            <w:color w:val="2F2E2E"/>
            <w:sz w:val="25"/>
            <w:szCs w:val="25"/>
          </w:rPr>
          <w:br/>
        </w:r>
        <w:r>
          <w:rPr>
            <w:rFonts w:ascii="Arial" w:hAnsi="Arial" w:cs="Arial"/>
            <w:color w:val="2F2E2E"/>
            <w:sz w:val="25"/>
            <w:szCs w:val="25"/>
          </w:rPr>
          <w:br/>
          <w:t>Other interface also in the list :  SortedSet, SortedMap , Deque, ListIterator etc.</w:t>
        </w:r>
        <w:r>
          <w:rPr>
            <w:rFonts w:ascii="Arial" w:hAnsi="Arial" w:cs="Arial"/>
            <w:color w:val="2F2E2E"/>
            <w:sz w:val="25"/>
            <w:szCs w:val="25"/>
          </w:rPr>
          <w:br/>
        </w:r>
        <w:r>
          <w:rPr>
            <w:rFonts w:ascii="inherit" w:hAnsi="inherit" w:cs="Arial"/>
            <w:b/>
            <w:bCs/>
            <w:color w:val="38761D"/>
            <w:sz w:val="25"/>
            <w:szCs w:val="25"/>
            <w:bdr w:val="none" w:sz="0" w:space="0" w:color="auto" w:frame="1"/>
          </w:rPr>
          <w:lastRenderedPageBreak/>
          <w:br/>
        </w:r>
        <w:r>
          <w:rPr>
            <w:rFonts w:ascii="inherit" w:hAnsi="inherit" w:cs="Arial"/>
            <w:b/>
            <w:bCs/>
            <w:color w:val="38761D"/>
            <w:sz w:val="25"/>
            <w:szCs w:val="25"/>
            <w:bdr w:val="none" w:sz="0" w:space="0" w:color="auto" w:frame="1"/>
          </w:rPr>
          <w:br/>
          <w:t>Q6 What is the difference between List and Set ?</w:t>
        </w:r>
        <w:r>
          <w:rPr>
            <w:rFonts w:ascii="Arial" w:hAnsi="Arial" w:cs="Arial"/>
            <w:color w:val="2F2E2E"/>
            <w:sz w:val="25"/>
            <w:szCs w:val="25"/>
          </w:rPr>
          <w:br/>
        </w:r>
        <w:r>
          <w:rPr>
            <w:rFonts w:ascii="Arial" w:hAnsi="Arial" w:cs="Arial"/>
            <w:color w:val="2F2E2E"/>
            <w:sz w:val="25"/>
            <w:szCs w:val="25"/>
          </w:rPr>
          <w:br/>
          <w:t>Set contain only unique elements while List can contain duplicate elements.</w:t>
        </w:r>
        <w:r>
          <w:rPr>
            <w:rFonts w:ascii="Arial" w:hAnsi="Arial" w:cs="Arial"/>
            <w:color w:val="2F2E2E"/>
            <w:sz w:val="25"/>
            <w:szCs w:val="25"/>
          </w:rPr>
          <w:br/>
          <w:t>Set is unordered while List is ordered . List maintains the order in which the objects are added .</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Q7 What is the difference between Map and Set ?</w:t>
        </w:r>
        <w:r>
          <w:rPr>
            <w:rFonts w:ascii="Arial" w:hAnsi="Arial" w:cs="Arial"/>
            <w:color w:val="2F2E2E"/>
            <w:sz w:val="25"/>
            <w:szCs w:val="25"/>
          </w:rPr>
          <w:br/>
        </w:r>
        <w:r>
          <w:rPr>
            <w:rFonts w:ascii="Arial" w:hAnsi="Arial" w:cs="Arial"/>
            <w:color w:val="2F2E2E"/>
            <w:sz w:val="25"/>
            <w:szCs w:val="25"/>
          </w:rPr>
          <w:br/>
          <w:t>Map object has unique keys each containing some value, while Set contain only unique values.</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Q8 What are the classes implementing List and Set interface ?</w:t>
        </w:r>
        <w:r>
          <w:rPr>
            <w:rFonts w:ascii="Arial" w:hAnsi="Arial" w:cs="Arial"/>
            <w:color w:val="2F2E2E"/>
            <w:sz w:val="25"/>
            <w:szCs w:val="25"/>
          </w:rPr>
          <w:br/>
        </w:r>
        <w:r>
          <w:rPr>
            <w:rFonts w:ascii="Arial" w:hAnsi="Arial" w:cs="Arial"/>
            <w:color w:val="2F2E2E"/>
            <w:sz w:val="25"/>
            <w:szCs w:val="25"/>
          </w:rPr>
          <w:br/>
        </w:r>
        <w:r>
          <w:rPr>
            <w:rFonts w:ascii="Arial" w:hAnsi="Arial" w:cs="Arial"/>
            <w:b/>
            <w:bCs/>
            <w:i/>
            <w:iCs/>
            <w:color w:val="2F2E2E"/>
            <w:sz w:val="25"/>
            <w:szCs w:val="25"/>
          </w:rPr>
          <w:t>Class implementing List interface :</w:t>
        </w:r>
        <w:r>
          <w:rPr>
            <w:rFonts w:ascii="Arial" w:hAnsi="Arial" w:cs="Arial"/>
            <w:color w:val="2F2E2E"/>
            <w:sz w:val="25"/>
            <w:szCs w:val="25"/>
          </w:rPr>
          <w:t>  ArrayList , Vector , LinkedList ,</w:t>
        </w:r>
        <w:r>
          <w:rPr>
            <w:rFonts w:ascii="Arial" w:hAnsi="Arial" w:cs="Arial"/>
            <w:color w:val="2F2E2E"/>
            <w:sz w:val="25"/>
            <w:szCs w:val="25"/>
          </w:rPr>
          <w:br/>
        </w:r>
        <w:r>
          <w:rPr>
            <w:rFonts w:ascii="Arial" w:hAnsi="Arial" w:cs="Arial"/>
            <w:color w:val="2F2E2E"/>
            <w:sz w:val="25"/>
            <w:szCs w:val="25"/>
          </w:rPr>
          <w:br/>
        </w:r>
        <w:r>
          <w:rPr>
            <w:rFonts w:ascii="Arial" w:hAnsi="Arial" w:cs="Arial"/>
            <w:b/>
            <w:bCs/>
            <w:i/>
            <w:iCs/>
            <w:color w:val="2F2E2E"/>
            <w:sz w:val="25"/>
            <w:szCs w:val="25"/>
          </w:rPr>
          <w:t>Class implementing Set interface :  </w:t>
        </w:r>
        <w:r>
          <w:rPr>
            <w:rFonts w:ascii="Arial" w:hAnsi="Arial" w:cs="Arial"/>
            <w:color w:val="2F2E2E"/>
            <w:sz w:val="25"/>
            <w:szCs w:val="25"/>
          </w:rPr>
          <w:t>HashSet , TreeSet</w:t>
        </w:r>
      </w:ins>
    </w:p>
    <w:p w:rsidR="00A569AD" w:rsidRDefault="00A569AD" w:rsidP="00A569AD">
      <w:pPr>
        <w:shd w:val="clear" w:color="auto" w:fill="FFFFFF"/>
        <w:spacing w:line="305" w:lineRule="atLeast"/>
        <w:textAlignment w:val="baseline"/>
        <w:rPr>
          <w:ins w:id="4627" w:author="Unknown"/>
          <w:rFonts w:ascii="inherit" w:hAnsi="inherit" w:cs="Arial"/>
          <w:color w:val="2F2E2E"/>
          <w:sz w:val="25"/>
          <w:szCs w:val="25"/>
        </w:rPr>
      </w:pPr>
    </w:p>
    <w:p w:rsidR="00A569AD" w:rsidRDefault="00A569AD" w:rsidP="00A569AD">
      <w:pPr>
        <w:shd w:val="clear" w:color="auto" w:fill="FFFFFF"/>
        <w:spacing w:after="250" w:line="305" w:lineRule="atLeast"/>
        <w:textAlignment w:val="baseline"/>
        <w:rPr>
          <w:ins w:id="4628" w:author="Unknown"/>
          <w:rFonts w:ascii="Arial" w:hAnsi="Arial" w:cs="Arial"/>
          <w:color w:val="2F2E2E"/>
          <w:sz w:val="25"/>
          <w:szCs w:val="25"/>
        </w:rPr>
      </w:pPr>
      <w:ins w:id="4629" w:author="Unknown">
        <w:r>
          <w:rPr>
            <w:rFonts w:ascii="inherit" w:hAnsi="inherit" w:cs="Arial"/>
            <w:b/>
            <w:bCs/>
            <w:color w:val="38761D"/>
            <w:sz w:val="25"/>
            <w:szCs w:val="25"/>
            <w:bdr w:val="none" w:sz="0" w:space="0" w:color="auto" w:frame="1"/>
          </w:rPr>
          <w:br/>
          <w:t>Q9 What is an iterator ?</w:t>
        </w:r>
        <w:r>
          <w:rPr>
            <w:rFonts w:ascii="Arial" w:hAnsi="Arial" w:cs="Arial"/>
            <w:color w:val="2F2E2E"/>
            <w:sz w:val="25"/>
            <w:szCs w:val="25"/>
          </w:rPr>
          <w:br/>
        </w:r>
        <w:r>
          <w:rPr>
            <w:rFonts w:ascii="Arial" w:hAnsi="Arial" w:cs="Arial"/>
            <w:color w:val="2F2E2E"/>
            <w:sz w:val="25"/>
            <w:szCs w:val="25"/>
          </w:rPr>
          <w:br/>
          <w:t>Iterator is an interface . It is found in java.util package. It provides methods to iterate over any Collection.</w:t>
        </w:r>
        <w:r>
          <w:rPr>
            <w:rFonts w:ascii="Arial" w:hAnsi="Arial" w:cs="Arial"/>
            <w:color w:val="2F2E2E"/>
            <w:sz w:val="25"/>
            <w:szCs w:val="25"/>
          </w:rPr>
          <w:br/>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Q10 What is the difference between Iterator and Enumeration ?</w:t>
        </w:r>
        <w:r>
          <w:rPr>
            <w:rFonts w:ascii="Arial" w:hAnsi="Arial" w:cs="Arial"/>
            <w:color w:val="2F2E2E"/>
            <w:sz w:val="25"/>
            <w:szCs w:val="25"/>
          </w:rPr>
          <w:br/>
        </w:r>
        <w:r>
          <w:rPr>
            <w:rFonts w:ascii="Arial" w:hAnsi="Arial" w:cs="Arial"/>
            <w:color w:val="2F2E2E"/>
            <w:sz w:val="25"/>
            <w:szCs w:val="25"/>
          </w:rPr>
          <w:br/>
          <w:t>The main difference between Iterator and Enumeration is that Iterator has remove() method while Enumeration doesn't.</w:t>
        </w:r>
        <w:r>
          <w:rPr>
            <w:rFonts w:ascii="Arial" w:hAnsi="Arial" w:cs="Arial"/>
            <w:color w:val="2F2E2E"/>
            <w:sz w:val="25"/>
            <w:szCs w:val="25"/>
          </w:rPr>
          <w:br/>
          <w:t>Hence , using Iterator we can manipulate objects by adding and removing the objects from the collections. Enumeration behaves like a read only interface as it can only traverse the objects and fetch it .</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Q11 Which design pattern followed by Iterator ?</w:t>
        </w:r>
        <w:r>
          <w:rPr>
            <w:rFonts w:ascii="Arial" w:hAnsi="Arial" w:cs="Arial"/>
            <w:color w:val="2F2E2E"/>
            <w:sz w:val="25"/>
            <w:szCs w:val="25"/>
          </w:rPr>
          <w:br/>
        </w:r>
        <w:r>
          <w:rPr>
            <w:rFonts w:ascii="Arial" w:hAnsi="Arial" w:cs="Arial"/>
            <w:color w:val="2F2E2E"/>
            <w:sz w:val="25"/>
            <w:szCs w:val="25"/>
          </w:rPr>
          <w:br/>
          <w:t>It follows iterator design pattern. Iterator design pattern provides us to navigate through the collection of objects by using a common interface without letting us know about the underlying implementation.</w:t>
        </w:r>
        <w:r>
          <w:rPr>
            <w:rFonts w:ascii="Arial" w:hAnsi="Arial" w:cs="Arial"/>
            <w:color w:val="2F2E2E"/>
            <w:sz w:val="25"/>
            <w:szCs w:val="25"/>
          </w:rPr>
          <w:br/>
        </w:r>
        <w:r>
          <w:rPr>
            <w:rFonts w:ascii="Arial" w:hAnsi="Arial" w:cs="Arial"/>
            <w:color w:val="2F2E2E"/>
            <w:sz w:val="25"/>
            <w:szCs w:val="25"/>
          </w:rPr>
          <w:br/>
          <w:t>Enumeration is an example of Iterator design pattern.</w:t>
        </w:r>
        <w:r>
          <w:rPr>
            <w:rFonts w:ascii="Arial" w:hAnsi="Arial" w:cs="Arial"/>
            <w:color w:val="2F2E2E"/>
            <w:sz w:val="25"/>
            <w:szCs w:val="25"/>
          </w:rPr>
          <w:br/>
        </w:r>
        <w:r>
          <w:rPr>
            <w:rFonts w:ascii="inherit" w:hAnsi="inherit" w:cs="Arial"/>
            <w:b/>
            <w:bCs/>
            <w:color w:val="38761D"/>
            <w:sz w:val="25"/>
            <w:szCs w:val="25"/>
            <w:bdr w:val="none" w:sz="0" w:space="0" w:color="auto" w:frame="1"/>
          </w:rPr>
          <w:lastRenderedPageBreak/>
          <w:br/>
          <w:t>Q12 Which methods you need to override to use any object as key in HashMap ?</w:t>
        </w:r>
        <w:r>
          <w:rPr>
            <w:rFonts w:ascii="Arial" w:hAnsi="Arial" w:cs="Arial"/>
            <w:color w:val="2F2E2E"/>
            <w:sz w:val="25"/>
            <w:szCs w:val="25"/>
          </w:rPr>
          <w:br/>
        </w:r>
        <w:r>
          <w:rPr>
            <w:rFonts w:ascii="Arial" w:hAnsi="Arial" w:cs="Arial"/>
            <w:color w:val="2F2E2E"/>
            <w:sz w:val="25"/>
            <w:szCs w:val="25"/>
          </w:rPr>
          <w:br/>
          <w:t>To use any object as key in HashMap , it needs to implement equals() and hashCode() method .</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Q13  What is the difference between Queue and Stack ?</w:t>
        </w:r>
        <w:r>
          <w:rPr>
            <w:rFonts w:ascii="Arial" w:hAnsi="Arial" w:cs="Arial"/>
            <w:color w:val="2F2E2E"/>
            <w:sz w:val="25"/>
            <w:szCs w:val="25"/>
          </w:rPr>
          <w:br/>
        </w:r>
        <w:r>
          <w:rPr>
            <w:rFonts w:ascii="Arial" w:hAnsi="Arial" w:cs="Arial"/>
            <w:color w:val="2F2E2E"/>
            <w:sz w:val="25"/>
            <w:szCs w:val="25"/>
          </w:rPr>
          <w:br/>
          <w:t>Queue is a data structure which is based on FIFO ( first in first out ) property . An example of Queue in real world is buying movie tickets in the multiplex or cinema theaters.</w:t>
        </w:r>
        <w:r>
          <w:rPr>
            <w:rFonts w:ascii="Arial" w:hAnsi="Arial" w:cs="Arial"/>
            <w:color w:val="2F2E2E"/>
            <w:sz w:val="25"/>
            <w:szCs w:val="25"/>
          </w:rPr>
          <w:br/>
        </w:r>
        <w:r>
          <w:rPr>
            <w:rFonts w:ascii="Arial" w:hAnsi="Arial" w:cs="Arial"/>
            <w:color w:val="2F2E2E"/>
            <w:sz w:val="25"/>
            <w:szCs w:val="25"/>
          </w:rPr>
          <w:br/>
          <w:t>Stack is a data structure which is based on LIFO (last in first out) property . An example of Stack in real world is  insertion or removal of CD  from the CD case.</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Q14 How to reverse the List in Collections ?</w:t>
        </w:r>
        <w:r>
          <w:rPr>
            <w:rFonts w:ascii="Arial" w:hAnsi="Arial" w:cs="Arial"/>
            <w:color w:val="2F2E2E"/>
            <w:sz w:val="25"/>
            <w:szCs w:val="25"/>
          </w:rPr>
          <w:br/>
        </w:r>
        <w:r>
          <w:rPr>
            <w:rFonts w:ascii="Arial" w:hAnsi="Arial" w:cs="Arial"/>
            <w:color w:val="2F2E2E"/>
            <w:sz w:val="25"/>
            <w:szCs w:val="25"/>
          </w:rPr>
          <w:br/>
          <w:t>There is a built in reverse method in Collections class . reverse(List list) accepts list as parameter.</w:t>
        </w:r>
        <w:r>
          <w:rPr>
            <w:rFonts w:ascii="Arial" w:hAnsi="Arial" w:cs="Arial"/>
            <w:color w:val="2F2E2E"/>
            <w:sz w:val="25"/>
            <w:szCs w:val="25"/>
          </w:rPr>
          <w:br/>
        </w:r>
        <w:r>
          <w:rPr>
            <w:rFonts w:ascii="Arial" w:hAnsi="Arial" w:cs="Arial"/>
            <w:color w:val="2F2E2E"/>
            <w:sz w:val="25"/>
            <w:szCs w:val="25"/>
          </w:rPr>
          <w:br/>
        </w:r>
        <w:r>
          <w:rPr>
            <w:rFonts w:ascii="Arial" w:hAnsi="Arial" w:cs="Arial"/>
            <w:b/>
            <w:bCs/>
            <w:color w:val="2F2E2E"/>
            <w:sz w:val="25"/>
            <w:szCs w:val="25"/>
          </w:rPr>
          <w:t>Collections.reverse(listobject);</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Q15 How to convert the array of strings into the list ?</w:t>
        </w:r>
        <w:r>
          <w:rPr>
            <w:rFonts w:ascii="Arial" w:hAnsi="Arial" w:cs="Arial"/>
            <w:color w:val="2F2E2E"/>
            <w:sz w:val="25"/>
            <w:szCs w:val="25"/>
          </w:rPr>
          <w:br/>
        </w:r>
        <w:r>
          <w:rPr>
            <w:rFonts w:ascii="Arial" w:hAnsi="Arial" w:cs="Arial"/>
            <w:color w:val="2F2E2E"/>
            <w:sz w:val="25"/>
            <w:szCs w:val="25"/>
          </w:rPr>
          <w:br/>
          <w:t>Arrays class of java.util package contains the method asList() which accepts the array as parameter.</w:t>
        </w:r>
        <w:r>
          <w:rPr>
            <w:rFonts w:ascii="Arial" w:hAnsi="Arial" w:cs="Arial"/>
            <w:color w:val="2F2E2E"/>
            <w:sz w:val="25"/>
            <w:szCs w:val="25"/>
          </w:rPr>
          <w:br/>
          <w:t>So,</w:t>
        </w:r>
        <w:r>
          <w:rPr>
            <w:rFonts w:ascii="Arial" w:hAnsi="Arial" w:cs="Arial"/>
            <w:color w:val="2F2E2E"/>
            <w:sz w:val="25"/>
            <w:szCs w:val="25"/>
          </w:rPr>
          <w:br/>
        </w:r>
        <w:r>
          <w:rPr>
            <w:rFonts w:ascii="Arial" w:hAnsi="Arial" w:cs="Arial"/>
            <w:color w:val="2F2E2E"/>
            <w:sz w:val="25"/>
            <w:szCs w:val="25"/>
          </w:rPr>
          <w:br/>
        </w:r>
        <w:r>
          <w:rPr>
            <w:rFonts w:ascii="Arial" w:hAnsi="Arial" w:cs="Arial"/>
            <w:b/>
            <w:bCs/>
            <w:color w:val="2F2E2E"/>
            <w:sz w:val="25"/>
            <w:szCs w:val="25"/>
          </w:rPr>
          <w:t>String[]  wordArray =  {"Love Yourself"  , "Alive is Awesome" , "Be in present"};</w:t>
        </w:r>
        <w:r>
          <w:rPr>
            <w:rFonts w:ascii="Arial" w:hAnsi="Arial" w:cs="Arial"/>
            <w:color w:val="2F2E2E"/>
            <w:sz w:val="25"/>
            <w:szCs w:val="25"/>
          </w:rPr>
          <w:br/>
        </w:r>
        <w:r>
          <w:rPr>
            <w:rFonts w:ascii="Arial" w:hAnsi="Arial" w:cs="Arial"/>
            <w:b/>
            <w:bCs/>
            <w:color w:val="2F2E2E"/>
            <w:sz w:val="25"/>
            <w:szCs w:val="25"/>
          </w:rPr>
          <w:t>List wordList =  Arrays.asList(wordArray);</w:t>
        </w:r>
        <w:r>
          <w:rPr>
            <w:rFonts w:ascii="Arial" w:hAnsi="Arial" w:cs="Arial"/>
            <w:color w:val="2F2E2E"/>
            <w:sz w:val="25"/>
            <w:szCs w:val="25"/>
          </w:rPr>
          <w:br/>
        </w:r>
        <w:r>
          <w:rPr>
            <w:rFonts w:ascii="Arial" w:hAnsi="Arial" w:cs="Arial"/>
            <w:color w:val="2F2E2E"/>
            <w:sz w:val="25"/>
            <w:szCs w:val="25"/>
          </w:rPr>
          <w:br/>
        </w:r>
        <w:r>
          <w:rPr>
            <w:rFonts w:ascii="Arial" w:hAnsi="Arial" w:cs="Arial"/>
            <w:color w:val="2F2E2E"/>
            <w:sz w:val="25"/>
            <w:szCs w:val="25"/>
          </w:rPr>
          <w:br/>
        </w:r>
        <w:r>
          <w:rPr>
            <w:rFonts w:ascii="inherit" w:hAnsi="inherit" w:cs="Arial"/>
            <w:b/>
            <w:bCs/>
            <w:i/>
            <w:iCs/>
            <w:color w:val="990000"/>
            <w:sz w:val="25"/>
            <w:szCs w:val="25"/>
            <w:bdr w:val="none" w:sz="0" w:space="0" w:color="auto" w:frame="1"/>
          </w:rPr>
          <w:t>Intermediate Level (1-3 yrs): Java Collections Interview Questions  and Answers</w:t>
        </w:r>
        <w:r>
          <w:rPr>
            <w:rFonts w:ascii="Arial" w:hAnsi="Arial" w:cs="Arial"/>
            <w:color w:val="2F2E2E"/>
            <w:sz w:val="25"/>
            <w:szCs w:val="25"/>
          </w:rPr>
          <w:br/>
        </w:r>
      </w:ins>
    </w:p>
    <w:p w:rsidR="00A569AD" w:rsidRDefault="00A569AD" w:rsidP="00A569AD">
      <w:pPr>
        <w:shd w:val="clear" w:color="auto" w:fill="FFFFFF"/>
        <w:spacing w:after="0" w:line="305" w:lineRule="atLeast"/>
        <w:textAlignment w:val="baseline"/>
        <w:rPr>
          <w:ins w:id="4630" w:author="Unknown"/>
          <w:rFonts w:ascii="inherit" w:hAnsi="inherit" w:cs="Arial"/>
          <w:color w:val="2F2E2E"/>
          <w:sz w:val="25"/>
          <w:szCs w:val="25"/>
        </w:rPr>
      </w:pPr>
      <w:ins w:id="4631" w:author="Unknown">
        <w:r>
          <w:rPr>
            <w:rFonts w:ascii="inherit" w:hAnsi="inherit" w:cs="Arial"/>
            <w:b/>
            <w:bCs/>
            <w:color w:val="38761D"/>
            <w:sz w:val="25"/>
            <w:szCs w:val="25"/>
            <w:bdr w:val="none" w:sz="0" w:space="0" w:color="auto" w:frame="1"/>
          </w:rPr>
          <w:t>Q16 What is the difference between ArrayList and Vector ?</w:t>
        </w:r>
      </w:ins>
    </w:p>
    <w:p w:rsidR="00A569AD" w:rsidRDefault="00A569AD" w:rsidP="00A569AD">
      <w:pPr>
        <w:shd w:val="clear" w:color="auto" w:fill="FFFFFF"/>
        <w:spacing w:line="305" w:lineRule="atLeast"/>
        <w:textAlignment w:val="baseline"/>
        <w:rPr>
          <w:ins w:id="4632" w:author="Unknown"/>
          <w:rFonts w:ascii="inherit" w:hAnsi="inherit" w:cs="Arial"/>
          <w:color w:val="2F2E2E"/>
          <w:sz w:val="25"/>
          <w:szCs w:val="25"/>
        </w:rPr>
      </w:pPr>
    </w:p>
    <w:p w:rsidR="00A569AD" w:rsidRDefault="00A569AD" w:rsidP="00A569AD">
      <w:pPr>
        <w:shd w:val="clear" w:color="auto" w:fill="FFFFFF"/>
        <w:spacing w:after="250" w:line="305" w:lineRule="atLeast"/>
        <w:textAlignment w:val="baseline"/>
        <w:rPr>
          <w:ins w:id="4633" w:author="Unknown"/>
          <w:rFonts w:ascii="inherit" w:hAnsi="inherit" w:cs="Arial"/>
          <w:color w:val="2F2E2E"/>
          <w:sz w:val="25"/>
          <w:szCs w:val="25"/>
        </w:rPr>
      </w:pPr>
      <w:ins w:id="4634" w:author="Unknown">
        <w:r>
          <w:rPr>
            <w:rFonts w:ascii="inherit" w:hAnsi="inherit" w:cs="Arial"/>
            <w:color w:val="2F2E2E"/>
            <w:sz w:val="25"/>
            <w:szCs w:val="25"/>
          </w:rPr>
          <w:t>It is one of the frequently asked collection interview question , the main differences are</w:t>
        </w:r>
        <w:r>
          <w:rPr>
            <w:rFonts w:ascii="inherit" w:hAnsi="inherit" w:cs="Arial"/>
            <w:color w:val="2F2E2E"/>
            <w:sz w:val="25"/>
            <w:szCs w:val="25"/>
          </w:rPr>
          <w:br/>
          <w:t xml:space="preserve">Vector is synchronized while ArrayList is not . Vector is slow while ArrayList is fast . Every time when needed, Vector increases the capacity twice of its initial size while ArrayList </w:t>
        </w:r>
        <w:r>
          <w:rPr>
            <w:rFonts w:ascii="inherit" w:hAnsi="inherit" w:cs="Arial"/>
            <w:color w:val="2F2E2E"/>
            <w:sz w:val="25"/>
            <w:szCs w:val="25"/>
          </w:rPr>
          <w:lastRenderedPageBreak/>
          <w:t>increases its ArraySize by 50%. find detailed explanation  </w:t>
        </w:r>
        <w:r>
          <w:rPr>
            <w:rStyle w:val="apple-converted-space"/>
            <w:rFonts w:ascii="inherit" w:hAnsi="inherit" w:cs="Arial"/>
            <w:color w:val="2F2E2E"/>
            <w:sz w:val="25"/>
            <w:szCs w:val="25"/>
          </w:rPr>
          <w:t> </w:t>
        </w:r>
        <w:r w:rsidR="000F79BD">
          <w:rPr>
            <w:rFonts w:ascii="inherit" w:hAnsi="inherit" w:cs="Arial"/>
            <w:color w:val="2F2E2E"/>
            <w:sz w:val="25"/>
            <w:szCs w:val="25"/>
          </w:rPr>
          <w:fldChar w:fldCharType="begin"/>
        </w:r>
        <w:r>
          <w:rPr>
            <w:rFonts w:ascii="inherit" w:hAnsi="inherit" w:cs="Arial"/>
            <w:color w:val="2F2E2E"/>
            <w:sz w:val="25"/>
            <w:szCs w:val="25"/>
          </w:rPr>
          <w:instrText xml:space="preserve"> HYPERLINK "http://javahungry.blogspot.co.uk/2013/12/difference-between-arraylist-and-vector-in-java-collection-interview-question.html" \t "_blank" </w:instrText>
        </w:r>
        <w:r w:rsidR="000F79BD">
          <w:rPr>
            <w:rFonts w:ascii="inherit" w:hAnsi="inherit" w:cs="Arial"/>
            <w:color w:val="2F2E2E"/>
            <w:sz w:val="25"/>
            <w:szCs w:val="25"/>
          </w:rPr>
          <w:fldChar w:fldCharType="separate"/>
        </w:r>
        <w:r>
          <w:rPr>
            <w:rStyle w:val="Hyperlink"/>
            <w:rFonts w:ascii="inherit" w:hAnsi="inherit" w:cs="Arial"/>
            <w:color w:val="A41600"/>
            <w:sz w:val="25"/>
            <w:szCs w:val="25"/>
            <w:bdr w:val="none" w:sz="0" w:space="0" w:color="auto" w:frame="1"/>
          </w:rPr>
          <w:t>ArrayList vs Vector</w:t>
        </w:r>
        <w:r w:rsidR="000F79BD">
          <w:rPr>
            <w:rFonts w:ascii="inherit" w:hAnsi="inherit" w:cs="Arial"/>
            <w:color w:val="2F2E2E"/>
            <w:sz w:val="25"/>
            <w:szCs w:val="25"/>
          </w:rPr>
          <w:fldChar w:fldCharType="end"/>
        </w:r>
        <w:r>
          <w:rPr>
            <w:rFonts w:ascii="inherit" w:hAnsi="inherit" w:cs="Arial"/>
            <w:color w:val="2F2E2E"/>
            <w:sz w:val="25"/>
            <w:szCs w:val="25"/>
          </w:rPr>
          <w:t>  .</w:t>
        </w:r>
        <w:r>
          <w:rPr>
            <w:rFonts w:ascii="inherit" w:hAnsi="inherit" w:cs="Arial"/>
            <w:color w:val="2F2E2E"/>
            <w:sz w:val="25"/>
            <w:szCs w:val="25"/>
          </w:rPr>
          <w:br/>
        </w:r>
      </w:ins>
    </w:p>
    <w:p w:rsidR="00A569AD" w:rsidRDefault="00A569AD" w:rsidP="00A569AD">
      <w:pPr>
        <w:shd w:val="clear" w:color="auto" w:fill="FFFFFF"/>
        <w:spacing w:after="0" w:line="305" w:lineRule="atLeast"/>
        <w:textAlignment w:val="baseline"/>
        <w:rPr>
          <w:ins w:id="4635" w:author="Unknown"/>
          <w:rFonts w:ascii="inherit" w:hAnsi="inherit" w:cs="Arial"/>
          <w:color w:val="2F2E2E"/>
          <w:sz w:val="25"/>
          <w:szCs w:val="25"/>
        </w:rPr>
      </w:pPr>
      <w:ins w:id="4636" w:author="Unknown">
        <w:r>
          <w:rPr>
            <w:rFonts w:ascii="inherit" w:hAnsi="inherit" w:cs="Arial"/>
            <w:color w:val="2F2E2E"/>
            <w:sz w:val="25"/>
            <w:szCs w:val="25"/>
          </w:rPr>
          <w:br/>
        </w:r>
        <w:r>
          <w:rPr>
            <w:rFonts w:ascii="inherit" w:hAnsi="inherit" w:cs="Arial"/>
            <w:b/>
            <w:bCs/>
            <w:color w:val="38761D"/>
            <w:sz w:val="25"/>
            <w:szCs w:val="25"/>
            <w:bdr w:val="none" w:sz="0" w:space="0" w:color="auto" w:frame="1"/>
          </w:rPr>
          <w:t>Q17 What is the difference between HashMap and Hashtable ?</w:t>
        </w:r>
        <w:r>
          <w:rPr>
            <w:rFonts w:ascii="inherit" w:hAnsi="inherit" w:cs="Arial"/>
            <w:color w:val="2F2E2E"/>
            <w:sz w:val="25"/>
            <w:szCs w:val="25"/>
          </w:rPr>
          <w:br/>
        </w:r>
        <w:r>
          <w:rPr>
            <w:rFonts w:ascii="inherit" w:hAnsi="inherit" w:cs="Arial"/>
            <w:color w:val="2F2E2E"/>
            <w:sz w:val="25"/>
            <w:szCs w:val="25"/>
          </w:rPr>
          <w:br/>
          <w:t>It is one of the most popular collections interview question for java developer . Make sure you go through this once before appearing for the interview .</w:t>
        </w:r>
        <w:r>
          <w:rPr>
            <w:rFonts w:ascii="inherit" w:hAnsi="inherit" w:cs="Arial"/>
            <w:color w:val="2F2E2E"/>
            <w:sz w:val="25"/>
            <w:szCs w:val="25"/>
          </w:rPr>
          <w:br/>
          <w:t>Main differences between HashMap and Hashtable are :</w:t>
        </w:r>
        <w:r>
          <w:rPr>
            <w:rFonts w:ascii="inherit" w:hAnsi="inherit" w:cs="Arial"/>
            <w:color w:val="2F2E2E"/>
            <w:sz w:val="25"/>
            <w:szCs w:val="25"/>
          </w:rPr>
          <w:br/>
        </w:r>
        <w:r>
          <w:rPr>
            <w:rFonts w:ascii="inherit" w:hAnsi="inherit" w:cs="Arial"/>
            <w:color w:val="2F2E2E"/>
            <w:sz w:val="25"/>
            <w:szCs w:val="25"/>
          </w:rPr>
          <w:br/>
          <w:t>a. HashMap allows one null key and any number of null values while Hashtable does not allow null keys and null values.</w:t>
        </w:r>
        <w:r>
          <w:rPr>
            <w:rFonts w:ascii="inherit" w:hAnsi="inherit" w:cs="Arial"/>
            <w:color w:val="2F2E2E"/>
            <w:sz w:val="25"/>
            <w:szCs w:val="25"/>
          </w:rPr>
          <w:br/>
          <w:t>b. HashMap is not synchronized or thread-safe while Hashtable is synchronized or thread-safe .</w:t>
        </w:r>
        <w:r>
          <w:rPr>
            <w:rFonts w:ascii="inherit" w:hAnsi="inherit" w:cs="Arial"/>
            <w:color w:val="2F2E2E"/>
            <w:sz w:val="25"/>
            <w:szCs w:val="25"/>
          </w:rPr>
          <w:br/>
          <w:t>find detailed explanation here</w:t>
        </w:r>
        <w:r>
          <w:rPr>
            <w:rStyle w:val="apple-converted-space"/>
            <w:rFonts w:ascii="inherit" w:hAnsi="inherit" w:cs="Arial"/>
            <w:color w:val="2F2E2E"/>
            <w:sz w:val="25"/>
            <w:szCs w:val="25"/>
          </w:rPr>
          <w:t> </w:t>
        </w:r>
        <w:r w:rsidR="000F79BD">
          <w:rPr>
            <w:rFonts w:ascii="inherit" w:hAnsi="inherit" w:cs="Arial"/>
            <w:color w:val="2F2E2E"/>
            <w:sz w:val="25"/>
            <w:szCs w:val="25"/>
          </w:rPr>
          <w:fldChar w:fldCharType="begin"/>
        </w:r>
        <w:r>
          <w:rPr>
            <w:rFonts w:ascii="inherit" w:hAnsi="inherit" w:cs="Arial"/>
            <w:color w:val="2F2E2E"/>
            <w:sz w:val="25"/>
            <w:szCs w:val="25"/>
          </w:rPr>
          <w:instrText xml:space="preserve"> HYPERLINK "http://javahungry.blogspot.co.uk/2014/03/hashmap-vs-hashtable-difference-with-example-java-interview-questions.html" \t "_blank" </w:instrText>
        </w:r>
        <w:r w:rsidR="000F79BD">
          <w:rPr>
            <w:rFonts w:ascii="inherit" w:hAnsi="inherit" w:cs="Arial"/>
            <w:color w:val="2F2E2E"/>
            <w:sz w:val="25"/>
            <w:szCs w:val="25"/>
          </w:rPr>
          <w:fldChar w:fldCharType="separate"/>
        </w:r>
        <w:r>
          <w:rPr>
            <w:rStyle w:val="Hyperlink"/>
            <w:rFonts w:ascii="inherit" w:hAnsi="inherit" w:cs="Arial"/>
            <w:color w:val="A41600"/>
            <w:sz w:val="25"/>
            <w:szCs w:val="25"/>
            <w:bdr w:val="none" w:sz="0" w:space="0" w:color="auto" w:frame="1"/>
          </w:rPr>
          <w:t>Hashtable vs HashMap in Java</w:t>
        </w:r>
        <w:r w:rsidR="000F79BD">
          <w:rPr>
            <w:rFonts w:ascii="inherit" w:hAnsi="inherit" w:cs="Arial"/>
            <w:color w:val="2F2E2E"/>
            <w:sz w:val="25"/>
            <w:szCs w:val="25"/>
          </w:rPr>
          <w:fldChar w:fldCharType="end"/>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Q18 What is the difference between peek(),poll() and remove() method of the Queue interface ?</w:t>
        </w:r>
        <w:r>
          <w:rPr>
            <w:rFonts w:ascii="inherit" w:hAnsi="inherit" w:cs="Arial"/>
            <w:color w:val="2F2E2E"/>
            <w:sz w:val="25"/>
            <w:szCs w:val="25"/>
          </w:rPr>
          <w:br/>
        </w:r>
        <w:r>
          <w:rPr>
            <w:rFonts w:ascii="inherit" w:hAnsi="inherit" w:cs="Arial"/>
            <w:color w:val="2F2E2E"/>
            <w:sz w:val="25"/>
            <w:szCs w:val="25"/>
          </w:rPr>
          <w:br/>
          <w:t>Both poll() and remove() method is used to remove head object of the Queue. The main difference lies when the Queue is empty().</w:t>
        </w:r>
        <w:r>
          <w:rPr>
            <w:rFonts w:ascii="inherit" w:hAnsi="inherit" w:cs="Arial"/>
            <w:color w:val="2F2E2E"/>
            <w:sz w:val="25"/>
            <w:szCs w:val="25"/>
          </w:rPr>
          <w:br/>
          <w:t>If Queue is empty then poll() method will return null . While in similar case , remove() method will throw NoSuchElementException .</w:t>
        </w:r>
        <w:r>
          <w:rPr>
            <w:rFonts w:ascii="inherit" w:hAnsi="inherit" w:cs="Arial"/>
            <w:color w:val="2F2E2E"/>
            <w:sz w:val="25"/>
            <w:szCs w:val="25"/>
          </w:rPr>
          <w:br/>
          <w:t>peek() method retrieves but does not remove the head of the Queue. If queue is empty then peek() method also returns null.</w:t>
        </w:r>
      </w:ins>
    </w:p>
    <w:p w:rsidR="00A569AD" w:rsidRDefault="00A569AD" w:rsidP="00A569AD">
      <w:pPr>
        <w:shd w:val="clear" w:color="auto" w:fill="FFFFFF"/>
        <w:spacing w:line="305" w:lineRule="atLeast"/>
        <w:textAlignment w:val="baseline"/>
        <w:rPr>
          <w:ins w:id="4637"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38" w:author="Unknown"/>
          <w:rFonts w:ascii="inherit" w:hAnsi="inherit" w:cs="Arial"/>
          <w:color w:val="2F2E2E"/>
          <w:sz w:val="25"/>
          <w:szCs w:val="25"/>
        </w:rPr>
      </w:pPr>
      <w:ins w:id="4639" w:author="Unknown">
        <w:r>
          <w:rPr>
            <w:rFonts w:ascii="inherit" w:hAnsi="inherit" w:cs="Arial"/>
            <w:b/>
            <w:bCs/>
            <w:color w:val="38761D"/>
            <w:sz w:val="25"/>
            <w:szCs w:val="25"/>
            <w:bdr w:val="none" w:sz="0" w:space="0" w:color="auto" w:frame="1"/>
          </w:rPr>
          <w:t>Q19 What is the difference between Iterator and ListIterator.</w:t>
        </w:r>
        <w:r>
          <w:rPr>
            <w:rFonts w:ascii="inherit" w:hAnsi="inherit" w:cs="Arial"/>
            <w:color w:val="2F2E2E"/>
            <w:sz w:val="25"/>
            <w:szCs w:val="25"/>
          </w:rPr>
          <w:br/>
        </w:r>
        <w:r>
          <w:rPr>
            <w:rFonts w:ascii="inherit" w:hAnsi="inherit" w:cs="Arial"/>
            <w:color w:val="2F2E2E"/>
            <w:sz w:val="25"/>
            <w:szCs w:val="25"/>
          </w:rPr>
          <w:br/>
          <w:t>Using Iterator we can traverse the list of objects in forward direction . But ListIterator can traverse the collection in both directions that is forward as well as backward.</w:t>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Q20 What is the difference between Array and ArrayList in Java ?</w:t>
        </w:r>
        <w:r>
          <w:rPr>
            <w:rFonts w:ascii="inherit" w:hAnsi="inherit" w:cs="Arial"/>
            <w:color w:val="2F2E2E"/>
            <w:sz w:val="25"/>
            <w:szCs w:val="25"/>
          </w:rPr>
          <w:br/>
        </w:r>
        <w:r>
          <w:rPr>
            <w:rFonts w:ascii="inherit" w:hAnsi="inherit" w:cs="Arial"/>
            <w:color w:val="2F2E2E"/>
            <w:sz w:val="25"/>
            <w:szCs w:val="25"/>
          </w:rPr>
          <w:br/>
          <w:t>This question checks whether student understand the concept of static and dynamic array. Some main differences between Array and ArrayList are :</w:t>
        </w:r>
        <w:r>
          <w:rPr>
            <w:rFonts w:ascii="inherit" w:hAnsi="inherit" w:cs="Arial"/>
            <w:color w:val="2F2E2E"/>
            <w:sz w:val="25"/>
            <w:szCs w:val="25"/>
          </w:rPr>
          <w:br/>
          <w:t>a. Array is static in size while ArrayList is dynamic in size.</w:t>
        </w:r>
        <w:r>
          <w:rPr>
            <w:rFonts w:ascii="inherit" w:hAnsi="inherit" w:cs="Arial"/>
            <w:color w:val="2F2E2E"/>
            <w:sz w:val="25"/>
            <w:szCs w:val="25"/>
          </w:rPr>
          <w:br/>
          <w:t>b. Array can contain primitive data types while ArrayList can not contain primitive data types.</w:t>
        </w:r>
      </w:ins>
    </w:p>
    <w:p w:rsidR="00A569AD" w:rsidRDefault="00A569AD" w:rsidP="00A569AD">
      <w:pPr>
        <w:shd w:val="clear" w:color="auto" w:fill="FFFFFF"/>
        <w:spacing w:line="305" w:lineRule="atLeast"/>
        <w:textAlignment w:val="baseline"/>
        <w:rPr>
          <w:ins w:id="4640" w:author="Unknown"/>
          <w:rFonts w:ascii="inherit" w:hAnsi="inherit" w:cs="Arial"/>
          <w:color w:val="2F2E2E"/>
          <w:sz w:val="25"/>
          <w:szCs w:val="25"/>
        </w:rPr>
      </w:pPr>
      <w:ins w:id="4641" w:author="Unknown">
        <w:r>
          <w:rPr>
            <w:rFonts w:ascii="inherit" w:hAnsi="inherit" w:cs="Arial"/>
            <w:color w:val="2F2E2E"/>
            <w:sz w:val="25"/>
            <w:szCs w:val="25"/>
          </w:rPr>
          <w:t>find detailed explanation </w:t>
        </w:r>
        <w:r w:rsidR="000F79BD">
          <w:rPr>
            <w:rFonts w:ascii="inherit" w:hAnsi="inherit" w:cs="Arial"/>
            <w:color w:val="2F2E2E"/>
            <w:sz w:val="25"/>
            <w:szCs w:val="25"/>
          </w:rPr>
          <w:fldChar w:fldCharType="begin"/>
        </w:r>
        <w:r>
          <w:rPr>
            <w:rFonts w:ascii="inherit" w:hAnsi="inherit" w:cs="Arial"/>
            <w:color w:val="2F2E2E"/>
            <w:sz w:val="25"/>
            <w:szCs w:val="25"/>
          </w:rPr>
          <w:instrText xml:space="preserve"> HYPERLINK "http://javahungry.blogspot.ca/2015/03/difference-between-array-and-arraylist-in-java-example.html" \t "_blank" </w:instrText>
        </w:r>
        <w:r w:rsidR="000F79BD">
          <w:rPr>
            <w:rFonts w:ascii="inherit" w:hAnsi="inherit" w:cs="Arial"/>
            <w:color w:val="2F2E2E"/>
            <w:sz w:val="25"/>
            <w:szCs w:val="25"/>
          </w:rPr>
          <w:fldChar w:fldCharType="separate"/>
        </w:r>
        <w:r>
          <w:rPr>
            <w:rStyle w:val="Hyperlink"/>
            <w:rFonts w:ascii="inherit" w:hAnsi="inherit" w:cs="Arial"/>
            <w:color w:val="A41600"/>
            <w:sz w:val="25"/>
            <w:szCs w:val="25"/>
            <w:bdr w:val="none" w:sz="0" w:space="0" w:color="auto" w:frame="1"/>
          </w:rPr>
          <w:t>ArrayList vs Array in Java</w:t>
        </w:r>
        <w:r w:rsidR="000F79BD">
          <w:rPr>
            <w:rFonts w:ascii="inherit" w:hAnsi="inherit" w:cs="Arial"/>
            <w:color w:val="2F2E2E"/>
            <w:sz w:val="25"/>
            <w:szCs w:val="25"/>
          </w:rPr>
          <w:fldChar w:fldCharType="end"/>
        </w:r>
      </w:ins>
    </w:p>
    <w:p w:rsidR="00A569AD" w:rsidRDefault="00A569AD" w:rsidP="00A569AD">
      <w:pPr>
        <w:shd w:val="clear" w:color="auto" w:fill="FFFFFF"/>
        <w:spacing w:line="305" w:lineRule="atLeast"/>
        <w:textAlignment w:val="baseline"/>
        <w:rPr>
          <w:ins w:id="4642"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43" w:author="Unknown"/>
          <w:rFonts w:ascii="inherit" w:hAnsi="inherit" w:cs="Arial"/>
          <w:color w:val="2F2E2E"/>
          <w:sz w:val="25"/>
          <w:szCs w:val="25"/>
        </w:rPr>
      </w:pPr>
      <w:ins w:id="4644" w:author="Unknown">
        <w:r>
          <w:rPr>
            <w:rFonts w:ascii="inherit" w:hAnsi="inherit" w:cs="Arial"/>
            <w:color w:val="2F2E2E"/>
            <w:sz w:val="25"/>
            <w:szCs w:val="25"/>
          </w:rPr>
          <w:lastRenderedPageBreak/>
          <w:br/>
        </w:r>
        <w:r>
          <w:rPr>
            <w:rFonts w:ascii="inherit" w:hAnsi="inherit" w:cs="Arial"/>
            <w:b/>
            <w:bCs/>
            <w:color w:val="38761D"/>
            <w:sz w:val="25"/>
            <w:szCs w:val="25"/>
            <w:bdr w:val="none" w:sz="0" w:space="0" w:color="auto" w:frame="1"/>
          </w:rPr>
          <w:t>Q21 What is the difference between HashSet and TreeSet ?</w:t>
        </w:r>
        <w:r>
          <w:rPr>
            <w:rFonts w:ascii="inherit" w:hAnsi="inherit" w:cs="Arial"/>
            <w:color w:val="2F2E2E"/>
            <w:sz w:val="25"/>
            <w:szCs w:val="25"/>
          </w:rPr>
          <w:br/>
        </w:r>
        <w:r>
          <w:rPr>
            <w:rFonts w:ascii="inherit" w:hAnsi="inherit" w:cs="Arial"/>
            <w:color w:val="2F2E2E"/>
            <w:sz w:val="25"/>
            <w:szCs w:val="25"/>
          </w:rPr>
          <w:br/>
          <w:t>Main differences between HashSet and TreeSet are :</w:t>
        </w:r>
        <w:r>
          <w:rPr>
            <w:rFonts w:ascii="inherit" w:hAnsi="inherit" w:cs="Arial"/>
            <w:color w:val="2F2E2E"/>
            <w:sz w:val="25"/>
            <w:szCs w:val="25"/>
          </w:rPr>
          <w:br/>
          <w:t>a.  HashSet maintains the inserted elements in random order while TreeSet maintains elements in the sorted order</w:t>
        </w:r>
        <w:r>
          <w:rPr>
            <w:rFonts w:ascii="inherit" w:hAnsi="inherit" w:cs="Arial"/>
            <w:color w:val="2F2E2E"/>
            <w:sz w:val="25"/>
            <w:szCs w:val="25"/>
          </w:rPr>
          <w:br/>
          <w:t>b. HashSet can store null object while TreeSet can not store null object.</w:t>
        </w:r>
        <w:r>
          <w:rPr>
            <w:rFonts w:ascii="inherit" w:hAnsi="inherit" w:cs="Arial"/>
            <w:color w:val="2F2E2E"/>
            <w:sz w:val="25"/>
            <w:szCs w:val="25"/>
          </w:rPr>
          <w:br/>
          <w:t>find detailed explanation here</w:t>
        </w:r>
        <w:r>
          <w:rPr>
            <w:rStyle w:val="apple-converted-space"/>
            <w:rFonts w:ascii="inherit" w:hAnsi="inherit" w:cs="Arial"/>
            <w:color w:val="2F2E2E"/>
            <w:sz w:val="25"/>
            <w:szCs w:val="25"/>
          </w:rPr>
          <w:t> </w:t>
        </w:r>
        <w:r w:rsidR="000F79BD">
          <w:rPr>
            <w:rFonts w:ascii="inherit" w:hAnsi="inherit" w:cs="Arial"/>
            <w:color w:val="2F2E2E"/>
            <w:sz w:val="25"/>
            <w:szCs w:val="25"/>
          </w:rPr>
          <w:fldChar w:fldCharType="begin"/>
        </w:r>
        <w:r>
          <w:rPr>
            <w:rFonts w:ascii="inherit" w:hAnsi="inherit" w:cs="Arial"/>
            <w:color w:val="2F2E2E"/>
            <w:sz w:val="25"/>
            <w:szCs w:val="25"/>
          </w:rPr>
          <w:instrText xml:space="preserve"> HYPERLINK "http://javahungry.blogspot.co.uk/2014/03/difference-between-hashset-and-treeset-similarities-and-example.html" \t "_blank" </w:instrText>
        </w:r>
        <w:r w:rsidR="000F79BD">
          <w:rPr>
            <w:rFonts w:ascii="inherit" w:hAnsi="inherit" w:cs="Arial"/>
            <w:color w:val="2F2E2E"/>
            <w:sz w:val="25"/>
            <w:szCs w:val="25"/>
          </w:rPr>
          <w:fldChar w:fldCharType="separate"/>
        </w:r>
        <w:r>
          <w:rPr>
            <w:rStyle w:val="Hyperlink"/>
            <w:rFonts w:ascii="inherit" w:hAnsi="inherit" w:cs="Arial"/>
            <w:color w:val="A41600"/>
            <w:sz w:val="25"/>
            <w:szCs w:val="25"/>
            <w:bdr w:val="none" w:sz="0" w:space="0" w:color="auto" w:frame="1"/>
          </w:rPr>
          <w:t>TreeSet vs HashSet in Java</w:t>
        </w:r>
        <w:r w:rsidR="000F79BD">
          <w:rPr>
            <w:rFonts w:ascii="inherit" w:hAnsi="inherit" w:cs="Arial"/>
            <w:color w:val="2F2E2E"/>
            <w:sz w:val="25"/>
            <w:szCs w:val="25"/>
          </w:rPr>
          <w:fldChar w:fldCharType="end"/>
        </w:r>
        <w:r>
          <w:rPr>
            <w:rFonts w:ascii="inherit" w:hAnsi="inherit" w:cs="Arial"/>
            <w:color w:val="2F2E2E"/>
            <w:sz w:val="25"/>
            <w:szCs w:val="25"/>
          </w:rPr>
          <w:br/>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Q22 Write java code showing insertion,deletion and retrieval of HashMap object ?</w:t>
        </w:r>
        <w:r>
          <w:rPr>
            <w:rFonts w:ascii="inherit" w:hAnsi="inherit" w:cs="Arial"/>
            <w:color w:val="2F2E2E"/>
            <w:sz w:val="25"/>
            <w:szCs w:val="25"/>
          </w:rPr>
          <w:br/>
        </w:r>
        <w:r>
          <w:rPr>
            <w:rFonts w:ascii="inherit" w:hAnsi="inherit" w:cs="Arial"/>
            <w:color w:val="2F2E2E"/>
            <w:sz w:val="25"/>
            <w:szCs w:val="25"/>
          </w:rPr>
          <w:br/>
          <w:t>Do it yourself (DIY) , if found any difficulty or doubts then please mention in the comments.</w:t>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Q23 What is the difference between HashMap and ConcurrentHashMap ?</w:t>
        </w:r>
        <w:r>
          <w:rPr>
            <w:rFonts w:ascii="inherit" w:hAnsi="inherit" w:cs="Arial"/>
            <w:color w:val="2F2E2E"/>
            <w:sz w:val="25"/>
            <w:szCs w:val="25"/>
          </w:rPr>
          <w:br/>
        </w:r>
        <w:r>
          <w:rPr>
            <w:rFonts w:ascii="inherit" w:hAnsi="inherit" w:cs="Arial"/>
            <w:color w:val="2F2E2E"/>
            <w:sz w:val="25"/>
            <w:szCs w:val="25"/>
          </w:rPr>
          <w:br/>
          <w:t>This is also one of the most popular java collections interview question . Make sure this question is in your to do list before appearing for the interview .</w:t>
        </w:r>
        <w:r>
          <w:rPr>
            <w:rFonts w:ascii="inherit" w:hAnsi="inherit" w:cs="Arial"/>
            <w:color w:val="2F2E2E"/>
            <w:sz w:val="25"/>
            <w:szCs w:val="25"/>
          </w:rPr>
          <w:br/>
          <w:t>Main differences between HashMap and ConcurrentHashMap are :</w:t>
        </w:r>
        <w:r>
          <w:rPr>
            <w:rFonts w:ascii="inherit" w:hAnsi="inherit" w:cs="Arial"/>
            <w:color w:val="2F2E2E"/>
            <w:sz w:val="25"/>
            <w:szCs w:val="25"/>
          </w:rPr>
          <w:br/>
          <w:t>a. HashMap is not synchronized while ConcurrentHashMap is synchronized.</w:t>
        </w:r>
        <w:r>
          <w:rPr>
            <w:rFonts w:ascii="inherit" w:hAnsi="inherit" w:cs="Arial"/>
            <w:color w:val="2F2E2E"/>
            <w:sz w:val="25"/>
            <w:szCs w:val="25"/>
          </w:rPr>
          <w:br/>
          <w:t>b. HashMap can have one null key and any number of null values while ConcurrentHashMap does not allow null keys and null values .</w:t>
        </w:r>
        <w:r>
          <w:rPr>
            <w:rFonts w:ascii="inherit" w:hAnsi="inherit" w:cs="Arial"/>
            <w:color w:val="2F2E2E"/>
            <w:sz w:val="25"/>
            <w:szCs w:val="25"/>
          </w:rPr>
          <w:br/>
          <w:t>find detailed explanation here</w:t>
        </w:r>
        <w:r>
          <w:rPr>
            <w:rStyle w:val="apple-converted-space"/>
            <w:rFonts w:ascii="inherit" w:hAnsi="inherit" w:cs="Arial"/>
            <w:color w:val="2F2E2E"/>
            <w:sz w:val="25"/>
            <w:szCs w:val="25"/>
          </w:rPr>
          <w:t> </w:t>
        </w:r>
        <w:r w:rsidR="000F79BD">
          <w:rPr>
            <w:rFonts w:ascii="inherit" w:hAnsi="inherit" w:cs="Arial"/>
            <w:color w:val="2F2E2E"/>
            <w:sz w:val="25"/>
            <w:szCs w:val="25"/>
          </w:rPr>
          <w:fldChar w:fldCharType="begin"/>
        </w:r>
        <w:r>
          <w:rPr>
            <w:rFonts w:ascii="inherit" w:hAnsi="inherit" w:cs="Arial"/>
            <w:color w:val="2F2E2E"/>
            <w:sz w:val="25"/>
            <w:szCs w:val="25"/>
          </w:rPr>
          <w:instrText xml:space="preserve"> HYPERLINK "http://javahungry.blogspot.co.uk/2014/02/hashmap-vs-concurrenthashmap-java-collections-interview-question.html" \t "_blank" </w:instrText>
        </w:r>
        <w:r w:rsidR="000F79BD">
          <w:rPr>
            <w:rFonts w:ascii="inherit" w:hAnsi="inherit" w:cs="Arial"/>
            <w:color w:val="2F2E2E"/>
            <w:sz w:val="25"/>
            <w:szCs w:val="25"/>
          </w:rPr>
          <w:fldChar w:fldCharType="separate"/>
        </w:r>
        <w:r>
          <w:rPr>
            <w:rStyle w:val="Hyperlink"/>
            <w:rFonts w:ascii="inherit" w:hAnsi="inherit" w:cs="Arial"/>
            <w:color w:val="A41600"/>
            <w:sz w:val="25"/>
            <w:szCs w:val="25"/>
            <w:bdr w:val="none" w:sz="0" w:space="0" w:color="auto" w:frame="1"/>
          </w:rPr>
          <w:t>ConcurrentHashMap vs HashMap in Java</w:t>
        </w:r>
        <w:r w:rsidR="000F79BD">
          <w:rPr>
            <w:rFonts w:ascii="inherit" w:hAnsi="inherit" w:cs="Arial"/>
            <w:color w:val="2F2E2E"/>
            <w:sz w:val="25"/>
            <w:szCs w:val="25"/>
          </w:rPr>
          <w:fldChar w:fldCharType="end"/>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Q24 Arrange the following in the ascending order (performance):</w:t>
        </w:r>
        <w:r>
          <w:rPr>
            <w:rFonts w:ascii="inherit" w:hAnsi="inherit" w:cs="Arial"/>
            <w:color w:val="2F2E2E"/>
            <w:sz w:val="25"/>
            <w:szCs w:val="25"/>
          </w:rPr>
          <w:br/>
        </w:r>
        <w:r>
          <w:rPr>
            <w:rFonts w:ascii="inherit" w:hAnsi="inherit" w:cs="Arial"/>
            <w:b/>
            <w:bCs/>
            <w:color w:val="38761D"/>
            <w:sz w:val="25"/>
            <w:szCs w:val="25"/>
            <w:bdr w:val="none" w:sz="0" w:space="0" w:color="auto" w:frame="1"/>
          </w:rPr>
          <w:t>HashMap , Hashtable , ConcurrentHashMap and Collections.SynchronizedMap </w:t>
        </w:r>
        <w:r>
          <w:rPr>
            <w:rFonts w:ascii="inherit" w:hAnsi="inherit" w:cs="Arial"/>
            <w:color w:val="2F2E2E"/>
            <w:sz w:val="25"/>
            <w:szCs w:val="25"/>
          </w:rPr>
          <w:br/>
        </w:r>
        <w:r>
          <w:rPr>
            <w:rFonts w:ascii="inherit" w:hAnsi="inherit" w:cs="Arial"/>
            <w:color w:val="2F2E2E"/>
            <w:sz w:val="25"/>
            <w:szCs w:val="25"/>
          </w:rPr>
          <w:br/>
          <w:t>Hashtable  &lt;  Collections.SynchronizedMap  &lt;  ConcurrentHashMap  &lt;  HashMap</w:t>
        </w:r>
      </w:ins>
    </w:p>
    <w:p w:rsidR="00A569AD" w:rsidRDefault="00A569AD" w:rsidP="00A569AD">
      <w:pPr>
        <w:shd w:val="clear" w:color="auto" w:fill="FFFFFF"/>
        <w:spacing w:line="305" w:lineRule="atLeast"/>
        <w:textAlignment w:val="baseline"/>
        <w:rPr>
          <w:ins w:id="4645" w:author="Unknown"/>
          <w:rFonts w:ascii="inherit" w:hAnsi="inherit" w:cs="Arial"/>
          <w:color w:val="2F2E2E"/>
          <w:sz w:val="25"/>
          <w:szCs w:val="25"/>
        </w:rPr>
      </w:pPr>
    </w:p>
    <w:p w:rsidR="00A569AD" w:rsidRDefault="00A569AD" w:rsidP="00A569AD">
      <w:pPr>
        <w:shd w:val="clear" w:color="auto" w:fill="FFFFFF"/>
        <w:spacing w:after="250" w:line="305" w:lineRule="atLeast"/>
        <w:textAlignment w:val="baseline"/>
        <w:rPr>
          <w:ins w:id="4646" w:author="Unknown"/>
          <w:rFonts w:ascii="inherit" w:hAnsi="inherit" w:cs="Arial"/>
          <w:color w:val="2F2E2E"/>
          <w:sz w:val="25"/>
          <w:szCs w:val="25"/>
        </w:rPr>
      </w:pPr>
      <w:ins w:id="4647" w:author="Unknown">
        <w:r>
          <w:rPr>
            <w:rFonts w:ascii="inherit" w:hAnsi="inherit" w:cs="Arial"/>
            <w:b/>
            <w:bCs/>
            <w:color w:val="38761D"/>
            <w:sz w:val="25"/>
            <w:szCs w:val="25"/>
            <w:bdr w:val="none" w:sz="0" w:space="0" w:color="auto" w:frame="1"/>
          </w:rPr>
          <w:t>Q25 How HashMap works in Java ?</w:t>
        </w:r>
        <w:r>
          <w:rPr>
            <w:rFonts w:ascii="inherit" w:hAnsi="inherit" w:cs="Arial"/>
            <w:color w:val="2F2E2E"/>
            <w:sz w:val="25"/>
            <w:szCs w:val="25"/>
          </w:rPr>
          <w:br/>
        </w:r>
        <w:r>
          <w:rPr>
            <w:rFonts w:ascii="inherit" w:hAnsi="inherit" w:cs="Arial"/>
            <w:color w:val="2F2E2E"/>
            <w:sz w:val="25"/>
            <w:szCs w:val="25"/>
          </w:rPr>
          <w:br/>
          <w:t>This is one of the most important question for java developers. HashMap  works on the principle of Hashing . Find detailed information here to understand</w:t>
        </w:r>
        <w:r>
          <w:rPr>
            <w:rStyle w:val="apple-converted-space"/>
            <w:rFonts w:ascii="inherit" w:hAnsi="inherit" w:cs="Arial"/>
            <w:color w:val="2F2E2E"/>
            <w:sz w:val="25"/>
            <w:szCs w:val="25"/>
          </w:rPr>
          <w:t> </w:t>
        </w:r>
        <w:r w:rsidR="000F79BD">
          <w:rPr>
            <w:rFonts w:ascii="inherit" w:hAnsi="inherit" w:cs="Arial"/>
            <w:color w:val="2F2E2E"/>
            <w:sz w:val="25"/>
            <w:szCs w:val="25"/>
          </w:rPr>
          <w:fldChar w:fldCharType="begin"/>
        </w:r>
        <w:r>
          <w:rPr>
            <w:rFonts w:ascii="inherit" w:hAnsi="inherit" w:cs="Arial"/>
            <w:color w:val="2F2E2E"/>
            <w:sz w:val="25"/>
            <w:szCs w:val="25"/>
          </w:rPr>
          <w:instrText xml:space="preserve"> HYPERLINK "http://javahungry.blogspot.co.uk/2013/08/hashing-how-hash-map-works-in-java-or.html" \t "_blank" </w:instrText>
        </w:r>
        <w:r w:rsidR="000F79BD">
          <w:rPr>
            <w:rFonts w:ascii="inherit" w:hAnsi="inherit" w:cs="Arial"/>
            <w:color w:val="2F2E2E"/>
            <w:sz w:val="25"/>
            <w:szCs w:val="25"/>
          </w:rPr>
          <w:fldChar w:fldCharType="separate"/>
        </w:r>
        <w:r>
          <w:rPr>
            <w:rStyle w:val="Hyperlink"/>
            <w:rFonts w:ascii="inherit" w:hAnsi="inherit" w:cs="Arial"/>
            <w:color w:val="A41600"/>
            <w:sz w:val="25"/>
            <w:szCs w:val="25"/>
            <w:bdr w:val="none" w:sz="0" w:space="0" w:color="auto" w:frame="1"/>
          </w:rPr>
          <w:t>what is hashing and how hashmap works in java</w:t>
        </w:r>
        <w:r w:rsidR="000F79BD">
          <w:rPr>
            <w:rFonts w:ascii="inherit" w:hAnsi="inherit" w:cs="Arial"/>
            <w:color w:val="2F2E2E"/>
            <w:sz w:val="25"/>
            <w:szCs w:val="25"/>
          </w:rPr>
          <w:fldChar w:fldCharType="end"/>
        </w:r>
        <w:r>
          <w:rPr>
            <w:rFonts w:ascii="inherit" w:hAnsi="inherit" w:cs="Arial"/>
            <w:color w:val="2F2E2E"/>
            <w:sz w:val="25"/>
            <w:szCs w:val="25"/>
          </w:rPr>
          <w:t> .</w:t>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Q26 What is the difference between LinkedList and ArrayList in Java ?</w:t>
        </w:r>
        <w:r>
          <w:rPr>
            <w:rFonts w:ascii="inherit" w:hAnsi="inherit" w:cs="Arial"/>
            <w:color w:val="2F2E2E"/>
            <w:sz w:val="25"/>
            <w:szCs w:val="25"/>
          </w:rPr>
          <w:br/>
        </w:r>
        <w:r>
          <w:rPr>
            <w:rFonts w:ascii="inherit" w:hAnsi="inherit" w:cs="Arial"/>
            <w:color w:val="2F2E2E"/>
            <w:sz w:val="25"/>
            <w:szCs w:val="25"/>
          </w:rPr>
          <w:br/>
          <w:t>Main differences between LinkedList and ArrayList are :</w:t>
        </w:r>
        <w:r>
          <w:rPr>
            <w:rFonts w:ascii="inherit" w:hAnsi="inherit" w:cs="Arial"/>
            <w:color w:val="2F2E2E"/>
            <w:sz w:val="25"/>
            <w:szCs w:val="25"/>
          </w:rPr>
          <w:br/>
          <w:t>a. LinkedList is the doubly linked list implementation of list interface , while , ArrayList is the resizable array implementation of list interface.</w:t>
        </w:r>
        <w:r>
          <w:rPr>
            <w:rFonts w:ascii="inherit" w:hAnsi="inherit" w:cs="Arial"/>
            <w:color w:val="2F2E2E"/>
            <w:sz w:val="25"/>
            <w:szCs w:val="25"/>
          </w:rPr>
          <w:br/>
          <w:t xml:space="preserve">b. LinkedList can be traversed in the reverse direction using descendingIterator() method </w:t>
        </w:r>
        <w:r>
          <w:rPr>
            <w:rFonts w:ascii="inherit" w:hAnsi="inherit" w:cs="Arial"/>
            <w:color w:val="2F2E2E"/>
            <w:sz w:val="25"/>
            <w:szCs w:val="25"/>
          </w:rPr>
          <w:lastRenderedPageBreak/>
          <w:t> provided by the Java Api developers , while , we need to implement our own method to traverse ArrayList in the reverse direction . find the detailed explanation here</w:t>
        </w:r>
        <w:r>
          <w:rPr>
            <w:rStyle w:val="apple-converted-space"/>
            <w:rFonts w:ascii="inherit" w:hAnsi="inherit" w:cs="Arial"/>
            <w:color w:val="2F2E2E"/>
            <w:sz w:val="25"/>
            <w:szCs w:val="25"/>
          </w:rPr>
          <w:t> </w:t>
        </w:r>
        <w:r w:rsidR="000F79BD">
          <w:rPr>
            <w:rFonts w:ascii="inherit" w:hAnsi="inherit" w:cs="Arial"/>
            <w:color w:val="2F2E2E"/>
            <w:sz w:val="25"/>
            <w:szCs w:val="25"/>
          </w:rPr>
          <w:fldChar w:fldCharType="begin"/>
        </w:r>
        <w:r>
          <w:rPr>
            <w:rFonts w:ascii="inherit" w:hAnsi="inherit" w:cs="Arial"/>
            <w:color w:val="2F2E2E"/>
            <w:sz w:val="25"/>
            <w:szCs w:val="25"/>
          </w:rPr>
          <w:instrText xml:space="preserve"> HYPERLINK "http://javahungry.blogspot.co.uk/2015/04/difference-between-arraylist-and-linkedlist-in-java-example.html" \t "_blank" </w:instrText>
        </w:r>
        <w:r w:rsidR="000F79BD">
          <w:rPr>
            <w:rFonts w:ascii="inherit" w:hAnsi="inherit" w:cs="Arial"/>
            <w:color w:val="2F2E2E"/>
            <w:sz w:val="25"/>
            <w:szCs w:val="25"/>
          </w:rPr>
          <w:fldChar w:fldCharType="separate"/>
        </w:r>
        <w:r>
          <w:rPr>
            <w:rStyle w:val="Hyperlink"/>
            <w:rFonts w:ascii="inherit" w:hAnsi="inherit" w:cs="Arial"/>
            <w:color w:val="A41600"/>
            <w:sz w:val="25"/>
            <w:szCs w:val="25"/>
            <w:bdr w:val="none" w:sz="0" w:space="0" w:color="auto" w:frame="1"/>
          </w:rPr>
          <w:t>ArrayList vs LinkedList in java</w:t>
        </w:r>
        <w:r w:rsidR="000F79BD">
          <w:rPr>
            <w:rFonts w:ascii="inherit" w:hAnsi="inherit" w:cs="Arial"/>
            <w:color w:val="2F2E2E"/>
            <w:sz w:val="25"/>
            <w:szCs w:val="25"/>
          </w:rPr>
          <w:fldChar w:fldCharType="end"/>
        </w:r>
        <w:r>
          <w:rPr>
            <w:rFonts w:ascii="inherit" w:hAnsi="inherit" w:cs="Arial"/>
            <w:color w:val="2F2E2E"/>
            <w:sz w:val="25"/>
            <w:szCs w:val="25"/>
          </w:rPr>
          <w:t>.</w:t>
        </w:r>
        <w:r>
          <w:rPr>
            <w:rFonts w:ascii="inherit" w:hAnsi="inherit" w:cs="Arial"/>
            <w:color w:val="2F2E2E"/>
            <w:sz w:val="25"/>
            <w:szCs w:val="25"/>
          </w:rPr>
          <w:br/>
        </w:r>
        <w:r>
          <w:rPr>
            <w:rFonts w:ascii="inherit" w:hAnsi="inherit" w:cs="Arial"/>
            <w:color w:val="2F2E2E"/>
            <w:sz w:val="25"/>
            <w:szCs w:val="25"/>
          </w:rPr>
          <w:br/>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Q27 What are Comparable and Comparator interfaces ? List the difference between them ?</w:t>
        </w:r>
      </w:ins>
    </w:p>
    <w:p w:rsidR="00A569AD" w:rsidRDefault="00A569AD" w:rsidP="00A569AD">
      <w:pPr>
        <w:shd w:val="clear" w:color="auto" w:fill="FFFFFF"/>
        <w:spacing w:after="0" w:line="305" w:lineRule="atLeast"/>
        <w:textAlignment w:val="baseline"/>
        <w:rPr>
          <w:ins w:id="4648" w:author="Unknown"/>
          <w:rFonts w:ascii="inherit" w:hAnsi="inherit" w:cs="Arial"/>
          <w:color w:val="2F2E2E"/>
          <w:sz w:val="25"/>
          <w:szCs w:val="25"/>
        </w:rPr>
      </w:pPr>
    </w:p>
    <w:p w:rsidR="00A569AD" w:rsidRDefault="00A569AD" w:rsidP="00A569AD">
      <w:pPr>
        <w:shd w:val="clear" w:color="auto" w:fill="FFFFFF"/>
        <w:textAlignment w:val="baseline"/>
        <w:rPr>
          <w:ins w:id="4649" w:author="Unknown"/>
          <w:rFonts w:ascii="Times" w:hAnsi="Times" w:cs="Arial"/>
          <w:color w:val="000000"/>
          <w:sz w:val="27"/>
          <w:szCs w:val="27"/>
        </w:rPr>
      </w:pPr>
    </w:p>
    <w:p w:rsidR="00A569AD" w:rsidRDefault="00A569AD" w:rsidP="00A569AD">
      <w:pPr>
        <w:shd w:val="clear" w:color="auto" w:fill="FFFFFF"/>
        <w:textAlignment w:val="baseline"/>
        <w:rPr>
          <w:ins w:id="4650" w:author="Unknown"/>
          <w:rFonts w:ascii="Times" w:hAnsi="Times" w:cs="Arial"/>
          <w:color w:val="000000"/>
          <w:sz w:val="27"/>
          <w:szCs w:val="27"/>
        </w:rPr>
      </w:pPr>
      <w:ins w:id="4651" w:author="Unknown">
        <w:r>
          <w:rPr>
            <w:rFonts w:ascii="Times" w:hAnsi="Times" w:cs="Arial"/>
            <w:color w:val="000000"/>
            <w:sz w:val="27"/>
            <w:szCs w:val="27"/>
          </w:rPr>
          <w:t>We already explained what is comparable and comparator interface in detail along with examples here,  </w:t>
        </w:r>
        <w:r w:rsidR="000F79BD">
          <w:rPr>
            <w:rFonts w:ascii="Times" w:hAnsi="Times" w:cs="Arial"/>
            <w:color w:val="000000"/>
            <w:sz w:val="27"/>
            <w:szCs w:val="27"/>
          </w:rPr>
          <w:fldChar w:fldCharType="begin"/>
        </w:r>
        <w:r>
          <w:rPr>
            <w:rFonts w:ascii="Times" w:hAnsi="Times" w:cs="Arial"/>
            <w:color w:val="000000"/>
            <w:sz w:val="27"/>
            <w:szCs w:val="27"/>
          </w:rPr>
          <w:instrText xml:space="preserve"> HYPERLINK "http://javahungry.blogspot.com/2013/08/difference-between-comparable-and.html" \t "_blank" </w:instrText>
        </w:r>
        <w:r w:rsidR="000F79BD">
          <w:rPr>
            <w:rFonts w:ascii="Times" w:hAnsi="Times" w:cs="Arial"/>
            <w:color w:val="000000"/>
            <w:sz w:val="27"/>
            <w:szCs w:val="27"/>
          </w:rPr>
          <w:fldChar w:fldCharType="separate"/>
        </w:r>
        <w:r>
          <w:rPr>
            <w:rStyle w:val="Hyperlink"/>
            <w:rFonts w:ascii="inherit" w:hAnsi="inherit" w:cs="Arial"/>
            <w:color w:val="A41600"/>
            <w:sz w:val="27"/>
            <w:szCs w:val="27"/>
            <w:bdr w:val="none" w:sz="0" w:space="0" w:color="auto" w:frame="1"/>
          </w:rPr>
          <w:t>Comparable vs Comparator in Java</w:t>
        </w:r>
        <w:r w:rsidR="000F79BD">
          <w:rPr>
            <w:rFonts w:ascii="Times" w:hAnsi="Times" w:cs="Arial"/>
            <w:color w:val="000000"/>
            <w:sz w:val="27"/>
            <w:szCs w:val="27"/>
          </w:rPr>
          <w:fldChar w:fldCharType="end"/>
        </w:r>
      </w:ins>
    </w:p>
    <w:p w:rsidR="00A569AD" w:rsidRDefault="00A569AD" w:rsidP="00A569AD">
      <w:pPr>
        <w:shd w:val="clear" w:color="auto" w:fill="FFFFFF"/>
        <w:spacing w:after="250" w:line="305" w:lineRule="atLeast"/>
        <w:textAlignment w:val="baseline"/>
        <w:rPr>
          <w:ins w:id="4652" w:author="Unknown"/>
          <w:rFonts w:ascii="inherit" w:hAnsi="inherit" w:cs="Arial"/>
          <w:color w:val="2F2E2E"/>
          <w:sz w:val="25"/>
          <w:szCs w:val="25"/>
        </w:rPr>
      </w:pPr>
      <w:ins w:id="4653" w:author="Unknown">
        <w:r>
          <w:rPr>
            <w:rFonts w:ascii="inherit" w:hAnsi="inherit" w:cs="Arial"/>
            <w:color w:val="2F2E2E"/>
            <w:sz w:val="25"/>
            <w:szCs w:val="25"/>
          </w:rPr>
          <w:br/>
        </w:r>
        <w:r>
          <w:rPr>
            <w:rFonts w:ascii="inherit" w:hAnsi="inherit" w:cs="Arial"/>
            <w:b/>
            <w:bCs/>
            <w:color w:val="38761D"/>
            <w:sz w:val="25"/>
            <w:szCs w:val="25"/>
            <w:bdr w:val="none" w:sz="0" w:space="0" w:color="auto" w:frame="1"/>
          </w:rPr>
          <w:t>Q28 Why Map interface does not extend the Collection interface in Java Collections Framework ?</w:t>
        </w:r>
        <w:r>
          <w:rPr>
            <w:rFonts w:ascii="inherit" w:hAnsi="inherit" w:cs="Arial"/>
            <w:color w:val="2F2E2E"/>
            <w:sz w:val="25"/>
            <w:szCs w:val="25"/>
          </w:rPr>
          <w:br/>
        </w:r>
        <w:r>
          <w:rPr>
            <w:rFonts w:ascii="inherit" w:hAnsi="inherit" w:cs="Arial"/>
            <w:color w:val="2F2E2E"/>
            <w:sz w:val="25"/>
            <w:szCs w:val="25"/>
          </w:rPr>
          <w:br/>
          <w:t>One liner answer :</w:t>
        </w:r>
        <w:r>
          <w:rPr>
            <w:rStyle w:val="apple-converted-space"/>
            <w:rFonts w:ascii="inherit" w:hAnsi="inherit" w:cs="Arial"/>
            <w:color w:val="2F2E2E"/>
            <w:sz w:val="25"/>
            <w:szCs w:val="25"/>
          </w:rPr>
          <w:t> </w:t>
        </w:r>
        <w:r>
          <w:rPr>
            <w:rFonts w:ascii="inherit" w:hAnsi="inherit" w:cs="Arial"/>
            <w:b/>
            <w:bCs/>
            <w:color w:val="2F2E2E"/>
            <w:sz w:val="25"/>
            <w:szCs w:val="25"/>
          </w:rPr>
          <w:t>Map interface is not compatible with the Collection interface.</w:t>
        </w:r>
        <w:r>
          <w:rPr>
            <w:rFonts w:ascii="inherit" w:hAnsi="inherit" w:cs="Arial"/>
            <w:color w:val="2F2E2E"/>
            <w:sz w:val="25"/>
            <w:szCs w:val="25"/>
          </w:rPr>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w:t>
        </w:r>
        <w:r>
          <w:rPr>
            <w:rStyle w:val="apple-converted-space"/>
            <w:rFonts w:ascii="inherit" w:hAnsi="inherit" w:cs="Arial"/>
            <w:color w:val="2F2E2E"/>
            <w:sz w:val="25"/>
            <w:szCs w:val="25"/>
          </w:rPr>
          <w:t> </w:t>
        </w:r>
        <w:r>
          <w:rPr>
            <w:rFonts w:ascii="inherit" w:hAnsi="inherit" w:cs="Arial"/>
            <w:color w:val="2F2E2E"/>
            <w:sz w:val="25"/>
            <w:szCs w:val="25"/>
          </w:rPr>
          <w:br/>
          <w:t>The other reasons are Map supports valueSet , keySet as well as other appropriate methods which have just different views from the Collection interface.</w:t>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Q29 When to use ArrayList and when to use LinkedList in application?</w:t>
        </w:r>
        <w:r>
          <w:rPr>
            <w:rFonts w:ascii="inherit" w:hAnsi="inherit" w:cs="Arial"/>
            <w:color w:val="2F2E2E"/>
            <w:sz w:val="25"/>
            <w:szCs w:val="25"/>
          </w:rPr>
          <w:br/>
        </w:r>
        <w:r>
          <w:rPr>
            <w:rFonts w:ascii="inherit" w:hAnsi="inherit" w:cs="Arial"/>
            <w:color w:val="2F2E2E"/>
            <w:sz w:val="25"/>
            <w:szCs w:val="25"/>
          </w:rPr>
          <w:br/>
          <w:t>ArrayList has constant time search operation O(1) .Hence, ArrayList is preferred when there are more get() or search operation .</w:t>
        </w:r>
        <w:r>
          <w:rPr>
            <w:rFonts w:ascii="inherit" w:hAnsi="inherit" w:cs="Arial"/>
            <w:color w:val="2F2E2E"/>
            <w:sz w:val="25"/>
            <w:szCs w:val="25"/>
          </w:rPr>
          <w:br/>
        </w:r>
        <w:r>
          <w:rPr>
            <w:rFonts w:ascii="inherit" w:hAnsi="inherit" w:cs="Arial"/>
            <w:color w:val="2F2E2E"/>
            <w:sz w:val="25"/>
            <w:szCs w:val="25"/>
          </w:rPr>
          <w:br/>
          <w:t>Insertion , Deletion operations take constant time O(1) for LinkedList. Hence, LinkedList is preferred when there are more insertions or deletions involved in the application.</w:t>
        </w:r>
        <w:r>
          <w:rPr>
            <w:rFonts w:ascii="inherit" w:hAnsi="inherit" w:cs="Arial"/>
            <w:color w:val="2F2E2E"/>
            <w:sz w:val="25"/>
            <w:szCs w:val="25"/>
          </w:rPr>
          <w:br/>
        </w:r>
        <w:r>
          <w:rPr>
            <w:rFonts w:ascii="inherit" w:hAnsi="inherit" w:cs="Arial"/>
            <w:color w:val="2F2E2E"/>
            <w:sz w:val="25"/>
            <w:szCs w:val="25"/>
          </w:rPr>
          <w:br/>
        </w:r>
        <w:r>
          <w:rPr>
            <w:rFonts w:ascii="inherit" w:hAnsi="inherit" w:cs="Arial"/>
            <w:color w:val="2F2E2E"/>
            <w:sz w:val="25"/>
            <w:szCs w:val="25"/>
          </w:rPr>
          <w:br/>
        </w:r>
        <w:r>
          <w:rPr>
            <w:rFonts w:ascii="inherit" w:hAnsi="inherit" w:cs="Arial"/>
            <w:b/>
            <w:bCs/>
            <w:color w:val="38761D"/>
            <w:sz w:val="25"/>
            <w:szCs w:val="25"/>
            <w:bdr w:val="none" w:sz="0" w:space="0" w:color="auto" w:frame="1"/>
          </w:rPr>
          <w:t>Q30 Write the code for iterating the list in different ways in java ? </w:t>
        </w:r>
        <w:r>
          <w:rPr>
            <w:rFonts w:ascii="inherit" w:hAnsi="inherit" w:cs="Arial"/>
            <w:color w:val="2F2E2E"/>
            <w:sz w:val="25"/>
            <w:szCs w:val="25"/>
          </w:rPr>
          <w:br/>
        </w:r>
        <w:r>
          <w:rPr>
            <w:rFonts w:ascii="inherit" w:hAnsi="inherit" w:cs="Arial"/>
            <w:b/>
            <w:bCs/>
            <w:color w:val="38761D"/>
            <w:sz w:val="25"/>
            <w:szCs w:val="25"/>
            <w:bdr w:val="none" w:sz="0" w:space="0" w:color="auto" w:frame="1"/>
          </w:rPr>
          <w:br/>
        </w:r>
        <w:r>
          <w:rPr>
            <w:rFonts w:ascii="inherit" w:hAnsi="inherit" w:cs="Arial"/>
            <w:color w:val="2F2E2E"/>
            <w:sz w:val="25"/>
            <w:szCs w:val="25"/>
          </w:rPr>
          <w:t>There are two ways to iterate over the list in java :</w:t>
        </w:r>
        <w:r>
          <w:rPr>
            <w:rFonts w:ascii="inherit" w:hAnsi="inherit" w:cs="Arial"/>
            <w:color w:val="2F2E2E"/>
            <w:sz w:val="25"/>
            <w:szCs w:val="25"/>
          </w:rPr>
          <w:br/>
          <w:t>a. using Iterator</w:t>
        </w:r>
        <w:r>
          <w:rPr>
            <w:rFonts w:ascii="inherit" w:hAnsi="inherit" w:cs="Arial"/>
            <w:color w:val="2F2E2E"/>
            <w:sz w:val="25"/>
            <w:szCs w:val="25"/>
          </w:rPr>
          <w:br/>
          <w:t>b. using for-each loop</w:t>
        </w:r>
        <w:r>
          <w:rPr>
            <w:rFonts w:ascii="inherit" w:hAnsi="inherit" w:cs="Arial"/>
            <w:color w:val="2F2E2E"/>
            <w:sz w:val="25"/>
            <w:szCs w:val="25"/>
          </w:rPr>
          <w:br/>
        </w:r>
        <w:r>
          <w:rPr>
            <w:rFonts w:ascii="inherit" w:hAnsi="inherit" w:cs="Arial"/>
            <w:color w:val="2F2E2E"/>
            <w:sz w:val="25"/>
            <w:szCs w:val="25"/>
          </w:rPr>
          <w:br/>
        </w:r>
        <w:r>
          <w:rPr>
            <w:rFonts w:ascii="inherit" w:hAnsi="inherit" w:cs="Arial"/>
            <w:color w:val="2F2E2E"/>
            <w:sz w:val="25"/>
            <w:szCs w:val="25"/>
          </w:rPr>
          <w:lastRenderedPageBreak/>
          <w:t>Coding part : Do it  yourself (DIY) , in case of any doubts or difficulty please mention in the comments .</w:t>
        </w:r>
      </w:ins>
    </w:p>
    <w:p w:rsidR="00A569AD" w:rsidRDefault="00A569AD" w:rsidP="00A569AD">
      <w:pPr>
        <w:shd w:val="clear" w:color="auto" w:fill="FFFFFF"/>
        <w:spacing w:after="0" w:line="305" w:lineRule="atLeast"/>
        <w:textAlignment w:val="baseline"/>
        <w:rPr>
          <w:ins w:id="4654" w:author="Unknown"/>
          <w:rFonts w:ascii="inherit" w:hAnsi="inherit" w:cs="Arial"/>
          <w:color w:val="2F2E2E"/>
          <w:sz w:val="25"/>
          <w:szCs w:val="25"/>
        </w:rPr>
      </w:pPr>
      <w:ins w:id="4655" w:author="Unknown">
        <w:r>
          <w:rPr>
            <w:rFonts w:ascii="inherit" w:hAnsi="inherit" w:cs="Arial"/>
            <w:b/>
            <w:bCs/>
            <w:i/>
            <w:iCs/>
            <w:color w:val="990000"/>
            <w:sz w:val="25"/>
            <w:szCs w:val="25"/>
            <w:bdr w:val="none" w:sz="0" w:space="0" w:color="auto" w:frame="1"/>
          </w:rPr>
          <w:t>Advance Level (3+ yrs): Java Collections Interview Questions  and Answers</w:t>
        </w:r>
      </w:ins>
    </w:p>
    <w:p w:rsidR="00A569AD" w:rsidRDefault="00A569AD" w:rsidP="00A569AD">
      <w:pPr>
        <w:shd w:val="clear" w:color="auto" w:fill="FFFFFF"/>
        <w:spacing w:line="305" w:lineRule="atLeast"/>
        <w:textAlignment w:val="baseline"/>
        <w:rPr>
          <w:ins w:id="4656"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57" w:author="Unknown"/>
          <w:rFonts w:ascii="Arial" w:hAnsi="Arial" w:cs="Arial"/>
          <w:color w:val="2F2E2E"/>
          <w:sz w:val="25"/>
          <w:szCs w:val="25"/>
        </w:rPr>
      </w:pPr>
      <w:ins w:id="4658" w:author="Unknown">
        <w:r>
          <w:rPr>
            <w:rFonts w:ascii="Arial" w:hAnsi="Arial" w:cs="Arial"/>
            <w:color w:val="2F2E2E"/>
            <w:sz w:val="25"/>
            <w:szCs w:val="25"/>
          </w:rPr>
          <w:br/>
        </w:r>
        <w:r>
          <w:rPr>
            <w:rFonts w:ascii="inherit" w:hAnsi="inherit" w:cs="Arial"/>
            <w:b/>
            <w:bCs/>
            <w:color w:val="38761D"/>
            <w:sz w:val="25"/>
            <w:szCs w:val="25"/>
            <w:bdr w:val="none" w:sz="0" w:space="0" w:color="auto" w:frame="1"/>
          </w:rPr>
          <w:t>Q31 How HashSet works internally in java ?</w:t>
        </w:r>
        <w:r>
          <w:rPr>
            <w:rFonts w:ascii="Arial" w:hAnsi="Arial" w:cs="Arial"/>
            <w:color w:val="2F2E2E"/>
            <w:sz w:val="25"/>
            <w:szCs w:val="25"/>
          </w:rPr>
          <w:br/>
        </w:r>
        <w:r>
          <w:rPr>
            <w:rFonts w:ascii="Arial" w:hAnsi="Arial" w:cs="Arial"/>
            <w:color w:val="2F2E2E"/>
            <w:sz w:val="25"/>
            <w:szCs w:val="25"/>
          </w:rPr>
          <w:br/>
          <w:t>This is one of the popular interview question . HashSet internally uses HashMap to maintain the uniqueness of elements. We have already discussed in detail</w:t>
        </w:r>
        <w:r>
          <w:rPr>
            <w:rStyle w:val="apple-converted-space"/>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"http://javahungry.blogspot.co.uk/2013/08/how-sets-are-implemented-internally-in.html"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hashset internal working in java</w:t>
        </w:r>
        <w:r w:rsidR="000F79BD">
          <w:rPr>
            <w:rFonts w:ascii="Arial" w:hAnsi="Arial" w:cs="Arial"/>
            <w:color w:val="2F2E2E"/>
            <w:sz w:val="25"/>
            <w:szCs w:val="25"/>
          </w:rPr>
          <w:fldChar w:fldCharType="end"/>
        </w:r>
        <w:r>
          <w:rPr>
            <w:rFonts w:ascii="Arial" w:hAnsi="Arial" w:cs="Arial"/>
            <w:color w:val="2F2E2E"/>
            <w:sz w:val="25"/>
            <w:szCs w:val="25"/>
          </w:rPr>
          <w:t>.</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Q32 What is CopyOnWriteArrayList ?  How it is different from  ArrayList in Java?</w:t>
        </w:r>
        <w:r>
          <w:rPr>
            <w:rFonts w:ascii="Arial" w:hAnsi="Arial" w:cs="Arial"/>
            <w:color w:val="2F2E2E"/>
            <w:sz w:val="25"/>
            <w:szCs w:val="25"/>
          </w:rPr>
          <w:br/>
        </w:r>
        <w:r>
          <w:rPr>
            <w:rFonts w:ascii="Arial" w:hAnsi="Arial" w:cs="Arial"/>
            <w:color w:val="2F2E2E"/>
            <w:sz w:val="25"/>
            <w:szCs w:val="25"/>
          </w:rPr>
          <w:br/>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"https://docs.oracle.com/javase/7/docs/api/java/util/concurrent/CopyOnWriteArrayList.html"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CopyOnWriteArrayList</w:t>
        </w:r>
        <w:r w:rsidR="000F79BD">
          <w:rPr>
            <w:rFonts w:ascii="Arial" w:hAnsi="Arial" w:cs="Arial"/>
            <w:color w:val="2F2E2E"/>
            <w:sz w:val="25"/>
            <w:szCs w:val="25"/>
          </w:rPr>
          <w:fldChar w:fldCharType="end"/>
        </w:r>
        <w:r>
          <w:rPr>
            <w:rFonts w:ascii="Arial" w:hAnsi="Arial" w:cs="Arial"/>
            <w:color w:val="2F2E2E"/>
            <w:sz w:val="25"/>
            <w:szCs w:val="25"/>
          </w:rPr>
          <w:t> is a thread safe variant of ArrayList   in which all mutative operations like add , set are implemented by creating a fresh copy of the underlying array.</w:t>
        </w:r>
        <w:r>
          <w:rPr>
            <w:rFonts w:ascii="Arial" w:hAnsi="Arial" w:cs="Arial"/>
            <w:color w:val="2F2E2E"/>
            <w:sz w:val="25"/>
            <w:szCs w:val="25"/>
          </w:rPr>
          <w:br/>
          <w:t>It guaranteed not to throw ConcurrentModificationException.</w:t>
        </w:r>
        <w:r>
          <w:rPr>
            <w:rFonts w:ascii="Arial" w:hAnsi="Arial" w:cs="Arial"/>
            <w:color w:val="2F2E2E"/>
            <w:sz w:val="25"/>
            <w:szCs w:val="25"/>
          </w:rPr>
          <w:br/>
          <w:t>It permits all elements including null. It is introduced in jdk 1.5 .</w:t>
        </w:r>
      </w:ins>
    </w:p>
    <w:p w:rsidR="00A569AD" w:rsidRDefault="00A569AD" w:rsidP="00A569AD">
      <w:pPr>
        <w:shd w:val="clear" w:color="auto" w:fill="FFFFFF"/>
        <w:spacing w:line="305" w:lineRule="atLeast"/>
        <w:textAlignment w:val="baseline"/>
        <w:rPr>
          <w:ins w:id="4659"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60"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61" w:author="Unknown"/>
          <w:rFonts w:ascii="Arial" w:hAnsi="Arial" w:cs="Arial"/>
          <w:color w:val="2F2E2E"/>
          <w:sz w:val="25"/>
          <w:szCs w:val="25"/>
        </w:rPr>
      </w:pPr>
      <w:ins w:id="4662" w:author="Unknown">
        <w:r>
          <w:rPr>
            <w:rFonts w:ascii="inherit" w:hAnsi="inherit" w:cs="Arial"/>
            <w:b/>
            <w:bCs/>
            <w:color w:val="38761D"/>
            <w:sz w:val="25"/>
            <w:szCs w:val="25"/>
            <w:bdr w:val="none" w:sz="0" w:space="0" w:color="auto" w:frame="1"/>
          </w:rPr>
          <w:t>Q33  How HashMap works in Java ?</w:t>
        </w:r>
        <w:r>
          <w:rPr>
            <w:rFonts w:ascii="Arial" w:hAnsi="Arial" w:cs="Arial"/>
            <w:color w:val="2F2E2E"/>
            <w:sz w:val="25"/>
            <w:szCs w:val="25"/>
          </w:rPr>
          <w:br/>
        </w:r>
        <w:r>
          <w:rPr>
            <w:rFonts w:ascii="Arial" w:hAnsi="Arial" w:cs="Arial"/>
            <w:color w:val="2F2E2E"/>
            <w:sz w:val="25"/>
            <w:szCs w:val="25"/>
          </w:rPr>
          <w:br/>
          <w:t>We are repeating this question , as it is one of the most important question for java developer.HashMap works on the principle of Hashing . please find the detailed answer here</w:t>
        </w:r>
        <w:r>
          <w:rPr>
            <w:rStyle w:val="apple-converted-space"/>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"http://javahungry.blogspot.co.uk/2013/08/hashing-how-hash-map-works-in-java-or.html"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hashmap internal working in java</w:t>
        </w:r>
        <w:r w:rsidR="000F79BD">
          <w:rPr>
            <w:rFonts w:ascii="Arial" w:hAnsi="Arial" w:cs="Arial"/>
            <w:color w:val="2F2E2E"/>
            <w:sz w:val="25"/>
            <w:szCs w:val="25"/>
          </w:rPr>
          <w:fldChar w:fldCharType="end"/>
        </w:r>
        <w:r>
          <w:rPr>
            <w:rStyle w:val="apple-converted-space"/>
            <w:rFonts w:ascii="Arial" w:hAnsi="Arial" w:cs="Arial"/>
            <w:color w:val="2F2E2E"/>
            <w:sz w:val="25"/>
            <w:szCs w:val="25"/>
          </w:rPr>
          <w:t> </w:t>
        </w:r>
        <w:r>
          <w:rPr>
            <w:rFonts w:ascii="Arial" w:hAnsi="Arial" w:cs="Arial"/>
            <w:color w:val="2F2E2E"/>
            <w:sz w:val="25"/>
            <w:szCs w:val="25"/>
          </w:rPr>
          <w:t>.</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Q34 How remove(key) method works in HashMap ?</w:t>
        </w:r>
        <w:r>
          <w:rPr>
            <w:rFonts w:ascii="Arial" w:hAnsi="Arial" w:cs="Arial"/>
            <w:color w:val="2F2E2E"/>
            <w:sz w:val="25"/>
            <w:szCs w:val="25"/>
          </w:rPr>
          <w:br/>
        </w:r>
        <w:r>
          <w:rPr>
            <w:rFonts w:ascii="Arial" w:hAnsi="Arial" w:cs="Arial"/>
            <w:color w:val="2F2E2E"/>
            <w:sz w:val="25"/>
            <w:szCs w:val="25"/>
          </w:rPr>
          <w:br/>
          <w:t>This is the new question which is getting popular among java interviewers . We have shared the detailed explanation here</w:t>
        </w:r>
        <w:r>
          <w:rPr>
            <w:rStyle w:val="apple-converted-space"/>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"http://javahungry.blogspot.co.uk/2015/03/how-remove-method-internally-works-in-hashmap-java.html"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how remove method works internally in java</w:t>
        </w:r>
        <w:r w:rsidR="000F79BD">
          <w:rPr>
            <w:rFonts w:ascii="Arial" w:hAnsi="Arial" w:cs="Arial"/>
            <w:color w:val="2F2E2E"/>
            <w:sz w:val="25"/>
            <w:szCs w:val="25"/>
          </w:rPr>
          <w:fldChar w:fldCharType="end"/>
        </w:r>
        <w:r>
          <w:rPr>
            <w:rFonts w:ascii="Arial" w:hAnsi="Arial" w:cs="Arial"/>
            <w:color w:val="2F2E2E"/>
            <w:sz w:val="25"/>
            <w:szCs w:val="25"/>
          </w:rPr>
          <w:t>.</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Q35 What is BlockingQueue in Java Collections Framework? </w:t>
        </w:r>
        <w:r>
          <w:rPr>
            <w:rFonts w:ascii="Arial" w:hAnsi="Arial" w:cs="Arial"/>
            <w:color w:val="2F2E2E"/>
            <w:sz w:val="25"/>
            <w:szCs w:val="25"/>
          </w:rPr>
          <w:br/>
        </w:r>
        <w:r>
          <w:rPr>
            <w:rFonts w:ascii="Arial" w:hAnsi="Arial" w:cs="Arial"/>
            <w:color w:val="2F2E2E"/>
            <w:sz w:val="25"/>
            <w:szCs w:val="25"/>
          </w:rPr>
          <w:br/>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"https://docs.oracle.com/javase/6/docs/api/java/util/concurrent/BlockingQueue.html"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BlockingQueue</w:t>
        </w:r>
        <w:r w:rsidR="000F79BD">
          <w:rPr>
            <w:rFonts w:ascii="Arial" w:hAnsi="Arial" w:cs="Arial"/>
            <w:color w:val="2F2E2E"/>
            <w:sz w:val="25"/>
            <w:szCs w:val="25"/>
          </w:rPr>
          <w:fldChar w:fldCharType="end"/>
        </w:r>
        <w:r>
          <w:rPr>
            <w:rFonts w:ascii="Arial" w:hAnsi="Arial" w:cs="Arial"/>
            <w:color w:val="2F2E2E"/>
            <w:sz w:val="25"/>
            <w:szCs w:val="25"/>
          </w:rPr>
          <w:t> implements the java.util.Queue interface . BlockingQueue supports  operations that wait for the queue to become non-empty when retrieving an element , and wait  for space to become available in the queue when storing an element .</w:t>
        </w:r>
        <w:r>
          <w:rPr>
            <w:rFonts w:ascii="Arial" w:hAnsi="Arial" w:cs="Arial"/>
            <w:color w:val="2F2E2E"/>
            <w:sz w:val="25"/>
            <w:szCs w:val="25"/>
          </w:rPr>
          <w:br/>
          <w:t>It does not accept null elements.</w:t>
        </w:r>
        <w:r>
          <w:rPr>
            <w:rFonts w:ascii="Arial" w:hAnsi="Arial" w:cs="Arial"/>
            <w:color w:val="2F2E2E"/>
            <w:sz w:val="25"/>
            <w:szCs w:val="25"/>
          </w:rPr>
          <w:br/>
          <w:t>Blocking queues are primarily designed for the producer-consumer problems.</w:t>
        </w:r>
        <w:r>
          <w:rPr>
            <w:rFonts w:ascii="Arial" w:hAnsi="Arial" w:cs="Arial"/>
            <w:color w:val="2F2E2E"/>
            <w:sz w:val="25"/>
            <w:szCs w:val="25"/>
          </w:rPr>
          <w:br/>
          <w:t>BlockingQueue implementations are thread-safe and can also be used in inter-</w:t>
        </w:r>
        <w:r>
          <w:rPr>
            <w:rFonts w:ascii="Arial" w:hAnsi="Arial" w:cs="Arial"/>
            <w:color w:val="2F2E2E"/>
            <w:sz w:val="25"/>
            <w:szCs w:val="25"/>
          </w:rPr>
          <w:lastRenderedPageBreak/>
          <w:t>thread communications.</w:t>
        </w:r>
        <w:r>
          <w:rPr>
            <w:rFonts w:ascii="Arial" w:hAnsi="Arial" w:cs="Arial"/>
            <w:color w:val="2F2E2E"/>
            <w:sz w:val="25"/>
            <w:szCs w:val="25"/>
          </w:rPr>
          <w:br/>
          <w:t>This concurrent Collection class was added in jdk 1.5</w:t>
        </w:r>
      </w:ins>
    </w:p>
    <w:p w:rsidR="00A569AD" w:rsidRDefault="00A569AD" w:rsidP="00A569AD">
      <w:pPr>
        <w:shd w:val="clear" w:color="auto" w:fill="FFFFFF"/>
        <w:spacing w:line="305" w:lineRule="atLeast"/>
        <w:textAlignment w:val="baseline"/>
        <w:rPr>
          <w:ins w:id="4663"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64" w:author="Unknown"/>
          <w:rFonts w:ascii="Arial" w:hAnsi="Arial" w:cs="Arial"/>
          <w:color w:val="2F2E2E"/>
          <w:sz w:val="25"/>
          <w:szCs w:val="25"/>
        </w:rPr>
      </w:pPr>
      <w:ins w:id="4665" w:author="Unknown">
        <w:r>
          <w:rPr>
            <w:rFonts w:ascii="Arial" w:hAnsi="Arial" w:cs="Arial"/>
            <w:color w:val="2F2E2E"/>
            <w:sz w:val="25"/>
            <w:szCs w:val="25"/>
          </w:rPr>
          <w:br/>
        </w:r>
        <w:r>
          <w:rPr>
            <w:rFonts w:ascii="inherit" w:hAnsi="inherit" w:cs="Arial"/>
            <w:b/>
            <w:bCs/>
            <w:color w:val="38761D"/>
            <w:sz w:val="25"/>
            <w:szCs w:val="25"/>
            <w:bdr w:val="none" w:sz="0" w:space="0" w:color="auto" w:frame="1"/>
          </w:rPr>
          <w:t>Q36 How TreeMap works in Java ?</w:t>
        </w:r>
        <w:r>
          <w:rPr>
            <w:rFonts w:ascii="Arial" w:hAnsi="Arial" w:cs="Arial"/>
            <w:color w:val="2F2E2E"/>
            <w:sz w:val="25"/>
            <w:szCs w:val="25"/>
          </w:rPr>
          <w:br/>
        </w:r>
        <w:r>
          <w:rPr>
            <w:rFonts w:ascii="Arial" w:hAnsi="Arial" w:cs="Arial"/>
            <w:color w:val="2F2E2E"/>
            <w:sz w:val="25"/>
            <w:szCs w:val="25"/>
          </w:rPr>
          <w:br/>
          <w:t>TreeMap internally uses Red-Black tree to sort the elements in natural order. Please find the detailed answers here</w:t>
        </w:r>
        <w:r>
          <w:rPr>
            <w:rStyle w:val="apple-converted-space"/>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"http://javahungry.blogspot.co.uk/2014/06/how-treemap-works-ten-treemap-java-interview-questions.html"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internal implementation of TreeMap in java</w:t>
        </w:r>
        <w:r w:rsidR="000F79BD">
          <w:rPr>
            <w:rFonts w:ascii="Arial" w:hAnsi="Arial" w:cs="Arial"/>
            <w:color w:val="2F2E2E"/>
            <w:sz w:val="25"/>
            <w:szCs w:val="25"/>
          </w:rPr>
          <w:fldChar w:fldCharType="end"/>
        </w:r>
        <w:r>
          <w:rPr>
            <w:rFonts w:ascii="Arial" w:hAnsi="Arial" w:cs="Arial"/>
            <w:color w:val="2F2E2E"/>
            <w:sz w:val="25"/>
            <w:szCs w:val="25"/>
          </w:rPr>
          <w:t> .</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Q37 All the questions related to HashSet class can be found here</w:t>
        </w:r>
        <w:r>
          <w:rPr>
            <w:rStyle w:val="apple-converted-space"/>
            <w:rFonts w:ascii="Arial" w:hAnsi="Arial" w:cs="Arial"/>
            <w:color w:val="2F2E2E"/>
            <w:sz w:val="25"/>
            <w:szCs w:val="25"/>
          </w:rPr>
          <w:t> </w:t>
        </w:r>
        <w:r>
          <w:rPr>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"http://javahungry.blogspot.co.uk/2014/04/top-10-hashset-java-interview-questions-collection.html"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frequently asked HashSet interview questions</w:t>
        </w:r>
        <w:r w:rsidR="000F79BD">
          <w:rPr>
            <w:rFonts w:ascii="Arial" w:hAnsi="Arial" w:cs="Arial"/>
            <w:color w:val="2F2E2E"/>
            <w:sz w:val="25"/>
            <w:szCs w:val="25"/>
          </w:rPr>
          <w:fldChar w:fldCharType="end"/>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Q38 What is the difference between Fail- fast iterator and Fail-safe iterator ? </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color w:val="2F2E2E"/>
            <w:sz w:val="25"/>
            <w:szCs w:val="25"/>
          </w:rPr>
          <w:t>This is one  of the most popular interview question for the higher experienced java developers .</w:t>
        </w:r>
        <w:r>
          <w:rPr>
            <w:rFonts w:ascii="Arial" w:hAnsi="Arial" w:cs="Arial"/>
            <w:color w:val="2F2E2E"/>
            <w:sz w:val="25"/>
            <w:szCs w:val="25"/>
          </w:rPr>
          <w:br/>
          <w:t>Main differences between Fail-fast and Fail-safe iterators are :</w:t>
        </w:r>
        <w:r>
          <w:rPr>
            <w:rFonts w:ascii="Arial" w:hAnsi="Arial" w:cs="Arial"/>
            <w:color w:val="2F2E2E"/>
            <w:sz w:val="25"/>
            <w:szCs w:val="25"/>
          </w:rPr>
          <w:br/>
          <w:t>a. Fail-fast throw ConcurrentModificationException while Fail-safe does not.</w:t>
        </w:r>
        <w:r>
          <w:rPr>
            <w:rFonts w:ascii="Arial" w:hAnsi="Arial" w:cs="Arial"/>
            <w:color w:val="2F2E2E"/>
            <w:sz w:val="25"/>
            <w:szCs w:val="25"/>
          </w:rPr>
          <w:br/>
          <w:t>b. Fail-fast does not clone the original collection list of objects while Fail-safe creates a copy of the original collection list of objects.</w:t>
        </w:r>
        <w:r>
          <w:rPr>
            <w:rFonts w:ascii="Arial" w:hAnsi="Arial" w:cs="Arial"/>
            <w:color w:val="2F2E2E"/>
            <w:sz w:val="25"/>
            <w:szCs w:val="25"/>
          </w:rPr>
          <w:br/>
          <w:t>The difference is explained in detail here</w:t>
        </w:r>
        <w:r>
          <w:rPr>
            <w:rStyle w:val="apple-converted-space"/>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"http://javahungry.blogspot.co.uk/2014/04/fail-fast-iterator-vs-fail-safe-iterator-difference-with-example-in-java.html"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fail-safe vs fail-fast iterator in java</w:t>
        </w:r>
        <w:r w:rsidR="000F79BD">
          <w:rPr>
            <w:rFonts w:ascii="Arial" w:hAnsi="Arial" w:cs="Arial"/>
            <w:color w:val="2F2E2E"/>
            <w:sz w:val="25"/>
            <w:szCs w:val="25"/>
          </w:rPr>
          <w:fldChar w:fldCharType="end"/>
        </w:r>
        <w:r>
          <w:rPr>
            <w:rFonts w:ascii="Arial" w:hAnsi="Arial" w:cs="Arial"/>
            <w:color w:val="2F2E2E"/>
            <w:sz w:val="25"/>
            <w:szCs w:val="25"/>
          </w:rPr>
          <w:t>.</w:t>
        </w:r>
        <w:r>
          <w:rPr>
            <w:rFonts w:ascii="Arial" w:hAnsi="Arial" w:cs="Arial"/>
            <w:color w:val="2F2E2E"/>
            <w:sz w:val="25"/>
            <w:szCs w:val="25"/>
          </w:rPr>
          <w:br/>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Q39 How ConcurrentHashMap works internally in Java?</w:t>
        </w:r>
        <w:r>
          <w:rPr>
            <w:rFonts w:ascii="Arial" w:hAnsi="Arial" w:cs="Arial"/>
            <w:color w:val="2F2E2E"/>
            <w:sz w:val="25"/>
            <w:szCs w:val="25"/>
          </w:rPr>
          <w:br/>
        </w:r>
        <w:r>
          <w:rPr>
            <w:rFonts w:ascii="Arial" w:hAnsi="Arial" w:cs="Arial"/>
            <w:color w:val="2F2E2E"/>
            <w:sz w:val="25"/>
            <w:szCs w:val="25"/>
          </w:rPr>
          <w:br/>
          <w:t>The detailed answer is already explained here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"http://javahungry.blogspot.co.uk/2015/02/how-concurrenthashmap-works-in-java-internal-implementation.html"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internal implementation of concurrenthashmap </w:t>
        </w:r>
        <w:r w:rsidR="000F79BD">
          <w:rPr>
            <w:rFonts w:ascii="Arial" w:hAnsi="Arial" w:cs="Arial"/>
            <w:color w:val="2F2E2E"/>
            <w:sz w:val="25"/>
            <w:szCs w:val="25"/>
          </w:rPr>
          <w:fldChar w:fldCharType="end"/>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Q40 How do you use a custom object as key in Collection  classes like HashMap ?</w:t>
        </w:r>
        <w:r>
          <w:rPr>
            <w:rFonts w:ascii="Arial" w:hAnsi="Arial" w:cs="Arial"/>
            <w:color w:val="2F2E2E"/>
            <w:sz w:val="25"/>
            <w:szCs w:val="25"/>
          </w:rPr>
          <w:br/>
        </w:r>
        <w:r>
          <w:rPr>
            <w:rFonts w:ascii="Arial" w:hAnsi="Arial" w:cs="Arial"/>
            <w:color w:val="2F2E2E"/>
            <w:sz w:val="25"/>
            <w:szCs w:val="25"/>
          </w:rPr>
          <w:br/>
          <w:t>If one is using the custom object as key then one needs to override equals() and hashCode() method</w:t>
        </w:r>
        <w:r>
          <w:rPr>
            <w:rFonts w:ascii="Arial" w:hAnsi="Arial" w:cs="Arial"/>
            <w:color w:val="2F2E2E"/>
            <w:sz w:val="25"/>
            <w:szCs w:val="25"/>
          </w:rPr>
          <w:br/>
          <w:t>and one also need to fulfill the contract.</w:t>
        </w:r>
        <w:r>
          <w:rPr>
            <w:rFonts w:ascii="Arial" w:hAnsi="Arial" w:cs="Arial"/>
            <w:color w:val="2F2E2E"/>
            <w:sz w:val="25"/>
            <w:szCs w:val="25"/>
          </w:rPr>
          <w:b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ins>
    </w:p>
    <w:p w:rsidR="00A569AD" w:rsidRDefault="00A569AD" w:rsidP="00A569AD">
      <w:pPr>
        <w:shd w:val="clear" w:color="auto" w:fill="FFFFFF"/>
        <w:spacing w:line="305" w:lineRule="atLeast"/>
        <w:textAlignment w:val="baseline"/>
        <w:rPr>
          <w:ins w:id="4666"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67"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68" w:author="Unknown"/>
          <w:rFonts w:ascii="Arial" w:hAnsi="Arial" w:cs="Arial"/>
          <w:color w:val="2F2E2E"/>
          <w:sz w:val="25"/>
          <w:szCs w:val="25"/>
        </w:rPr>
      </w:pPr>
      <w:ins w:id="4669" w:author="Unknown">
        <w:r>
          <w:rPr>
            <w:rFonts w:ascii="inherit" w:hAnsi="inherit" w:cs="Arial"/>
            <w:b/>
            <w:bCs/>
            <w:color w:val="38761D"/>
            <w:sz w:val="25"/>
            <w:szCs w:val="25"/>
            <w:bdr w:val="none" w:sz="0" w:space="0" w:color="auto" w:frame="1"/>
          </w:rPr>
          <w:lastRenderedPageBreak/>
          <w:t>Q41 What is hash-collision in Hashtable ? How it was handled in Java?</w:t>
        </w:r>
        <w:r>
          <w:rPr>
            <w:rFonts w:ascii="Arial" w:hAnsi="Arial" w:cs="Arial"/>
            <w:color w:val="2F2E2E"/>
            <w:sz w:val="25"/>
            <w:szCs w:val="25"/>
          </w:rPr>
          <w:br/>
        </w:r>
        <w:r>
          <w:rPr>
            <w:rFonts w:ascii="Arial" w:hAnsi="Arial" w:cs="Arial"/>
            <w:color w:val="2F2E2E"/>
            <w:sz w:val="25"/>
            <w:szCs w:val="25"/>
          </w:rPr>
          <w:br/>
          <w:t>In Hashtable , if two different keys have the same hash value then it lead to hash -collision. A bucket of type linkedlist used to hold the different keys of same hash value.</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Q42 Explain the importance of hashCode() and equals() method ? Explain the contract also ?</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color w:val="2F2E2E"/>
            <w:sz w:val="25"/>
            <w:szCs w:val="25"/>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r>
          <w:rPr>
            <w:rFonts w:ascii="Arial" w:hAnsi="Arial" w:cs="Arial"/>
            <w:color w:val="2F2E2E"/>
            <w:sz w:val="25"/>
            <w:szCs w:val="25"/>
          </w:rPr>
          <w:br/>
          <w:t>Similarly all the collection classes that does not allow the duplicate values use hashCode() and equals() method to find the duplicate elements.So it is very important to implement them correctly.</w:t>
        </w:r>
        <w:r>
          <w:rPr>
            <w:rFonts w:ascii="Arial" w:hAnsi="Arial" w:cs="Arial"/>
            <w:color w:val="2F2E2E"/>
            <w:sz w:val="25"/>
            <w:szCs w:val="25"/>
          </w:rPr>
          <w:br/>
        </w:r>
        <w:r>
          <w:rPr>
            <w:rFonts w:ascii="Arial" w:hAnsi="Arial" w:cs="Arial"/>
            <w:color w:val="2F2E2E"/>
            <w:sz w:val="25"/>
            <w:szCs w:val="25"/>
          </w:rPr>
          <w:br/>
        </w:r>
        <w:r>
          <w:rPr>
            <w:rFonts w:ascii="Arial" w:hAnsi="Arial" w:cs="Arial"/>
            <w:b/>
            <w:bCs/>
            <w:color w:val="2F2E2E"/>
            <w:sz w:val="25"/>
            <w:szCs w:val="25"/>
          </w:rPr>
          <w:t>Contract of hashCode() and equals() method</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inherit" w:hAnsi="inherit" w:cs="Arial"/>
            <w:color w:val="38761D"/>
            <w:sz w:val="25"/>
            <w:szCs w:val="25"/>
            <w:bdr w:val="none" w:sz="0" w:space="0" w:color="auto" w:frame="1"/>
          </w:rPr>
          <w:t>a.</w:t>
        </w:r>
        <w:r>
          <w:rPr>
            <w:rFonts w:ascii="Arial" w:hAnsi="Arial" w:cs="Arial"/>
            <w:b/>
            <w:bCs/>
            <w:color w:val="38761D"/>
            <w:sz w:val="25"/>
            <w:szCs w:val="25"/>
          </w:rPr>
          <w:t> </w:t>
        </w:r>
        <w:r>
          <w:rPr>
            <w:rStyle w:val="apple-converted-space"/>
            <w:rFonts w:ascii="Arial" w:hAnsi="Arial" w:cs="Arial"/>
            <w:b/>
            <w:bCs/>
            <w:color w:val="38761D"/>
            <w:sz w:val="25"/>
            <w:szCs w:val="25"/>
          </w:rPr>
          <w:t> </w:t>
        </w:r>
        <w:r>
          <w:rPr>
            <w:rFonts w:ascii="Arial" w:hAnsi="Arial" w:cs="Arial"/>
            <w:color w:val="2F2E2E"/>
            <w:sz w:val="25"/>
            <w:szCs w:val="25"/>
          </w:rPr>
          <w:t>If  object1.equals(object2) , then</w:t>
        </w:r>
        <w:r>
          <w:rPr>
            <w:rStyle w:val="apple-converted-space"/>
            <w:rFonts w:ascii="inherit" w:hAnsi="inherit" w:cs="Arial"/>
            <w:color w:val="38761D"/>
            <w:sz w:val="25"/>
            <w:szCs w:val="25"/>
            <w:bdr w:val="none" w:sz="0" w:space="0" w:color="auto" w:frame="1"/>
          </w:rPr>
          <w:t> </w:t>
        </w:r>
        <w:r>
          <w:rPr>
            <w:rFonts w:ascii="inherit" w:hAnsi="inherit" w:cs="Arial"/>
            <w:color w:val="38761D"/>
            <w:sz w:val="25"/>
            <w:szCs w:val="25"/>
            <w:bdr w:val="none" w:sz="0" w:space="0" w:color="auto" w:frame="1"/>
          </w:rPr>
          <w:t> </w:t>
        </w:r>
        <w:r>
          <w:rPr>
            <w:rFonts w:ascii="Arial" w:hAnsi="Arial" w:cs="Arial"/>
            <w:color w:val="2F2E2E"/>
            <w:sz w:val="25"/>
            <w:szCs w:val="25"/>
          </w:rPr>
          <w:t>object1.hashCode() == object2.hashCode() should always be true.</w:t>
        </w:r>
        <w:r>
          <w:rPr>
            <w:rFonts w:ascii="Arial" w:hAnsi="Arial" w:cs="Arial"/>
            <w:color w:val="2F2E2E"/>
            <w:sz w:val="25"/>
            <w:szCs w:val="25"/>
          </w:rPr>
          <w:br/>
        </w:r>
        <w:r>
          <w:rPr>
            <w:rFonts w:ascii="Arial" w:hAnsi="Arial" w:cs="Arial"/>
            <w:color w:val="2F2E2E"/>
            <w:sz w:val="25"/>
            <w:szCs w:val="25"/>
          </w:rPr>
          <w:br/>
        </w:r>
        <w:r>
          <w:rPr>
            <w:rFonts w:ascii="inherit" w:hAnsi="inherit" w:cs="Arial"/>
            <w:color w:val="38761D"/>
            <w:sz w:val="25"/>
            <w:szCs w:val="25"/>
            <w:bdr w:val="none" w:sz="0" w:space="0" w:color="auto" w:frame="1"/>
          </w:rPr>
          <w:t>b.</w:t>
        </w:r>
        <w:r>
          <w:rPr>
            <w:rStyle w:val="apple-converted-space"/>
            <w:rFonts w:ascii="inherit" w:hAnsi="inherit" w:cs="Arial"/>
            <w:color w:val="38761D"/>
            <w:sz w:val="25"/>
            <w:szCs w:val="25"/>
            <w:bdr w:val="none" w:sz="0" w:space="0" w:color="auto" w:frame="1"/>
          </w:rPr>
          <w:t> </w:t>
        </w:r>
        <w:r>
          <w:rPr>
            <w:rFonts w:ascii="Arial" w:hAnsi="Arial" w:cs="Arial"/>
            <w:color w:val="2F2E2E"/>
            <w:sz w:val="25"/>
            <w:szCs w:val="25"/>
          </w:rPr>
          <w:t>If object1.hashCode() == object2.hashCode() is true does not guarantee object1.equals(object2)</w:t>
        </w:r>
        <w:r>
          <w:rPr>
            <w:rFonts w:ascii="Arial" w:hAnsi="Arial" w:cs="Arial"/>
            <w:color w:val="2F2E2E"/>
            <w:sz w:val="25"/>
            <w:szCs w:val="25"/>
          </w:rPr>
          <w:br/>
        </w:r>
        <w:r>
          <w:rPr>
            <w:rFonts w:ascii="inherit" w:hAnsi="inherit" w:cs="Arial"/>
            <w:b/>
            <w:bCs/>
            <w:color w:val="38761D"/>
            <w:sz w:val="25"/>
            <w:szCs w:val="25"/>
            <w:bdr w:val="none" w:sz="0" w:space="0" w:color="auto" w:frame="1"/>
          </w:rPr>
          <w:br/>
          <w:t>Q43 What is EnumSet in Java ?</w:t>
        </w:r>
        <w:r>
          <w:rPr>
            <w:rFonts w:ascii="Arial" w:hAnsi="Arial" w:cs="Arial"/>
            <w:color w:val="2F2E2E"/>
            <w:sz w:val="25"/>
            <w:szCs w:val="25"/>
          </w:rPr>
          <w:br/>
        </w:r>
        <w:r>
          <w:rPr>
            <w:rFonts w:ascii="inherit" w:hAnsi="inherit" w:cs="Arial"/>
            <w:b/>
            <w:bCs/>
            <w:color w:val="38761D"/>
            <w:sz w:val="25"/>
            <w:szCs w:val="25"/>
            <w:bdr w:val="none" w:sz="0" w:space="0" w:color="auto" w:frame="1"/>
          </w:rPr>
          <w:br/>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"http://docs.oracle.com/javase/7/docs/api/java/util/EnumSet.html"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EnumSet</w:t>
        </w:r>
        <w:r w:rsidR="000F79BD">
          <w:rPr>
            <w:rFonts w:ascii="Arial" w:hAnsi="Arial" w:cs="Arial"/>
            <w:color w:val="2F2E2E"/>
            <w:sz w:val="25"/>
            <w:szCs w:val="25"/>
          </w:rPr>
          <w:fldChar w:fldCharType="end"/>
        </w:r>
        <w:r>
          <w:rPr>
            <w:rFonts w:ascii="Arial" w:hAnsi="Arial" w:cs="Arial"/>
            <w:color w:val="2F2E2E"/>
            <w:sz w:val="25"/>
            <w:szCs w:val="25"/>
          </w:rPr>
          <w:t>  is a specialized Set implementation for use with enum types. All of the elements in an enum set must come from a single enum type that is specified explicitly  or implicitly , when the set is created.</w:t>
        </w:r>
        <w:r>
          <w:rPr>
            <w:rFonts w:ascii="Arial" w:hAnsi="Arial" w:cs="Arial"/>
            <w:color w:val="2F2E2E"/>
            <w:sz w:val="25"/>
            <w:szCs w:val="25"/>
          </w:rPr>
          <w:br/>
          <w:t>The iterator never throws ConcurrentModificationException and is weakly consistent.</w:t>
        </w:r>
        <w:r>
          <w:rPr>
            <w:rFonts w:ascii="Arial" w:hAnsi="Arial" w:cs="Arial"/>
            <w:color w:val="2F2E2E"/>
            <w:sz w:val="25"/>
            <w:szCs w:val="25"/>
          </w:rPr>
          <w:br/>
          <w:t>Advantage over HashSet:</w:t>
        </w:r>
        <w:r>
          <w:rPr>
            <w:rFonts w:ascii="Arial" w:hAnsi="Arial" w:cs="Arial"/>
            <w:color w:val="2F2E2E"/>
            <w:sz w:val="25"/>
            <w:szCs w:val="25"/>
          </w:rPr>
          <w:br/>
          <w:t>All basic operations of EnumSet execute in constant time . It is most likely to be much faster than HashSet counterparts.</w:t>
        </w:r>
        <w:r>
          <w:rPr>
            <w:rFonts w:ascii="Arial" w:hAnsi="Arial" w:cs="Arial"/>
            <w:color w:val="2F2E2E"/>
            <w:sz w:val="25"/>
            <w:szCs w:val="25"/>
          </w:rPr>
          <w:br/>
          <w:t>It is a part of Java Collections Framework since jdk 1.5.</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Q44 What are concurrentCollectionClasses?</w:t>
        </w:r>
        <w:r>
          <w:rPr>
            <w:rStyle w:val="apple-converted-space"/>
            <w:rFonts w:ascii="Arial" w:hAnsi="Arial" w:cs="Arial"/>
            <w:color w:val="2F2E2E"/>
            <w:sz w:val="25"/>
            <w:szCs w:val="25"/>
          </w:rPr>
          <w:t> </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color w:val="2F2E2E"/>
            <w:sz w:val="25"/>
            <w:szCs w:val="25"/>
          </w:rPr>
          <w:t xml:space="preserve">In jdk1.5 , Java Api developers had introduced new package called </w:t>
        </w:r>
        <w:r>
          <w:rPr>
            <w:rFonts w:ascii="Arial" w:hAnsi="Arial" w:cs="Arial"/>
            <w:color w:val="2F2E2E"/>
            <w:sz w:val="25"/>
            <w:szCs w:val="25"/>
          </w:rPr>
          <w:lastRenderedPageBreak/>
          <w:t>java.util.concurrent that have thread-safe collection classes as they allow collections to be modified while iterating . The iterator is fail-safe that is it will not throw ConcurrentModificationException.</w:t>
        </w:r>
        <w:r>
          <w:rPr>
            <w:rFonts w:ascii="Arial" w:hAnsi="Arial" w:cs="Arial"/>
            <w:color w:val="2F2E2E"/>
            <w:sz w:val="25"/>
            <w:szCs w:val="25"/>
          </w:rPr>
          <w:br/>
          <w:t>Some examples of concurrentCollectionClasses are :</w:t>
        </w:r>
        <w:r>
          <w:rPr>
            <w:rFonts w:ascii="Arial" w:hAnsi="Arial" w:cs="Arial"/>
            <w:color w:val="2F2E2E"/>
            <w:sz w:val="25"/>
            <w:szCs w:val="25"/>
          </w:rPr>
          <w:br/>
          <w:t>a. CopyOnWriteArrayList</w:t>
        </w:r>
        <w:r>
          <w:rPr>
            <w:rFonts w:ascii="Arial" w:hAnsi="Arial" w:cs="Arial"/>
            <w:color w:val="2F2E2E"/>
            <w:sz w:val="25"/>
            <w:szCs w:val="25"/>
          </w:rPr>
          <w:br/>
          <w:t>b. ConcurrentHashMap</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Q45 How do you convert a given Collection to SynchronizedCollection ?</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color w:val="2F2E2E"/>
            <w:sz w:val="25"/>
            <w:szCs w:val="25"/>
          </w:rPr>
          <w:t>One line code :    Collections.synchronizedCollection(Collection collectionObj) will convert a given collection to synchronized collection.</w:t>
        </w:r>
        <w:r>
          <w:rPr>
            <w:rFonts w:ascii="Arial" w:hAnsi="Arial" w:cs="Arial"/>
            <w:color w:val="2F2E2E"/>
            <w:sz w:val="25"/>
            <w:szCs w:val="25"/>
          </w:rPr>
          <w:br/>
        </w:r>
        <w:r>
          <w:rPr>
            <w:rFonts w:ascii="Arial" w:hAnsi="Arial" w:cs="Arial"/>
            <w:color w:val="2F2E2E"/>
            <w:sz w:val="25"/>
            <w:szCs w:val="25"/>
          </w:rPr>
          <w:br/>
        </w:r>
        <w:r>
          <w:rPr>
            <w:rFonts w:ascii="inherit" w:hAnsi="inherit" w:cs="Arial"/>
            <w:b/>
            <w:bCs/>
            <w:color w:val="38761D"/>
            <w:sz w:val="25"/>
            <w:szCs w:val="25"/>
            <w:bdr w:val="none" w:sz="0" w:space="0" w:color="auto" w:frame="1"/>
          </w:rPr>
          <w:t>Q46  What is IdentityHashMap ?</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b/>
            <w:bCs/>
            <w:color w:val="2F2E2E"/>
            <w:sz w:val="25"/>
            <w:szCs w:val="25"/>
          </w:rPr>
          <w:t>IdentityHashMap</w:t>
        </w:r>
        <w:r>
          <w:rPr>
            <w:rFonts w:ascii="Arial" w:hAnsi="Arial" w:cs="Arial"/>
            <w:color w:val="2F2E2E"/>
            <w:sz w:val="25"/>
            <w:szCs w:val="25"/>
          </w:rPr>
          <w:br/>
        </w:r>
        <w:r>
          <w:rPr>
            <w:rFonts w:ascii="Arial" w:hAnsi="Arial" w:cs="Arial"/>
            <w:b/>
            <w:bCs/>
            <w:color w:val="2F2E2E"/>
            <w:sz w:val="25"/>
            <w:szCs w:val="25"/>
          </w:rPr>
          <w:br/>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"http://docs.oracle.com/javase/7/docs/api/java/util/IdentityHashMap.html"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I</w:t>
        </w:r>
        <w:r w:rsidR="000F79BD">
          <w:rPr>
            <w:rFonts w:ascii="Arial" w:hAnsi="Arial" w:cs="Arial"/>
            <w:color w:val="2F2E2E"/>
            <w:sz w:val="25"/>
            <w:szCs w:val="25"/>
          </w:rPr>
          <w:fldChar w:fldCharType="end"/>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"http://docs.oracle.com/javase/7/docs/api/java/util/IdentityHashMap.html"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dentityHashMap</w:t>
        </w:r>
        <w:r w:rsidR="000F79BD">
          <w:rPr>
            <w:rFonts w:ascii="Arial" w:hAnsi="Arial" w:cs="Arial"/>
            <w:color w:val="2F2E2E"/>
            <w:sz w:val="25"/>
            <w:szCs w:val="25"/>
          </w:rPr>
          <w:fldChar w:fldCharType="end"/>
        </w:r>
        <w:r>
          <w:rPr>
            <w:rFonts w:ascii="Arial" w:hAnsi="Arial" w:cs="Arial"/>
            <w:color w:val="2F2E2E"/>
            <w:sz w:val="25"/>
            <w:szCs w:val="25"/>
          </w:rPr>
          <w:t> is a class present in java.util package. It implements the Map interface with a hash table , using</w:t>
        </w:r>
        <w:r>
          <w:rPr>
            <w:rStyle w:val="apple-converted-space"/>
            <w:rFonts w:ascii="Arial" w:hAnsi="Arial" w:cs="Arial"/>
            <w:color w:val="2F2E2E"/>
            <w:sz w:val="25"/>
            <w:szCs w:val="25"/>
          </w:rPr>
          <w:t> </w:t>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"http://javahungry.blogspot.co.uk/2013/06/difference-between-equals-and-double-equals-method-with-example-java-collections-interview-question.html"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reference equality instead of object equality</w:t>
        </w:r>
        <w:r w:rsidR="000F79BD">
          <w:rPr>
            <w:rFonts w:ascii="Arial" w:hAnsi="Arial" w:cs="Arial"/>
            <w:color w:val="2F2E2E"/>
            <w:sz w:val="25"/>
            <w:szCs w:val="25"/>
          </w:rPr>
          <w:fldChar w:fldCharType="end"/>
        </w:r>
        <w:r>
          <w:rPr>
            <w:rFonts w:ascii="Arial" w:hAnsi="Arial" w:cs="Arial"/>
            <w:color w:val="2F2E2E"/>
            <w:sz w:val="25"/>
            <w:szCs w:val="25"/>
          </w:rPr>
          <w:t> when comparing keys and values.In other words , in IdentityHashMap two keys k1 and k2 are considered equal if only if (k1==k2).</w:t>
        </w:r>
        <w:r>
          <w:rPr>
            <w:rFonts w:ascii="Arial" w:hAnsi="Arial" w:cs="Arial"/>
            <w:color w:val="2F2E2E"/>
            <w:sz w:val="25"/>
            <w:szCs w:val="25"/>
          </w:rPr>
          <w:br/>
          <w:t>IdentityHashMap is not synchronized.</w:t>
        </w:r>
        <w:r>
          <w:rPr>
            <w:rFonts w:ascii="Arial" w:hAnsi="Arial" w:cs="Arial"/>
            <w:color w:val="2F2E2E"/>
            <w:sz w:val="25"/>
            <w:szCs w:val="25"/>
          </w:rPr>
          <w:br/>
          <w:t>Iterators returned by the iterator() method are fail-fast , hence , will throw ConcurrentModificationException.</w:t>
        </w:r>
        <w:r>
          <w:rPr>
            <w:rStyle w:val="apple-converted-space"/>
            <w:rFonts w:ascii="Arial" w:hAnsi="Arial" w:cs="Arial"/>
            <w:color w:val="2F2E2E"/>
            <w:sz w:val="25"/>
            <w:szCs w:val="25"/>
          </w:rPr>
          <w:t> </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color w:val="2F2E2E"/>
            <w:sz w:val="25"/>
            <w:szCs w:val="25"/>
          </w:rPr>
          <w:br/>
        </w:r>
        <w:r>
          <w:rPr>
            <w:rFonts w:ascii="inherit" w:hAnsi="inherit" w:cs="Arial"/>
            <w:b/>
            <w:bCs/>
            <w:color w:val="38761D"/>
            <w:sz w:val="25"/>
            <w:szCs w:val="25"/>
            <w:bdr w:val="none" w:sz="0" w:space="0" w:color="auto" w:frame="1"/>
          </w:rPr>
          <w:t>Q47 </w:t>
        </w:r>
        <w:r>
          <w:rPr>
            <w:rFonts w:ascii="Arial" w:hAnsi="Arial" w:cs="Arial"/>
            <w:b/>
            <w:bCs/>
            <w:color w:val="38761D"/>
            <w:sz w:val="25"/>
            <w:szCs w:val="25"/>
          </w:rPr>
          <w:t>What is  WeakHashMap ? </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b/>
            <w:bCs/>
            <w:color w:val="2F2E2E"/>
            <w:sz w:val="25"/>
            <w:szCs w:val="25"/>
          </w:rPr>
          <w:br/>
          <w:t>WeakHashMap :</w:t>
        </w:r>
        <w:r>
          <w:rPr>
            <w:rFonts w:ascii="Arial" w:hAnsi="Arial" w:cs="Arial"/>
            <w:color w:val="2F2E2E"/>
            <w:sz w:val="25"/>
            <w:szCs w:val="25"/>
          </w:rPr>
          <w:br/>
        </w:r>
        <w:r>
          <w:rPr>
            <w:rFonts w:ascii="Arial" w:hAnsi="Arial" w:cs="Arial"/>
            <w:b/>
            <w:bCs/>
            <w:color w:val="2F2E2E"/>
            <w:sz w:val="25"/>
            <w:szCs w:val="25"/>
          </w:rPr>
          <w:br/>
        </w:r>
        <w:r w:rsidR="000F79BD">
          <w:rPr>
            <w:rFonts w:ascii="Arial" w:hAnsi="Arial" w:cs="Arial"/>
            <w:color w:val="2F2E2E"/>
            <w:sz w:val="25"/>
            <w:szCs w:val="25"/>
          </w:rPr>
          <w:fldChar w:fldCharType="begin"/>
        </w:r>
        <w:r>
          <w:rPr>
            <w:rFonts w:ascii="Arial" w:hAnsi="Arial" w:cs="Arial"/>
            <w:color w:val="2F2E2E"/>
            <w:sz w:val="25"/>
            <w:szCs w:val="25"/>
          </w:rPr>
          <w:instrText xml:space="preserve"> HYPERLINK "http://docs.oracle.com/javase/7/docs/api/java/util/WeakHashMap.html" \t "_blank" </w:instrText>
        </w:r>
        <w:r w:rsidR="000F79BD">
          <w:rPr>
            <w:rFonts w:ascii="Arial" w:hAnsi="Arial" w:cs="Arial"/>
            <w:color w:val="2F2E2E"/>
            <w:sz w:val="25"/>
            <w:szCs w:val="25"/>
          </w:rPr>
          <w:fldChar w:fldCharType="separate"/>
        </w:r>
        <w:r>
          <w:rPr>
            <w:rStyle w:val="Hyperlink"/>
            <w:rFonts w:ascii="inherit" w:hAnsi="inherit" w:cs="Arial"/>
            <w:color w:val="A41600"/>
            <w:sz w:val="25"/>
            <w:szCs w:val="25"/>
            <w:bdr w:val="none" w:sz="0" w:space="0" w:color="auto" w:frame="1"/>
          </w:rPr>
          <w:t>WeakHashMap</w:t>
        </w:r>
        <w:r w:rsidR="000F79BD">
          <w:rPr>
            <w:rFonts w:ascii="Arial" w:hAnsi="Arial" w:cs="Arial"/>
            <w:color w:val="2F2E2E"/>
            <w:sz w:val="25"/>
            <w:szCs w:val="25"/>
          </w:rPr>
          <w:fldChar w:fldCharType="end"/>
        </w:r>
        <w:r>
          <w:rPr>
            <w:rFonts w:ascii="Arial" w:hAnsi="Arial" w:cs="Arial"/>
            <w:color w:val="2F2E2E"/>
            <w:sz w:val="25"/>
            <w:szCs w:val="25"/>
          </w:rPr>
          <w:t>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r>
          <w:rPr>
            <w:rFonts w:ascii="Arial" w:hAnsi="Arial" w:cs="Arial"/>
            <w:color w:val="2F2E2E"/>
            <w:sz w:val="25"/>
            <w:szCs w:val="25"/>
          </w:rPr>
          <w:br/>
          <w:t>It permits null keys and null values.</w:t>
        </w:r>
        <w:r>
          <w:rPr>
            <w:rFonts w:ascii="Arial" w:hAnsi="Arial" w:cs="Arial"/>
            <w:color w:val="2F2E2E"/>
            <w:sz w:val="25"/>
            <w:szCs w:val="25"/>
          </w:rPr>
          <w:br/>
          <w:t>Like most collection classes this class is not synchronized.A synchronized WeakHashMap may be constructed using the Collections.synchronizedMap() method.</w:t>
        </w:r>
        <w:r>
          <w:rPr>
            <w:rFonts w:ascii="Arial" w:hAnsi="Arial" w:cs="Arial"/>
            <w:color w:val="2F2E2E"/>
            <w:sz w:val="25"/>
            <w:szCs w:val="25"/>
          </w:rPr>
          <w:br/>
          <w:t>Iterators returned by the iterator() method are fail-fast , hence , will throw ConcurrentModificationException.</w:t>
        </w:r>
        <w:r>
          <w:rPr>
            <w:rStyle w:val="apple-converted-space"/>
            <w:rFonts w:ascii="Arial" w:hAnsi="Arial" w:cs="Arial"/>
            <w:color w:val="2F2E2E"/>
            <w:sz w:val="25"/>
            <w:szCs w:val="25"/>
          </w:rPr>
          <w:t> </w:t>
        </w:r>
      </w:ins>
    </w:p>
    <w:p w:rsidR="00A569AD" w:rsidRDefault="00A569AD" w:rsidP="00A569AD">
      <w:pPr>
        <w:shd w:val="clear" w:color="auto" w:fill="FFFFFF"/>
        <w:spacing w:line="305" w:lineRule="atLeast"/>
        <w:textAlignment w:val="baseline"/>
        <w:rPr>
          <w:ins w:id="4670"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71" w:author="Unknown"/>
          <w:rFonts w:ascii="inherit" w:hAnsi="inherit" w:cs="Arial"/>
          <w:color w:val="2F2E2E"/>
          <w:sz w:val="25"/>
          <w:szCs w:val="25"/>
        </w:rPr>
      </w:pPr>
      <w:ins w:id="4672" w:author="Unknown">
        <w:r>
          <w:rPr>
            <w:rFonts w:ascii="inherit" w:hAnsi="inherit" w:cs="Arial"/>
            <w:b/>
            <w:bCs/>
            <w:color w:val="38761D"/>
            <w:sz w:val="25"/>
            <w:szCs w:val="25"/>
            <w:bdr w:val="none" w:sz="0" w:space="0" w:color="auto" w:frame="1"/>
          </w:rPr>
          <w:t>Q48 How will you make Collections readOnly ?</w:t>
        </w:r>
      </w:ins>
    </w:p>
    <w:p w:rsidR="00A569AD" w:rsidRDefault="00A569AD" w:rsidP="00A569AD">
      <w:pPr>
        <w:shd w:val="clear" w:color="auto" w:fill="FFFFFF"/>
        <w:spacing w:line="305" w:lineRule="atLeast"/>
        <w:textAlignment w:val="baseline"/>
        <w:rPr>
          <w:ins w:id="4673" w:author="Unknown"/>
          <w:rFonts w:ascii="inherit" w:hAnsi="inherit" w:cs="Arial"/>
          <w:color w:val="2F2E2E"/>
          <w:sz w:val="25"/>
          <w:szCs w:val="25"/>
        </w:rPr>
      </w:pPr>
      <w:ins w:id="4674" w:author="Unknown">
        <w:r>
          <w:rPr>
            <w:rFonts w:ascii="inherit" w:hAnsi="inherit" w:cs="Arial"/>
            <w:b/>
            <w:bCs/>
            <w:color w:val="38761D"/>
            <w:sz w:val="25"/>
            <w:szCs w:val="25"/>
            <w:bdr w:val="none" w:sz="0" w:space="0" w:color="auto" w:frame="1"/>
          </w:rPr>
          <w:br/>
        </w:r>
      </w:ins>
    </w:p>
    <w:p w:rsidR="00A569AD" w:rsidRDefault="00A569AD" w:rsidP="00A569AD">
      <w:pPr>
        <w:shd w:val="clear" w:color="auto" w:fill="FFFFFF"/>
        <w:spacing w:line="305" w:lineRule="atLeast"/>
        <w:textAlignment w:val="baseline"/>
        <w:rPr>
          <w:ins w:id="4675" w:author="Unknown"/>
          <w:rFonts w:ascii="inherit" w:hAnsi="inherit" w:cs="Arial"/>
          <w:color w:val="2F2E2E"/>
          <w:sz w:val="25"/>
          <w:szCs w:val="25"/>
        </w:rPr>
      </w:pPr>
      <w:ins w:id="4676" w:author="Unknown">
        <w:r>
          <w:rPr>
            <w:rFonts w:ascii="inherit" w:hAnsi="inherit" w:cs="Arial"/>
            <w:color w:val="2F2E2E"/>
            <w:sz w:val="25"/>
            <w:szCs w:val="25"/>
          </w:rPr>
          <w:t>We can make the Collection readOnly by using the following lines code:</w:t>
        </w:r>
      </w:ins>
    </w:p>
    <w:p w:rsidR="00A569AD" w:rsidRDefault="00A569AD" w:rsidP="00A569AD">
      <w:pPr>
        <w:shd w:val="clear" w:color="auto" w:fill="FFFFFF"/>
        <w:spacing w:line="305" w:lineRule="atLeast"/>
        <w:textAlignment w:val="baseline"/>
        <w:rPr>
          <w:ins w:id="4677" w:author="Unknown"/>
          <w:rFonts w:ascii="inherit" w:hAnsi="inherit" w:cs="Arial"/>
          <w:color w:val="2F2E2E"/>
          <w:sz w:val="25"/>
          <w:szCs w:val="25"/>
        </w:rPr>
      </w:pPr>
    </w:p>
    <w:p w:rsidR="00A569AD" w:rsidRDefault="00A569AD" w:rsidP="00A569AD">
      <w:pPr>
        <w:shd w:val="clear" w:color="auto" w:fill="FFFFFF"/>
        <w:spacing w:line="305" w:lineRule="atLeast"/>
        <w:textAlignment w:val="baseline"/>
        <w:rPr>
          <w:ins w:id="4678" w:author="Unknown"/>
          <w:rFonts w:ascii="inherit" w:hAnsi="inherit" w:cs="Arial"/>
          <w:color w:val="2F2E2E"/>
          <w:sz w:val="25"/>
          <w:szCs w:val="25"/>
        </w:rPr>
      </w:pPr>
      <w:ins w:id="4679" w:author="Unknown">
        <w:r>
          <w:rPr>
            <w:rFonts w:ascii="inherit" w:hAnsi="inherit" w:cs="Arial"/>
            <w:color w:val="2F2E2E"/>
            <w:sz w:val="25"/>
            <w:szCs w:val="25"/>
          </w:rPr>
          <w:t>General : Collections.unmodifiableCollection(Collection c)</w:t>
        </w:r>
        <w:r>
          <w:rPr>
            <w:rFonts w:ascii="inherit" w:hAnsi="inherit" w:cs="Arial"/>
            <w:color w:val="2F2E2E"/>
            <w:sz w:val="25"/>
            <w:szCs w:val="25"/>
          </w:rPr>
          <w:br/>
        </w:r>
        <w:r>
          <w:rPr>
            <w:rFonts w:ascii="inherit" w:hAnsi="inherit" w:cs="Arial"/>
            <w:color w:val="2F2E2E"/>
            <w:sz w:val="25"/>
            <w:szCs w:val="25"/>
          </w:rPr>
          <w:br/>
          <w:t>Collections.unmodifiableMap(Map m)</w:t>
        </w:r>
      </w:ins>
    </w:p>
    <w:p w:rsidR="00A569AD" w:rsidRDefault="00A569AD" w:rsidP="00A569AD">
      <w:pPr>
        <w:shd w:val="clear" w:color="auto" w:fill="FFFFFF"/>
        <w:spacing w:line="305" w:lineRule="atLeast"/>
        <w:textAlignment w:val="baseline"/>
        <w:rPr>
          <w:ins w:id="4680" w:author="Unknown"/>
          <w:rFonts w:ascii="inherit" w:hAnsi="inherit" w:cs="Arial"/>
          <w:color w:val="2F2E2E"/>
          <w:sz w:val="25"/>
          <w:szCs w:val="25"/>
        </w:rPr>
      </w:pPr>
      <w:ins w:id="4681" w:author="Unknown">
        <w:r>
          <w:rPr>
            <w:rFonts w:ascii="inherit" w:hAnsi="inherit" w:cs="Arial"/>
            <w:color w:val="2F2E2E"/>
            <w:sz w:val="25"/>
            <w:szCs w:val="25"/>
          </w:rPr>
          <w:t>Collections.unmodifiableList(List l)</w:t>
        </w:r>
      </w:ins>
    </w:p>
    <w:p w:rsidR="00A569AD" w:rsidRDefault="00A569AD" w:rsidP="00A569AD">
      <w:pPr>
        <w:shd w:val="clear" w:color="auto" w:fill="FFFFFF"/>
        <w:spacing w:line="305" w:lineRule="atLeast"/>
        <w:textAlignment w:val="baseline"/>
        <w:rPr>
          <w:ins w:id="4682" w:author="Unknown"/>
          <w:rFonts w:ascii="inherit" w:hAnsi="inherit" w:cs="Arial"/>
          <w:color w:val="2F2E2E"/>
          <w:sz w:val="25"/>
          <w:szCs w:val="25"/>
        </w:rPr>
      </w:pPr>
      <w:ins w:id="4683" w:author="Unknown">
        <w:r>
          <w:rPr>
            <w:rFonts w:ascii="inherit" w:hAnsi="inherit" w:cs="Arial"/>
            <w:color w:val="2F2E2E"/>
            <w:sz w:val="25"/>
            <w:szCs w:val="25"/>
          </w:rPr>
          <w:t>Collections.unmodifiableSet(Set s)</w:t>
        </w:r>
      </w:ins>
    </w:p>
    <w:p w:rsidR="00A569AD" w:rsidRDefault="00A569AD" w:rsidP="00A569AD">
      <w:pPr>
        <w:shd w:val="clear" w:color="auto" w:fill="FFFFFF"/>
        <w:spacing w:line="305" w:lineRule="atLeast"/>
        <w:textAlignment w:val="baseline"/>
        <w:rPr>
          <w:ins w:id="4684" w:author="Unknown"/>
          <w:rFonts w:ascii="Arial" w:hAnsi="Arial" w:cs="Arial"/>
          <w:color w:val="2F2E2E"/>
          <w:sz w:val="25"/>
          <w:szCs w:val="25"/>
        </w:rPr>
      </w:pPr>
      <w:ins w:id="4685" w:author="Unknown">
        <w:r>
          <w:rPr>
            <w:rFonts w:ascii="inherit" w:hAnsi="inherit" w:cs="Arial"/>
            <w:b/>
            <w:bCs/>
            <w:color w:val="38761D"/>
            <w:sz w:val="25"/>
            <w:szCs w:val="25"/>
            <w:bdr w:val="none" w:sz="0" w:space="0" w:color="auto" w:frame="1"/>
          </w:rPr>
          <w:br/>
          <w:t>Q49  What is UnsupportedOperationException?</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Arial" w:hAnsi="Arial" w:cs="Arial"/>
            <w:color w:val="2F2E2E"/>
            <w:sz w:val="25"/>
            <w:szCs w:val="25"/>
          </w:rPr>
          <w:t>This exception is thrown to indicate that the requested operation is not supported.</w:t>
        </w:r>
        <w:r>
          <w:rPr>
            <w:rFonts w:ascii="Arial" w:hAnsi="Arial" w:cs="Arial"/>
            <w:color w:val="2F2E2E"/>
            <w:sz w:val="25"/>
            <w:szCs w:val="25"/>
          </w:rPr>
          <w:br/>
          <w:t>Example of UnsupportedOperationException:</w:t>
        </w:r>
        <w:r>
          <w:rPr>
            <w:rFonts w:ascii="Arial" w:hAnsi="Arial" w:cs="Arial"/>
            <w:color w:val="2F2E2E"/>
            <w:sz w:val="25"/>
            <w:szCs w:val="25"/>
          </w:rPr>
          <w:br/>
          <w:t>In other words, if you call add() or remove() method on the readOnly collection . We know readOnly collection can not be modified . Hence , UnsupportedOperationException will be thrown.</w:t>
        </w:r>
        <w:r>
          <w:rPr>
            <w:rFonts w:ascii="Arial" w:hAnsi="Arial" w:cs="Arial"/>
            <w:color w:val="2F2E2E"/>
            <w:sz w:val="25"/>
            <w:szCs w:val="25"/>
          </w:rPr>
          <w:br/>
        </w:r>
        <w:r>
          <w:rPr>
            <w:rFonts w:ascii="inherit" w:hAnsi="inherit" w:cs="Arial"/>
            <w:b/>
            <w:bCs/>
            <w:color w:val="38761D"/>
            <w:sz w:val="25"/>
            <w:szCs w:val="25"/>
            <w:bdr w:val="none" w:sz="0" w:space="0" w:color="auto" w:frame="1"/>
          </w:rPr>
          <w:br/>
          <w:t>Q50 Suppose there is an Employee class. We add Employee class objects to the ArrayList. Mention the steps need to be taken , if I want to sort the objects in ArrayList using the employeeId attribute present  in Employee class. </w:t>
        </w:r>
        <w:r>
          <w:rPr>
            <w:rFonts w:ascii="Arial" w:hAnsi="Arial" w:cs="Arial"/>
            <w:color w:val="2F2E2E"/>
            <w:sz w:val="25"/>
            <w:szCs w:val="25"/>
          </w:rPr>
          <w:br/>
        </w:r>
        <w:r>
          <w:rPr>
            <w:rFonts w:ascii="inherit" w:hAnsi="inherit" w:cs="Arial"/>
            <w:b/>
            <w:bCs/>
            <w:color w:val="38761D"/>
            <w:sz w:val="25"/>
            <w:szCs w:val="25"/>
            <w:bdr w:val="none" w:sz="0" w:space="0" w:color="auto" w:frame="1"/>
          </w:rPr>
          <w:br/>
        </w:r>
        <w:r>
          <w:rPr>
            <w:rFonts w:ascii="inherit" w:hAnsi="inherit" w:cs="Arial"/>
            <w:color w:val="38761D"/>
            <w:sz w:val="25"/>
            <w:szCs w:val="25"/>
            <w:bdr w:val="none" w:sz="0" w:space="0" w:color="auto" w:frame="1"/>
          </w:rPr>
          <w:t>a.</w:t>
        </w:r>
        <w:r>
          <w:rPr>
            <w:rStyle w:val="apple-converted-space"/>
            <w:rFonts w:ascii="Arial" w:hAnsi="Arial" w:cs="Arial"/>
            <w:color w:val="2F2E2E"/>
            <w:sz w:val="25"/>
            <w:szCs w:val="25"/>
          </w:rPr>
          <w:t> </w:t>
        </w:r>
        <w:r>
          <w:rPr>
            <w:rFonts w:ascii="Arial" w:hAnsi="Arial" w:cs="Arial"/>
            <w:color w:val="2F2E2E"/>
            <w:sz w:val="25"/>
            <w:szCs w:val="25"/>
          </w:rPr>
          <w:t>Implement the Comparable interface for the Employee class and now to compare the objects by employeeId we will override the emp1.compareTo(emp2)</w:t>
        </w:r>
        <w:r>
          <w:rPr>
            <w:rFonts w:ascii="Arial" w:hAnsi="Arial" w:cs="Arial"/>
            <w:color w:val="2F2E2E"/>
            <w:sz w:val="25"/>
            <w:szCs w:val="25"/>
          </w:rPr>
          <w:br/>
        </w:r>
        <w:r>
          <w:rPr>
            <w:rFonts w:ascii="inherit" w:hAnsi="inherit" w:cs="Arial"/>
            <w:color w:val="38761D"/>
            <w:sz w:val="25"/>
            <w:szCs w:val="25"/>
            <w:bdr w:val="none" w:sz="0" w:space="0" w:color="auto" w:frame="1"/>
          </w:rPr>
          <w:t>b.</w:t>
        </w:r>
        <w:r>
          <w:rPr>
            <w:rFonts w:ascii="Arial" w:hAnsi="Arial" w:cs="Arial"/>
            <w:color w:val="2F2E2E"/>
            <w:sz w:val="25"/>
            <w:szCs w:val="25"/>
          </w:rPr>
          <w:t> We will now call Collections class sort method and pass the list as argument , that is ,</w:t>
        </w:r>
        <w:r>
          <w:rPr>
            <w:rFonts w:ascii="Arial" w:hAnsi="Arial" w:cs="Arial"/>
            <w:color w:val="2F2E2E"/>
            <w:sz w:val="25"/>
            <w:szCs w:val="25"/>
          </w:rPr>
          <w:br/>
        </w:r>
        <w:r>
          <w:rPr>
            <w:rFonts w:ascii="inherit" w:hAnsi="inherit" w:cs="Arial"/>
            <w:color w:val="38761D"/>
            <w:sz w:val="25"/>
            <w:szCs w:val="25"/>
            <w:bdr w:val="none" w:sz="0" w:space="0" w:color="auto" w:frame="1"/>
          </w:rPr>
          <w:t>     Collections.sort(empList)  </w:t>
        </w:r>
      </w:ins>
    </w:p>
    <w:p w:rsidR="00A569AD" w:rsidRDefault="00A569AD" w:rsidP="007851F5">
      <w:pPr>
        <w:shd w:val="clear" w:color="auto" w:fill="FFFFFF"/>
        <w:spacing w:line="318" w:lineRule="atLeast"/>
        <w:jc w:val="both"/>
        <w:rPr>
          <w:rFonts w:ascii="Verdana" w:hAnsi="Verdana"/>
          <w:color w:val="000000"/>
          <w:sz w:val="18"/>
          <w:szCs w:val="18"/>
        </w:rPr>
      </w:pPr>
    </w:p>
    <w:p w:rsidR="00A569AD" w:rsidRDefault="00A569AD" w:rsidP="007851F5">
      <w:pPr>
        <w:shd w:val="clear" w:color="auto" w:fill="FFFFFF"/>
        <w:spacing w:line="318" w:lineRule="atLeast"/>
        <w:jc w:val="both"/>
        <w:rPr>
          <w:rFonts w:ascii="Verdana" w:hAnsi="Verdana"/>
          <w:color w:val="000000"/>
          <w:sz w:val="18"/>
          <w:szCs w:val="18"/>
        </w:rPr>
      </w:pPr>
    </w:p>
    <w:p w:rsidR="00A569AD" w:rsidRDefault="00A569AD" w:rsidP="007851F5">
      <w:pPr>
        <w:shd w:val="clear" w:color="auto" w:fill="FFFFFF"/>
        <w:spacing w:line="318" w:lineRule="atLeast"/>
        <w:jc w:val="both"/>
        <w:rPr>
          <w:rFonts w:ascii="Verdana" w:hAnsi="Verdana"/>
          <w:color w:val="000000"/>
          <w:sz w:val="18"/>
          <w:szCs w:val="18"/>
        </w:rPr>
      </w:pPr>
      <w:r>
        <w:rPr>
          <w:rFonts w:ascii="Verdana" w:hAnsi="Verdana"/>
          <w:color w:val="000000"/>
          <w:sz w:val="18"/>
          <w:szCs w:val="18"/>
        </w:rPr>
        <w:t xml:space="preserve">Source: </w:t>
      </w:r>
      <w:hyperlink r:id="rId279" w:history="1">
        <w:r w:rsidRPr="00F20088">
          <w:rPr>
            <w:rStyle w:val="Hyperlink"/>
            <w:rFonts w:ascii="Verdana" w:hAnsi="Verdana"/>
            <w:sz w:val="18"/>
            <w:szCs w:val="18"/>
          </w:rPr>
          <w:t>http://javarevisited.blogspot.in/2011/11/collection-interview-questions-answers.html</w:t>
        </w:r>
      </w:hyperlink>
    </w:p>
    <w:p w:rsidR="00A569AD" w:rsidRDefault="00A569AD" w:rsidP="00A569AD">
      <w:pPr>
        <w:rPr>
          <w:rFonts w:ascii="Trebuchet MS" w:hAnsi="Trebuchet MS"/>
          <w:color w:val="000000"/>
        </w:rPr>
      </w:pPr>
      <w:r>
        <w:rPr>
          <w:rStyle w:val="Hyperlink"/>
          <w:rFonts w:ascii="Verdana" w:hAnsi="Verdana"/>
          <w:b/>
          <w:bCs/>
          <w:color w:val="000000"/>
        </w:rPr>
        <w:t>1. How does HashMap work in Java? (</w:t>
      </w:r>
      <w:hyperlink r:id="rId280" w:history="1">
        <w:r>
          <w:rPr>
            <w:rStyle w:val="Hyperlink"/>
            <w:rFonts w:ascii="Verdana" w:hAnsi="Verdana"/>
            <w:b/>
            <w:bCs/>
            <w:color w:val="660099"/>
          </w:rPr>
          <w:t>answer</w:t>
        </w:r>
      </w:hyperlink>
      <w:r>
        <w:rPr>
          <w:rStyle w:val="Hyperlink"/>
          <w:rFonts w:ascii="Verdana" w:hAnsi="Verdana"/>
          <w:b/>
          <w:bCs/>
          <w:color w:val="000000"/>
          <w:u w:val="none"/>
        </w:rPr>
        <w:t>)</w:t>
      </w:r>
    </w:p>
    <w:p w:rsidR="00A569AD" w:rsidRDefault="00A569AD" w:rsidP="00A569AD">
      <w:pPr>
        <w:rPr>
          <w:rFonts w:ascii="Trebuchet MS" w:hAnsi="Trebuchet MS"/>
          <w:color w:val="000000"/>
        </w:rPr>
      </w:pPr>
      <w:r>
        <w:rPr>
          <w:rStyle w:val="Hyperlink"/>
          <w:rFonts w:ascii="Verdana" w:hAnsi="Verdana"/>
          <w:color w:val="000000"/>
          <w:u w:val="none"/>
        </w:rPr>
        <w:lastRenderedPageBreak/>
        <w:t>This is</w:t>
      </w:r>
      <w:r>
        <w:rPr>
          <w:rStyle w:val="apple-converted-space"/>
          <w:rFonts w:ascii="Verdana" w:hAnsi="Verdana"/>
          <w:color w:val="000000"/>
        </w:rPr>
        <w:t> </w:t>
      </w:r>
      <w:r>
        <w:rPr>
          <w:rStyle w:val="Hyperlink"/>
          <w:rFonts w:ascii="Verdana" w:hAnsi="Verdana"/>
          <w:i/>
          <w:iCs/>
          <w:color w:val="000000"/>
          <w:u w:val="none"/>
        </w:rPr>
        <w:t>Classical Java Collection interview questions</w:t>
      </w:r>
      <w:r>
        <w:rPr>
          <w:rStyle w:val="apple-converted-space"/>
          <w:rFonts w:ascii="Verdana" w:hAnsi="Verdana"/>
          <w:color w:val="000000"/>
        </w:rPr>
        <w:t> </w:t>
      </w:r>
      <w:r>
        <w:rPr>
          <w:rStyle w:val="Hyperlink"/>
          <w:rFonts w:ascii="Verdana" w:hAnsi="Verdana"/>
          <w:color w:val="000000"/>
          <w:u w:val="none"/>
        </w:rPr>
        <w:t>which I have also discussed in my earlier article</w:t>
      </w:r>
      <w:r>
        <w:rPr>
          <w:rStyle w:val="apple-converted-space"/>
          <w:rFonts w:ascii="Verdana" w:hAnsi="Verdana"/>
          <w:color w:val="000000"/>
        </w:rPr>
        <w:t> </w:t>
      </w:r>
      <w:hyperlink r:id="rId281" w:history="1">
        <w:r>
          <w:rPr>
            <w:rStyle w:val="Hyperlink"/>
            <w:rFonts w:ascii="Verdana" w:hAnsi="Verdana"/>
            <w:color w:val="660099"/>
          </w:rPr>
          <w:t>how does HashMap works in Java</w:t>
        </w:r>
      </w:hyperlink>
      <w:r>
        <w:rPr>
          <w:rStyle w:val="Hyperlink"/>
          <w:rFonts w:ascii="Verdana" w:hAnsi="Verdana"/>
          <w:color w:val="000000"/>
          <w:u w:val="none"/>
        </w:rPr>
        <w:t>. This collection interview questions is mostly asked during AVP Role interviews on Investment-Banks and has a lot of follow-up questions based on the response of interviewee e.g. Why HashMap keys need to be </w:t>
      </w:r>
      <w:hyperlink r:id="rId282" w:history="1">
        <w:r>
          <w:rPr>
            <w:rStyle w:val="Hyperlink"/>
            <w:rFonts w:ascii="Verdana" w:hAnsi="Verdana"/>
            <w:color w:val="660099"/>
          </w:rPr>
          <w:t>immutable</w:t>
        </w:r>
      </w:hyperlink>
      <w:r>
        <w:rPr>
          <w:rStyle w:val="Hyperlink"/>
          <w:rFonts w:ascii="Verdana" w:hAnsi="Verdana"/>
          <w:color w:val="000000"/>
          <w:u w:val="none"/>
        </w:rPr>
        <w:t>, what is race conditions on HashMap and how HashMap resize in Java. For explanation and answers of these questions Please see earlier link.</w:t>
      </w:r>
    </w:p>
    <w:p w:rsidR="00A569AD" w:rsidRDefault="00A569AD" w:rsidP="00A569AD">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b/>
          <w:bCs/>
          <w:color w:val="000000"/>
        </w:rPr>
        <w:t>2. What is the difference between poll() and remove() method of Queue interface? (answer)</w:t>
      </w:r>
      <w:r>
        <w:rPr>
          <w:rFonts w:ascii="Trebuchet MS" w:hAnsi="Trebuchet MS"/>
          <w:color w:val="000000"/>
        </w:rPr>
        <w:br/>
      </w:r>
      <w:r>
        <w:rPr>
          <w:rFonts w:ascii="Verdana" w:hAnsi="Verdana"/>
          <w:color w:val="000000"/>
        </w:rPr>
        <w:t>Though both</w:t>
      </w:r>
      <w:r>
        <w:rPr>
          <w:rStyle w:val="apple-converted-space"/>
          <w:rFonts w:ascii="Verdana" w:hAnsi="Verdana"/>
          <w:color w:val="000000"/>
        </w:rPr>
        <w:t> </w:t>
      </w:r>
      <w:r>
        <w:rPr>
          <w:rFonts w:ascii="Courier New" w:hAnsi="Courier New" w:cs="Courier New"/>
          <w:color w:val="000000"/>
        </w:rPr>
        <w:t>poll()</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Courier New" w:hAnsi="Courier New" w:cs="Courier New"/>
          <w:color w:val="000000"/>
        </w:rPr>
        <w:t>remove()</w:t>
      </w:r>
      <w:r>
        <w:rPr>
          <w:rStyle w:val="apple-converted-space"/>
          <w:rFonts w:ascii="Verdana" w:hAnsi="Verdana"/>
          <w:color w:val="000000"/>
        </w:rPr>
        <w:t> </w:t>
      </w:r>
      <w:r>
        <w:rPr>
          <w:rFonts w:ascii="Verdana" w:hAnsi="Verdana"/>
          <w:color w:val="000000"/>
        </w:rPr>
        <w:t>method from Queue is used to remove the object and returns the head of the queue, there is a subtle difference between them. If</w:t>
      </w:r>
      <w:r>
        <w:rPr>
          <w:rStyle w:val="apple-converted-space"/>
          <w:rFonts w:ascii="Verdana" w:hAnsi="Verdana"/>
          <w:color w:val="000000"/>
        </w:rPr>
        <w:t> </w:t>
      </w:r>
      <w:r>
        <w:rPr>
          <w:rFonts w:ascii="Courier New" w:hAnsi="Courier New" w:cs="Courier New"/>
          <w:color w:val="000000"/>
        </w:rPr>
        <w:t>Queue</w:t>
      </w:r>
      <w:r>
        <w:rPr>
          <w:rStyle w:val="apple-converted-space"/>
          <w:rFonts w:ascii="Courier New" w:hAnsi="Courier New" w:cs="Courier New"/>
          <w:color w:val="000000"/>
        </w:rPr>
        <w:t> </w:t>
      </w:r>
      <w:r>
        <w:rPr>
          <w:rFonts w:ascii="Verdana" w:hAnsi="Verdana"/>
          <w:color w:val="000000"/>
        </w:rPr>
        <w:t>is</w:t>
      </w:r>
      <w:r>
        <w:rPr>
          <w:rStyle w:val="apple-converted-space"/>
          <w:rFonts w:ascii="Verdana" w:hAnsi="Verdana"/>
          <w:color w:val="000000"/>
        </w:rPr>
        <w:t> </w:t>
      </w:r>
      <w:r>
        <w:rPr>
          <w:rFonts w:ascii="Courier New" w:hAnsi="Courier New" w:cs="Courier New"/>
          <w:color w:val="000000"/>
        </w:rPr>
        <w:t>empty()</w:t>
      </w:r>
      <w:r>
        <w:rPr>
          <w:rStyle w:val="apple-converted-space"/>
          <w:rFonts w:ascii="Verdana" w:hAnsi="Verdana"/>
          <w:color w:val="000000"/>
        </w:rPr>
        <w:t> </w:t>
      </w:r>
      <w:r>
        <w:rPr>
          <w:rFonts w:ascii="Verdana" w:hAnsi="Verdana"/>
          <w:color w:val="000000"/>
        </w:rPr>
        <w:t>then a call to</w:t>
      </w:r>
      <w:r>
        <w:rPr>
          <w:rStyle w:val="apple-converted-space"/>
          <w:rFonts w:ascii="Verdana" w:hAnsi="Verdana"/>
          <w:color w:val="000000"/>
        </w:rPr>
        <w:t> </w:t>
      </w:r>
      <w:r>
        <w:rPr>
          <w:rFonts w:ascii="Courier New" w:hAnsi="Courier New" w:cs="Courier New"/>
          <w:color w:val="000000"/>
        </w:rPr>
        <w:t>remove()</w:t>
      </w:r>
      <w:r>
        <w:rPr>
          <w:rStyle w:val="apple-converted-space"/>
          <w:rFonts w:ascii="Verdana" w:hAnsi="Verdana"/>
          <w:color w:val="000000"/>
        </w:rPr>
        <w:t> </w:t>
      </w:r>
      <w:r>
        <w:rPr>
          <w:rFonts w:ascii="Verdana" w:hAnsi="Verdana"/>
          <w:color w:val="000000"/>
        </w:rPr>
        <w:t>method will throw Exception, while a call to</w:t>
      </w:r>
      <w:r>
        <w:rPr>
          <w:rStyle w:val="apple-converted-space"/>
          <w:rFonts w:ascii="Verdana" w:hAnsi="Verdana"/>
          <w:color w:val="000000"/>
        </w:rPr>
        <w:t> </w:t>
      </w:r>
      <w:r>
        <w:rPr>
          <w:rFonts w:ascii="Courier New" w:hAnsi="Courier New" w:cs="Courier New"/>
          <w:color w:val="000000"/>
        </w:rPr>
        <w:t>poll()</w:t>
      </w:r>
      <w:r>
        <w:rPr>
          <w:rStyle w:val="apple-converted-space"/>
          <w:rFonts w:ascii="Verdana" w:hAnsi="Verdana"/>
          <w:color w:val="000000"/>
        </w:rPr>
        <w:t> </w:t>
      </w:r>
      <w:r>
        <w:rPr>
          <w:rFonts w:ascii="Verdana" w:hAnsi="Verdana"/>
          <w:color w:val="000000"/>
        </w:rPr>
        <w:t>method returns</w:t>
      </w:r>
      <w:r>
        <w:rPr>
          <w:rStyle w:val="apple-converted-space"/>
          <w:rFonts w:ascii="Verdana" w:hAnsi="Verdana"/>
          <w:color w:val="000000"/>
        </w:rPr>
        <w:t> </w:t>
      </w:r>
      <w:r>
        <w:rPr>
          <w:rFonts w:ascii="Courier New" w:hAnsi="Courier New" w:cs="Courier New"/>
          <w:color w:val="000000"/>
        </w:rPr>
        <w:t>null</w:t>
      </w:r>
      <w:r>
        <w:rPr>
          <w:rFonts w:ascii="Verdana" w:hAnsi="Verdana"/>
          <w:color w:val="000000"/>
        </w:rPr>
        <w:t>. By the way, exactly which element is removed from the queue depends upon queue's ordering policy and varies between different implementation, for example,</w:t>
      </w:r>
      <w:r>
        <w:rPr>
          <w:rStyle w:val="apple-converted-space"/>
          <w:rFonts w:ascii="Verdana" w:hAnsi="Verdana"/>
          <w:color w:val="000000"/>
        </w:rPr>
        <w:t> </w:t>
      </w:r>
      <w:r>
        <w:rPr>
          <w:rFonts w:ascii="Courier New" w:hAnsi="Courier New" w:cs="Courier New"/>
          <w:color w:val="000000"/>
        </w:rPr>
        <w:t>PriorityQueue</w:t>
      </w:r>
      <w:r>
        <w:rPr>
          <w:rStyle w:val="apple-converted-space"/>
          <w:rFonts w:ascii="Courier New" w:hAnsi="Courier New" w:cs="Courier New"/>
          <w:color w:val="000000"/>
        </w:rPr>
        <w:t> </w:t>
      </w:r>
      <w:r>
        <w:rPr>
          <w:rFonts w:ascii="Verdana" w:hAnsi="Verdana"/>
          <w:color w:val="000000"/>
        </w:rPr>
        <w:t>keeps the lowest element as per</w:t>
      </w:r>
      <w:r>
        <w:rPr>
          <w:rStyle w:val="apple-converted-space"/>
          <w:rFonts w:ascii="Verdana" w:hAnsi="Verdana"/>
          <w:color w:val="000000"/>
        </w:rPr>
        <w:t> </w:t>
      </w:r>
      <w:r>
        <w:rPr>
          <w:rFonts w:ascii="Courier New" w:hAnsi="Courier New" w:cs="Courier New"/>
          <w:color w:val="000000"/>
        </w:rPr>
        <w:t>Comparator</w:t>
      </w:r>
      <w:r>
        <w:rPr>
          <w:rStyle w:val="apple-converted-space"/>
          <w:rFonts w:ascii="Courier New" w:hAnsi="Courier New" w:cs="Courier New"/>
          <w:color w:val="000000"/>
        </w:rPr>
        <w:t> </w:t>
      </w:r>
      <w:r>
        <w:rPr>
          <w:rFonts w:ascii="Verdana" w:hAnsi="Verdana"/>
          <w:color w:val="000000"/>
        </w:rPr>
        <w:t>or</w:t>
      </w:r>
      <w:r>
        <w:rPr>
          <w:rStyle w:val="apple-converted-space"/>
          <w:rFonts w:ascii="Verdana" w:hAnsi="Verdana"/>
          <w:color w:val="000000"/>
        </w:rPr>
        <w:t> </w:t>
      </w:r>
      <w:r>
        <w:rPr>
          <w:rFonts w:ascii="Courier New" w:hAnsi="Courier New" w:cs="Courier New"/>
          <w:color w:val="000000"/>
        </w:rPr>
        <w:t>Comparable</w:t>
      </w:r>
      <w:r>
        <w:rPr>
          <w:rStyle w:val="apple-converted-space"/>
          <w:rFonts w:ascii="Courier New" w:hAnsi="Courier New" w:cs="Courier New"/>
          <w:color w:val="000000"/>
        </w:rPr>
        <w:t> </w:t>
      </w:r>
      <w:r>
        <w:rPr>
          <w:rFonts w:ascii="Verdana" w:hAnsi="Verdana"/>
          <w:color w:val="000000"/>
        </w:rPr>
        <w:t>at head position. </w:t>
      </w:r>
      <w:r>
        <w:rPr>
          <w:rFonts w:ascii="Trebuchet MS" w:hAnsi="Trebuchet MS"/>
          <w:color w:val="000000"/>
        </w:rPr>
        <w:br/>
      </w:r>
      <w:r>
        <w:rPr>
          <w:rFonts w:ascii="Verdana" w:hAnsi="Verdana"/>
          <w:color w:val="000000"/>
        </w:rPr>
        <w:br/>
      </w:r>
      <w:r>
        <w:rPr>
          <w:rFonts w:ascii="Trebuchet MS" w:hAnsi="Trebuchet MS"/>
          <w:color w:val="000000"/>
        </w:rPr>
        <w:br/>
      </w:r>
    </w:p>
    <w:p w:rsidR="00A569AD" w:rsidRDefault="00A569AD" w:rsidP="00A569AD">
      <w:pPr>
        <w:spacing w:after="0"/>
        <w:rPr>
          <w:rFonts w:ascii="Trebuchet MS" w:hAnsi="Trebuchet MS"/>
          <w:color w:val="000000"/>
        </w:rPr>
      </w:pPr>
      <w:r>
        <w:rPr>
          <w:rStyle w:val="Hyperlink"/>
          <w:rFonts w:ascii="Verdana" w:hAnsi="Verdana"/>
          <w:b/>
          <w:bCs/>
          <w:color w:val="000000"/>
          <w:u w:val="none"/>
        </w:rPr>
        <w:t>3. What is the difference between fail-fast and fail-safe Iterators? (</w:t>
      </w:r>
      <w:hyperlink r:id="rId283" w:history="1">
        <w:r>
          <w:rPr>
            <w:rStyle w:val="Hyperlink"/>
            <w:rFonts w:ascii="Verdana" w:hAnsi="Verdana"/>
            <w:b/>
            <w:bCs/>
            <w:color w:val="660099"/>
          </w:rPr>
          <w:t>answer</w:t>
        </w:r>
      </w:hyperlink>
      <w:r>
        <w:rPr>
          <w:rStyle w:val="Hyperlink"/>
          <w:rFonts w:ascii="Verdana" w:hAnsi="Verdana"/>
          <w:b/>
          <w:bCs/>
          <w:color w:val="000000"/>
          <w:u w:val="none"/>
        </w:rPr>
        <w:t>)</w:t>
      </w:r>
    </w:p>
    <w:p w:rsidR="00A569AD" w:rsidRDefault="00A569AD" w:rsidP="00A569AD">
      <w:pPr>
        <w:rPr>
          <w:rFonts w:ascii="Trebuchet MS" w:hAnsi="Trebuchet MS"/>
          <w:color w:val="000000"/>
        </w:rPr>
      </w:pPr>
      <w:r>
        <w:rPr>
          <w:rStyle w:val="Hyperlink"/>
          <w:rFonts w:ascii="Verdana" w:hAnsi="Verdana"/>
          <w:color w:val="000000"/>
          <w:u w:val="none"/>
        </w:rPr>
        <w:t>This is relatively</w:t>
      </w:r>
      <w:r>
        <w:rPr>
          <w:rStyle w:val="apple-converted-space"/>
          <w:rFonts w:ascii="Verdana" w:hAnsi="Verdana"/>
          <w:color w:val="000000"/>
        </w:rPr>
        <w:t> </w:t>
      </w:r>
      <w:r>
        <w:rPr>
          <w:rStyle w:val="Hyperlink"/>
          <w:rFonts w:ascii="Verdana" w:hAnsi="Verdana"/>
          <w:i/>
          <w:iCs/>
          <w:color w:val="000000"/>
          <w:u w:val="none"/>
        </w:rPr>
        <w:t>new collection interview questions</w:t>
      </w:r>
      <w:r>
        <w:rPr>
          <w:rStyle w:val="apple-converted-space"/>
          <w:rFonts w:ascii="Verdana" w:hAnsi="Verdana"/>
          <w:color w:val="000000"/>
        </w:rPr>
        <w:t> </w:t>
      </w:r>
      <w:r>
        <w:rPr>
          <w:rStyle w:val="Hyperlink"/>
          <w:rFonts w:ascii="Verdana" w:hAnsi="Verdana"/>
          <w:color w:val="000000"/>
          <w:u w:val="none"/>
        </w:rPr>
        <w:t>and can become trick if you hear the term fail-fast and fail-safe first time. Fail-fast Iterators throws</w:t>
      </w:r>
      <w:r>
        <w:rPr>
          <w:rStyle w:val="apple-converted-space"/>
          <w:rFonts w:ascii="Verdana" w:hAnsi="Verdana"/>
          <w:color w:val="000000"/>
        </w:rPr>
        <w:t> </w:t>
      </w:r>
      <w:r>
        <w:rPr>
          <w:rStyle w:val="Hyperlink"/>
          <w:rFonts w:ascii="Courier New" w:hAnsi="Courier New" w:cs="Courier New"/>
          <w:color w:val="000000"/>
          <w:u w:val="none"/>
        </w:rPr>
        <w:t>ConcurrentModificationException</w:t>
      </w:r>
      <w:r>
        <w:rPr>
          <w:rStyle w:val="apple-converted-space"/>
          <w:rFonts w:ascii="Courier New" w:hAnsi="Courier New" w:cs="Courier New"/>
          <w:color w:val="000000"/>
        </w:rPr>
        <w:t> </w:t>
      </w:r>
      <w:r>
        <w:rPr>
          <w:rStyle w:val="Hyperlink"/>
          <w:rFonts w:ascii="Verdana" w:hAnsi="Verdana"/>
          <w:color w:val="000000"/>
          <w:u w:val="none"/>
        </w:rPr>
        <w:t>when one</w:t>
      </w:r>
      <w:r>
        <w:rPr>
          <w:rStyle w:val="apple-converted-space"/>
          <w:rFonts w:ascii="Verdana" w:hAnsi="Verdana"/>
          <w:color w:val="000000"/>
        </w:rPr>
        <w:t> </w:t>
      </w:r>
      <w:hyperlink r:id="rId284" w:history="1">
        <w:r>
          <w:rPr>
            <w:rStyle w:val="Hyperlink"/>
            <w:rFonts w:ascii="Verdana" w:hAnsi="Verdana"/>
            <w:color w:val="660099"/>
          </w:rPr>
          <w:t>Thread</w:t>
        </w:r>
      </w:hyperlink>
      <w:r>
        <w:rPr>
          <w:rStyle w:val="apple-converted-space"/>
          <w:rFonts w:ascii="Verdana" w:hAnsi="Verdana"/>
          <w:color w:val="000000"/>
        </w:rPr>
        <w:t> </w:t>
      </w:r>
      <w:r>
        <w:rPr>
          <w:rStyle w:val="Hyperlink"/>
          <w:rFonts w:ascii="Verdana" w:hAnsi="Verdana"/>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Pr>
          <w:rStyle w:val="apple-converted-space"/>
          <w:rFonts w:ascii="Verdana" w:hAnsi="Verdana"/>
          <w:color w:val="000000"/>
        </w:rPr>
        <w:t> </w:t>
      </w:r>
      <w:hyperlink r:id="rId285" w:history="1">
        <w:r>
          <w:rPr>
            <w:rStyle w:val="Hyperlink"/>
            <w:rFonts w:ascii="Verdana" w:hAnsi="Verdana"/>
            <w:color w:val="660099"/>
          </w:rPr>
          <w:t>fail-safe Iterators</w:t>
        </w:r>
      </w:hyperlink>
      <w:r>
        <w:rPr>
          <w:rStyle w:val="apple-converted-space"/>
          <w:rFonts w:ascii="Verdana" w:hAnsi="Verdana"/>
          <w:color w:val="000000"/>
        </w:rPr>
        <w:t> </w:t>
      </w:r>
      <w:r>
        <w:rPr>
          <w:rStyle w:val="Hyperlink"/>
          <w:rFonts w:ascii="Verdana" w:hAnsi="Verdana"/>
          <w:color w:val="000000"/>
          <w:u w:val="none"/>
        </w:rPr>
        <w:t>works on copy of collection instead of original collection</w:t>
      </w:r>
    </w:p>
    <w:p w:rsidR="00A569AD" w:rsidRDefault="00A569AD" w:rsidP="00A569AD">
      <w:pPr>
        <w:rPr>
          <w:rFonts w:ascii="Trebuchet MS" w:hAnsi="Trebuchet MS"/>
          <w:color w:val="000000"/>
        </w:rPr>
      </w:pPr>
    </w:p>
    <w:p w:rsidR="00A569AD" w:rsidRDefault="00A569AD" w:rsidP="00A569AD">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Verdana" w:hAnsi="Verdana"/>
          <w:b/>
          <w:bCs/>
          <w:color w:val="000000"/>
        </w:rPr>
        <w:t>4. How do you remove an entry from a Collection? and subsequently what is the difference between the</w:t>
      </w:r>
      <w:r>
        <w:rPr>
          <w:rStyle w:val="apple-converted-space"/>
          <w:rFonts w:ascii="Verdana" w:hAnsi="Verdana"/>
          <w:b/>
          <w:bCs/>
          <w:color w:val="000000"/>
        </w:rPr>
        <w:t> </w:t>
      </w:r>
      <w:r>
        <w:rPr>
          <w:rFonts w:ascii="Courier New" w:hAnsi="Courier New" w:cs="Courier New"/>
          <w:b/>
          <w:bCs/>
          <w:color w:val="000000"/>
        </w:rPr>
        <w:t>remove()</w:t>
      </w:r>
      <w:r>
        <w:rPr>
          <w:rStyle w:val="apple-converted-space"/>
          <w:rFonts w:ascii="Courier New" w:hAnsi="Courier New" w:cs="Courier New"/>
          <w:b/>
          <w:bCs/>
          <w:color w:val="000000"/>
        </w:rPr>
        <w:t> </w:t>
      </w:r>
      <w:r>
        <w:rPr>
          <w:rFonts w:ascii="Verdana" w:hAnsi="Verdana"/>
          <w:b/>
          <w:bCs/>
          <w:color w:val="000000"/>
        </w:rPr>
        <w:t>method of</w:t>
      </w:r>
      <w:r>
        <w:rPr>
          <w:rStyle w:val="apple-converted-space"/>
          <w:rFonts w:ascii="Verdana" w:hAnsi="Verdana"/>
          <w:b/>
          <w:bCs/>
          <w:color w:val="000000"/>
        </w:rPr>
        <w:t> </w:t>
      </w:r>
      <w:r>
        <w:rPr>
          <w:rFonts w:ascii="Courier New" w:hAnsi="Courier New" w:cs="Courier New"/>
          <w:b/>
          <w:bCs/>
          <w:color w:val="000000"/>
        </w:rPr>
        <w:t>Collection</w:t>
      </w:r>
      <w:r>
        <w:rPr>
          <w:rStyle w:val="apple-converted-space"/>
          <w:rFonts w:ascii="Courier New" w:hAnsi="Courier New" w:cs="Courier New"/>
          <w:b/>
          <w:bCs/>
          <w:color w:val="000000"/>
        </w:rPr>
        <w:t> </w:t>
      </w:r>
      <w:r>
        <w:rPr>
          <w:rFonts w:ascii="Verdana" w:hAnsi="Verdana"/>
          <w:b/>
          <w:bCs/>
          <w:color w:val="000000"/>
        </w:rPr>
        <w:t>and</w:t>
      </w:r>
      <w:r>
        <w:rPr>
          <w:rStyle w:val="apple-converted-space"/>
          <w:rFonts w:ascii="Verdana" w:hAnsi="Verdana"/>
          <w:b/>
          <w:bCs/>
          <w:color w:val="000000"/>
        </w:rPr>
        <w:t> </w:t>
      </w:r>
      <w:r>
        <w:rPr>
          <w:rFonts w:ascii="Courier New" w:hAnsi="Courier New" w:cs="Courier New"/>
          <w:b/>
          <w:bCs/>
          <w:color w:val="000000"/>
        </w:rPr>
        <w:t>remove()</w:t>
      </w:r>
      <w:r>
        <w:rPr>
          <w:rStyle w:val="apple-converted-space"/>
          <w:rFonts w:ascii="Courier New" w:hAnsi="Courier New" w:cs="Courier New"/>
          <w:b/>
          <w:bCs/>
          <w:color w:val="000000"/>
        </w:rPr>
        <w:t> </w:t>
      </w:r>
      <w:r>
        <w:rPr>
          <w:rFonts w:ascii="Verdana" w:hAnsi="Verdana"/>
          <w:b/>
          <w:bCs/>
          <w:color w:val="000000"/>
        </w:rPr>
        <w:t>method of</w:t>
      </w:r>
      <w:r>
        <w:rPr>
          <w:rStyle w:val="apple-converted-space"/>
          <w:rFonts w:ascii="Verdana" w:hAnsi="Verdana"/>
          <w:b/>
          <w:bCs/>
          <w:color w:val="000000"/>
        </w:rPr>
        <w:t> </w:t>
      </w:r>
      <w:r>
        <w:rPr>
          <w:rFonts w:ascii="Courier New" w:hAnsi="Courier New" w:cs="Courier New"/>
          <w:b/>
          <w:bCs/>
          <w:color w:val="000000"/>
        </w:rPr>
        <w:t>Iterator</w:t>
      </w:r>
      <w:r>
        <w:rPr>
          <w:rFonts w:ascii="Verdana" w:hAnsi="Verdana"/>
          <w:b/>
          <w:bCs/>
          <w:color w:val="000000"/>
        </w:rPr>
        <w:t>, which one you will use while removing elements during iteration?</w:t>
      </w:r>
      <w:r>
        <w:rPr>
          <w:rFonts w:ascii="Trebuchet MS" w:hAnsi="Trebuchet MS"/>
          <w:color w:val="000000"/>
        </w:rPr>
        <w:br/>
      </w:r>
      <w:r>
        <w:rPr>
          <w:rFonts w:ascii="Verdana" w:hAnsi="Verdana"/>
          <w:color w:val="000000"/>
        </w:rPr>
        <w:br/>
        <w:t>Collection interface defines</w:t>
      </w:r>
      <w:r>
        <w:rPr>
          <w:rStyle w:val="apple-converted-space"/>
          <w:rFonts w:ascii="Verdana" w:hAnsi="Verdana"/>
          <w:color w:val="000000"/>
        </w:rPr>
        <w:t> </w:t>
      </w:r>
      <w:r>
        <w:rPr>
          <w:rFonts w:ascii="Courier New" w:hAnsi="Courier New" w:cs="Courier New"/>
          <w:color w:val="000000"/>
        </w:rPr>
        <w:t>remove(Object obj)</w:t>
      </w:r>
      <w:r>
        <w:rPr>
          <w:rStyle w:val="apple-converted-space"/>
          <w:rFonts w:ascii="Verdana" w:hAnsi="Verdana"/>
          <w:color w:val="000000"/>
        </w:rPr>
        <w:t> </w:t>
      </w:r>
      <w:r>
        <w:rPr>
          <w:rFonts w:ascii="Verdana" w:hAnsi="Verdana"/>
          <w:color w:val="000000"/>
        </w:rPr>
        <w:t>method to remove objects from Collection. List interface adds another method</w:t>
      </w:r>
      <w:r>
        <w:rPr>
          <w:rStyle w:val="apple-converted-space"/>
          <w:rFonts w:ascii="Verdana" w:hAnsi="Verdana"/>
          <w:color w:val="000000"/>
        </w:rPr>
        <w:t> </w:t>
      </w:r>
      <w:r>
        <w:rPr>
          <w:rFonts w:ascii="Courier New" w:hAnsi="Courier New" w:cs="Courier New"/>
          <w:color w:val="000000"/>
        </w:rPr>
        <w:t>remove(int index)</w:t>
      </w:r>
      <w:r>
        <w:rPr>
          <w:rFonts w:ascii="Verdana" w:hAnsi="Verdana"/>
          <w:color w:val="000000"/>
        </w:rPr>
        <w:t xml:space="preserve">, which is used to remove object at specific index. You can use any of these method to remove an entry from Collection, while not iterating. Things change, when you iterate. </w:t>
      </w:r>
      <w:r>
        <w:rPr>
          <w:rFonts w:ascii="Verdana" w:hAnsi="Verdana"/>
          <w:color w:val="000000"/>
        </w:rPr>
        <w:lastRenderedPageBreak/>
        <w:t>Suppose you are traversing a List and removing only certain elements based on logic, then you need to use Iterator's</w:t>
      </w:r>
      <w:r>
        <w:rPr>
          <w:rStyle w:val="apple-converted-space"/>
          <w:rFonts w:ascii="Verdana" w:hAnsi="Verdana"/>
          <w:color w:val="000000"/>
        </w:rPr>
        <w:t> </w:t>
      </w:r>
      <w:r>
        <w:rPr>
          <w:rFonts w:ascii="Courier New" w:hAnsi="Courier New" w:cs="Courier New"/>
          <w:color w:val="000000"/>
        </w:rPr>
        <w:t>remove()</w:t>
      </w:r>
      <w:r>
        <w:rPr>
          <w:rStyle w:val="apple-converted-space"/>
          <w:rFonts w:ascii="Verdana" w:hAnsi="Verdana"/>
          <w:color w:val="000000"/>
        </w:rPr>
        <w:t> </w:t>
      </w:r>
      <w:r>
        <w:rPr>
          <w:rFonts w:ascii="Verdana" w:hAnsi="Verdana"/>
          <w:color w:val="000000"/>
        </w:rPr>
        <w:t>method. This method removes current element from Iterator's perspective. If you use Collection's or List's</w:t>
      </w:r>
      <w:r>
        <w:rPr>
          <w:rStyle w:val="apple-converted-space"/>
          <w:rFonts w:ascii="Verdana" w:hAnsi="Verdana"/>
          <w:color w:val="000000"/>
        </w:rPr>
        <w:t> </w:t>
      </w:r>
      <w:r>
        <w:rPr>
          <w:rFonts w:ascii="Courier New" w:hAnsi="Courier New" w:cs="Courier New"/>
          <w:color w:val="000000"/>
        </w:rPr>
        <w:t>remove()</w:t>
      </w:r>
      <w:r>
        <w:rPr>
          <w:rStyle w:val="apple-converted-space"/>
          <w:rFonts w:ascii="Verdana" w:hAnsi="Verdana"/>
          <w:color w:val="000000"/>
        </w:rPr>
        <w:t> </w:t>
      </w:r>
      <w:r>
        <w:rPr>
          <w:rFonts w:ascii="Verdana" w:hAnsi="Verdana"/>
          <w:color w:val="000000"/>
        </w:rPr>
        <w:t>method during iteration then your code will throw</w:t>
      </w:r>
      <w:r>
        <w:rPr>
          <w:rStyle w:val="apple-converted-space"/>
          <w:rFonts w:ascii="Verdana" w:hAnsi="Verdana"/>
          <w:color w:val="000000"/>
        </w:rPr>
        <w:t> </w:t>
      </w:r>
      <w:r>
        <w:rPr>
          <w:rFonts w:ascii="Courier New" w:hAnsi="Courier New" w:cs="Courier New"/>
          <w:color w:val="000000"/>
        </w:rPr>
        <w:t>ConcurrentModificationException</w:t>
      </w:r>
      <w:r>
        <w:rPr>
          <w:rFonts w:ascii="Verdana" w:hAnsi="Verdana"/>
          <w:color w:val="000000"/>
        </w:rPr>
        <w:t>. That's why it's advised to use Iterator remove() method to remove objects from Collection.</w:t>
      </w:r>
      <w:r>
        <w:rPr>
          <w:rFonts w:ascii="Trebuchet MS" w:hAnsi="Trebuchet MS"/>
          <w:color w:val="000000"/>
        </w:rPr>
        <w:br/>
      </w:r>
      <w:r>
        <w:rPr>
          <w:rFonts w:ascii="Verdana" w:hAnsi="Verdana"/>
          <w:color w:val="000000"/>
        </w:rPr>
        <w:br/>
      </w:r>
    </w:p>
    <w:p w:rsidR="00A569AD" w:rsidRDefault="00A569AD" w:rsidP="00A569AD">
      <w:pPr>
        <w:spacing w:after="0"/>
        <w:rPr>
          <w:rFonts w:ascii="Trebuchet MS" w:hAnsi="Trebuchet MS"/>
          <w:color w:val="000000"/>
        </w:rPr>
      </w:pPr>
      <w:r>
        <w:rPr>
          <w:rStyle w:val="Hyperlink"/>
          <w:rFonts w:ascii="Verdana" w:hAnsi="Verdana"/>
          <w:b/>
          <w:bCs/>
          <w:color w:val="000000"/>
          <w:u w:val="none"/>
        </w:rPr>
        <w:t>5. What is the difference between Synchronized Collection and Concurrent Collection? (</w:t>
      </w:r>
      <w:hyperlink r:id="rId286" w:history="1">
        <w:r>
          <w:rPr>
            <w:rStyle w:val="Hyperlink"/>
            <w:rFonts w:ascii="Verdana" w:hAnsi="Verdana"/>
            <w:b/>
            <w:bCs/>
            <w:color w:val="660099"/>
          </w:rPr>
          <w:t>answer</w:t>
        </w:r>
      </w:hyperlink>
      <w:r>
        <w:rPr>
          <w:rStyle w:val="Hyperlink"/>
          <w:rFonts w:ascii="Verdana" w:hAnsi="Verdana"/>
          <w:b/>
          <w:bCs/>
          <w:color w:val="000000"/>
          <w:u w:val="none"/>
        </w:rPr>
        <w:t>)</w:t>
      </w:r>
    </w:p>
    <w:p w:rsidR="00A569AD" w:rsidRDefault="00A569AD" w:rsidP="00A569AD">
      <w:pPr>
        <w:rPr>
          <w:rFonts w:ascii="Trebuchet MS" w:hAnsi="Trebuchet MS"/>
          <w:color w:val="000000"/>
        </w:rPr>
      </w:pPr>
      <w:r>
        <w:rPr>
          <w:rStyle w:val="Hyperlink"/>
          <w:rFonts w:ascii="Verdana" w:hAnsi="Verdana"/>
          <w:color w:val="000000"/>
          <w:u w:val="none"/>
        </w:rPr>
        <w:t>Java 5 has added several new Concurrent Collection classes e.g.</w:t>
      </w:r>
      <w:r>
        <w:rPr>
          <w:rStyle w:val="apple-converted-space"/>
          <w:rFonts w:ascii="Verdana" w:hAnsi="Verdana"/>
          <w:color w:val="000000"/>
        </w:rPr>
        <w:t> </w:t>
      </w:r>
      <w:r>
        <w:rPr>
          <w:rStyle w:val="Hyperlink"/>
          <w:rFonts w:ascii="Courier New" w:hAnsi="Courier New" w:cs="Courier New"/>
          <w:color w:val="000000"/>
          <w:u w:val="none"/>
        </w:rPr>
        <w:t>ConcurrentHashMap</w:t>
      </w:r>
      <w:r>
        <w:rPr>
          <w:rStyle w:val="Hyperlink"/>
          <w:rFonts w:ascii="Verdana" w:hAnsi="Verdana"/>
          <w:color w:val="000000"/>
          <w:u w:val="none"/>
        </w:rPr>
        <w:t>,</w:t>
      </w:r>
      <w:r>
        <w:rPr>
          <w:rStyle w:val="apple-converted-space"/>
          <w:rFonts w:ascii="Verdana" w:hAnsi="Verdana"/>
          <w:color w:val="000000"/>
        </w:rPr>
        <w:t> </w:t>
      </w:r>
      <w:r>
        <w:rPr>
          <w:rStyle w:val="Hyperlink"/>
          <w:rFonts w:ascii="Courier New" w:hAnsi="Courier New" w:cs="Courier New"/>
          <w:color w:val="000000"/>
          <w:u w:val="none"/>
        </w:rPr>
        <w:t>CopyOnWriteArrayList</w:t>
      </w:r>
      <w:r>
        <w:rPr>
          <w:rStyle w:val="Hyperlink"/>
          <w:rFonts w:ascii="Verdana" w:hAnsi="Verdana"/>
          <w:color w:val="000000"/>
          <w:u w:val="none"/>
        </w:rPr>
        <w:t>,</w:t>
      </w:r>
      <w:r>
        <w:rPr>
          <w:rStyle w:val="apple-converted-space"/>
          <w:rFonts w:ascii="Verdana" w:hAnsi="Verdana"/>
          <w:color w:val="000000"/>
        </w:rPr>
        <w:t> </w:t>
      </w:r>
      <w:r>
        <w:rPr>
          <w:rStyle w:val="Hyperlink"/>
          <w:rFonts w:ascii="Courier New" w:hAnsi="Courier New" w:cs="Courier New"/>
          <w:color w:val="000000"/>
          <w:u w:val="none"/>
        </w:rPr>
        <w:t>BlockingQueue</w:t>
      </w:r>
      <w:r>
        <w:rPr>
          <w:rStyle w:val="apple-converted-space"/>
          <w:rFonts w:ascii="Courier New" w:hAnsi="Courier New" w:cs="Courier New"/>
          <w:color w:val="000000"/>
        </w:rPr>
        <w:t> </w:t>
      </w:r>
      <w:r>
        <w:rPr>
          <w:rStyle w:val="Hyperlink"/>
          <w:rFonts w:ascii="Verdana" w:hAnsi="Verdana"/>
          <w:color w:val="000000"/>
          <w:u w:val="none"/>
        </w:rPr>
        <w:t>etc, which has made Interview questions on Java Collection even trickier. Java Also provided a way to get Synchronized copy of collection e.g.</w:t>
      </w:r>
      <w:r>
        <w:rPr>
          <w:rStyle w:val="apple-converted-space"/>
          <w:rFonts w:ascii="Verdana" w:hAnsi="Verdana"/>
          <w:color w:val="000000"/>
        </w:rPr>
        <w:t> </w:t>
      </w:r>
      <w:r>
        <w:rPr>
          <w:rStyle w:val="Hyperlink"/>
          <w:rFonts w:ascii="Courier New" w:hAnsi="Courier New" w:cs="Courier New"/>
          <w:color w:val="000000"/>
          <w:u w:val="none"/>
        </w:rPr>
        <w:t>ArrayList</w:t>
      </w:r>
      <w:r>
        <w:rPr>
          <w:rStyle w:val="Hyperlink"/>
          <w:rFonts w:ascii="Verdana" w:hAnsi="Verdana"/>
          <w:color w:val="000000"/>
          <w:u w:val="none"/>
        </w:rPr>
        <w:t>, HashMap by using</w:t>
      </w:r>
      <w:r>
        <w:rPr>
          <w:rStyle w:val="apple-converted-space"/>
          <w:rFonts w:ascii="Verdana" w:hAnsi="Verdana"/>
          <w:color w:val="000000"/>
        </w:rPr>
        <w:t> </w:t>
      </w:r>
      <w:r>
        <w:rPr>
          <w:rStyle w:val="Hyperlink"/>
          <w:rFonts w:ascii="Courier New" w:hAnsi="Courier New" w:cs="Courier New"/>
          <w:color w:val="000000"/>
          <w:u w:val="none"/>
        </w:rPr>
        <w:t>Collections.synchronizedMap()</w:t>
      </w:r>
      <w:r>
        <w:rPr>
          <w:rStyle w:val="apple-converted-space"/>
          <w:rFonts w:ascii="Verdana" w:hAnsi="Verdana"/>
          <w:color w:val="000000"/>
        </w:rPr>
        <w:t> </w:t>
      </w:r>
      <w:r>
        <w:rPr>
          <w:rStyle w:val="Hyperlink"/>
          <w:rFonts w:ascii="Verdana" w:hAnsi="Verdana"/>
          <w:color w:val="000000"/>
          <w:u w:val="none"/>
        </w:rPr>
        <w:t>Utility function.One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A569AD" w:rsidRDefault="00A569AD" w:rsidP="00A569AD">
      <w:pPr>
        <w:rPr>
          <w:rFonts w:ascii="Trebuchet MS" w:hAnsi="Trebuchet MS"/>
          <w:color w:val="000000"/>
        </w:rPr>
      </w:pPr>
    </w:p>
    <w:p w:rsidR="00A569AD" w:rsidRDefault="00A569AD" w:rsidP="00A569AD">
      <w:pPr>
        <w:spacing w:after="240"/>
        <w:rPr>
          <w:rFonts w:ascii="Trebuchet MS" w:hAnsi="Trebuchet MS"/>
          <w:color w:val="000000"/>
        </w:rPr>
      </w:pPr>
    </w:p>
    <w:p w:rsidR="00A569AD" w:rsidRDefault="00A569AD" w:rsidP="00A569AD">
      <w:pPr>
        <w:spacing w:after="0"/>
        <w:rPr>
          <w:rFonts w:ascii="Trebuchet MS" w:hAnsi="Trebuchet MS"/>
          <w:color w:val="000000"/>
        </w:rPr>
      </w:pPr>
      <w:r>
        <w:rPr>
          <w:rStyle w:val="Hyperlink"/>
          <w:rFonts w:ascii="Verdana" w:hAnsi="Verdana"/>
          <w:b/>
          <w:bCs/>
          <w:color w:val="000000"/>
          <w:u w:val="none"/>
        </w:rPr>
        <w:t>6. What is the difference between Iterator and Enumeration? (</w:t>
      </w:r>
      <w:hyperlink r:id="rId287" w:history="1">
        <w:r>
          <w:rPr>
            <w:rStyle w:val="Hyperlink"/>
            <w:rFonts w:ascii="Verdana" w:hAnsi="Verdana"/>
            <w:b/>
            <w:bCs/>
            <w:color w:val="660099"/>
          </w:rPr>
          <w:t>answer</w:t>
        </w:r>
      </w:hyperlink>
      <w:r>
        <w:rPr>
          <w:rStyle w:val="Hyperlink"/>
          <w:rFonts w:ascii="Verdana" w:hAnsi="Verdana"/>
          <w:b/>
          <w:bCs/>
          <w:color w:val="000000"/>
          <w:u w:val="none"/>
        </w:rPr>
        <w:t>)</w:t>
      </w:r>
    </w:p>
    <w:p w:rsidR="00A569AD" w:rsidRDefault="00A569AD" w:rsidP="00A569AD">
      <w:pPr>
        <w:rPr>
          <w:rFonts w:ascii="Trebuchet MS" w:hAnsi="Trebuchet MS"/>
          <w:color w:val="000000"/>
        </w:rPr>
      </w:pPr>
      <w:r>
        <w:rPr>
          <w:rStyle w:val="Hyperlink"/>
          <w:rFonts w:ascii="Verdana" w:hAnsi="Verdana"/>
          <w:color w:val="000000"/>
          <w:u w:val="none"/>
        </w:rPr>
        <w:t>This is a beginner level collection interview questions and mostly asked during interviews of Junior Java developer up to experience of 2 to 3 years Iterator duplicate functionality of</w:t>
      </w:r>
      <w:r>
        <w:rPr>
          <w:rStyle w:val="apple-converted-space"/>
          <w:rFonts w:ascii="Verdana" w:hAnsi="Verdana"/>
          <w:color w:val="000000"/>
        </w:rPr>
        <w:t> </w:t>
      </w:r>
      <w:r>
        <w:rPr>
          <w:rStyle w:val="Hyperlink"/>
          <w:rFonts w:ascii="Courier New" w:hAnsi="Courier New" w:cs="Courier New"/>
          <w:color w:val="000000"/>
          <w:u w:val="none"/>
        </w:rPr>
        <w:t>Enumeration</w:t>
      </w:r>
      <w:r>
        <w:rPr>
          <w:rStyle w:val="apple-converted-space"/>
          <w:rFonts w:ascii="Courier New" w:hAnsi="Courier New" w:cs="Courier New"/>
          <w:color w:val="000000"/>
        </w:rPr>
        <w:t> </w:t>
      </w:r>
      <w:r>
        <w:rPr>
          <w:rStyle w:val="Hyperlink"/>
          <w:rFonts w:ascii="Verdana" w:hAnsi="Verdana"/>
          <w:color w:val="000000"/>
          <w:u w:val="none"/>
        </w:rPr>
        <w:t>with one addition of</w:t>
      </w:r>
      <w:r>
        <w:rPr>
          <w:rStyle w:val="apple-converted-space"/>
          <w:rFonts w:ascii="Verdana" w:hAnsi="Verdana"/>
          <w:color w:val="000000"/>
        </w:rPr>
        <w:t> </w:t>
      </w:r>
      <w:r>
        <w:rPr>
          <w:rStyle w:val="Hyperlink"/>
          <w:rFonts w:ascii="Courier New" w:hAnsi="Courier New" w:cs="Courier New"/>
          <w:color w:val="000000"/>
          <w:u w:val="none"/>
        </w:rPr>
        <w:t>remove()</w:t>
      </w:r>
      <w:r>
        <w:rPr>
          <w:rStyle w:val="apple-converted-space"/>
          <w:rFonts w:ascii="Verdana" w:hAnsi="Verdana"/>
          <w:color w:val="000000"/>
        </w:rPr>
        <w:t> </w:t>
      </w:r>
      <w:r>
        <w:rPr>
          <w:rStyle w:val="Hyperlink"/>
          <w:rFonts w:ascii="Verdana" w:hAnsi="Verdana"/>
          <w:color w:val="000000"/>
          <w:u w:val="none"/>
        </w:rPr>
        <w:t>method and both provide navigation functionally on objects of Collection.Another difference is that Iterator is more safe than</w:t>
      </w:r>
      <w:r>
        <w:rPr>
          <w:rStyle w:val="apple-converted-space"/>
          <w:rFonts w:ascii="Verdana" w:hAnsi="Verdana"/>
          <w:color w:val="000000"/>
        </w:rPr>
        <w:t> </w:t>
      </w:r>
      <w:r>
        <w:rPr>
          <w:rStyle w:val="Hyperlink"/>
          <w:rFonts w:ascii="Courier New" w:hAnsi="Courier New" w:cs="Courier New"/>
          <w:color w:val="000000"/>
          <w:u w:val="none"/>
        </w:rPr>
        <w:t>Enumeration</w:t>
      </w:r>
      <w:r>
        <w:rPr>
          <w:rStyle w:val="apple-converted-space"/>
          <w:rFonts w:ascii="Courier New" w:hAnsi="Courier New" w:cs="Courier New"/>
          <w:color w:val="000000"/>
        </w:rPr>
        <w:t> </w:t>
      </w:r>
      <w:r>
        <w:rPr>
          <w:rStyle w:val="Hyperlink"/>
          <w:rFonts w:ascii="Verdana" w:hAnsi="Verdana"/>
          <w:color w:val="000000"/>
          <w:u w:val="none"/>
        </w:rPr>
        <w:t>and doesn't allow another thread to modify collection object during iteration except remove() method and throws</w:t>
      </w:r>
      <w:r>
        <w:rPr>
          <w:rStyle w:val="apple-converted-space"/>
          <w:rFonts w:ascii="Verdana" w:hAnsi="Verdana"/>
          <w:color w:val="000000"/>
        </w:rPr>
        <w:t> </w:t>
      </w:r>
      <w:r>
        <w:rPr>
          <w:rStyle w:val="Hyperlink"/>
          <w:rFonts w:ascii="Courier New" w:hAnsi="Courier New" w:cs="Courier New"/>
          <w:color w:val="000000"/>
          <w:u w:val="none"/>
        </w:rPr>
        <w:t>ConcurrentModificaitonException</w:t>
      </w:r>
      <w:r>
        <w:rPr>
          <w:rStyle w:val="Hyperlink"/>
          <w:rFonts w:ascii="Verdana" w:hAnsi="Verdana"/>
          <w:color w:val="000000"/>
          <w:u w:val="none"/>
        </w:rPr>
        <w:t>. See Iterator vs</w:t>
      </w:r>
      <w:r>
        <w:rPr>
          <w:rStyle w:val="apple-converted-space"/>
          <w:rFonts w:ascii="Verdana" w:hAnsi="Verdana"/>
          <w:color w:val="000000"/>
        </w:rPr>
        <w:t> </w:t>
      </w:r>
      <w:r>
        <w:rPr>
          <w:rStyle w:val="Hyperlink"/>
          <w:rFonts w:ascii="Verdana" w:hAnsi="Verdana"/>
          <w:color w:val="000000"/>
          <w:u w:val="none"/>
        </w:rPr>
        <w:t>Enumeration</w:t>
      </w:r>
      <w:r>
        <w:rPr>
          <w:rStyle w:val="apple-converted-space"/>
          <w:rFonts w:ascii="Verdana" w:hAnsi="Verdana"/>
          <w:color w:val="000000"/>
        </w:rPr>
        <w:t> </w:t>
      </w:r>
      <w:r>
        <w:rPr>
          <w:rStyle w:val="Hyperlink"/>
          <w:rFonts w:ascii="Verdana" w:hAnsi="Verdana"/>
          <w:color w:val="000000"/>
          <w:u w:val="none"/>
        </w:rPr>
        <w:t>in Java for more differences.</w:t>
      </w:r>
    </w:p>
    <w:p w:rsidR="00A569AD" w:rsidRDefault="00A569AD" w:rsidP="00A569AD">
      <w:pPr>
        <w:rPr>
          <w:rFonts w:ascii="Trebuchet MS" w:hAnsi="Trebuchet MS"/>
          <w:color w:val="000000"/>
        </w:rPr>
      </w:pPr>
    </w:p>
    <w:p w:rsidR="00A569AD" w:rsidRDefault="00A569AD" w:rsidP="00A569AD">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Verdana" w:hAnsi="Verdana"/>
          <w:b/>
          <w:bCs/>
          <w:color w:val="000000"/>
        </w:rPr>
        <w:t>7. How does HashSet is implemented in Java, How does it use Hashing? (</w:t>
      </w:r>
      <w:hyperlink r:id="rId288" w:history="1">
        <w:r>
          <w:rPr>
            <w:rStyle w:val="Hyperlink"/>
            <w:rFonts w:ascii="Verdana" w:hAnsi="Verdana"/>
            <w:b/>
            <w:bCs/>
            <w:color w:val="660099"/>
          </w:rPr>
          <w:t>answer</w:t>
        </w:r>
      </w:hyperlink>
      <w:r>
        <w:rPr>
          <w:rFonts w:ascii="Verdana" w:hAnsi="Verdana"/>
          <w:b/>
          <w:bCs/>
          <w:color w:val="000000"/>
        </w:rPr>
        <w:t>)</w:t>
      </w:r>
      <w:r>
        <w:rPr>
          <w:rFonts w:ascii="Trebuchet MS" w:hAnsi="Trebuchet MS"/>
          <w:color w:val="000000"/>
        </w:rPr>
        <w:br/>
      </w:r>
      <w:r>
        <w:rPr>
          <w:rFonts w:ascii="Verdana" w:hAnsi="Verdana"/>
          <w:color w:val="000000"/>
        </w:rPr>
        <w:t>This is a tricky question in Java because for hashing you need both key and value and there is no key for the store it in a bucket, then how exactly </w:t>
      </w:r>
      <w:r>
        <w:rPr>
          <w:rFonts w:ascii="Courier New" w:hAnsi="Courier New" w:cs="Courier New"/>
          <w:color w:val="000000"/>
        </w:rPr>
        <w:t>HashSet</w:t>
      </w:r>
      <w:r>
        <w:rPr>
          <w:rStyle w:val="apple-converted-space"/>
          <w:rFonts w:ascii="Courier New" w:hAnsi="Courier New" w:cs="Courier New"/>
          <w:color w:val="000000"/>
        </w:rPr>
        <w:t> </w:t>
      </w:r>
      <w:r>
        <w:rPr>
          <w:rFonts w:ascii="Verdana" w:hAnsi="Verdana"/>
          <w:color w:val="000000"/>
        </w:rPr>
        <w:t>store element internally. Well,</w:t>
      </w:r>
      <w:r>
        <w:rPr>
          <w:rStyle w:val="apple-converted-space"/>
          <w:rFonts w:ascii="Verdana" w:hAnsi="Verdana"/>
          <w:color w:val="000000"/>
        </w:rPr>
        <w:t> </w:t>
      </w:r>
      <w:r>
        <w:rPr>
          <w:rFonts w:ascii="Courier New" w:hAnsi="Courier New" w:cs="Courier New"/>
          <w:color w:val="000000"/>
        </w:rPr>
        <w:t>HashSet</w:t>
      </w:r>
      <w:r>
        <w:rPr>
          <w:rStyle w:val="apple-converted-space"/>
          <w:rFonts w:ascii="Courier New" w:hAnsi="Courier New" w:cs="Courier New"/>
          <w:color w:val="000000"/>
        </w:rPr>
        <w:t> </w:t>
      </w:r>
      <w:r>
        <w:rPr>
          <w:rFonts w:ascii="Verdana" w:hAnsi="Verdana"/>
          <w:color w:val="000000"/>
        </w:rPr>
        <w:t>is built on top of HashMap. If you look at source code of</w:t>
      </w:r>
      <w:r>
        <w:rPr>
          <w:rStyle w:val="apple-converted-space"/>
          <w:rFonts w:ascii="Verdana" w:hAnsi="Verdana"/>
          <w:color w:val="000000"/>
        </w:rPr>
        <w:t> </w:t>
      </w:r>
      <w:r>
        <w:rPr>
          <w:rFonts w:ascii="Courier New" w:hAnsi="Courier New" w:cs="Courier New"/>
          <w:color w:val="000000"/>
        </w:rPr>
        <w:t>java.util.HashSet</w:t>
      </w:r>
      <w:r>
        <w:rPr>
          <w:rStyle w:val="apple-converted-space"/>
          <w:rFonts w:ascii="Verdana" w:hAnsi="Verdana"/>
          <w:color w:val="000000"/>
        </w:rPr>
        <w:t> </w:t>
      </w:r>
      <w:r>
        <w:rPr>
          <w:rFonts w:ascii="Verdana" w:hAnsi="Verdana"/>
          <w:color w:val="000000"/>
        </w:rPr>
        <w:t>class, you will find that that it uses a HashMap with same values for all keys, as shown below:</w:t>
      </w:r>
      <w:r>
        <w:rPr>
          <w:rFonts w:ascii="Trebuchet MS" w:hAnsi="Trebuchet MS"/>
          <w:color w:val="000000"/>
        </w:rPr>
        <w:br/>
      </w:r>
      <w:r>
        <w:rPr>
          <w:rFonts w:ascii="Verdana" w:hAnsi="Verdana"/>
          <w:color w:val="000000"/>
        </w:rPr>
        <w:br/>
      </w:r>
      <w:r>
        <w:rPr>
          <w:rFonts w:ascii="Courier New" w:hAnsi="Courier New" w:cs="Courier New"/>
          <w:color w:val="000000"/>
        </w:rPr>
        <w:t>private transient HashMap map;</w:t>
      </w:r>
      <w:r>
        <w:rPr>
          <w:rFonts w:ascii="Trebuchet MS" w:hAnsi="Trebuchet MS"/>
          <w:color w:val="000000"/>
        </w:rPr>
        <w:br/>
      </w:r>
      <w:r>
        <w:rPr>
          <w:rFonts w:ascii="Courier New" w:hAnsi="Courier New" w:cs="Courier New"/>
          <w:color w:val="000000"/>
        </w:rPr>
        <w:br/>
      </w:r>
      <w:r>
        <w:rPr>
          <w:rFonts w:ascii="Courier New" w:hAnsi="Courier New" w:cs="Courier New"/>
          <w:color w:val="000000"/>
        </w:rPr>
        <w:lastRenderedPageBreak/>
        <w:t>// Dummy value to associate with an Object in the backing Map</w:t>
      </w:r>
      <w:r>
        <w:rPr>
          <w:rFonts w:ascii="Trebuchet MS" w:hAnsi="Trebuchet MS"/>
          <w:color w:val="000000"/>
        </w:rPr>
        <w:br/>
      </w:r>
      <w:r>
        <w:rPr>
          <w:rFonts w:ascii="Courier New" w:hAnsi="Courier New" w:cs="Courier New"/>
          <w:color w:val="000000"/>
        </w:rPr>
        <w:t>private static final Object PRESENT = new Object();</w:t>
      </w:r>
      <w:r>
        <w:rPr>
          <w:rFonts w:ascii="Trebuchet MS" w:hAnsi="Trebuchet MS"/>
          <w:color w:val="000000"/>
        </w:rPr>
        <w:br/>
      </w:r>
      <w:r>
        <w:rPr>
          <w:rFonts w:ascii="Verdana" w:hAnsi="Verdana"/>
          <w:color w:val="000000"/>
        </w:rPr>
        <w:br/>
        <w:t>When you call</w:t>
      </w:r>
      <w:r>
        <w:rPr>
          <w:rStyle w:val="apple-converted-space"/>
          <w:rFonts w:ascii="Verdana" w:hAnsi="Verdana"/>
          <w:color w:val="000000"/>
        </w:rPr>
        <w:t> </w:t>
      </w:r>
      <w:r>
        <w:rPr>
          <w:rFonts w:ascii="Courier New" w:hAnsi="Courier New" w:cs="Courier New"/>
          <w:color w:val="000000"/>
        </w:rPr>
        <w:t>add()</w:t>
      </w:r>
      <w:r>
        <w:rPr>
          <w:rStyle w:val="apple-converted-space"/>
          <w:rFonts w:ascii="Verdana" w:hAnsi="Verdana"/>
          <w:color w:val="000000"/>
        </w:rPr>
        <w:t> </w:t>
      </w:r>
      <w:r>
        <w:rPr>
          <w:rFonts w:ascii="Verdana" w:hAnsi="Verdana"/>
          <w:color w:val="000000"/>
        </w:rPr>
        <w:t>method of</w:t>
      </w:r>
      <w:r>
        <w:rPr>
          <w:rStyle w:val="apple-converted-space"/>
          <w:rFonts w:ascii="Verdana" w:hAnsi="Verdana"/>
          <w:color w:val="000000"/>
        </w:rPr>
        <w:t> </w:t>
      </w:r>
      <w:r>
        <w:rPr>
          <w:rFonts w:ascii="Courier New" w:hAnsi="Courier New" w:cs="Courier New"/>
          <w:color w:val="000000"/>
        </w:rPr>
        <w:t>HashSet</w:t>
      </w:r>
      <w:r>
        <w:rPr>
          <w:rFonts w:ascii="Verdana" w:hAnsi="Verdana"/>
          <w:color w:val="000000"/>
        </w:rPr>
        <w:t>, it put entry in HashMap :</w:t>
      </w:r>
      <w:r>
        <w:rPr>
          <w:rFonts w:ascii="Trebuchet MS" w:hAnsi="Trebuchet MS"/>
          <w:color w:val="000000"/>
        </w:rPr>
        <w:br/>
      </w:r>
      <w:r>
        <w:rPr>
          <w:rFonts w:ascii="Verdana" w:hAnsi="Verdana"/>
          <w:color w:val="000000"/>
        </w:rPr>
        <w:br/>
      </w:r>
      <w:r>
        <w:rPr>
          <w:rFonts w:ascii="Courier New" w:hAnsi="Courier New" w:cs="Courier New"/>
          <w:color w:val="000000"/>
        </w:rPr>
        <w:t>public boolean add(E e) {</w:t>
      </w:r>
      <w:r>
        <w:rPr>
          <w:rFonts w:ascii="Trebuchet MS" w:hAnsi="Trebuchet MS"/>
          <w:color w:val="000000"/>
        </w:rPr>
        <w:br/>
      </w:r>
      <w:r>
        <w:rPr>
          <w:rFonts w:ascii="Courier New" w:hAnsi="Courier New" w:cs="Courier New"/>
          <w:color w:val="000000"/>
        </w:rPr>
        <w:t>  return map.put(e, PRESENT)==null;</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Verdana" w:hAnsi="Verdana"/>
          <w:color w:val="000000"/>
        </w:rPr>
        <w:br/>
        <w:t>Since keys are unique in a HashMap, it provides uniqueness guarantee of Set interface.</w:t>
      </w:r>
    </w:p>
    <w:p w:rsidR="00A569AD" w:rsidRDefault="00A569AD" w:rsidP="00A569AD">
      <w:pPr>
        <w:spacing w:after="240"/>
        <w:rPr>
          <w:ins w:id="4686" w:author="Unknown"/>
          <w:rFonts w:ascii="Trebuchet MS" w:hAnsi="Trebuchet MS"/>
          <w:color w:val="000000"/>
        </w:rPr>
      </w:pPr>
      <w:ins w:id="4687" w:author="Unknown">
        <w:r>
          <w:rPr>
            <w:rFonts w:ascii="Trebuchet MS" w:hAnsi="Trebuchet MS"/>
            <w:color w:val="000000"/>
          </w:rPr>
          <w:br/>
        </w:r>
        <w:r>
          <w:rPr>
            <w:rFonts w:ascii="Trebuchet MS" w:hAnsi="Trebuchet MS"/>
            <w:color w:val="000000"/>
          </w:rPr>
          <w:br/>
        </w:r>
        <w:r>
          <w:rPr>
            <w:rFonts w:ascii="Verdana" w:hAnsi="Verdana"/>
            <w:b/>
            <w:bCs/>
            <w:color w:val="000000"/>
          </w:rPr>
          <w:t>8. What do you need to do to use a custom object as a key in Collection classes like Map or Set? (</w:t>
        </w:r>
        <w:r w:rsidR="000F79BD">
          <w:rPr>
            <w:rFonts w:ascii="Verdana" w:hAnsi="Verdana"/>
            <w:b/>
            <w:bCs/>
            <w:color w:val="000000"/>
          </w:rPr>
          <w:fldChar w:fldCharType="begin"/>
        </w:r>
        <w:r>
          <w:rPr>
            <w:rFonts w:ascii="Verdana" w:hAnsi="Verdana"/>
            <w:b/>
            <w:bCs/>
            <w:color w:val="000000"/>
          </w:rPr>
          <w:instrText xml:space="preserve"> HYPERLINK "http://javarevisited.blogspot.com/2015/01/why-override-equals-hashcode-or-tostring-java.html"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r>
          <w:rPr>
            <w:rFonts w:ascii="Trebuchet MS" w:hAnsi="Trebuchet MS"/>
            <w:color w:val="000000"/>
          </w:rPr>
          <w:br/>
        </w:r>
        <w:r>
          <w:rPr>
            <w:rFonts w:ascii="Verdana" w:hAnsi="Verdana"/>
            <w:color w:val="000000"/>
          </w:rPr>
          <w:t>The answer is: If you are using any custom object in Map as key, you need to override</w:t>
        </w:r>
        <w:r>
          <w:rPr>
            <w:rStyle w:val="apple-converted-space"/>
            <w:rFonts w:ascii="Verdana" w:hAnsi="Verdana"/>
            <w:color w:val="000000"/>
          </w:rPr>
          <w:t> </w:t>
        </w:r>
        <w:r>
          <w:rPr>
            <w:rFonts w:ascii="Courier New" w:hAnsi="Courier New" w:cs="Courier New"/>
            <w:color w:val="000000"/>
          </w:rPr>
          <w:t>equals()</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Courier New" w:hAnsi="Courier New" w:cs="Courier New"/>
            <w:color w:val="000000"/>
          </w:rPr>
          <w:t>hashCode()</w:t>
        </w:r>
        <w:r>
          <w:rPr>
            <w:rStyle w:val="apple-converted-space"/>
            <w:rFonts w:ascii="Verdana" w:hAnsi="Verdana"/>
            <w:color w:val="000000"/>
          </w:rPr>
          <w:t> </w:t>
        </w:r>
        <w:r>
          <w:rPr>
            <w:rFonts w:ascii="Verdana" w:hAnsi="Verdana"/>
            <w:color w:val="000000"/>
          </w:rPr>
          <w:t>method, and make sure they follow their contract. On the other hand if you are storing a custom object in Sorted Collection e.g. SortedSet or SortedMap, you also need to make sure that your equals() method is consistent to</w:t>
        </w:r>
        <w:r>
          <w:rPr>
            <w:rFonts w:ascii="Courier New" w:hAnsi="Courier New" w:cs="Courier New"/>
            <w:color w:val="000000"/>
          </w:rPr>
          <w:t>compareTo()</w:t>
        </w:r>
        <w:r>
          <w:rPr>
            <w:rStyle w:val="apple-converted-space"/>
            <w:rFonts w:ascii="Verdana" w:hAnsi="Verdana"/>
            <w:color w:val="000000"/>
          </w:rPr>
          <w:t> </w:t>
        </w:r>
        <w:r>
          <w:rPr>
            <w:rFonts w:ascii="Verdana" w:hAnsi="Verdana"/>
            <w:color w:val="000000"/>
          </w:rPr>
          <w:t>method, otherwise that collection will not follow there contacts e.g. Set may allow duplicates.</w:t>
        </w:r>
        <w:r>
          <w:rPr>
            <w:rFonts w:ascii="Trebuchet MS" w:hAnsi="Trebuchet MS"/>
            <w:color w:val="000000"/>
          </w:rPr>
          <w:br/>
        </w:r>
        <w:r>
          <w:rPr>
            <w:rFonts w:ascii="Trebuchet MS" w:hAnsi="Trebuchet MS"/>
            <w:color w:val="000000"/>
          </w:rPr>
          <w:br/>
        </w:r>
      </w:ins>
    </w:p>
    <w:p w:rsidR="00A569AD" w:rsidRDefault="00A569AD" w:rsidP="00A569AD">
      <w:pPr>
        <w:spacing w:after="0"/>
        <w:rPr>
          <w:ins w:id="4688" w:author="Unknown"/>
          <w:rFonts w:ascii="Trebuchet MS" w:hAnsi="Trebuchet MS"/>
          <w:color w:val="000000"/>
        </w:rPr>
      </w:pPr>
      <w:ins w:id="4689" w:author="Unknown">
        <w:r>
          <w:rPr>
            <w:rStyle w:val="Hyperlink"/>
            <w:rFonts w:ascii="Verdana" w:hAnsi="Verdana"/>
            <w:b/>
            <w:bCs/>
            <w:color w:val="000000"/>
            <w:u w:val="none"/>
          </w:rPr>
          <w:t>9. The difference between HashMap and Hashtable? (</w:t>
        </w:r>
        <w:r w:rsidR="000F79BD">
          <w:rPr>
            <w:rStyle w:val="Hyperlink"/>
            <w:rFonts w:ascii="Verdana" w:hAnsi="Verdana"/>
            <w:b/>
            <w:bCs/>
            <w:color w:val="000000"/>
            <w:u w:val="none"/>
          </w:rPr>
          <w:fldChar w:fldCharType="begin"/>
        </w:r>
        <w:r>
          <w:rPr>
            <w:rStyle w:val="Hyperlink"/>
            <w:rFonts w:ascii="Verdana" w:hAnsi="Verdana"/>
            <w:b/>
            <w:bCs/>
            <w:color w:val="000000"/>
            <w:u w:val="none"/>
          </w:rPr>
          <w:instrText xml:space="preserve"> HYPERLINK "http://javarevisited.blogspot.com/2015/08/difference-between-HashMap-vs-TreeMap-vs-LinkedHashMap-Java.html" </w:instrText>
        </w:r>
        <w:r w:rsidR="000F79BD">
          <w:rPr>
            <w:rStyle w:val="Hyperlink"/>
            <w:rFonts w:ascii="Verdana" w:hAnsi="Verdana"/>
            <w:b/>
            <w:bCs/>
            <w:color w:val="000000"/>
            <w:u w:val="none"/>
          </w:rPr>
          <w:fldChar w:fldCharType="separate"/>
        </w:r>
        <w:r>
          <w:rPr>
            <w:rStyle w:val="Hyperlink"/>
            <w:rFonts w:ascii="Verdana" w:hAnsi="Verdana"/>
            <w:b/>
            <w:bCs/>
            <w:color w:val="660099"/>
          </w:rPr>
          <w:t>answer</w:t>
        </w:r>
        <w:r w:rsidR="000F79BD">
          <w:rPr>
            <w:rStyle w:val="Hyperlink"/>
            <w:rFonts w:ascii="Verdana" w:hAnsi="Verdana"/>
            <w:b/>
            <w:bCs/>
            <w:color w:val="000000"/>
            <w:u w:val="none"/>
          </w:rPr>
          <w:fldChar w:fldCharType="end"/>
        </w:r>
        <w:r>
          <w:rPr>
            <w:rStyle w:val="Hyperlink"/>
            <w:rFonts w:ascii="Verdana" w:hAnsi="Verdana"/>
            <w:b/>
            <w:bCs/>
            <w:color w:val="000000"/>
            <w:u w:val="none"/>
          </w:rPr>
          <w:t>)</w:t>
        </w:r>
      </w:ins>
    </w:p>
    <w:p w:rsidR="00A569AD" w:rsidRDefault="00A569AD" w:rsidP="00A569AD">
      <w:pPr>
        <w:rPr>
          <w:ins w:id="4690" w:author="Unknown"/>
          <w:rFonts w:ascii="Trebuchet MS" w:hAnsi="Trebuchet MS"/>
          <w:color w:val="000000"/>
        </w:rPr>
      </w:pPr>
      <w:ins w:id="4691" w:author="Unknown">
        <w:r>
          <w:rPr>
            <w:rStyle w:val="Hyperlink"/>
            <w:rFonts w:ascii="Verdana" w:hAnsi="Verdana"/>
            <w:color w:val="000000"/>
            <w:u w:val="none"/>
          </w:rPr>
          <w:t>This is another Classical Java Collection interview asked on beginner’s level and most of Java developer has a predefined answer for this interview questions e.g. HashMap is not synchronized while Hashtable is not or hashmap is faster than hash table etc. What could go wrong is that if he placed another follow-up question like how hashMap works in Java or can you replace Hashtable with </w:t>
        </w:r>
        <w:r>
          <w:rPr>
            <w:rStyle w:val="Hyperlink"/>
            <w:rFonts w:ascii="Courier New" w:hAnsi="Courier New" w:cs="Courier New"/>
            <w:color w:val="000000"/>
            <w:u w:val="none"/>
          </w:rPr>
          <w:t>ConcurrentHashMap</w:t>
        </w:r>
        <w:r>
          <w:rPr>
            <w:rStyle w:val="apple-converted-space"/>
            <w:rFonts w:ascii="Courier New" w:hAnsi="Courier New" w:cs="Courier New"/>
            <w:color w:val="000000"/>
          </w:rPr>
          <w:t> </w:t>
        </w:r>
        <w:r>
          <w:rPr>
            <w:rStyle w:val="Hyperlink"/>
            <w:rFonts w:ascii="Verdana" w:hAnsi="Verdana"/>
            <w:color w:val="000000"/>
            <w:u w:val="none"/>
          </w:rPr>
          <w:t>etc. See</w:t>
        </w:r>
        <w:r>
          <w:rPr>
            <w:rStyle w:val="apple-converted-space"/>
            <w:rFonts w:ascii="Verdana" w:hAnsi="Verdana"/>
            <w:color w:val="000000"/>
          </w:rPr>
          <w:t> </w:t>
        </w:r>
        <w:r w:rsidR="000F79BD">
          <w:rPr>
            <w:rStyle w:val="Hyperlink"/>
            <w:rFonts w:ascii="Trebuchet MS" w:hAnsi="Trebuchet MS"/>
            <w:color w:val="000000"/>
            <w:u w:val="none"/>
          </w:rPr>
          <w:fldChar w:fldCharType="begin"/>
        </w:r>
        <w:r>
          <w:rPr>
            <w:rStyle w:val="Hyperlink"/>
            <w:rFonts w:ascii="Trebuchet MS" w:hAnsi="Trebuchet MS"/>
            <w:color w:val="000000"/>
            <w:u w:val="none"/>
          </w:rPr>
          <w:instrText xml:space="preserve"> HYPERLINK "http://javarevisited.blogspot.com/2010/10/difference-between-hashmap-and.html" </w:instrText>
        </w:r>
        <w:r w:rsidR="000F79BD">
          <w:rPr>
            <w:rStyle w:val="Hyperlink"/>
            <w:rFonts w:ascii="Trebuchet MS" w:hAnsi="Trebuchet MS"/>
            <w:color w:val="000000"/>
            <w:u w:val="none"/>
          </w:rPr>
          <w:fldChar w:fldCharType="separate"/>
        </w:r>
        <w:r>
          <w:rPr>
            <w:rStyle w:val="Hyperlink"/>
            <w:rFonts w:ascii="Verdana" w:hAnsi="Verdana"/>
            <w:color w:val="660099"/>
          </w:rPr>
          <w:t>Hash</w:t>
        </w:r>
        <w:r>
          <w:rPr>
            <w:rStyle w:val="Hyperlink"/>
            <w:rFonts w:ascii="Verdana" w:hAnsi="Verdana"/>
            <w:color w:val="000000"/>
          </w:rPr>
          <w:t>t</w:t>
        </w:r>
        <w:r>
          <w:rPr>
            <w:rStyle w:val="Hyperlink"/>
            <w:rFonts w:ascii="Verdana" w:hAnsi="Verdana"/>
            <w:color w:val="660099"/>
          </w:rPr>
          <w:t>able vs HashMap in Java</w:t>
        </w:r>
        <w:r w:rsidR="000F79BD">
          <w:rPr>
            <w:rStyle w:val="Hyperlink"/>
            <w:rFonts w:ascii="Trebuchet MS" w:hAnsi="Trebuchet MS"/>
            <w:color w:val="000000"/>
            <w:u w:val="none"/>
          </w:rPr>
          <w:fldChar w:fldCharType="end"/>
        </w:r>
        <w:r>
          <w:rPr>
            <w:rStyle w:val="apple-converted-space"/>
            <w:rFonts w:ascii="Verdana" w:hAnsi="Verdana"/>
            <w:color w:val="000000"/>
          </w:rPr>
          <w:t> </w:t>
        </w:r>
        <w:r>
          <w:rPr>
            <w:rStyle w:val="Hyperlink"/>
            <w:rFonts w:ascii="Verdana" w:hAnsi="Verdana"/>
            <w:color w:val="000000"/>
            <w:u w:val="none"/>
          </w:rPr>
          <w:t>for detailed answer of this interview question.</w:t>
        </w:r>
      </w:ins>
    </w:p>
    <w:p w:rsidR="00A569AD" w:rsidRDefault="00A569AD" w:rsidP="00A569AD">
      <w:pPr>
        <w:spacing w:after="240"/>
        <w:rPr>
          <w:ins w:id="4692" w:author="Unknown"/>
          <w:rFonts w:ascii="Trebuchet MS" w:hAnsi="Trebuchet MS"/>
          <w:color w:val="000000"/>
        </w:rPr>
      </w:pPr>
      <w:ins w:id="4693" w:author="Unknown">
        <w:r>
          <w:rPr>
            <w:rFonts w:ascii="Trebuchet MS" w:hAnsi="Trebuchet MS"/>
            <w:color w:val="000000"/>
          </w:rPr>
          <w:br/>
        </w:r>
      </w:ins>
    </w:p>
    <w:p w:rsidR="00A569AD" w:rsidRDefault="00A569AD" w:rsidP="00A569AD">
      <w:pPr>
        <w:spacing w:after="0"/>
        <w:rPr>
          <w:ins w:id="4694" w:author="Unknown"/>
          <w:rFonts w:ascii="Trebuchet MS" w:hAnsi="Trebuchet MS"/>
          <w:color w:val="000000"/>
        </w:rPr>
      </w:pPr>
      <w:ins w:id="4695" w:author="Unknown">
        <w:r>
          <w:rPr>
            <w:rStyle w:val="Hyperlink"/>
            <w:rFonts w:ascii="Verdana" w:hAnsi="Verdana"/>
            <w:b/>
            <w:bCs/>
            <w:color w:val="000000"/>
            <w:u w:val="none"/>
          </w:rPr>
          <w:t>10. When do you use ConcurrentHashMap in Java? (</w:t>
        </w:r>
        <w:r w:rsidR="000F79BD">
          <w:rPr>
            <w:rStyle w:val="Hyperlink"/>
            <w:rFonts w:ascii="Verdana" w:hAnsi="Verdana"/>
            <w:b/>
            <w:bCs/>
            <w:color w:val="000000"/>
            <w:u w:val="none"/>
          </w:rPr>
          <w:fldChar w:fldCharType="begin"/>
        </w:r>
        <w:r>
          <w:rPr>
            <w:rStyle w:val="Hyperlink"/>
            <w:rFonts w:ascii="Verdana" w:hAnsi="Verdana"/>
            <w:b/>
            <w:bCs/>
            <w:color w:val="000000"/>
            <w:u w:val="none"/>
          </w:rPr>
          <w:instrText xml:space="preserve"> HYPERLINK "http://javarevisited.blogspot.com/2011/04/difference-between-concurrenthashmap.html" </w:instrText>
        </w:r>
        <w:r w:rsidR="000F79BD">
          <w:rPr>
            <w:rStyle w:val="Hyperlink"/>
            <w:rFonts w:ascii="Verdana" w:hAnsi="Verdana"/>
            <w:b/>
            <w:bCs/>
            <w:color w:val="000000"/>
            <w:u w:val="none"/>
          </w:rPr>
          <w:fldChar w:fldCharType="separate"/>
        </w:r>
        <w:r>
          <w:rPr>
            <w:rStyle w:val="Hyperlink"/>
            <w:rFonts w:ascii="Verdana" w:hAnsi="Verdana"/>
            <w:b/>
            <w:bCs/>
            <w:color w:val="660099"/>
          </w:rPr>
          <w:t>answer</w:t>
        </w:r>
        <w:r w:rsidR="000F79BD">
          <w:rPr>
            <w:rStyle w:val="Hyperlink"/>
            <w:rFonts w:ascii="Verdana" w:hAnsi="Verdana"/>
            <w:b/>
            <w:bCs/>
            <w:color w:val="000000"/>
            <w:u w:val="none"/>
          </w:rPr>
          <w:fldChar w:fldCharType="end"/>
        </w:r>
        <w:r>
          <w:rPr>
            <w:rStyle w:val="Hyperlink"/>
            <w:rFonts w:ascii="Verdana" w:hAnsi="Verdana"/>
            <w:b/>
            <w:bCs/>
            <w:color w:val="000000"/>
            <w:u w:val="none"/>
          </w:rPr>
          <w:t>)</w:t>
        </w:r>
      </w:ins>
    </w:p>
    <w:p w:rsidR="00A569AD" w:rsidRDefault="00A569AD" w:rsidP="00A569AD">
      <w:pPr>
        <w:rPr>
          <w:ins w:id="4696" w:author="Unknown"/>
          <w:rFonts w:ascii="Trebuchet MS" w:hAnsi="Trebuchet MS"/>
          <w:color w:val="000000"/>
        </w:rPr>
      </w:pPr>
      <w:ins w:id="4697" w:author="Unknown">
        <w:r>
          <w:rPr>
            <w:rStyle w:val="Hyperlink"/>
            <w:rFonts w:ascii="Verdana" w:hAnsi="Verdana"/>
            <w:color w:val="000000"/>
            <w:u w:val="none"/>
          </w:rPr>
          <w:t>This is another advanced level collection interview questions in Java which normally asked to check whether the interviewer is familiar with optimization done on</w:t>
        </w:r>
        <w:r>
          <w:rPr>
            <w:rStyle w:val="apple-converted-space"/>
            <w:rFonts w:ascii="Verdana" w:hAnsi="Verdana"/>
            <w:color w:val="000000"/>
          </w:rPr>
          <w:t> </w:t>
        </w:r>
        <w:r>
          <w:rPr>
            <w:rStyle w:val="Hyperlink"/>
            <w:rFonts w:ascii="Courier New" w:hAnsi="Courier New" w:cs="Courier New"/>
            <w:color w:val="000000"/>
            <w:u w:val="none"/>
          </w:rPr>
          <w:t>ConcurrentHashMap</w:t>
        </w:r>
        <w:r>
          <w:rPr>
            <w:rStyle w:val="apple-converted-space"/>
            <w:rFonts w:ascii="Courier New" w:hAnsi="Courier New" w:cs="Courier New"/>
            <w:color w:val="000000"/>
          </w:rPr>
          <w:t> </w:t>
        </w:r>
        <w:r>
          <w:rPr>
            <w:rStyle w:val="Hyperlink"/>
            <w:rFonts w:ascii="Verdana" w:hAnsi="Verdana"/>
            <w:color w:val="000000"/>
            <w:u w:val="none"/>
          </w:rPr>
          <w:t>or not.</w:t>
        </w:r>
        <w:r>
          <w:rPr>
            <w:rStyle w:val="apple-converted-space"/>
            <w:rFonts w:ascii="Verdana" w:hAnsi="Verdana"/>
            <w:color w:val="000000"/>
          </w:rPr>
          <w:t> </w:t>
        </w:r>
        <w:r>
          <w:rPr>
            <w:rStyle w:val="Hyperlink"/>
            <w:rFonts w:ascii="Courier New" w:hAnsi="Courier New" w:cs="Courier New"/>
            <w:color w:val="000000"/>
            <w:u w:val="none"/>
          </w:rPr>
          <w:t>ConcurrentHashMap</w:t>
        </w:r>
        <w:r>
          <w:rPr>
            <w:rStyle w:val="apple-converted-space"/>
            <w:rFonts w:ascii="Courier New" w:hAnsi="Courier New" w:cs="Courier New"/>
            <w:color w:val="000000"/>
          </w:rPr>
          <w:t> </w:t>
        </w:r>
        <w:r>
          <w:rPr>
            <w:rStyle w:val="Hyperlink"/>
            <w:rFonts w:ascii="Verdana" w:hAnsi="Verdana"/>
            <w:color w:val="000000"/>
            <w:u w:val="none"/>
          </w:rPr>
          <w:t>is better suited for situation where you have multiple readers and one</w:t>
        </w:r>
      </w:ins>
    </w:p>
    <w:p w:rsidR="00A569AD" w:rsidRDefault="00A569AD" w:rsidP="00A569AD">
      <w:pPr>
        <w:rPr>
          <w:ins w:id="4698" w:author="Unknown"/>
          <w:rFonts w:ascii="Trebuchet MS" w:hAnsi="Trebuchet MS"/>
          <w:color w:val="000000"/>
        </w:rPr>
      </w:pPr>
      <w:ins w:id="4699" w:author="Unknown">
        <w:r>
          <w:rPr>
            <w:rStyle w:val="Hyperlink"/>
            <w:rFonts w:ascii="Verdana" w:hAnsi="Verdana"/>
            <w:color w:val="000000"/>
            <w:u w:val="none"/>
          </w:rPr>
          <w:t>Writer or fewer writers since Map gets locked only during the write operation. If you have an equal number of reader and writer than</w:t>
        </w:r>
        <w:r>
          <w:rPr>
            <w:rStyle w:val="apple-converted-space"/>
            <w:rFonts w:ascii="Verdana" w:hAnsi="Verdana"/>
            <w:color w:val="000000"/>
          </w:rPr>
          <w:t> </w:t>
        </w:r>
        <w:r w:rsidR="000F79BD">
          <w:rPr>
            <w:rStyle w:val="Hyperlink"/>
            <w:rFonts w:ascii="Verdana" w:hAnsi="Verdana"/>
            <w:color w:val="000000"/>
            <w:u w:val="none"/>
          </w:rPr>
          <w:fldChar w:fldCharType="begin"/>
        </w:r>
        <w:r>
          <w:rPr>
            <w:rStyle w:val="Hyperlink"/>
            <w:rFonts w:ascii="Verdana" w:hAnsi="Verdana"/>
            <w:color w:val="000000"/>
            <w:u w:val="none"/>
          </w:rPr>
          <w:instrText xml:space="preserve"> HYPERLINK "http://javarevisited.blogspot.com/2011/04/difference-between-concurrenthashmap.html" </w:instrText>
        </w:r>
        <w:r w:rsidR="000F79BD">
          <w:rPr>
            <w:rStyle w:val="Hyperlink"/>
            <w:rFonts w:ascii="Verdana" w:hAnsi="Verdana"/>
            <w:color w:val="000000"/>
            <w:u w:val="none"/>
          </w:rPr>
          <w:fldChar w:fldCharType="separate"/>
        </w:r>
        <w:r>
          <w:rPr>
            <w:rStyle w:val="Hyperlink"/>
            <w:rFonts w:ascii="Verdana" w:hAnsi="Verdana"/>
            <w:color w:val="660099"/>
          </w:rPr>
          <w:t>ConcurrentHashMap</w:t>
        </w:r>
        <w:r w:rsidR="000F79BD">
          <w:rPr>
            <w:rStyle w:val="Hyperlink"/>
            <w:rFonts w:ascii="Verdana" w:hAnsi="Verdana"/>
            <w:color w:val="000000"/>
            <w:u w:val="none"/>
          </w:rPr>
          <w:fldChar w:fldCharType="end"/>
        </w:r>
        <w:r>
          <w:rPr>
            <w:rStyle w:val="apple-converted-space"/>
            <w:rFonts w:ascii="Verdana" w:hAnsi="Verdana"/>
            <w:color w:val="000000"/>
          </w:rPr>
          <w:t> </w:t>
        </w:r>
        <w:r>
          <w:rPr>
            <w:rStyle w:val="Hyperlink"/>
            <w:rFonts w:ascii="Verdana" w:hAnsi="Verdana"/>
            <w:color w:val="000000"/>
            <w:u w:val="none"/>
          </w:rPr>
          <w:t>will perform in the line of Hashtable or synchronized HashMap.</w:t>
        </w:r>
      </w:ins>
    </w:p>
    <w:p w:rsidR="00A569AD" w:rsidRDefault="00A569AD" w:rsidP="00A569AD">
      <w:pPr>
        <w:rPr>
          <w:ins w:id="4700" w:author="Unknown"/>
          <w:rFonts w:ascii="Trebuchet MS" w:hAnsi="Trebuchet MS"/>
          <w:color w:val="000000"/>
        </w:rPr>
      </w:pPr>
    </w:p>
    <w:p w:rsidR="00A569AD" w:rsidRDefault="00A569AD" w:rsidP="00A569AD">
      <w:pPr>
        <w:rPr>
          <w:ins w:id="4701" w:author="Unknown"/>
          <w:rFonts w:ascii="Trebuchet MS" w:hAnsi="Trebuchet MS"/>
          <w:color w:val="000000"/>
        </w:rPr>
      </w:pPr>
      <w:ins w:id="4702" w:author="Unknown">
        <w:r>
          <w:rPr>
            <w:rFonts w:ascii="Verdana" w:hAnsi="Verdana"/>
            <w:b/>
            <w:bCs/>
            <w:color w:val="000000"/>
          </w:rPr>
          <w:lastRenderedPageBreak/>
          <w:br/>
        </w:r>
        <w:r>
          <w:rPr>
            <w:rFonts w:ascii="Trebuchet MS" w:hAnsi="Trebuchet MS"/>
            <w:color w:val="000000"/>
          </w:rPr>
          <w:br/>
        </w:r>
        <w:r>
          <w:rPr>
            <w:rFonts w:ascii="Verdana" w:hAnsi="Verdana"/>
            <w:b/>
            <w:bCs/>
            <w:color w:val="000000"/>
          </w:rPr>
          <w:br/>
        </w:r>
        <w:r>
          <w:rPr>
            <w:rStyle w:val="Hyperlink"/>
            <w:rFonts w:ascii="Verdana" w:hAnsi="Verdana"/>
            <w:b/>
            <w:bCs/>
            <w:color w:val="000000"/>
            <w:u w:val="none"/>
          </w:rPr>
          <w:t>11. What is the difference between Set and List in Java? (</w:t>
        </w:r>
        <w:r w:rsidR="000F79BD">
          <w:rPr>
            <w:rStyle w:val="Hyperlink"/>
            <w:rFonts w:ascii="Verdana" w:hAnsi="Verdana"/>
            <w:b/>
            <w:bCs/>
            <w:color w:val="000000"/>
            <w:u w:val="none"/>
          </w:rPr>
          <w:fldChar w:fldCharType="begin"/>
        </w:r>
        <w:r>
          <w:rPr>
            <w:rStyle w:val="Hyperlink"/>
            <w:rFonts w:ascii="Verdana" w:hAnsi="Verdana"/>
            <w:b/>
            <w:bCs/>
            <w:color w:val="000000"/>
            <w:u w:val="none"/>
          </w:rPr>
          <w:instrText xml:space="preserve"> HYPERLINK "http://java67.blogspot.com/2012/08/difference-between-list-and-set-in-java.html" </w:instrText>
        </w:r>
        <w:r w:rsidR="000F79BD">
          <w:rPr>
            <w:rStyle w:val="Hyperlink"/>
            <w:rFonts w:ascii="Verdana" w:hAnsi="Verdana"/>
            <w:b/>
            <w:bCs/>
            <w:color w:val="000000"/>
            <w:u w:val="none"/>
          </w:rPr>
          <w:fldChar w:fldCharType="separate"/>
        </w:r>
        <w:r>
          <w:rPr>
            <w:rStyle w:val="Hyperlink"/>
            <w:rFonts w:ascii="Verdana" w:hAnsi="Verdana"/>
            <w:b/>
            <w:bCs/>
            <w:color w:val="660099"/>
          </w:rPr>
          <w:t>answer</w:t>
        </w:r>
        <w:r w:rsidR="000F79BD">
          <w:rPr>
            <w:rStyle w:val="Hyperlink"/>
            <w:rFonts w:ascii="Verdana" w:hAnsi="Verdana"/>
            <w:b/>
            <w:bCs/>
            <w:color w:val="000000"/>
            <w:u w:val="none"/>
          </w:rPr>
          <w:fldChar w:fldCharType="end"/>
        </w:r>
        <w:r>
          <w:rPr>
            <w:rStyle w:val="Hyperlink"/>
            <w:rFonts w:ascii="Verdana" w:hAnsi="Verdana"/>
            <w:b/>
            <w:bCs/>
            <w:color w:val="000000"/>
            <w:u w:val="none"/>
          </w:rPr>
          <w:t>)</w:t>
        </w:r>
      </w:ins>
    </w:p>
    <w:p w:rsidR="00A569AD" w:rsidRDefault="00A569AD" w:rsidP="00A569AD">
      <w:pPr>
        <w:rPr>
          <w:ins w:id="4703" w:author="Unknown"/>
          <w:rFonts w:ascii="Trebuchet MS" w:hAnsi="Trebuchet MS"/>
          <w:color w:val="000000"/>
        </w:rPr>
      </w:pPr>
      <w:ins w:id="4704" w:author="Unknown">
        <w:r>
          <w:rPr>
            <w:rStyle w:val="Hyperlink"/>
            <w:rFonts w:ascii="Verdana" w:hAnsi="Verdana"/>
            <w:color w:val="000000"/>
            <w:u w:val="none"/>
          </w:rPr>
          <w:t>Another classical Java Collection interviews popular on telephonic round or the first round of interview. Most of Java programmer knows that Set doesn't allowed duplicate while List does and List maintains insertion order while Set doesn't. What is key here is to show the interviewer that you can decide which collection is more suited based on requirements.</w:t>
        </w:r>
      </w:ins>
    </w:p>
    <w:p w:rsidR="00A569AD" w:rsidRDefault="00A569AD" w:rsidP="00A569AD">
      <w:pPr>
        <w:rPr>
          <w:ins w:id="4705" w:author="Unknown"/>
          <w:rFonts w:ascii="Trebuchet MS" w:hAnsi="Trebuchet MS"/>
          <w:color w:val="000000"/>
        </w:rPr>
      </w:pPr>
    </w:p>
    <w:p w:rsidR="00A569AD" w:rsidRDefault="00A569AD" w:rsidP="00A569AD">
      <w:pPr>
        <w:rPr>
          <w:ins w:id="4706" w:author="Unknown"/>
          <w:rFonts w:ascii="Trebuchet MS" w:hAnsi="Trebuchet MS"/>
          <w:color w:val="000000"/>
        </w:rPr>
      </w:pPr>
      <w:ins w:id="4707" w:author="Unknown">
        <w:r>
          <w:rPr>
            <w:rFonts w:ascii="Verdana" w:hAnsi="Verdana"/>
            <w:b/>
            <w:bCs/>
            <w:color w:val="000000"/>
          </w:rPr>
          <w:br/>
        </w:r>
        <w:r>
          <w:rPr>
            <w:rFonts w:ascii="Verdana" w:hAnsi="Verdana"/>
            <w:b/>
            <w:bCs/>
            <w:color w:val="000000"/>
          </w:rPr>
          <w:br/>
        </w:r>
        <w:r>
          <w:rPr>
            <w:rStyle w:val="Hyperlink"/>
            <w:rFonts w:ascii="Verdana" w:hAnsi="Verdana"/>
            <w:b/>
            <w:bCs/>
            <w:color w:val="000000"/>
            <w:u w:val="none"/>
          </w:rPr>
          <w:t>12. How do you Sort objects on the collection? (</w:t>
        </w:r>
        <w:r w:rsidR="000F79BD">
          <w:rPr>
            <w:rStyle w:val="Hyperlink"/>
            <w:rFonts w:ascii="Verdana" w:hAnsi="Verdana"/>
            <w:b/>
            <w:bCs/>
            <w:color w:val="000000"/>
            <w:u w:val="none"/>
          </w:rPr>
          <w:fldChar w:fldCharType="begin"/>
        </w:r>
        <w:r>
          <w:rPr>
            <w:rStyle w:val="Hyperlink"/>
            <w:rFonts w:ascii="Verdana" w:hAnsi="Verdana"/>
            <w:b/>
            <w:bCs/>
            <w:color w:val="000000"/>
            <w:u w:val="none"/>
          </w:rPr>
          <w:instrText xml:space="preserve"> HYPERLINK "http://java67.blogspot.com/2012/07/sort-list-ascending-descending-order-set-arraylist.html" </w:instrText>
        </w:r>
        <w:r w:rsidR="000F79BD">
          <w:rPr>
            <w:rStyle w:val="Hyperlink"/>
            <w:rFonts w:ascii="Verdana" w:hAnsi="Verdana"/>
            <w:b/>
            <w:bCs/>
            <w:color w:val="000000"/>
            <w:u w:val="none"/>
          </w:rPr>
          <w:fldChar w:fldCharType="separate"/>
        </w:r>
        <w:r>
          <w:rPr>
            <w:rStyle w:val="Hyperlink"/>
            <w:rFonts w:ascii="Verdana" w:hAnsi="Verdana"/>
            <w:b/>
            <w:bCs/>
            <w:color w:val="660099"/>
          </w:rPr>
          <w:t>solution</w:t>
        </w:r>
        <w:r w:rsidR="000F79BD">
          <w:rPr>
            <w:rStyle w:val="Hyperlink"/>
            <w:rFonts w:ascii="Verdana" w:hAnsi="Verdana"/>
            <w:b/>
            <w:bCs/>
            <w:color w:val="000000"/>
            <w:u w:val="none"/>
          </w:rPr>
          <w:fldChar w:fldCharType="end"/>
        </w:r>
        <w:r>
          <w:rPr>
            <w:rStyle w:val="Hyperlink"/>
            <w:rFonts w:ascii="Verdana" w:hAnsi="Verdana"/>
            <w:b/>
            <w:bCs/>
            <w:color w:val="000000"/>
            <w:u w:val="none"/>
          </w:rPr>
          <w:t>)</w:t>
        </w:r>
      </w:ins>
    </w:p>
    <w:p w:rsidR="00A569AD" w:rsidRDefault="00A569AD" w:rsidP="00A569AD">
      <w:pPr>
        <w:rPr>
          <w:ins w:id="4708" w:author="Unknown"/>
          <w:rFonts w:ascii="Trebuchet MS" w:hAnsi="Trebuchet MS"/>
          <w:color w:val="000000"/>
        </w:rPr>
      </w:pPr>
      <w:ins w:id="4709" w:author="Unknown">
        <w:r>
          <w:rPr>
            <w:rStyle w:val="Hyperlink"/>
            <w:rFonts w:ascii="Verdana" w:hAnsi="Verdana"/>
            <w:color w:val="000000"/>
            <w:u w:val="none"/>
          </w:rPr>
          <w:t>This Collection interview question serves two purpose it not only test an important programming concept Sorting but also utility class like Collections which provide several methods for creating synchronized collection and sorting. Sorting is implemented using Comparable and Comparator in Java and when you call Collections.sort() it gets sorted based on the natural order specified in</w:t>
        </w:r>
        <w:r>
          <w:rPr>
            <w:rStyle w:val="apple-converted-space"/>
            <w:rFonts w:ascii="Verdana" w:hAnsi="Verdana"/>
            <w:color w:val="000000"/>
          </w:rPr>
          <w:t> </w:t>
        </w:r>
        <w:r>
          <w:rPr>
            <w:rStyle w:val="Hyperlink"/>
            <w:rFonts w:ascii="Courier New" w:hAnsi="Courier New" w:cs="Courier New"/>
            <w:color w:val="000000"/>
            <w:u w:val="none"/>
          </w:rPr>
          <w:t>compareTo()</w:t>
        </w:r>
        <w:r>
          <w:rPr>
            <w:rStyle w:val="apple-converted-space"/>
            <w:rFonts w:ascii="Verdana" w:hAnsi="Verdana"/>
            <w:color w:val="000000"/>
          </w:rPr>
          <w:t> </w:t>
        </w:r>
        <w:r>
          <w:rPr>
            <w:rStyle w:val="Hyperlink"/>
            <w:rFonts w:ascii="Verdana" w:hAnsi="Verdana"/>
            <w:color w:val="000000"/>
            <w:u w:val="none"/>
          </w:rPr>
          <w:t>method while Collections.sort(Comparator) will sort objects based on compare() method of Comparator. </w:t>
        </w:r>
      </w:ins>
    </w:p>
    <w:p w:rsidR="00A569AD" w:rsidRDefault="00A569AD" w:rsidP="00A569AD">
      <w:pPr>
        <w:rPr>
          <w:ins w:id="4710" w:author="Unknown"/>
          <w:rFonts w:ascii="Trebuchet MS" w:hAnsi="Trebuchet MS"/>
          <w:color w:val="000000"/>
        </w:rPr>
      </w:pPr>
    </w:p>
    <w:p w:rsidR="00A569AD" w:rsidRDefault="00A569AD" w:rsidP="00A569AD">
      <w:pPr>
        <w:spacing w:after="240"/>
        <w:rPr>
          <w:ins w:id="4711" w:author="Unknown"/>
          <w:rFonts w:ascii="Trebuchet MS" w:hAnsi="Trebuchet MS"/>
          <w:color w:val="000000"/>
        </w:rPr>
      </w:pPr>
    </w:p>
    <w:p w:rsidR="00A569AD" w:rsidRDefault="00A569AD" w:rsidP="00A569AD">
      <w:pPr>
        <w:spacing w:after="0"/>
        <w:rPr>
          <w:ins w:id="4712" w:author="Unknown"/>
          <w:rFonts w:ascii="Trebuchet MS" w:hAnsi="Trebuchet MS"/>
          <w:color w:val="000000"/>
        </w:rPr>
      </w:pPr>
      <w:ins w:id="4713" w:author="Unknown">
        <w:r>
          <w:rPr>
            <w:rStyle w:val="Hyperlink"/>
            <w:rFonts w:ascii="Verdana" w:hAnsi="Verdana"/>
            <w:b/>
            <w:bCs/>
            <w:color w:val="000000"/>
            <w:u w:val="none"/>
          </w:rPr>
          <w:t>13. What is the difference between Vector and ArrayList? (</w:t>
        </w:r>
        <w:r w:rsidR="000F79BD">
          <w:rPr>
            <w:rStyle w:val="Hyperlink"/>
            <w:rFonts w:ascii="Verdana" w:hAnsi="Verdana"/>
            <w:b/>
            <w:bCs/>
            <w:color w:val="000000"/>
            <w:u w:val="none"/>
          </w:rPr>
          <w:fldChar w:fldCharType="begin"/>
        </w:r>
        <w:r>
          <w:rPr>
            <w:rStyle w:val="Hyperlink"/>
            <w:rFonts w:ascii="Verdana" w:hAnsi="Verdana"/>
            <w:b/>
            <w:bCs/>
            <w:color w:val="000000"/>
            <w:u w:val="none"/>
          </w:rPr>
          <w:instrText xml:space="preserve"> HYPERLINK "http://java67.blogspot.com/2012/09/arraylist-vs-vector-in-java-interview.html" </w:instrText>
        </w:r>
        <w:r w:rsidR="000F79BD">
          <w:rPr>
            <w:rStyle w:val="Hyperlink"/>
            <w:rFonts w:ascii="Verdana" w:hAnsi="Verdana"/>
            <w:b/>
            <w:bCs/>
            <w:color w:val="000000"/>
            <w:u w:val="none"/>
          </w:rPr>
          <w:fldChar w:fldCharType="separate"/>
        </w:r>
        <w:r>
          <w:rPr>
            <w:rStyle w:val="Hyperlink"/>
            <w:rFonts w:ascii="Verdana" w:hAnsi="Verdana"/>
            <w:b/>
            <w:bCs/>
            <w:color w:val="660099"/>
          </w:rPr>
          <w:t>answer</w:t>
        </w:r>
        <w:r w:rsidR="000F79BD">
          <w:rPr>
            <w:rStyle w:val="Hyperlink"/>
            <w:rFonts w:ascii="Verdana" w:hAnsi="Verdana"/>
            <w:b/>
            <w:bCs/>
            <w:color w:val="000000"/>
            <w:u w:val="none"/>
          </w:rPr>
          <w:fldChar w:fldCharType="end"/>
        </w:r>
        <w:r>
          <w:rPr>
            <w:rStyle w:val="Hyperlink"/>
            <w:rFonts w:ascii="Verdana" w:hAnsi="Verdana"/>
            <w:b/>
            <w:bCs/>
            <w:color w:val="000000"/>
            <w:u w:val="none"/>
          </w:rPr>
          <w:t>)</w:t>
        </w:r>
      </w:ins>
    </w:p>
    <w:p w:rsidR="00A569AD" w:rsidRDefault="00A569AD" w:rsidP="00A569AD">
      <w:pPr>
        <w:rPr>
          <w:ins w:id="4714" w:author="Unknown"/>
          <w:rFonts w:ascii="Trebuchet MS" w:hAnsi="Trebuchet MS"/>
          <w:color w:val="000000"/>
        </w:rPr>
      </w:pPr>
      <w:ins w:id="4715" w:author="Unknown">
        <w:r>
          <w:rPr>
            <w:rStyle w:val="Hyperlink"/>
            <w:rFonts w:ascii="Verdana" w:hAnsi="Verdana"/>
            <w:color w:val="000000"/>
            <w:u w:val="none"/>
          </w:rPr>
          <w:t>One more beginner level collection interview questions, this is still very popular and mostly asked in the telephonic round.</w:t>
        </w:r>
        <w:r>
          <w:rPr>
            <w:rStyle w:val="apple-converted-space"/>
            <w:rFonts w:ascii="Verdana" w:hAnsi="Verdana"/>
            <w:color w:val="000000"/>
          </w:rPr>
          <w:t> </w:t>
        </w:r>
        <w:r w:rsidR="000F79BD">
          <w:rPr>
            <w:rStyle w:val="Hyperlink"/>
            <w:rFonts w:ascii="Verdana" w:hAnsi="Verdana"/>
            <w:color w:val="000000"/>
            <w:u w:val="none"/>
          </w:rPr>
          <w:fldChar w:fldCharType="begin"/>
        </w:r>
        <w:r>
          <w:rPr>
            <w:rStyle w:val="Hyperlink"/>
            <w:rFonts w:ascii="Verdana" w:hAnsi="Verdana"/>
            <w:color w:val="000000"/>
            <w:u w:val="none"/>
          </w:rPr>
          <w:instrText xml:space="preserve"> HYPERLINK "http://javarevisited.blogspot.com/2011/05/example-of-arraylist-in-java-tutorial.html" </w:instrText>
        </w:r>
        <w:r w:rsidR="000F79BD">
          <w:rPr>
            <w:rStyle w:val="Hyperlink"/>
            <w:rFonts w:ascii="Verdana" w:hAnsi="Verdana"/>
            <w:color w:val="000000"/>
            <w:u w:val="none"/>
          </w:rPr>
          <w:fldChar w:fldCharType="separate"/>
        </w:r>
        <w:r>
          <w:rPr>
            <w:rStyle w:val="Hyperlink"/>
            <w:rFonts w:ascii="Verdana" w:hAnsi="Verdana"/>
            <w:color w:val="660099"/>
          </w:rPr>
          <w:t>ArrayList in Java</w:t>
        </w:r>
        <w:r w:rsidR="000F79BD">
          <w:rPr>
            <w:rStyle w:val="Hyperlink"/>
            <w:rFonts w:ascii="Verdana" w:hAnsi="Verdana"/>
            <w:color w:val="000000"/>
            <w:u w:val="none"/>
          </w:rPr>
          <w:fldChar w:fldCharType="end"/>
        </w:r>
        <w:r>
          <w:rPr>
            <w:rStyle w:val="apple-converted-space"/>
            <w:rFonts w:ascii="Verdana" w:hAnsi="Verdana"/>
            <w:color w:val="000000"/>
          </w:rPr>
          <w:t> </w:t>
        </w:r>
        <w:r>
          <w:rPr>
            <w:rStyle w:val="Hyperlink"/>
            <w:rFonts w:ascii="Verdana" w:hAnsi="Verdana"/>
            <w:color w:val="000000"/>
            <w:u w:val="none"/>
          </w:rPr>
          <w:t>is one of the most used Collection class and the most interviewers asked questions on ArrayList. See Difference between Vector and ArrayList for the answer to this interview question.</w:t>
        </w:r>
      </w:ins>
    </w:p>
    <w:p w:rsidR="00A569AD" w:rsidRDefault="00A569AD" w:rsidP="00A569AD">
      <w:pPr>
        <w:rPr>
          <w:ins w:id="4716" w:author="Unknown"/>
          <w:rFonts w:ascii="Trebuchet MS" w:hAnsi="Trebuchet MS"/>
          <w:color w:val="000000"/>
        </w:rPr>
      </w:pPr>
    </w:p>
    <w:p w:rsidR="00A569AD" w:rsidRDefault="00A569AD" w:rsidP="00A569AD">
      <w:pPr>
        <w:spacing w:after="240"/>
        <w:rPr>
          <w:ins w:id="4717" w:author="Unknown"/>
          <w:rFonts w:ascii="Trebuchet MS" w:hAnsi="Trebuchet MS"/>
          <w:color w:val="000000"/>
        </w:rPr>
      </w:pPr>
    </w:p>
    <w:p w:rsidR="00A569AD" w:rsidRDefault="00A569AD" w:rsidP="00A569AD">
      <w:pPr>
        <w:spacing w:after="0"/>
        <w:rPr>
          <w:ins w:id="4718" w:author="Unknown"/>
          <w:rFonts w:ascii="Trebuchet MS" w:hAnsi="Trebuchet MS"/>
          <w:color w:val="000000"/>
        </w:rPr>
      </w:pPr>
      <w:ins w:id="4719" w:author="Unknown">
        <w:r>
          <w:rPr>
            <w:rStyle w:val="Hyperlink"/>
            <w:rFonts w:ascii="Verdana" w:hAnsi="Verdana"/>
            <w:b/>
            <w:bCs/>
            <w:color w:val="000000"/>
            <w:u w:val="none"/>
          </w:rPr>
          <w:t>14. What is the difference between HashMap and HashSet? (</w:t>
        </w:r>
        <w:r w:rsidR="000F79BD">
          <w:rPr>
            <w:rStyle w:val="Hyperlink"/>
            <w:rFonts w:ascii="Verdana" w:hAnsi="Verdana"/>
            <w:b/>
            <w:bCs/>
            <w:color w:val="000000"/>
            <w:u w:val="none"/>
          </w:rPr>
          <w:fldChar w:fldCharType="begin"/>
        </w:r>
        <w:r>
          <w:rPr>
            <w:rStyle w:val="Hyperlink"/>
            <w:rFonts w:ascii="Verdana" w:hAnsi="Verdana"/>
            <w:b/>
            <w:bCs/>
            <w:color w:val="000000"/>
            <w:u w:val="none"/>
          </w:rPr>
          <w:instrText xml:space="preserve"> HYPERLINK "http://java67.blogspot.com/2012/08/difference-between-hashset-and-hashmap.html" </w:instrText>
        </w:r>
        <w:r w:rsidR="000F79BD">
          <w:rPr>
            <w:rStyle w:val="Hyperlink"/>
            <w:rFonts w:ascii="Verdana" w:hAnsi="Verdana"/>
            <w:b/>
            <w:bCs/>
            <w:color w:val="000000"/>
            <w:u w:val="none"/>
          </w:rPr>
          <w:fldChar w:fldCharType="separate"/>
        </w:r>
        <w:r>
          <w:rPr>
            <w:rStyle w:val="Hyperlink"/>
            <w:rFonts w:ascii="Verdana" w:hAnsi="Verdana"/>
            <w:b/>
            <w:bCs/>
            <w:color w:val="660099"/>
          </w:rPr>
          <w:t>answer</w:t>
        </w:r>
        <w:r w:rsidR="000F79BD">
          <w:rPr>
            <w:rStyle w:val="Hyperlink"/>
            <w:rFonts w:ascii="Verdana" w:hAnsi="Verdana"/>
            <w:b/>
            <w:bCs/>
            <w:color w:val="000000"/>
            <w:u w:val="none"/>
          </w:rPr>
          <w:fldChar w:fldCharType="end"/>
        </w:r>
        <w:r>
          <w:rPr>
            <w:rStyle w:val="Hyperlink"/>
            <w:rFonts w:ascii="Verdana" w:hAnsi="Verdana"/>
            <w:b/>
            <w:bCs/>
            <w:color w:val="000000"/>
            <w:u w:val="none"/>
          </w:rPr>
          <w:t>)</w:t>
        </w:r>
      </w:ins>
    </w:p>
    <w:p w:rsidR="00A569AD" w:rsidRDefault="00A569AD" w:rsidP="00A569AD">
      <w:pPr>
        <w:spacing w:after="240"/>
        <w:rPr>
          <w:ins w:id="4720" w:author="Unknown"/>
          <w:rFonts w:ascii="Trebuchet MS" w:hAnsi="Trebuchet MS"/>
          <w:color w:val="000000"/>
        </w:rPr>
      </w:pPr>
      <w:ins w:id="4721" w:author="Unknown">
        <w:r>
          <w:rPr>
            <w:rStyle w:val="Hyperlink"/>
            <w:rFonts w:ascii="Verdana" w:hAnsi="Verdana"/>
            <w:color w:val="000000"/>
            <w:u w:val="none"/>
          </w:rPr>
          <w:t>This collection interview questions is asked in conjunction with</w:t>
        </w:r>
        <w:r>
          <w:rPr>
            <w:rStyle w:val="apple-converted-space"/>
            <w:rFonts w:ascii="Verdana" w:hAnsi="Verdana"/>
            <w:color w:val="000000"/>
          </w:rPr>
          <w:t> </w:t>
        </w:r>
        <w:r>
          <w:rPr>
            <w:rStyle w:val="Hyperlink"/>
            <w:rFonts w:ascii="Courier New" w:hAnsi="Courier New" w:cs="Courier New"/>
            <w:color w:val="000000"/>
            <w:u w:val="none"/>
          </w:rPr>
          <w:t>HashMap</w:t>
        </w:r>
        <w:r>
          <w:rPr>
            <w:rStyle w:val="apple-converted-space"/>
            <w:rFonts w:ascii="Courier New" w:hAnsi="Courier New" w:cs="Courier New"/>
            <w:color w:val="000000"/>
          </w:rPr>
          <w:t> </w:t>
        </w:r>
        <w:r>
          <w:rPr>
            <w:rStyle w:val="Hyperlink"/>
            <w:rFonts w:ascii="Verdana" w:hAnsi="Verdana"/>
            <w:color w:val="000000"/>
            <w:u w:val="none"/>
          </w:rPr>
          <w:t>vs</w:t>
        </w:r>
        <w:r>
          <w:rPr>
            <w:rStyle w:val="apple-converted-space"/>
            <w:rFonts w:ascii="Verdana" w:hAnsi="Verdana"/>
            <w:color w:val="000000"/>
          </w:rPr>
          <w:t> </w:t>
        </w:r>
        <w:r>
          <w:rPr>
            <w:rStyle w:val="Hyperlink"/>
            <w:rFonts w:ascii="Courier New" w:hAnsi="Courier New" w:cs="Courier New"/>
            <w:color w:val="000000"/>
            <w:u w:val="none"/>
          </w:rPr>
          <w:t>Hashtable</w:t>
        </w:r>
        <w:r>
          <w:rPr>
            <w:rStyle w:val="Hyperlink"/>
            <w:rFonts w:ascii="Verdana" w:hAnsi="Verdana"/>
            <w:color w:val="000000"/>
            <w:u w:val="none"/>
          </w:rPr>
          <w:t>.</w:t>
        </w:r>
        <w:r>
          <w:rPr>
            <w:rStyle w:val="apple-converted-space"/>
            <w:rFonts w:ascii="Verdana" w:hAnsi="Verdana"/>
            <w:color w:val="000000"/>
          </w:rPr>
          <w:t> </w:t>
        </w:r>
        <w:r>
          <w:rPr>
            <w:rStyle w:val="Hyperlink"/>
            <w:rFonts w:ascii="Courier New" w:hAnsi="Courier New" w:cs="Courier New"/>
            <w:color w:val="000000"/>
            <w:u w:val="none"/>
          </w:rPr>
          <w:t>HashSet</w:t>
        </w:r>
        <w:r>
          <w:rPr>
            <w:rStyle w:val="apple-converted-space"/>
            <w:rFonts w:ascii="Courier New" w:hAnsi="Courier New" w:cs="Courier New"/>
            <w:color w:val="000000"/>
          </w:rPr>
          <w:t> </w:t>
        </w:r>
        <w:r>
          <w:rPr>
            <w:rStyle w:val="Hyperlink"/>
            <w:rFonts w:ascii="Verdana" w:hAnsi="Verdana"/>
            <w:color w:val="000000"/>
            <w:u w:val="none"/>
          </w:rPr>
          <w:t>implements</w:t>
        </w:r>
        <w:r>
          <w:rPr>
            <w:rStyle w:val="apple-converted-space"/>
            <w:rFonts w:ascii="Verdana" w:hAnsi="Verdana"/>
            <w:color w:val="000000"/>
          </w:rPr>
          <w:t> </w:t>
        </w:r>
        <w:r>
          <w:rPr>
            <w:rStyle w:val="Hyperlink"/>
            <w:rFonts w:ascii="Courier New" w:hAnsi="Courier New" w:cs="Courier New"/>
            <w:color w:val="000000"/>
            <w:u w:val="none"/>
          </w:rPr>
          <w:t>java.util.Set</w:t>
        </w:r>
        <w:r>
          <w:rPr>
            <w:rStyle w:val="apple-converted-space"/>
            <w:rFonts w:ascii="Verdana" w:hAnsi="Verdana"/>
            <w:color w:val="000000"/>
          </w:rPr>
          <w:t> </w:t>
        </w:r>
        <w:r>
          <w:rPr>
            <w:rStyle w:val="Hyperlink"/>
            <w:rFonts w:ascii="Verdana" w:hAnsi="Verdana"/>
            <w:color w:val="000000"/>
            <w:u w:val="none"/>
          </w:rPr>
          <w:t>interface and that's why only contains unique elements, while HashMap allows duplicate values.  In fact, HashSet is actually implemented on top of</w:t>
        </w:r>
        <w:r>
          <w:rPr>
            <w:rStyle w:val="apple-converted-space"/>
            <w:rFonts w:ascii="Verdana" w:hAnsi="Verdana"/>
            <w:color w:val="000000"/>
          </w:rPr>
          <w:t> </w:t>
        </w:r>
        <w:r>
          <w:rPr>
            <w:rStyle w:val="Hyperlink"/>
            <w:rFonts w:ascii="Courier New" w:hAnsi="Courier New" w:cs="Courier New"/>
            <w:color w:val="000000"/>
            <w:u w:val="none"/>
          </w:rPr>
          <w:t>java.util.HashMap</w:t>
        </w:r>
        <w:r>
          <w:rPr>
            <w:rStyle w:val="Hyperlink"/>
            <w:rFonts w:ascii="Verdana" w:hAnsi="Verdana"/>
            <w:color w:val="000000"/>
            <w:u w:val="none"/>
          </w:rPr>
          <w:t>. If you look internal implementation of</w:t>
        </w:r>
        <w:r>
          <w:rPr>
            <w:rStyle w:val="Hyperlink"/>
            <w:rFonts w:ascii="Courier New" w:hAnsi="Courier New" w:cs="Courier New"/>
            <w:color w:val="000000"/>
            <w:u w:val="none"/>
          </w:rPr>
          <w:t>java.util.HashSet</w:t>
        </w:r>
        <w:r>
          <w:rPr>
            <w:rStyle w:val="Hyperlink"/>
            <w:rFonts w:ascii="Verdana" w:hAnsi="Verdana"/>
            <w:color w:val="000000"/>
            <w:u w:val="none"/>
          </w:rPr>
          <w:t>, you will find that it adds element as key on internal map with same values. For a more detailed answer, see</w:t>
        </w:r>
        <w:r>
          <w:rPr>
            <w:rStyle w:val="apple-converted-space"/>
            <w:rFonts w:ascii="Verdana" w:hAnsi="Verdana"/>
            <w:color w:val="000000"/>
          </w:rPr>
          <w:t> </w:t>
        </w:r>
        <w:r w:rsidR="000F79BD">
          <w:rPr>
            <w:rStyle w:val="Hyperlink"/>
            <w:rFonts w:ascii="Verdana" w:hAnsi="Verdana"/>
            <w:color w:val="000000"/>
            <w:u w:val="none"/>
          </w:rPr>
          <w:fldChar w:fldCharType="begin"/>
        </w:r>
        <w:r>
          <w:rPr>
            <w:rStyle w:val="Hyperlink"/>
            <w:rFonts w:ascii="Verdana" w:hAnsi="Verdana"/>
            <w:color w:val="000000"/>
            <w:u w:val="none"/>
          </w:rPr>
          <w:instrText xml:space="preserve"> HYPERLINK "http://javarevisited.blogspot.com/2011/09/difference-hashmap-vs-hashset-java.html" </w:instrText>
        </w:r>
        <w:r w:rsidR="000F79BD">
          <w:rPr>
            <w:rStyle w:val="Hyperlink"/>
            <w:rFonts w:ascii="Verdana" w:hAnsi="Verdana"/>
            <w:color w:val="000000"/>
            <w:u w:val="none"/>
          </w:rPr>
          <w:fldChar w:fldCharType="separate"/>
        </w:r>
        <w:r>
          <w:rPr>
            <w:rStyle w:val="Hyperlink"/>
            <w:rFonts w:ascii="Verdana" w:hAnsi="Verdana"/>
            <w:color w:val="660099"/>
          </w:rPr>
          <w:t>HashMap vs HashSet</w:t>
        </w:r>
        <w:r w:rsidR="000F79BD">
          <w:rPr>
            <w:rStyle w:val="Hyperlink"/>
            <w:rFonts w:ascii="Verdana" w:hAnsi="Verdana"/>
            <w:color w:val="000000"/>
            <w:u w:val="none"/>
          </w:rPr>
          <w:fldChar w:fldCharType="end"/>
        </w:r>
        <w:r>
          <w:rPr>
            <w:rStyle w:val="Hyperlink"/>
            <w:rFonts w:ascii="Verdana" w:hAnsi="Verdana"/>
            <w:color w:val="000000"/>
            <w:u w:val="none"/>
          </w:rPr>
          <w:t>.</w:t>
        </w:r>
        <w:r>
          <w:rPr>
            <w:rFonts w:ascii="Trebuchet MS" w:hAnsi="Trebuchet MS"/>
            <w:color w:val="000000"/>
          </w:rPr>
          <w:br/>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rPr>
          <w:lastRenderedPageBreak/>
          <w:t>15) What is NavigableMap in Java? What is a benefit over Map? (</w:t>
        </w:r>
        <w:r w:rsidR="000F79BD">
          <w:rPr>
            <w:rFonts w:ascii="Verdana" w:hAnsi="Verdana"/>
            <w:b/>
            <w:bCs/>
            <w:color w:val="000000"/>
          </w:rPr>
          <w:fldChar w:fldCharType="begin"/>
        </w:r>
        <w:r>
          <w:rPr>
            <w:rFonts w:ascii="Verdana" w:hAnsi="Verdana"/>
            <w:b/>
            <w:bCs/>
            <w:color w:val="000000"/>
          </w:rPr>
          <w:instrText xml:space="preserve"> HYPERLINK "http://javarevisited.blogspot.com/2013/01/what-is-navigablemap-in-java-6-example-submap-head-tail.html"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r>
          <w:rPr>
            <w:rFonts w:ascii="Trebuchet MS" w:hAnsi="Trebuchet MS"/>
            <w:color w:val="000000"/>
          </w:rPr>
          <w:br/>
        </w:r>
        <w:r>
          <w:rPr>
            <w:rFonts w:ascii="Courier New" w:hAnsi="Courier New" w:cs="Courier New"/>
            <w:color w:val="000000"/>
          </w:rPr>
          <w:t>NavigableMap</w:t>
        </w:r>
        <w:r>
          <w:rPr>
            <w:rStyle w:val="apple-converted-space"/>
            <w:rFonts w:ascii="Courier New" w:hAnsi="Courier New" w:cs="Courier New"/>
            <w:color w:val="000000"/>
          </w:rPr>
          <w:t> </w:t>
        </w:r>
        <w:r>
          <w:rPr>
            <w:rFonts w:ascii="Verdana" w:hAnsi="Verdana"/>
            <w:color w:val="000000"/>
          </w:rPr>
          <w:t>Map was added in Java 1.6, it adds navigation capability to Map data structure. It provides methods like</w:t>
        </w:r>
        <w:r>
          <w:rPr>
            <w:rStyle w:val="apple-converted-space"/>
            <w:rFonts w:ascii="Verdana" w:hAnsi="Verdana"/>
            <w:color w:val="000000"/>
          </w:rPr>
          <w:t> </w:t>
        </w:r>
        <w:r>
          <w:rPr>
            <w:rFonts w:ascii="Courier New" w:hAnsi="Courier New" w:cs="Courier New"/>
            <w:color w:val="000000"/>
          </w:rPr>
          <w:t>lowerKey()</w:t>
        </w:r>
        <w:r>
          <w:rPr>
            <w:rStyle w:val="apple-converted-space"/>
            <w:rFonts w:ascii="Verdana" w:hAnsi="Verdana"/>
            <w:color w:val="000000"/>
          </w:rPr>
          <w:t> </w:t>
        </w:r>
        <w:r>
          <w:rPr>
            <w:rFonts w:ascii="Verdana" w:hAnsi="Verdana"/>
            <w:color w:val="000000"/>
          </w:rPr>
          <w:t>to get keys which is less than specified key,</w:t>
        </w:r>
        <w:r>
          <w:rPr>
            <w:rStyle w:val="apple-converted-space"/>
            <w:rFonts w:ascii="Verdana" w:hAnsi="Verdana"/>
            <w:color w:val="000000"/>
          </w:rPr>
          <w:t> </w:t>
        </w:r>
        <w:r>
          <w:rPr>
            <w:rFonts w:ascii="Courier New" w:hAnsi="Courier New" w:cs="Courier New"/>
            <w:color w:val="000000"/>
          </w:rPr>
          <w:t>floorKey()</w:t>
        </w:r>
        <w:r>
          <w:rPr>
            <w:rStyle w:val="apple-converted-space"/>
            <w:rFonts w:ascii="Verdana" w:hAnsi="Verdana"/>
            <w:color w:val="000000"/>
          </w:rPr>
          <w:t> </w:t>
        </w:r>
        <w:r>
          <w:rPr>
            <w:rFonts w:ascii="Verdana" w:hAnsi="Verdana"/>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Pr>
            <w:rFonts w:ascii="Trebuchet MS" w:hAnsi="Trebuchet MS"/>
            <w:color w:val="000000"/>
          </w:rPr>
          <w:br/>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rPr>
          <w:t>16) Which one you will prefer between Array and ArrayList for Storing object and why? (</w:t>
        </w:r>
        <w:r w:rsidR="000F79BD">
          <w:rPr>
            <w:rFonts w:ascii="Verdana" w:hAnsi="Verdana"/>
            <w:b/>
            <w:bCs/>
            <w:color w:val="000000"/>
          </w:rPr>
          <w:fldChar w:fldCharType="begin"/>
        </w:r>
        <w:r>
          <w:rPr>
            <w:rFonts w:ascii="Verdana" w:hAnsi="Verdana"/>
            <w:b/>
            <w:bCs/>
            <w:color w:val="000000"/>
          </w:rPr>
          <w:instrText xml:space="preserve"> HYPERLINK "http://java67.blogspot.com/2012/12/difference-between-array-vs-arraylist-java.html"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r>
          <w:rPr>
            <w:rFonts w:ascii="Trebuchet MS" w:hAnsi="Trebuchet MS"/>
            <w:color w:val="000000"/>
          </w:rPr>
          <w:br/>
        </w:r>
        <w:r>
          <w:rPr>
            <w:rFonts w:ascii="Verdana" w:hAnsi="Verdana"/>
            <w:color w:val="000000"/>
          </w:rPr>
          <w:t>Though ArrayList is also backed up by array, it offers some usability advantage over array in Java. Array is fixed length data structure, once created you can not change it's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Pr>
            <w:rStyle w:val="apple-converted-space"/>
            <w:rFonts w:ascii="Verdana" w:hAnsi="Verdana"/>
            <w:color w:val="000000"/>
          </w:rPr>
          <w:t> </w:t>
        </w:r>
        <w:r>
          <w:rPr>
            <w:rFonts w:ascii="Courier New" w:hAnsi="Courier New" w:cs="Courier New"/>
            <w:color w:val="000000"/>
          </w:rPr>
          <w:t>ArrayStoreException</w:t>
        </w:r>
        <w:r>
          <w:rPr>
            <w:rFonts w:ascii="Verdana" w:hAnsi="Verdana"/>
            <w:color w:val="000000"/>
          </w:rPr>
          <w:t>. On the other hand, if you use ArrayList, compiler and IDE will catch those error on the spot. So if you know size in advance and you don't need re-sizing than use array, otherwise use ArrayList.</w:t>
        </w:r>
      </w:ins>
    </w:p>
    <w:p w:rsidR="00A569AD" w:rsidRDefault="00A569AD" w:rsidP="00A569AD">
      <w:pPr>
        <w:spacing w:after="0"/>
        <w:rPr>
          <w:ins w:id="4722" w:author="Unknown"/>
          <w:rFonts w:ascii="Trebuchet MS" w:hAnsi="Trebuchet MS"/>
          <w:color w:val="000000"/>
        </w:rPr>
      </w:pPr>
    </w:p>
    <w:p w:rsidR="00A569AD" w:rsidRDefault="00A569AD" w:rsidP="00A569AD">
      <w:pPr>
        <w:rPr>
          <w:ins w:id="4723" w:author="Unknown"/>
          <w:rFonts w:ascii="Trebuchet MS" w:hAnsi="Trebuchet MS"/>
          <w:color w:val="000000"/>
        </w:rPr>
      </w:pPr>
      <w:ins w:id="4724" w:author="Unknown">
        <w:r>
          <w:rPr>
            <w:rFonts w:ascii="Verdana" w:hAnsi="Verdana"/>
            <w:b/>
            <w:bCs/>
            <w:color w:val="000000"/>
          </w:rPr>
          <w:t>17) Can we replace Hashtable with ConcurrentHashMap? (</w:t>
        </w:r>
        <w:r w:rsidR="000F79BD">
          <w:rPr>
            <w:rFonts w:ascii="Verdana" w:hAnsi="Verdana"/>
            <w:b/>
            <w:bCs/>
            <w:color w:val="000000"/>
          </w:rPr>
          <w:fldChar w:fldCharType="begin"/>
        </w:r>
        <w:r>
          <w:rPr>
            <w:rFonts w:ascii="Verdana" w:hAnsi="Verdana"/>
            <w:b/>
            <w:bCs/>
            <w:color w:val="000000"/>
          </w:rPr>
          <w:instrText xml:space="preserve"> HYPERLINK "http://java67.blogspot.com/2014/07/21-frequently-asked-java-interview-questions-answers.html"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ins>
    </w:p>
    <w:p w:rsidR="00A569AD" w:rsidRDefault="00A569AD" w:rsidP="00A569AD">
      <w:pPr>
        <w:rPr>
          <w:ins w:id="4725" w:author="Unknown"/>
          <w:rFonts w:ascii="Trebuchet MS" w:hAnsi="Trebuchet MS"/>
          <w:color w:val="000000"/>
        </w:rPr>
      </w:pPr>
      <w:ins w:id="4726" w:author="Unknown">
        <w:r>
          <w:rPr>
            <w:rFonts w:ascii="Verdana" w:hAnsi="Verdana"/>
            <w:color w:val="000000"/>
          </w:rPr>
          <w:t>Answer 3: Yes we can replace Hashtable with ConcurrentHashMap and that's what suggested in Java documentation of ConcurrentHashMap. but you need to be careful with code which relies on locking behavior of Hashtable. Since Hashtable locks whole Map instead of a portion of Map, compound operations like if(Hashtable.get(key) == null) put(key, value) works in Hashtable but not in concurrentHashMap. instead of this use putIfAbsent() method of ConcurrentHashMap</w:t>
        </w:r>
      </w:ins>
    </w:p>
    <w:p w:rsidR="00A569AD" w:rsidRDefault="00A569AD" w:rsidP="00A569AD">
      <w:pPr>
        <w:rPr>
          <w:ins w:id="4727" w:author="Unknown"/>
          <w:rFonts w:ascii="Trebuchet MS" w:hAnsi="Trebuchet MS"/>
          <w:color w:val="000000"/>
        </w:rPr>
      </w:pPr>
    </w:p>
    <w:p w:rsidR="00A569AD" w:rsidRDefault="00A569AD" w:rsidP="00A569AD">
      <w:pPr>
        <w:rPr>
          <w:ins w:id="4728" w:author="Unknown"/>
          <w:rFonts w:ascii="Trebuchet MS" w:hAnsi="Trebuchet MS"/>
          <w:color w:val="000000"/>
        </w:rPr>
      </w:pPr>
    </w:p>
    <w:p w:rsidR="00A569AD" w:rsidRDefault="00A569AD" w:rsidP="00A569AD">
      <w:pPr>
        <w:rPr>
          <w:ins w:id="4729" w:author="Unknown"/>
          <w:rFonts w:ascii="Trebuchet MS" w:hAnsi="Trebuchet MS"/>
          <w:color w:val="000000"/>
        </w:rPr>
      </w:pPr>
      <w:ins w:id="4730" w:author="Unknown">
        <w:r>
          <w:rPr>
            <w:rFonts w:ascii="Verdana" w:hAnsi="Verdana"/>
            <w:b/>
            <w:bCs/>
            <w:color w:val="000000"/>
          </w:rPr>
          <w:t>18) What is CopyOnWriteArrayList, how it is different than ArrayList and Vector? (</w:t>
        </w:r>
        <w:r w:rsidR="000F79BD">
          <w:rPr>
            <w:rFonts w:ascii="Verdana" w:hAnsi="Verdana"/>
            <w:b/>
            <w:bCs/>
            <w:color w:val="000000"/>
          </w:rPr>
          <w:fldChar w:fldCharType="begin"/>
        </w:r>
        <w:r>
          <w:rPr>
            <w:rFonts w:ascii="Verdana" w:hAnsi="Verdana"/>
            <w:b/>
            <w:bCs/>
            <w:color w:val="000000"/>
          </w:rPr>
          <w:instrText xml:space="preserve"> HYPERLINK "http://java67.blogspot.com/2015/06/difference-between-synchronized-arraylist-and-copyOnWriteArrayList-java.html"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ins>
    </w:p>
    <w:p w:rsidR="00A569AD" w:rsidRDefault="00A569AD" w:rsidP="00A569AD">
      <w:pPr>
        <w:rPr>
          <w:ins w:id="4731" w:author="Unknown"/>
          <w:rFonts w:ascii="Trebuchet MS" w:hAnsi="Trebuchet MS"/>
          <w:color w:val="000000"/>
        </w:rPr>
      </w:pPr>
      <w:ins w:id="4732" w:author="Unknown">
        <w:r>
          <w:rPr>
            <w:rFonts w:ascii="Verdana" w:hAnsi="Verdana"/>
            <w:color w:val="000000"/>
          </w:rPr>
          <w:t>Answer:</w:t>
        </w:r>
        <w:r>
          <w:rPr>
            <w:rStyle w:val="apple-converted-space"/>
            <w:rFonts w:ascii="Verdana" w:hAnsi="Verdana"/>
            <w:color w:val="000000"/>
          </w:rPr>
          <w:t> </w:t>
        </w:r>
        <w:r>
          <w:rPr>
            <w:rFonts w:ascii="Courier New" w:hAnsi="Courier New" w:cs="Courier New"/>
            <w:color w:val="000000"/>
          </w:rPr>
          <w:t>CopyOnWriteArrayList</w:t>
        </w:r>
        <w:r>
          <w:rPr>
            <w:rStyle w:val="apple-converted-space"/>
            <w:rFonts w:ascii="Courier New" w:hAnsi="Courier New" w:cs="Courier New"/>
            <w:color w:val="000000"/>
          </w:rPr>
          <w:t> </w:t>
        </w:r>
        <w:r>
          <w:rPr>
            <w:rFonts w:ascii="Verdana" w:hAnsi="Verdana"/>
            <w:color w:val="000000"/>
          </w:rPr>
          <w:t xml:space="preserve">is new List implementation introduced in Java 1.5 which provides better concurrent access than Synchronized List. better concurrency is achieved by Copying ArrayList over each write and replace with original instead </w:t>
        </w:r>
        <w:r>
          <w:rPr>
            <w:rFonts w:ascii="Verdana" w:hAnsi="Verdana"/>
            <w:color w:val="000000"/>
          </w:rPr>
          <w:lastRenderedPageBreak/>
          <w:t>of locking. Also</w:t>
        </w:r>
        <w:r>
          <w:rPr>
            <w:rStyle w:val="apple-converted-space"/>
            <w:rFonts w:ascii="Verdana" w:hAnsi="Verdana"/>
            <w:color w:val="000000"/>
          </w:rPr>
          <w:t> </w:t>
        </w:r>
        <w:r>
          <w:rPr>
            <w:rFonts w:ascii="Courier New" w:hAnsi="Courier New" w:cs="Courier New"/>
            <w:color w:val="000000"/>
          </w:rPr>
          <w:t>CopyOnWriteArrayList</w:t>
        </w:r>
        <w:r>
          <w:rPr>
            <w:rStyle w:val="apple-converted-space"/>
            <w:rFonts w:ascii="Courier New" w:hAnsi="Courier New" w:cs="Courier New"/>
            <w:color w:val="000000"/>
          </w:rPr>
          <w:t> </w:t>
        </w:r>
        <w:r>
          <w:rPr>
            <w:rFonts w:ascii="Verdana" w:hAnsi="Verdana"/>
            <w:color w:val="000000"/>
          </w:rPr>
          <w:t>doesn't throw any ConcurrentModification Exception. Its different than ArrayList because its thread-safe and ArrayList is not thread-safe and it's different than Vector in terms of Concurrency.</w:t>
        </w:r>
        <w:r>
          <w:rPr>
            <w:rStyle w:val="apple-converted-space"/>
            <w:rFonts w:ascii="Verdana" w:hAnsi="Verdana"/>
            <w:color w:val="000000"/>
          </w:rPr>
          <w:t> </w:t>
        </w:r>
        <w:r>
          <w:rPr>
            <w:rFonts w:ascii="Courier New" w:hAnsi="Courier New" w:cs="Courier New"/>
            <w:color w:val="000000"/>
          </w:rPr>
          <w:t>CopyOnWriteArrayList</w:t>
        </w:r>
        <w:r>
          <w:rPr>
            <w:rStyle w:val="apple-converted-space"/>
            <w:rFonts w:ascii="Courier New" w:hAnsi="Courier New" w:cs="Courier New"/>
            <w:color w:val="000000"/>
          </w:rPr>
          <w:t> </w:t>
        </w:r>
        <w:r>
          <w:rPr>
            <w:rFonts w:ascii="Verdana" w:hAnsi="Verdana"/>
            <w:color w:val="000000"/>
          </w:rPr>
          <w:t>provides better Concurrency by reducing contention among readers and writers. Here is a nice table which compares performance of three of popular List implementation ArrayList, LinkedList and CopyOnWriteArrayList in Java:</w:t>
        </w:r>
      </w:ins>
    </w:p>
    <w:p w:rsidR="00A569AD" w:rsidRDefault="00A569AD" w:rsidP="00A569AD">
      <w:pPr>
        <w:jc w:val="center"/>
        <w:rPr>
          <w:ins w:id="4733" w:author="Unknown"/>
          <w:rFonts w:ascii="Trebuchet MS" w:hAnsi="Trebuchet MS"/>
          <w:color w:val="000000"/>
        </w:rPr>
      </w:pPr>
      <w:r>
        <w:rPr>
          <w:rFonts w:ascii="Trebuchet MS" w:hAnsi="Trebuchet MS"/>
          <w:noProof/>
          <w:color w:val="660099"/>
        </w:rPr>
        <w:drawing>
          <wp:inline distT="0" distB="0" distL="0" distR="0">
            <wp:extent cx="3051175" cy="2356485"/>
            <wp:effectExtent l="19050" t="0" r="0" b="0"/>
            <wp:docPr id="174" name="Picture 174" descr="Java questions from Collection framework">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Java questions from Collection framework">
                      <a:hlinkClick r:id="rId289"/>
                    </pic:cNvPr>
                    <pic:cNvPicPr>
                      <a:picLocks noChangeAspect="1" noChangeArrowheads="1"/>
                    </pic:cNvPicPr>
                  </pic:nvPicPr>
                  <pic:blipFill>
                    <a:blip r:embed="rId290"/>
                    <a:srcRect/>
                    <a:stretch>
                      <a:fillRect/>
                    </a:stretch>
                  </pic:blipFill>
                  <pic:spPr bwMode="auto">
                    <a:xfrm>
                      <a:off x="0" y="0"/>
                      <a:ext cx="3051175" cy="2356485"/>
                    </a:xfrm>
                    <a:prstGeom prst="rect">
                      <a:avLst/>
                    </a:prstGeom>
                    <a:noFill/>
                    <a:ln w="9525">
                      <a:noFill/>
                      <a:miter lim="800000"/>
                      <a:headEnd/>
                      <a:tailEnd/>
                    </a:ln>
                  </pic:spPr>
                </pic:pic>
              </a:graphicData>
            </a:graphic>
          </wp:inline>
        </w:drawing>
      </w:r>
    </w:p>
    <w:p w:rsidR="00A569AD" w:rsidRDefault="00A569AD" w:rsidP="00A569AD">
      <w:pPr>
        <w:rPr>
          <w:ins w:id="4734" w:author="Unknown"/>
          <w:rFonts w:ascii="Trebuchet MS" w:hAnsi="Trebuchet MS"/>
          <w:color w:val="000000"/>
        </w:rPr>
      </w:pPr>
    </w:p>
    <w:p w:rsidR="00A569AD" w:rsidRDefault="00A569AD" w:rsidP="00A569AD">
      <w:pPr>
        <w:rPr>
          <w:ins w:id="4735" w:author="Unknown"/>
          <w:rFonts w:ascii="Trebuchet MS" w:hAnsi="Trebuchet MS"/>
          <w:color w:val="000000"/>
        </w:rPr>
      </w:pPr>
    </w:p>
    <w:p w:rsidR="00A569AD" w:rsidRDefault="00A569AD" w:rsidP="00A569AD">
      <w:pPr>
        <w:rPr>
          <w:ins w:id="4736" w:author="Unknown"/>
          <w:rFonts w:ascii="Trebuchet MS" w:hAnsi="Trebuchet MS"/>
          <w:color w:val="000000"/>
        </w:rPr>
      </w:pPr>
    </w:p>
    <w:p w:rsidR="00A569AD" w:rsidRDefault="00A569AD" w:rsidP="00A569AD">
      <w:pPr>
        <w:rPr>
          <w:ins w:id="4737" w:author="Unknown"/>
          <w:rFonts w:ascii="Trebuchet MS" w:hAnsi="Trebuchet MS"/>
          <w:color w:val="000000"/>
        </w:rPr>
      </w:pPr>
      <w:ins w:id="4738" w:author="Unknown">
        <w:r>
          <w:rPr>
            <w:rFonts w:ascii="Verdana" w:hAnsi="Verdana"/>
            <w:b/>
            <w:bCs/>
            <w:color w:val="000000"/>
          </w:rPr>
          <w:t>19) Why ListIterator has added() method but Iterator doesn't or Why to add() method is declared in ListIterator and not on Iterator. (</w:t>
        </w:r>
        <w:r w:rsidR="000F79BD">
          <w:rPr>
            <w:rFonts w:ascii="Verdana" w:hAnsi="Verdana"/>
            <w:b/>
            <w:bCs/>
            <w:color w:val="000000"/>
          </w:rPr>
          <w:fldChar w:fldCharType="begin"/>
        </w:r>
        <w:r>
          <w:rPr>
            <w:rFonts w:ascii="Verdana" w:hAnsi="Verdana"/>
            <w:b/>
            <w:bCs/>
            <w:color w:val="000000"/>
          </w:rPr>
          <w:instrText xml:space="preserve"> HYPERLINK "http://java67.blogspot.com/2013/02/java-iterator-example-and-tutorial.html"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ins>
    </w:p>
    <w:p w:rsidR="00A569AD" w:rsidRDefault="00A569AD" w:rsidP="00A569AD">
      <w:pPr>
        <w:rPr>
          <w:ins w:id="4739" w:author="Unknown"/>
          <w:rFonts w:ascii="Trebuchet MS" w:hAnsi="Trebuchet MS"/>
          <w:color w:val="000000"/>
        </w:rPr>
      </w:pPr>
      <w:ins w:id="4740" w:author="Unknown">
        <w:r>
          <w:rPr>
            <w:rFonts w:ascii="Verdana" w:hAnsi="Verdana"/>
            <w:color w:val="000000"/>
          </w:rPr>
          <w:t>Answer:</w:t>
        </w:r>
        <w:r>
          <w:rPr>
            <w:rStyle w:val="apple-converted-space"/>
            <w:rFonts w:ascii="Verdana" w:hAnsi="Verdana"/>
            <w:color w:val="000000"/>
          </w:rPr>
          <w:t> </w:t>
        </w:r>
        <w:r>
          <w:rPr>
            <w:rFonts w:ascii="Courier New" w:hAnsi="Courier New" w:cs="Courier New"/>
            <w:color w:val="000000"/>
          </w:rPr>
          <w:t>ListIterator</w:t>
        </w:r>
        <w:r>
          <w:rPr>
            <w:rStyle w:val="apple-converted-space"/>
            <w:rFonts w:ascii="Courier New" w:hAnsi="Courier New" w:cs="Courier New"/>
            <w:color w:val="000000"/>
          </w:rPr>
          <w:t> </w:t>
        </w:r>
        <w:r>
          <w:rPr>
            <w:rFonts w:ascii="Verdana" w:hAnsi="Verdana"/>
            <w:color w:val="000000"/>
          </w:rPr>
          <w:t>has</w:t>
        </w:r>
        <w:r>
          <w:rPr>
            <w:rStyle w:val="apple-converted-space"/>
            <w:rFonts w:ascii="Verdana" w:hAnsi="Verdana"/>
            <w:color w:val="000000"/>
          </w:rPr>
          <w:t> </w:t>
        </w:r>
        <w:r>
          <w:rPr>
            <w:rFonts w:ascii="Courier New" w:hAnsi="Courier New" w:cs="Courier New"/>
            <w:color w:val="000000"/>
          </w:rPr>
          <w:t>added()</w:t>
        </w:r>
        <w:r>
          <w:rPr>
            <w:rStyle w:val="apple-converted-space"/>
            <w:rFonts w:ascii="Verdana" w:hAnsi="Verdana"/>
            <w:color w:val="000000"/>
          </w:rPr>
          <w:t> </w:t>
        </w:r>
        <w:r>
          <w:rPr>
            <w:rFonts w:ascii="Verdana" w:hAnsi="Verdana"/>
            <w:color w:val="000000"/>
          </w:rPr>
          <w:t>method because of its ability to traverse or iterate in both direction of the collection. it maintains two pointers in terms of previous and next call and in a position to add a new element without affecting current iteration.</w:t>
        </w:r>
      </w:ins>
    </w:p>
    <w:p w:rsidR="00A569AD" w:rsidRDefault="00A569AD" w:rsidP="00A569AD">
      <w:pPr>
        <w:rPr>
          <w:ins w:id="4741" w:author="Unknown"/>
          <w:rFonts w:ascii="Trebuchet MS" w:hAnsi="Trebuchet MS"/>
          <w:color w:val="000000"/>
        </w:rPr>
      </w:pPr>
    </w:p>
    <w:p w:rsidR="00A569AD" w:rsidRDefault="00A569AD" w:rsidP="00A569AD">
      <w:pPr>
        <w:rPr>
          <w:ins w:id="4742" w:author="Unknown"/>
          <w:rFonts w:ascii="Trebuchet MS" w:hAnsi="Trebuchet MS"/>
          <w:color w:val="000000"/>
        </w:rPr>
      </w:pPr>
    </w:p>
    <w:p w:rsidR="00A569AD" w:rsidRDefault="00A569AD" w:rsidP="00A569AD">
      <w:pPr>
        <w:rPr>
          <w:ins w:id="4743" w:author="Unknown"/>
          <w:rFonts w:ascii="Trebuchet MS" w:hAnsi="Trebuchet MS"/>
          <w:color w:val="000000"/>
        </w:rPr>
      </w:pPr>
      <w:ins w:id="4744" w:author="Unknown">
        <w:r>
          <w:rPr>
            <w:rFonts w:ascii="Verdana" w:hAnsi="Verdana"/>
            <w:b/>
            <w:bCs/>
            <w:color w:val="000000"/>
          </w:rPr>
          <w:t>20) When does ConcurrentModificationException occur on iteration? (</w:t>
        </w:r>
        <w:r w:rsidR="000F79BD">
          <w:rPr>
            <w:rFonts w:ascii="Verdana" w:hAnsi="Verdana"/>
            <w:b/>
            <w:bCs/>
            <w:color w:val="000000"/>
          </w:rPr>
          <w:fldChar w:fldCharType="begin"/>
        </w:r>
        <w:r>
          <w:rPr>
            <w:rFonts w:ascii="Verdana" w:hAnsi="Verdana"/>
            <w:b/>
            <w:bCs/>
            <w:color w:val="000000"/>
          </w:rPr>
          <w:instrText xml:space="preserve"> HYPERLINK "http://java67.blogspot.com/2015/10/how-to-solve-concurrentmodificationexception-in-java-arraylist.html"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ins>
    </w:p>
    <w:p w:rsidR="00A569AD" w:rsidRDefault="00A569AD" w:rsidP="00A569AD">
      <w:pPr>
        <w:rPr>
          <w:ins w:id="4745" w:author="Unknown"/>
          <w:rFonts w:ascii="Trebuchet MS" w:hAnsi="Trebuchet MS"/>
          <w:color w:val="000000"/>
        </w:rPr>
      </w:pPr>
      <w:ins w:id="4746" w:author="Unknown">
        <w:r>
          <w:rPr>
            <w:rFonts w:ascii="Verdana" w:hAnsi="Verdana"/>
            <w:color w:val="000000"/>
          </w:rPr>
          <w:t>When you remove object using Collection's or List's remove method e.g.</w:t>
        </w:r>
        <w:r>
          <w:rPr>
            <w:rStyle w:val="apple-converted-space"/>
            <w:rFonts w:ascii="Verdana" w:hAnsi="Verdana"/>
            <w:color w:val="000000"/>
          </w:rPr>
          <w:t> </w:t>
        </w:r>
        <w:r>
          <w:rPr>
            <w:rFonts w:ascii="Courier New" w:hAnsi="Courier New" w:cs="Courier New"/>
            <w:color w:val="000000"/>
          </w:rPr>
          <w:t>remove(Object element)</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Courier New" w:hAnsi="Courier New" w:cs="Courier New"/>
            <w:color w:val="000000"/>
          </w:rPr>
          <w:t>remove(int index)</w:t>
        </w:r>
        <w:r>
          <w:rPr>
            <w:rFonts w:ascii="Verdana" w:hAnsi="Verdana"/>
            <w:color w:val="000000"/>
          </w:rPr>
          <w:t>, instead of Iterator's remove() method than ConcurrentModificationException occurs. As per Iterator's contract, if it detect any structural change in Collection e.g. adding or removing of the element, once Iterator begins, it can throw ConcurrentModificationException.  Here are some tips to avoid ConcurrentModification in Java. </w:t>
        </w:r>
      </w:ins>
    </w:p>
    <w:p w:rsidR="00A569AD" w:rsidRDefault="00A569AD" w:rsidP="00A569AD">
      <w:pPr>
        <w:jc w:val="center"/>
        <w:rPr>
          <w:ins w:id="4747" w:author="Unknown"/>
          <w:rFonts w:ascii="Trebuchet MS" w:hAnsi="Trebuchet MS"/>
          <w:color w:val="000000"/>
        </w:rPr>
      </w:pPr>
      <w:r>
        <w:rPr>
          <w:rFonts w:ascii="Trebuchet MS" w:hAnsi="Trebuchet MS"/>
          <w:noProof/>
          <w:color w:val="660099"/>
        </w:rPr>
        <w:lastRenderedPageBreak/>
        <w:drawing>
          <wp:inline distT="0" distB="0" distL="0" distR="0">
            <wp:extent cx="3806825" cy="2145030"/>
            <wp:effectExtent l="19050" t="0" r="3175" b="0"/>
            <wp:docPr id="175" name="Picture 175" descr="advanced Java interview questions with answers">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dvanced Java interview questions with answers">
                      <a:hlinkClick r:id="rId291"/>
                    </pic:cNvPr>
                    <pic:cNvPicPr>
                      <a:picLocks noChangeAspect="1" noChangeArrowheads="1"/>
                    </pic:cNvPicPr>
                  </pic:nvPicPr>
                  <pic:blipFill>
                    <a:blip r:embed="rId292"/>
                    <a:srcRect/>
                    <a:stretch>
                      <a:fillRect/>
                    </a:stretch>
                  </pic:blipFill>
                  <pic:spPr bwMode="auto">
                    <a:xfrm>
                      <a:off x="0" y="0"/>
                      <a:ext cx="3806825" cy="2145030"/>
                    </a:xfrm>
                    <a:prstGeom prst="rect">
                      <a:avLst/>
                    </a:prstGeom>
                    <a:noFill/>
                    <a:ln w="9525">
                      <a:noFill/>
                      <a:miter lim="800000"/>
                      <a:headEnd/>
                      <a:tailEnd/>
                    </a:ln>
                  </pic:spPr>
                </pic:pic>
              </a:graphicData>
            </a:graphic>
          </wp:inline>
        </w:drawing>
      </w:r>
    </w:p>
    <w:p w:rsidR="00A569AD" w:rsidRDefault="00A569AD" w:rsidP="00A569AD">
      <w:pPr>
        <w:rPr>
          <w:ins w:id="4748" w:author="Unknown"/>
          <w:rFonts w:ascii="Trebuchet MS" w:hAnsi="Trebuchet MS"/>
          <w:color w:val="000000"/>
        </w:rPr>
      </w:pPr>
    </w:p>
    <w:p w:rsidR="00A569AD" w:rsidRDefault="00A569AD" w:rsidP="00A569AD">
      <w:pPr>
        <w:rPr>
          <w:ins w:id="4749" w:author="Unknown"/>
          <w:rFonts w:ascii="Trebuchet MS" w:hAnsi="Trebuchet MS"/>
          <w:color w:val="000000"/>
        </w:rPr>
      </w:pPr>
    </w:p>
    <w:p w:rsidR="00A569AD" w:rsidRDefault="00A569AD" w:rsidP="00A569AD">
      <w:pPr>
        <w:rPr>
          <w:ins w:id="4750" w:author="Unknown"/>
          <w:rFonts w:ascii="Trebuchet MS" w:hAnsi="Trebuchet MS"/>
          <w:color w:val="000000"/>
        </w:rPr>
      </w:pPr>
    </w:p>
    <w:p w:rsidR="00A569AD" w:rsidRDefault="00A569AD" w:rsidP="00A569AD">
      <w:pPr>
        <w:rPr>
          <w:ins w:id="4751" w:author="Unknown"/>
          <w:rFonts w:ascii="Trebuchet MS" w:hAnsi="Trebuchet MS"/>
          <w:color w:val="000000"/>
        </w:rPr>
      </w:pPr>
      <w:ins w:id="4752" w:author="Unknown">
        <w:r>
          <w:rPr>
            <w:rFonts w:ascii="Verdana" w:hAnsi="Verdana"/>
            <w:b/>
            <w:bCs/>
            <w:color w:val="000000"/>
          </w:rPr>
          <w:t>21) Difference between Set, List and Map Collection classes? (</w:t>
        </w:r>
        <w:r w:rsidR="000F79BD">
          <w:rPr>
            <w:rFonts w:ascii="Verdana" w:hAnsi="Verdana"/>
            <w:b/>
            <w:bCs/>
            <w:color w:val="000000"/>
          </w:rPr>
          <w:fldChar w:fldCharType="begin"/>
        </w:r>
        <w:r>
          <w:rPr>
            <w:rFonts w:ascii="Verdana" w:hAnsi="Verdana"/>
            <w:b/>
            <w:bCs/>
            <w:color w:val="000000"/>
          </w:rPr>
          <w:instrText xml:space="preserve"> HYPERLINK "http://java67.blogspot.com/2013/01/difference-between-set-list-and-map-in-java.html"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ins>
    </w:p>
    <w:p w:rsidR="00A569AD" w:rsidRDefault="00A569AD" w:rsidP="00A569AD">
      <w:pPr>
        <w:rPr>
          <w:ins w:id="4753" w:author="Unknown"/>
          <w:rFonts w:ascii="Trebuchet MS" w:hAnsi="Trebuchet MS"/>
          <w:color w:val="000000"/>
        </w:rPr>
      </w:pPr>
      <w:ins w:id="4754" w:author="Unknown">
        <w:r>
          <w:rPr>
            <w:rFonts w:ascii="Verdana" w:hAnsi="Verdana"/>
            <w:color w:val="000000"/>
          </w:rPr>
          <w:t>java.util.Set, java.util.List and java.util.Map defines three of most popular data structure support in Java. Set provides uniqueness guarantee i.e.g you can not store duplicate elements on it, but it's not ordered. On the other hand List is an ordered Collection and also allowes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ins>
    </w:p>
    <w:p w:rsidR="00A569AD" w:rsidRDefault="00A569AD" w:rsidP="00A569AD">
      <w:pPr>
        <w:spacing w:after="240"/>
        <w:rPr>
          <w:ins w:id="4755" w:author="Unknown"/>
          <w:rFonts w:ascii="Trebuchet MS" w:hAnsi="Trebuchet MS"/>
          <w:color w:val="000000"/>
        </w:rPr>
      </w:pPr>
    </w:p>
    <w:p w:rsidR="00A569AD" w:rsidRDefault="00A569AD" w:rsidP="00A569AD">
      <w:pPr>
        <w:spacing w:after="0"/>
        <w:jc w:val="center"/>
        <w:rPr>
          <w:ins w:id="4756" w:author="Unknown"/>
          <w:rFonts w:ascii="Trebuchet MS" w:hAnsi="Trebuchet MS"/>
          <w:color w:val="000000"/>
        </w:rPr>
      </w:pPr>
      <w:r>
        <w:rPr>
          <w:rFonts w:ascii="Trebuchet MS" w:hAnsi="Trebuchet MS"/>
          <w:noProof/>
          <w:color w:val="660099"/>
        </w:rPr>
        <w:drawing>
          <wp:inline distT="0" distB="0" distL="0" distR="0">
            <wp:extent cx="3806825" cy="1556385"/>
            <wp:effectExtent l="19050" t="0" r="3175" b="0"/>
            <wp:docPr id="176" name="Picture 176" descr="Java Collection framework interview questions with answers">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Java Collection framework interview questions with answers">
                      <a:hlinkClick r:id="rId293"/>
                    </pic:cNvPr>
                    <pic:cNvPicPr>
                      <a:picLocks noChangeAspect="1" noChangeArrowheads="1"/>
                    </pic:cNvPicPr>
                  </pic:nvPicPr>
                  <pic:blipFill>
                    <a:blip r:embed="rId294"/>
                    <a:srcRect/>
                    <a:stretch>
                      <a:fillRect/>
                    </a:stretch>
                  </pic:blipFill>
                  <pic:spPr bwMode="auto">
                    <a:xfrm>
                      <a:off x="0" y="0"/>
                      <a:ext cx="3806825" cy="1556385"/>
                    </a:xfrm>
                    <a:prstGeom prst="rect">
                      <a:avLst/>
                    </a:prstGeom>
                    <a:noFill/>
                    <a:ln w="9525">
                      <a:noFill/>
                      <a:miter lim="800000"/>
                      <a:headEnd/>
                      <a:tailEnd/>
                    </a:ln>
                  </pic:spPr>
                </pic:pic>
              </a:graphicData>
            </a:graphic>
          </wp:inline>
        </w:drawing>
      </w:r>
    </w:p>
    <w:p w:rsidR="00A569AD" w:rsidRDefault="00A569AD" w:rsidP="00A569AD">
      <w:pPr>
        <w:rPr>
          <w:ins w:id="4757" w:author="Unknown"/>
          <w:rFonts w:ascii="Trebuchet MS" w:hAnsi="Trebuchet MS"/>
          <w:color w:val="000000"/>
        </w:rPr>
      </w:pPr>
    </w:p>
    <w:p w:rsidR="00A569AD" w:rsidRDefault="00A569AD" w:rsidP="00A569AD">
      <w:pPr>
        <w:rPr>
          <w:ins w:id="4758" w:author="Unknown"/>
          <w:rFonts w:ascii="Trebuchet MS" w:hAnsi="Trebuchet MS"/>
          <w:color w:val="000000"/>
        </w:rPr>
      </w:pPr>
    </w:p>
    <w:p w:rsidR="00A569AD" w:rsidRDefault="00A569AD" w:rsidP="00A569AD">
      <w:pPr>
        <w:rPr>
          <w:ins w:id="4759" w:author="Unknown"/>
          <w:rFonts w:ascii="Trebuchet MS" w:hAnsi="Trebuchet MS"/>
          <w:color w:val="000000"/>
        </w:rPr>
      </w:pPr>
    </w:p>
    <w:p w:rsidR="00A569AD" w:rsidRDefault="00A569AD" w:rsidP="00A569AD">
      <w:pPr>
        <w:rPr>
          <w:ins w:id="4760" w:author="Unknown"/>
          <w:rFonts w:ascii="Trebuchet MS" w:hAnsi="Trebuchet MS"/>
          <w:color w:val="000000"/>
        </w:rPr>
      </w:pPr>
      <w:ins w:id="4761" w:author="Unknown">
        <w:r>
          <w:rPr>
            <w:rFonts w:ascii="Verdana" w:hAnsi="Verdana"/>
            <w:b/>
            <w:bCs/>
            <w:color w:val="000000"/>
          </w:rPr>
          <w:lastRenderedPageBreak/>
          <w:t>22) What is BlockingQueue, how it is different than other collection classes? (</w:t>
        </w:r>
        <w:r w:rsidR="000F79BD">
          <w:rPr>
            <w:rFonts w:ascii="Verdana" w:hAnsi="Verdana"/>
            <w:b/>
            <w:bCs/>
            <w:color w:val="000000"/>
          </w:rPr>
          <w:fldChar w:fldCharType="begin"/>
        </w:r>
        <w:r>
          <w:rPr>
            <w:rFonts w:ascii="Verdana" w:hAnsi="Verdana"/>
            <w:b/>
            <w:bCs/>
            <w:color w:val="000000"/>
          </w:rPr>
          <w:instrText xml:space="preserve"> HYPERLINK "http://javarevisited.blogspot.com/2012/12/blocking-queue-in-java-example-ArrayBlockingQueue-LinkedBlockingQueue.html" </w:instrText>
        </w:r>
        <w:r w:rsidR="000F79BD">
          <w:rPr>
            <w:rFonts w:ascii="Verdana" w:hAnsi="Verdana"/>
            <w:b/>
            <w:bCs/>
            <w:color w:val="000000"/>
          </w:rPr>
          <w:fldChar w:fldCharType="separate"/>
        </w:r>
        <w:r>
          <w:rPr>
            <w:rStyle w:val="Hyperlink"/>
            <w:rFonts w:ascii="Verdana" w:hAnsi="Verdana"/>
            <w:b/>
            <w:bCs/>
            <w:color w:val="660099"/>
          </w:rPr>
          <w:t>answer</w:t>
        </w:r>
        <w:r w:rsidR="000F79BD">
          <w:rPr>
            <w:rFonts w:ascii="Verdana" w:hAnsi="Verdana"/>
            <w:b/>
            <w:bCs/>
            <w:color w:val="000000"/>
          </w:rPr>
          <w:fldChar w:fldCharType="end"/>
        </w:r>
        <w:r>
          <w:rPr>
            <w:rFonts w:ascii="Verdana" w:hAnsi="Verdana"/>
            <w:b/>
            <w:bCs/>
            <w:color w:val="000000"/>
          </w:rPr>
          <w:t>)</w:t>
        </w:r>
      </w:ins>
    </w:p>
    <w:p w:rsidR="00A569AD" w:rsidRDefault="00A569AD" w:rsidP="00A569AD">
      <w:pPr>
        <w:rPr>
          <w:ins w:id="4762" w:author="Unknown"/>
          <w:rFonts w:ascii="Trebuchet MS" w:hAnsi="Trebuchet MS"/>
          <w:color w:val="000000"/>
        </w:rPr>
      </w:pPr>
      <w:ins w:id="4763" w:author="Unknown">
        <w:r>
          <w:rPr>
            <w:rFonts w:ascii="Courier New" w:hAnsi="Courier New" w:cs="Courier New"/>
            <w:color w:val="000000"/>
          </w:rPr>
          <w:t>BlockingQueue</w:t>
        </w:r>
        <w:r>
          <w:rPr>
            <w:rStyle w:val="apple-converted-space"/>
            <w:rFonts w:ascii="Courier New" w:hAnsi="Courier New" w:cs="Courier New"/>
            <w:color w:val="000000"/>
          </w:rPr>
          <w:t> </w:t>
        </w:r>
        <w:r>
          <w:rPr>
            <w:rFonts w:ascii="Verdana" w:hAnsi="Verdana"/>
            <w:color w:val="000000"/>
          </w:rPr>
          <w:t>is a Queue implementation available in</w:t>
        </w:r>
        <w:r>
          <w:rPr>
            <w:rStyle w:val="apple-converted-space"/>
            <w:rFonts w:ascii="Trebuchet MS" w:hAnsi="Trebuchet MS"/>
            <w:color w:val="000000"/>
          </w:rPr>
          <w:t> </w:t>
        </w:r>
        <w:r>
          <w:rPr>
            <w:rFonts w:ascii="Courier New" w:hAnsi="Courier New" w:cs="Courier New"/>
            <w:color w:val="000000"/>
          </w:rPr>
          <w:t>java.util.concurrent</w:t>
        </w:r>
        <w:r>
          <w:rPr>
            <w:rStyle w:val="apple-converted-space"/>
            <w:rFonts w:ascii="Trebuchet MS" w:hAnsi="Trebuchet MS"/>
            <w:color w:val="000000"/>
          </w:rPr>
          <w:t> </w:t>
        </w:r>
        <w:r>
          <w:rPr>
            <w:rFonts w:ascii="Verdana" w:hAnsi="Verdana"/>
            <w:color w:val="000000"/>
          </w:rPr>
          <w:t>package. It's one of the concurrent Collection class added on Java 1.5, main difference between</w:t>
        </w:r>
        <w:r>
          <w:rPr>
            <w:rStyle w:val="apple-converted-space"/>
            <w:rFonts w:ascii="Trebuchet MS" w:hAnsi="Trebuchet MS"/>
            <w:color w:val="000000"/>
          </w:rPr>
          <w:t> </w:t>
        </w:r>
        <w:r>
          <w:rPr>
            <w:rFonts w:ascii="Courier New" w:hAnsi="Courier New" w:cs="Courier New"/>
            <w:color w:val="000000"/>
          </w:rPr>
          <w:t>BlockingQueue</w:t>
        </w:r>
        <w:r>
          <w:rPr>
            <w:rStyle w:val="apple-converted-space"/>
            <w:rFonts w:ascii="Courier New" w:hAnsi="Courier New" w:cs="Courier New"/>
            <w:color w:val="000000"/>
          </w:rPr>
          <w:t> </w:t>
        </w:r>
        <w:r>
          <w:rPr>
            <w:rFonts w:ascii="Verdana" w:hAnsi="Verdana"/>
            <w:color w:val="000000"/>
          </w:rPr>
          <w:t>and other collection classes is that apart from storage, it also provides flow control. It can be used in inter-thread communication and also provides built-in thread-safety by using happens-before guarantee. You can use</w:t>
        </w:r>
        <w:r>
          <w:rPr>
            <w:rStyle w:val="apple-converted-space"/>
            <w:rFonts w:ascii="Verdana" w:hAnsi="Verdana"/>
            <w:color w:val="000000"/>
          </w:rPr>
          <w:t> </w:t>
        </w:r>
        <w:r>
          <w:rPr>
            <w:rFonts w:ascii="Courier New" w:hAnsi="Courier New" w:cs="Courier New"/>
            <w:color w:val="000000"/>
          </w:rPr>
          <w:t>BlockingQueue</w:t>
        </w:r>
        <w:r>
          <w:rPr>
            <w:rStyle w:val="apple-converted-space"/>
            <w:rFonts w:ascii="Verdana" w:hAnsi="Verdana"/>
            <w:color w:val="000000"/>
          </w:rPr>
          <w:t> </w:t>
        </w:r>
        <w:r>
          <w:rPr>
            <w:rFonts w:ascii="Verdana" w:hAnsi="Verdana"/>
            <w:color w:val="000000"/>
          </w:rPr>
          <w:t>to solve Producer Consumer problem, which is what is needed in most of concurrent applications.</w:t>
        </w:r>
      </w:ins>
    </w:p>
    <w:p w:rsidR="00A569AD" w:rsidRDefault="00A569AD" w:rsidP="00A569AD">
      <w:pPr>
        <w:rPr>
          <w:ins w:id="4764" w:author="Unknown"/>
          <w:rFonts w:ascii="Trebuchet MS" w:hAnsi="Trebuchet MS"/>
          <w:color w:val="000000"/>
        </w:rPr>
      </w:pPr>
    </w:p>
    <w:p w:rsidR="00A569AD" w:rsidRDefault="00A569AD" w:rsidP="00A569AD">
      <w:pPr>
        <w:rPr>
          <w:ins w:id="4765" w:author="Unknown"/>
          <w:rFonts w:ascii="Trebuchet MS" w:hAnsi="Trebuchet MS"/>
          <w:color w:val="000000"/>
        </w:rPr>
      </w:pPr>
    </w:p>
    <w:p w:rsidR="00A569AD" w:rsidRDefault="00A569AD" w:rsidP="00A569AD">
      <w:pPr>
        <w:rPr>
          <w:ins w:id="4766" w:author="Unknown"/>
          <w:rFonts w:ascii="Trebuchet MS" w:hAnsi="Trebuchet MS"/>
          <w:color w:val="000000"/>
        </w:rPr>
      </w:pPr>
      <w:ins w:id="4767" w:author="Unknown">
        <w:r>
          <w:rPr>
            <w:rFonts w:ascii="Verdana" w:hAnsi="Verdana"/>
            <w:color w:val="000000"/>
          </w:rPr>
          <w:t>Few more questions for practice, try to find answers to these question by yourself:</w:t>
        </w:r>
      </w:ins>
    </w:p>
    <w:p w:rsidR="00A569AD" w:rsidRDefault="00A569AD" w:rsidP="00A569AD">
      <w:pPr>
        <w:rPr>
          <w:ins w:id="4768" w:author="Unknown"/>
          <w:rFonts w:ascii="Trebuchet MS" w:hAnsi="Trebuchet MS"/>
          <w:color w:val="000000"/>
        </w:rPr>
      </w:pPr>
    </w:p>
    <w:p w:rsidR="00A569AD" w:rsidRDefault="00A569AD" w:rsidP="00A569AD">
      <w:pPr>
        <w:rPr>
          <w:ins w:id="4769" w:author="Unknown"/>
          <w:rFonts w:ascii="Trebuchet MS" w:hAnsi="Trebuchet MS"/>
          <w:color w:val="000000"/>
        </w:rPr>
      </w:pPr>
      <w:ins w:id="4770" w:author="Unknown">
        <w:r>
          <w:rPr>
            <w:rFonts w:ascii="Verdana" w:hAnsi="Verdana"/>
            <w:color w:val="000000"/>
          </w:rPr>
          <w:t>23) How does LinkedList is implemented in Java, is it a Singly or Doubly linked list? </w:t>
        </w:r>
      </w:ins>
    </w:p>
    <w:p w:rsidR="00A569AD" w:rsidRDefault="00A569AD" w:rsidP="00A569AD">
      <w:pPr>
        <w:rPr>
          <w:ins w:id="4771" w:author="Unknown"/>
          <w:rFonts w:ascii="Trebuchet MS" w:hAnsi="Trebuchet MS"/>
          <w:color w:val="000000"/>
        </w:rPr>
      </w:pPr>
      <w:ins w:id="4772" w:author="Unknown">
        <w:r>
          <w:rPr>
            <w:rFonts w:ascii="Verdana" w:hAnsi="Verdana"/>
            <w:color w:val="000000"/>
          </w:rPr>
          <w:t>Hint: LinkedList in Java is a doubly linked list.</w:t>
        </w:r>
      </w:ins>
    </w:p>
    <w:p w:rsidR="00A569AD" w:rsidRDefault="00A569AD" w:rsidP="00A569AD">
      <w:pPr>
        <w:rPr>
          <w:ins w:id="4773" w:author="Unknown"/>
          <w:rFonts w:ascii="Trebuchet MS" w:hAnsi="Trebuchet MS"/>
          <w:color w:val="000000"/>
        </w:rPr>
      </w:pPr>
    </w:p>
    <w:p w:rsidR="00A569AD" w:rsidRDefault="00A569AD" w:rsidP="00A569AD">
      <w:pPr>
        <w:rPr>
          <w:ins w:id="4774" w:author="Unknown"/>
          <w:rFonts w:ascii="Trebuchet MS" w:hAnsi="Trebuchet MS"/>
          <w:color w:val="000000"/>
        </w:rPr>
      </w:pPr>
      <w:ins w:id="4775" w:author="Unknown">
        <w:r>
          <w:rPr>
            <w:rFonts w:ascii="Verdana" w:hAnsi="Verdana"/>
            <w:color w:val="000000"/>
          </w:rPr>
          <w:t>24) How do you iterator over Synchronized HashMap, do you need to lock iteration and why?</w:t>
        </w:r>
      </w:ins>
    </w:p>
    <w:p w:rsidR="00A569AD" w:rsidRDefault="00A569AD" w:rsidP="00A569AD">
      <w:pPr>
        <w:rPr>
          <w:ins w:id="4776" w:author="Unknown"/>
          <w:rFonts w:ascii="Trebuchet MS" w:hAnsi="Trebuchet MS"/>
          <w:color w:val="000000"/>
        </w:rPr>
      </w:pPr>
    </w:p>
    <w:p w:rsidR="00A569AD" w:rsidRDefault="00A569AD" w:rsidP="00A569AD">
      <w:pPr>
        <w:rPr>
          <w:ins w:id="4777" w:author="Unknown"/>
          <w:rFonts w:ascii="Trebuchet MS" w:hAnsi="Trebuchet MS"/>
          <w:color w:val="000000"/>
        </w:rPr>
      </w:pPr>
      <w:ins w:id="4778" w:author="Unknown">
        <w:r>
          <w:rPr>
            <w:rFonts w:ascii="Verdana" w:hAnsi="Verdana"/>
            <w:color w:val="000000"/>
          </w:rPr>
          <w:t>25) What is Deque? when do you use it?</w:t>
        </w:r>
      </w:ins>
    </w:p>
    <w:p w:rsidR="00A569AD" w:rsidRDefault="00A569AD" w:rsidP="00A569AD">
      <w:pPr>
        <w:shd w:val="clear" w:color="auto" w:fill="FFFFFF"/>
        <w:spacing w:line="318" w:lineRule="atLeast"/>
        <w:jc w:val="both"/>
        <w:rPr>
          <w:rFonts w:ascii="Trebuchet MS" w:hAnsi="Trebuchet MS"/>
          <w:color w:val="000000"/>
        </w:rPr>
      </w:pPr>
      <w:ins w:id="4779" w:author="Unknown">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r w:rsidR="000F79BD">
          <w:rPr>
            <w:rFonts w:ascii="Trebuchet MS" w:hAnsi="Trebuchet MS"/>
            <w:color w:val="000000"/>
          </w:rPr>
          <w:fldChar w:fldCharType="begin"/>
        </w:r>
        <w:r>
          <w:rPr>
            <w:rFonts w:ascii="Trebuchet MS" w:hAnsi="Trebuchet MS"/>
            <w:color w:val="000000"/>
          </w:rPr>
          <w:instrText xml:space="preserve"> HYPERLINK "http://javarevisited.blogspot.com/2011/11/collection-interview-questions-answers.html" \l "ixzz4P2HC79vR" </w:instrText>
        </w:r>
        <w:r w:rsidR="000F79BD">
          <w:rPr>
            <w:rFonts w:ascii="Trebuchet MS" w:hAnsi="Trebuchet MS"/>
            <w:color w:val="000000"/>
          </w:rPr>
          <w:fldChar w:fldCharType="separate"/>
        </w:r>
        <w:r>
          <w:rPr>
            <w:rStyle w:val="Hyperlink"/>
            <w:rFonts w:ascii="Trebuchet MS" w:hAnsi="Trebuchet MS"/>
            <w:color w:val="003399"/>
          </w:rPr>
          <w:t>http://javarevisited.blogspot.com/2011/11/collection-interview-questions-answers.html#ixzz4P2HC79vR</w:t>
        </w:r>
        <w:r w:rsidR="000F79BD">
          <w:rPr>
            <w:rFonts w:ascii="Trebuchet MS" w:hAnsi="Trebuchet MS"/>
            <w:color w:val="000000"/>
          </w:rPr>
          <w:fldChar w:fldCharType="end"/>
        </w:r>
      </w:ins>
    </w:p>
    <w:p w:rsidR="00A569AD" w:rsidRDefault="00A569AD" w:rsidP="00A569AD">
      <w:pPr>
        <w:shd w:val="clear" w:color="auto" w:fill="FFFFFF"/>
        <w:spacing w:line="318" w:lineRule="atLeast"/>
        <w:jc w:val="both"/>
        <w:rPr>
          <w:rFonts w:ascii="Trebuchet MS" w:hAnsi="Trebuchet MS"/>
          <w:color w:val="000000"/>
        </w:rPr>
      </w:pPr>
    </w:p>
    <w:p w:rsidR="00A569AD" w:rsidRDefault="00A569AD" w:rsidP="00A569AD">
      <w:pPr>
        <w:shd w:val="clear" w:color="auto" w:fill="FFFFFF"/>
        <w:spacing w:line="318" w:lineRule="atLeast"/>
        <w:jc w:val="both"/>
        <w:rPr>
          <w:rFonts w:ascii="Trebuchet MS" w:hAnsi="Trebuchet MS"/>
          <w:color w:val="000000"/>
        </w:rPr>
      </w:pPr>
      <w:r>
        <w:rPr>
          <w:rFonts w:ascii="Trebuchet MS" w:hAnsi="Trebuchet MS"/>
          <w:color w:val="000000"/>
        </w:rPr>
        <w:t xml:space="preserve">Source: </w:t>
      </w:r>
      <w:hyperlink r:id="rId295" w:history="1">
        <w:r w:rsidRPr="00F20088">
          <w:rPr>
            <w:rStyle w:val="Hyperlink"/>
            <w:rFonts w:ascii="Trebuchet MS" w:hAnsi="Trebuchet MS"/>
          </w:rPr>
          <w:t>http://java-questions.com/collections-interview-questions.html</w:t>
        </w:r>
      </w:hyperlink>
    </w:p>
    <w:p w:rsidR="00A569AD" w:rsidRPr="005C2E57" w:rsidRDefault="00A569AD" w:rsidP="00A569AD">
      <w:pPr>
        <w:shd w:val="clear" w:color="auto" w:fill="FFFFFF"/>
        <w:spacing w:line="318" w:lineRule="atLeast"/>
        <w:jc w:val="both"/>
        <w:rPr>
          <w:rFonts w:ascii="Verdana" w:hAnsi="Verdana"/>
          <w:color w:val="000000"/>
          <w:sz w:val="18"/>
          <w:szCs w:val="18"/>
        </w:rPr>
      </w:pPr>
      <w:r w:rsidRPr="00A569AD">
        <w:rPr>
          <w:rFonts w:ascii="Verdana" w:hAnsi="Verdana"/>
          <w:color w:val="000000"/>
          <w:sz w:val="18"/>
          <w:szCs w:val="18"/>
        </w:rPr>
        <w:t>http://java-questions.com/collections-interview-questions.html</w:t>
      </w:r>
    </w:p>
    <w:sectPr w:rsidR="00A569AD" w:rsidRPr="005C2E57" w:rsidSect="00F608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A31" w:rsidRDefault="00E33A31" w:rsidP="000441CD">
      <w:pPr>
        <w:spacing w:after="0"/>
      </w:pPr>
      <w:r>
        <w:separator/>
      </w:r>
    </w:p>
  </w:endnote>
  <w:endnote w:type="continuationSeparator" w:id="1">
    <w:p w:rsidR="00E33A31" w:rsidRDefault="00E33A31" w:rsidP="000441C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stellar">
    <w:panose1 w:val="020A0402060406010301"/>
    <w:charset w:val="00"/>
    <w:family w:val="roman"/>
    <w:pitch w:val="variable"/>
    <w:sig w:usb0="00000003" w:usb1="00000000" w:usb2="00000000" w:usb3="00000000" w:csb0="00000001" w:csb1="00000000"/>
  </w:font>
  <w:font w:name="Time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A31" w:rsidRDefault="00E33A31" w:rsidP="000441CD">
      <w:pPr>
        <w:spacing w:after="0"/>
      </w:pPr>
      <w:r>
        <w:separator/>
      </w:r>
    </w:p>
  </w:footnote>
  <w:footnote w:type="continuationSeparator" w:id="1">
    <w:p w:rsidR="00E33A31" w:rsidRDefault="00E33A31" w:rsidP="000441C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15BE"/>
    <w:multiLevelType w:val="multilevel"/>
    <w:tmpl w:val="873A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27AD3"/>
    <w:multiLevelType w:val="multilevel"/>
    <w:tmpl w:val="9FE2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B4A51"/>
    <w:multiLevelType w:val="multilevel"/>
    <w:tmpl w:val="89DC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11E04"/>
    <w:multiLevelType w:val="multilevel"/>
    <w:tmpl w:val="892E2AC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346BF9"/>
    <w:multiLevelType w:val="multilevel"/>
    <w:tmpl w:val="D61CA8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78192B"/>
    <w:multiLevelType w:val="multilevel"/>
    <w:tmpl w:val="7D769E4E"/>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327E99"/>
    <w:multiLevelType w:val="multilevel"/>
    <w:tmpl w:val="3470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E41BB1"/>
    <w:multiLevelType w:val="multilevel"/>
    <w:tmpl w:val="3306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145CFC"/>
    <w:multiLevelType w:val="multilevel"/>
    <w:tmpl w:val="D35E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B121D8"/>
    <w:multiLevelType w:val="multilevel"/>
    <w:tmpl w:val="3800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FB1BCF"/>
    <w:multiLevelType w:val="multilevel"/>
    <w:tmpl w:val="1058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023AF5"/>
    <w:multiLevelType w:val="multilevel"/>
    <w:tmpl w:val="1FB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51522"/>
    <w:multiLevelType w:val="multilevel"/>
    <w:tmpl w:val="D2C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E71B51"/>
    <w:multiLevelType w:val="multilevel"/>
    <w:tmpl w:val="34C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4D4CC7"/>
    <w:multiLevelType w:val="multilevel"/>
    <w:tmpl w:val="440CD1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9A3463"/>
    <w:multiLevelType w:val="multilevel"/>
    <w:tmpl w:val="07A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5F716A"/>
    <w:multiLevelType w:val="multilevel"/>
    <w:tmpl w:val="97F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B65E32"/>
    <w:multiLevelType w:val="multilevel"/>
    <w:tmpl w:val="DF94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871281"/>
    <w:multiLevelType w:val="multilevel"/>
    <w:tmpl w:val="2D4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AE6E49"/>
    <w:multiLevelType w:val="multilevel"/>
    <w:tmpl w:val="886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9F4FBE"/>
    <w:multiLevelType w:val="multilevel"/>
    <w:tmpl w:val="C8B6659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B06EB9"/>
    <w:multiLevelType w:val="multilevel"/>
    <w:tmpl w:val="004E10D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6F763C"/>
    <w:multiLevelType w:val="multilevel"/>
    <w:tmpl w:val="5AF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8F3FF7"/>
    <w:multiLevelType w:val="multilevel"/>
    <w:tmpl w:val="456A4758"/>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B91832"/>
    <w:multiLevelType w:val="multilevel"/>
    <w:tmpl w:val="FC32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DAB610F"/>
    <w:multiLevelType w:val="multilevel"/>
    <w:tmpl w:val="B18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C87673"/>
    <w:multiLevelType w:val="multilevel"/>
    <w:tmpl w:val="D01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840FFD"/>
    <w:multiLevelType w:val="multilevel"/>
    <w:tmpl w:val="0C8E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583CC9"/>
    <w:multiLevelType w:val="multilevel"/>
    <w:tmpl w:val="45B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5C243F"/>
    <w:multiLevelType w:val="multilevel"/>
    <w:tmpl w:val="64C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F52ED8"/>
    <w:multiLevelType w:val="multilevel"/>
    <w:tmpl w:val="A3D6B44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7692F76"/>
    <w:multiLevelType w:val="multilevel"/>
    <w:tmpl w:val="162035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7D85474"/>
    <w:multiLevelType w:val="multilevel"/>
    <w:tmpl w:val="5366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EA7FA6"/>
    <w:multiLevelType w:val="multilevel"/>
    <w:tmpl w:val="C1FE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101E85"/>
    <w:multiLevelType w:val="multilevel"/>
    <w:tmpl w:val="09B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7C4143"/>
    <w:multiLevelType w:val="multilevel"/>
    <w:tmpl w:val="BBCC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C8A7386"/>
    <w:multiLevelType w:val="hybridMultilevel"/>
    <w:tmpl w:val="61E6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CB60178"/>
    <w:multiLevelType w:val="multilevel"/>
    <w:tmpl w:val="29A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D387C08"/>
    <w:multiLevelType w:val="multilevel"/>
    <w:tmpl w:val="14BC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DA434C5"/>
    <w:multiLevelType w:val="multilevel"/>
    <w:tmpl w:val="72F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E80338D"/>
    <w:multiLevelType w:val="multilevel"/>
    <w:tmpl w:val="D71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E9A0BB5"/>
    <w:multiLevelType w:val="multilevel"/>
    <w:tmpl w:val="81A4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EB63620"/>
    <w:multiLevelType w:val="multilevel"/>
    <w:tmpl w:val="5F6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F435561"/>
    <w:multiLevelType w:val="multilevel"/>
    <w:tmpl w:val="61AC6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3B7F3D"/>
    <w:multiLevelType w:val="multilevel"/>
    <w:tmpl w:val="2EE6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1E4224F"/>
    <w:multiLevelType w:val="multilevel"/>
    <w:tmpl w:val="C61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0936B6"/>
    <w:multiLevelType w:val="multilevel"/>
    <w:tmpl w:val="46D2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2146C01"/>
    <w:multiLevelType w:val="multilevel"/>
    <w:tmpl w:val="3D1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3586897"/>
    <w:multiLevelType w:val="multilevel"/>
    <w:tmpl w:val="704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3590D82"/>
    <w:multiLevelType w:val="multilevel"/>
    <w:tmpl w:val="DE0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42651B6"/>
    <w:multiLevelType w:val="multilevel"/>
    <w:tmpl w:val="152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45845F6"/>
    <w:multiLevelType w:val="multilevel"/>
    <w:tmpl w:val="57F26E3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5680F91"/>
    <w:multiLevelType w:val="multilevel"/>
    <w:tmpl w:val="C20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6410766"/>
    <w:multiLevelType w:val="multilevel"/>
    <w:tmpl w:val="2672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6C3172F"/>
    <w:multiLevelType w:val="multilevel"/>
    <w:tmpl w:val="1B2CF17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8171B22"/>
    <w:multiLevelType w:val="multilevel"/>
    <w:tmpl w:val="1B9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2E7855"/>
    <w:multiLevelType w:val="multilevel"/>
    <w:tmpl w:val="64C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8E600DB"/>
    <w:multiLevelType w:val="multilevel"/>
    <w:tmpl w:val="E75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909607E"/>
    <w:multiLevelType w:val="multilevel"/>
    <w:tmpl w:val="1B5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93E44C9"/>
    <w:multiLevelType w:val="multilevel"/>
    <w:tmpl w:val="2EA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998316D"/>
    <w:multiLevelType w:val="multilevel"/>
    <w:tmpl w:val="CE3C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9A24047"/>
    <w:multiLevelType w:val="multilevel"/>
    <w:tmpl w:val="4E80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A493750"/>
    <w:multiLevelType w:val="multilevel"/>
    <w:tmpl w:val="9192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A934C60"/>
    <w:multiLevelType w:val="multilevel"/>
    <w:tmpl w:val="826C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AA21658"/>
    <w:multiLevelType w:val="multilevel"/>
    <w:tmpl w:val="BDA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B950026"/>
    <w:multiLevelType w:val="multilevel"/>
    <w:tmpl w:val="AA921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C8E556A"/>
    <w:multiLevelType w:val="multilevel"/>
    <w:tmpl w:val="261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E0E60A1"/>
    <w:multiLevelType w:val="multilevel"/>
    <w:tmpl w:val="81C279F6"/>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F085822"/>
    <w:multiLevelType w:val="multilevel"/>
    <w:tmpl w:val="9C8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124809"/>
    <w:multiLevelType w:val="multilevel"/>
    <w:tmpl w:val="8B2C8CF0"/>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00D7EEF"/>
    <w:multiLevelType w:val="multilevel"/>
    <w:tmpl w:val="EF18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06B77D1"/>
    <w:multiLevelType w:val="multilevel"/>
    <w:tmpl w:val="ACA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0C05564"/>
    <w:multiLevelType w:val="multilevel"/>
    <w:tmpl w:val="4856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11E4DD2"/>
    <w:multiLevelType w:val="multilevel"/>
    <w:tmpl w:val="7672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1EE0B91"/>
    <w:multiLevelType w:val="multilevel"/>
    <w:tmpl w:val="B6AC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2D36C47"/>
    <w:multiLevelType w:val="multilevel"/>
    <w:tmpl w:val="5CE402B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2E477E2"/>
    <w:multiLevelType w:val="multilevel"/>
    <w:tmpl w:val="D75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4BC15B4"/>
    <w:multiLevelType w:val="multilevel"/>
    <w:tmpl w:val="9626D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4FD6BFD"/>
    <w:multiLevelType w:val="multilevel"/>
    <w:tmpl w:val="1840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5994701"/>
    <w:multiLevelType w:val="multilevel"/>
    <w:tmpl w:val="8484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5ED5E2D"/>
    <w:multiLevelType w:val="multilevel"/>
    <w:tmpl w:val="37BC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64C0628"/>
    <w:multiLevelType w:val="multilevel"/>
    <w:tmpl w:val="B26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6626535"/>
    <w:multiLevelType w:val="multilevel"/>
    <w:tmpl w:val="F776114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B28008A"/>
    <w:multiLevelType w:val="multilevel"/>
    <w:tmpl w:val="BD60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B473611"/>
    <w:multiLevelType w:val="multilevel"/>
    <w:tmpl w:val="EF4C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BC87C54"/>
    <w:multiLevelType w:val="multilevel"/>
    <w:tmpl w:val="014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C3019E7"/>
    <w:multiLevelType w:val="multilevel"/>
    <w:tmpl w:val="D328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DBB339A"/>
    <w:multiLevelType w:val="multilevel"/>
    <w:tmpl w:val="900A6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E48567C"/>
    <w:multiLevelType w:val="multilevel"/>
    <w:tmpl w:val="3B8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09A6318"/>
    <w:multiLevelType w:val="multilevel"/>
    <w:tmpl w:val="BA8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0CE3D7A"/>
    <w:multiLevelType w:val="multilevel"/>
    <w:tmpl w:val="64C6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184794B"/>
    <w:multiLevelType w:val="multilevel"/>
    <w:tmpl w:val="0BC0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1A84FFA"/>
    <w:multiLevelType w:val="multilevel"/>
    <w:tmpl w:val="DBC6D3F8"/>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1D93FDA"/>
    <w:multiLevelType w:val="multilevel"/>
    <w:tmpl w:val="8C5C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2026423"/>
    <w:multiLevelType w:val="multilevel"/>
    <w:tmpl w:val="AE88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24E385C"/>
    <w:multiLevelType w:val="multilevel"/>
    <w:tmpl w:val="A690785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34827FB"/>
    <w:multiLevelType w:val="multilevel"/>
    <w:tmpl w:val="0948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43B2C1B"/>
    <w:multiLevelType w:val="multilevel"/>
    <w:tmpl w:val="9D60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4994BAD"/>
    <w:multiLevelType w:val="multilevel"/>
    <w:tmpl w:val="D02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4FA33EB"/>
    <w:multiLevelType w:val="multilevel"/>
    <w:tmpl w:val="D37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7D546FF"/>
    <w:multiLevelType w:val="multilevel"/>
    <w:tmpl w:val="DB82AB36"/>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9445A5D"/>
    <w:multiLevelType w:val="multilevel"/>
    <w:tmpl w:val="D00C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A430225"/>
    <w:multiLevelType w:val="multilevel"/>
    <w:tmpl w:val="FE5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B5474AA"/>
    <w:multiLevelType w:val="multilevel"/>
    <w:tmpl w:val="EDA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CA85B09"/>
    <w:multiLevelType w:val="multilevel"/>
    <w:tmpl w:val="85C2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CC541EE"/>
    <w:multiLevelType w:val="multilevel"/>
    <w:tmpl w:val="2B1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E9F5290"/>
    <w:multiLevelType w:val="multilevel"/>
    <w:tmpl w:val="2AF0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EF41260"/>
    <w:multiLevelType w:val="multilevel"/>
    <w:tmpl w:val="42865EF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F54688E"/>
    <w:multiLevelType w:val="multilevel"/>
    <w:tmpl w:val="C0947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00734FC"/>
    <w:multiLevelType w:val="multilevel"/>
    <w:tmpl w:val="D914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1966FF9"/>
    <w:multiLevelType w:val="multilevel"/>
    <w:tmpl w:val="0476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1B2244A"/>
    <w:multiLevelType w:val="multilevel"/>
    <w:tmpl w:val="C9A4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4584D78"/>
    <w:multiLevelType w:val="multilevel"/>
    <w:tmpl w:val="4EC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4CD6B7B"/>
    <w:multiLevelType w:val="multilevel"/>
    <w:tmpl w:val="14B6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4F26BB1"/>
    <w:multiLevelType w:val="multilevel"/>
    <w:tmpl w:val="648C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548479D"/>
    <w:multiLevelType w:val="multilevel"/>
    <w:tmpl w:val="4EC6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7392FC3"/>
    <w:multiLevelType w:val="multilevel"/>
    <w:tmpl w:val="0AE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7BA1360"/>
    <w:multiLevelType w:val="multilevel"/>
    <w:tmpl w:val="0C5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7CC58BD"/>
    <w:multiLevelType w:val="multilevel"/>
    <w:tmpl w:val="00D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7D232E0"/>
    <w:multiLevelType w:val="multilevel"/>
    <w:tmpl w:val="D8F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83C2011"/>
    <w:multiLevelType w:val="multilevel"/>
    <w:tmpl w:val="CADE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9801C2C"/>
    <w:multiLevelType w:val="multilevel"/>
    <w:tmpl w:val="D59A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B8514B0"/>
    <w:multiLevelType w:val="multilevel"/>
    <w:tmpl w:val="B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BE874C6"/>
    <w:multiLevelType w:val="multilevel"/>
    <w:tmpl w:val="32B2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D354C0C"/>
    <w:multiLevelType w:val="multilevel"/>
    <w:tmpl w:val="6E20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E672950"/>
    <w:multiLevelType w:val="multilevel"/>
    <w:tmpl w:val="52B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ED701DD"/>
    <w:multiLevelType w:val="multilevel"/>
    <w:tmpl w:val="5B62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07D2C43"/>
    <w:multiLevelType w:val="multilevel"/>
    <w:tmpl w:val="9F7A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08E446A"/>
    <w:multiLevelType w:val="multilevel"/>
    <w:tmpl w:val="977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0B930C8"/>
    <w:multiLevelType w:val="multilevel"/>
    <w:tmpl w:val="402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0E72A2D"/>
    <w:multiLevelType w:val="multilevel"/>
    <w:tmpl w:val="615EE87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1092589"/>
    <w:multiLevelType w:val="multilevel"/>
    <w:tmpl w:val="77B6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15A51F8"/>
    <w:multiLevelType w:val="multilevel"/>
    <w:tmpl w:val="CDA2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2BE4292"/>
    <w:multiLevelType w:val="multilevel"/>
    <w:tmpl w:val="5C9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3402897"/>
    <w:multiLevelType w:val="multilevel"/>
    <w:tmpl w:val="D28E506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45E7BA3"/>
    <w:multiLevelType w:val="multilevel"/>
    <w:tmpl w:val="02F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5DA1035"/>
    <w:multiLevelType w:val="multilevel"/>
    <w:tmpl w:val="D2C0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756658D"/>
    <w:multiLevelType w:val="multilevel"/>
    <w:tmpl w:val="2728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7984659"/>
    <w:multiLevelType w:val="multilevel"/>
    <w:tmpl w:val="FC5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9354508"/>
    <w:multiLevelType w:val="multilevel"/>
    <w:tmpl w:val="256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9447845"/>
    <w:multiLevelType w:val="multilevel"/>
    <w:tmpl w:val="702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B507E41"/>
    <w:multiLevelType w:val="multilevel"/>
    <w:tmpl w:val="C74C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C4F4057"/>
    <w:multiLevelType w:val="multilevel"/>
    <w:tmpl w:val="39EC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CD2455B"/>
    <w:multiLevelType w:val="multilevel"/>
    <w:tmpl w:val="C80C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E2D54F9"/>
    <w:multiLevelType w:val="multilevel"/>
    <w:tmpl w:val="278C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E8C1F39"/>
    <w:multiLevelType w:val="multilevel"/>
    <w:tmpl w:val="193A2DE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46"/>
  </w:num>
  <w:num w:numId="3">
    <w:abstractNumId w:val="38"/>
  </w:num>
  <w:num w:numId="4">
    <w:abstractNumId w:val="27"/>
  </w:num>
  <w:num w:numId="5">
    <w:abstractNumId w:val="93"/>
  </w:num>
  <w:num w:numId="6">
    <w:abstractNumId w:val="102"/>
  </w:num>
  <w:num w:numId="7">
    <w:abstractNumId w:val="34"/>
  </w:num>
  <w:num w:numId="8">
    <w:abstractNumId w:val="45"/>
  </w:num>
  <w:num w:numId="9">
    <w:abstractNumId w:val="117"/>
  </w:num>
  <w:num w:numId="10">
    <w:abstractNumId w:val="123"/>
  </w:num>
  <w:num w:numId="11">
    <w:abstractNumId w:val="139"/>
  </w:num>
  <w:num w:numId="12">
    <w:abstractNumId w:val="126"/>
  </w:num>
  <w:num w:numId="13">
    <w:abstractNumId w:val="70"/>
  </w:num>
  <w:num w:numId="14">
    <w:abstractNumId w:val="68"/>
  </w:num>
  <w:num w:numId="15">
    <w:abstractNumId w:val="110"/>
  </w:num>
  <w:num w:numId="16">
    <w:abstractNumId w:val="131"/>
  </w:num>
  <w:num w:numId="17">
    <w:abstractNumId w:val="28"/>
  </w:num>
  <w:num w:numId="18">
    <w:abstractNumId w:val="144"/>
  </w:num>
  <w:num w:numId="19">
    <w:abstractNumId w:val="121"/>
  </w:num>
  <w:num w:numId="20">
    <w:abstractNumId w:val="66"/>
  </w:num>
  <w:num w:numId="21">
    <w:abstractNumId w:val="16"/>
  </w:num>
  <w:num w:numId="22">
    <w:abstractNumId w:val="120"/>
  </w:num>
  <w:num w:numId="23">
    <w:abstractNumId w:val="78"/>
  </w:num>
  <w:num w:numId="24">
    <w:abstractNumId w:val="4"/>
  </w:num>
  <w:num w:numId="25">
    <w:abstractNumId w:val="14"/>
  </w:num>
  <w:num w:numId="26">
    <w:abstractNumId w:val="3"/>
  </w:num>
  <w:num w:numId="27">
    <w:abstractNumId w:val="20"/>
  </w:num>
  <w:num w:numId="28">
    <w:abstractNumId w:val="107"/>
  </w:num>
  <w:num w:numId="29">
    <w:abstractNumId w:val="30"/>
  </w:num>
  <w:num w:numId="30">
    <w:abstractNumId w:val="130"/>
  </w:num>
  <w:num w:numId="31">
    <w:abstractNumId w:val="21"/>
  </w:num>
  <w:num w:numId="32">
    <w:abstractNumId w:val="95"/>
  </w:num>
  <w:num w:numId="33">
    <w:abstractNumId w:val="145"/>
  </w:num>
  <w:num w:numId="34">
    <w:abstractNumId w:val="75"/>
  </w:num>
  <w:num w:numId="35">
    <w:abstractNumId w:val="82"/>
  </w:num>
  <w:num w:numId="36">
    <w:abstractNumId w:val="54"/>
  </w:num>
  <w:num w:numId="37">
    <w:abstractNumId w:val="69"/>
  </w:num>
  <w:num w:numId="38">
    <w:abstractNumId w:val="51"/>
  </w:num>
  <w:num w:numId="39">
    <w:abstractNumId w:val="134"/>
  </w:num>
  <w:num w:numId="40">
    <w:abstractNumId w:val="92"/>
  </w:num>
  <w:num w:numId="41">
    <w:abstractNumId w:val="23"/>
  </w:num>
  <w:num w:numId="42">
    <w:abstractNumId w:val="5"/>
  </w:num>
  <w:num w:numId="43">
    <w:abstractNumId w:val="100"/>
  </w:num>
  <w:num w:numId="44">
    <w:abstractNumId w:val="67"/>
  </w:num>
  <w:num w:numId="45">
    <w:abstractNumId w:val="142"/>
  </w:num>
  <w:num w:numId="46">
    <w:abstractNumId w:val="77"/>
  </w:num>
  <w:num w:numId="47">
    <w:abstractNumId w:val="7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77"/>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9">
    <w:abstractNumId w:val="7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0">
    <w:abstractNumId w:val="77"/>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1">
    <w:abstractNumId w:val="31"/>
  </w:num>
  <w:num w:numId="52">
    <w:abstractNumId w:val="91"/>
  </w:num>
  <w:num w:numId="53">
    <w:abstractNumId w:val="115"/>
  </w:num>
  <w:num w:numId="54">
    <w:abstractNumId w:val="15"/>
  </w:num>
  <w:num w:numId="55">
    <w:abstractNumId w:val="87"/>
  </w:num>
  <w:num w:numId="56">
    <w:abstractNumId w:val="8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87"/>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8">
    <w:abstractNumId w:val="8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9">
    <w:abstractNumId w:val="87"/>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0">
    <w:abstractNumId w:val="8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1">
    <w:abstractNumId w:val="97"/>
  </w:num>
  <w:num w:numId="62">
    <w:abstractNumId w:val="41"/>
  </w:num>
  <w:num w:numId="63">
    <w:abstractNumId w:val="9"/>
  </w:num>
  <w:num w:numId="64">
    <w:abstractNumId w:val="43"/>
  </w:num>
  <w:num w:numId="65">
    <w:abstractNumId w:val="4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6">
    <w:abstractNumId w:val="10"/>
  </w:num>
  <w:num w:numId="67">
    <w:abstractNumId w:val="65"/>
  </w:num>
  <w:num w:numId="68">
    <w:abstractNumId w:val="6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9">
    <w:abstractNumId w:val="6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70">
    <w:abstractNumId w:val="32"/>
  </w:num>
  <w:num w:numId="71">
    <w:abstractNumId w:val="124"/>
  </w:num>
  <w:num w:numId="72">
    <w:abstractNumId w:val="94"/>
  </w:num>
  <w:num w:numId="73">
    <w:abstractNumId w:val="71"/>
  </w:num>
  <w:num w:numId="74">
    <w:abstractNumId w:val="44"/>
  </w:num>
  <w:num w:numId="75">
    <w:abstractNumId w:val="1"/>
  </w:num>
  <w:num w:numId="76">
    <w:abstractNumId w:val="12"/>
  </w:num>
  <w:num w:numId="77">
    <w:abstractNumId w:val="96"/>
  </w:num>
  <w:num w:numId="78">
    <w:abstractNumId w:val="118"/>
  </w:num>
  <w:num w:numId="79">
    <w:abstractNumId w:val="88"/>
  </w:num>
  <w:num w:numId="80">
    <w:abstractNumId w:val="114"/>
  </w:num>
  <w:num w:numId="81">
    <w:abstractNumId w:val="74"/>
  </w:num>
  <w:num w:numId="82">
    <w:abstractNumId w:val="50"/>
  </w:num>
  <w:num w:numId="83">
    <w:abstractNumId w:val="18"/>
  </w:num>
  <w:num w:numId="84">
    <w:abstractNumId w:val="119"/>
  </w:num>
  <w:num w:numId="85">
    <w:abstractNumId w:val="83"/>
  </w:num>
  <w:num w:numId="86">
    <w:abstractNumId w:val="136"/>
  </w:num>
  <w:num w:numId="87">
    <w:abstractNumId w:val="13"/>
  </w:num>
  <w:num w:numId="88">
    <w:abstractNumId w:val="111"/>
  </w:num>
  <w:num w:numId="89">
    <w:abstractNumId w:val="57"/>
  </w:num>
  <w:num w:numId="90">
    <w:abstractNumId w:val="2"/>
  </w:num>
  <w:num w:numId="91">
    <w:abstractNumId w:val="58"/>
  </w:num>
  <w:num w:numId="92">
    <w:abstractNumId w:val="101"/>
  </w:num>
  <w:num w:numId="93">
    <w:abstractNumId w:val="79"/>
  </w:num>
  <w:num w:numId="94">
    <w:abstractNumId w:val="86"/>
  </w:num>
  <w:num w:numId="95">
    <w:abstractNumId w:val="56"/>
  </w:num>
  <w:num w:numId="96">
    <w:abstractNumId w:val="52"/>
  </w:num>
  <w:num w:numId="97">
    <w:abstractNumId w:val="99"/>
  </w:num>
  <w:num w:numId="98">
    <w:abstractNumId w:val="81"/>
  </w:num>
  <w:num w:numId="99">
    <w:abstractNumId w:val="125"/>
  </w:num>
  <w:num w:numId="100">
    <w:abstractNumId w:val="42"/>
  </w:num>
  <w:num w:numId="101">
    <w:abstractNumId w:val="143"/>
  </w:num>
  <w:num w:numId="102">
    <w:abstractNumId w:val="106"/>
  </w:num>
  <w:num w:numId="103">
    <w:abstractNumId w:val="104"/>
  </w:num>
  <w:num w:numId="104">
    <w:abstractNumId w:val="33"/>
  </w:num>
  <w:num w:numId="105">
    <w:abstractNumId w:val="6"/>
  </w:num>
  <w:num w:numId="106">
    <w:abstractNumId w:val="105"/>
  </w:num>
  <w:num w:numId="107">
    <w:abstractNumId w:val="17"/>
  </w:num>
  <w:num w:numId="108">
    <w:abstractNumId w:val="90"/>
  </w:num>
  <w:num w:numId="109">
    <w:abstractNumId w:val="72"/>
  </w:num>
  <w:num w:numId="110">
    <w:abstractNumId w:val="24"/>
  </w:num>
  <w:num w:numId="111">
    <w:abstractNumId w:val="61"/>
  </w:num>
  <w:num w:numId="112">
    <w:abstractNumId w:val="140"/>
  </w:num>
  <w:num w:numId="113">
    <w:abstractNumId w:val="116"/>
  </w:num>
  <w:num w:numId="114">
    <w:abstractNumId w:val="64"/>
  </w:num>
  <w:num w:numId="115">
    <w:abstractNumId w:val="49"/>
  </w:num>
  <w:num w:numId="116">
    <w:abstractNumId w:val="98"/>
  </w:num>
  <w:num w:numId="117">
    <w:abstractNumId w:val="108"/>
  </w:num>
  <w:num w:numId="118">
    <w:abstractNumId w:val="63"/>
  </w:num>
  <w:num w:numId="119">
    <w:abstractNumId w:val="11"/>
  </w:num>
  <w:num w:numId="120">
    <w:abstractNumId w:val="141"/>
  </w:num>
  <w:num w:numId="121">
    <w:abstractNumId w:val="62"/>
  </w:num>
  <w:num w:numId="122">
    <w:abstractNumId w:val="128"/>
  </w:num>
  <w:num w:numId="123">
    <w:abstractNumId w:val="109"/>
  </w:num>
  <w:num w:numId="124">
    <w:abstractNumId w:val="122"/>
  </w:num>
  <w:num w:numId="125">
    <w:abstractNumId w:val="59"/>
  </w:num>
  <w:num w:numId="126">
    <w:abstractNumId w:val="0"/>
  </w:num>
  <w:num w:numId="127">
    <w:abstractNumId w:val="138"/>
  </w:num>
  <w:num w:numId="128">
    <w:abstractNumId w:val="48"/>
  </w:num>
  <w:num w:numId="129">
    <w:abstractNumId w:val="19"/>
  </w:num>
  <w:num w:numId="130">
    <w:abstractNumId w:val="47"/>
  </w:num>
  <w:num w:numId="131">
    <w:abstractNumId w:val="26"/>
  </w:num>
  <w:num w:numId="132">
    <w:abstractNumId w:val="89"/>
  </w:num>
  <w:num w:numId="133">
    <w:abstractNumId w:val="113"/>
  </w:num>
  <w:num w:numId="134">
    <w:abstractNumId w:val="37"/>
  </w:num>
  <w:num w:numId="135">
    <w:abstractNumId w:val="137"/>
  </w:num>
  <w:num w:numId="136">
    <w:abstractNumId w:val="127"/>
  </w:num>
  <w:num w:numId="137">
    <w:abstractNumId w:val="76"/>
  </w:num>
  <w:num w:numId="138">
    <w:abstractNumId w:val="29"/>
  </w:num>
  <w:num w:numId="139">
    <w:abstractNumId w:val="8"/>
  </w:num>
  <w:num w:numId="140">
    <w:abstractNumId w:val="7"/>
  </w:num>
  <w:num w:numId="141">
    <w:abstractNumId w:val="39"/>
  </w:num>
  <w:num w:numId="142">
    <w:abstractNumId w:val="132"/>
  </w:num>
  <w:num w:numId="143">
    <w:abstractNumId w:val="85"/>
  </w:num>
  <w:num w:numId="144">
    <w:abstractNumId w:val="80"/>
  </w:num>
  <w:num w:numId="145">
    <w:abstractNumId w:val="135"/>
  </w:num>
  <w:num w:numId="146">
    <w:abstractNumId w:val="35"/>
  </w:num>
  <w:num w:numId="147">
    <w:abstractNumId w:val="40"/>
  </w:num>
  <w:num w:numId="148">
    <w:abstractNumId w:val="22"/>
  </w:num>
  <w:num w:numId="149">
    <w:abstractNumId w:val="55"/>
  </w:num>
  <w:num w:numId="150">
    <w:abstractNumId w:val="129"/>
  </w:num>
  <w:num w:numId="151">
    <w:abstractNumId w:val="103"/>
  </w:num>
  <w:num w:numId="152">
    <w:abstractNumId w:val="112"/>
  </w:num>
  <w:num w:numId="153">
    <w:abstractNumId w:val="60"/>
  </w:num>
  <w:num w:numId="154">
    <w:abstractNumId w:val="133"/>
  </w:num>
  <w:num w:numId="155">
    <w:abstractNumId w:val="25"/>
  </w:num>
  <w:num w:numId="156">
    <w:abstractNumId w:val="36"/>
  </w:num>
  <w:num w:numId="157">
    <w:abstractNumId w:val="84"/>
  </w:num>
  <w:num w:numId="158">
    <w:abstractNumId w:val="73"/>
  </w:num>
  <w:numIdMacAtCleanup w:val="1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characterSpacingControl w:val="doNotCompress"/>
  <w:footnotePr>
    <w:footnote w:id="0"/>
    <w:footnote w:id="1"/>
  </w:footnotePr>
  <w:endnotePr>
    <w:endnote w:id="0"/>
    <w:endnote w:id="1"/>
  </w:endnotePr>
  <w:compat/>
  <w:rsids>
    <w:rsidRoot w:val="005C2E57"/>
    <w:rsid w:val="00005D19"/>
    <w:rsid w:val="000150DF"/>
    <w:rsid w:val="0003441B"/>
    <w:rsid w:val="00041D03"/>
    <w:rsid w:val="000441CD"/>
    <w:rsid w:val="000457B7"/>
    <w:rsid w:val="0005361D"/>
    <w:rsid w:val="00074BCA"/>
    <w:rsid w:val="000813AC"/>
    <w:rsid w:val="0009129A"/>
    <w:rsid w:val="000A239E"/>
    <w:rsid w:val="000B469D"/>
    <w:rsid w:val="000C047B"/>
    <w:rsid w:val="000C3CB9"/>
    <w:rsid w:val="000F79BD"/>
    <w:rsid w:val="0016412B"/>
    <w:rsid w:val="00174043"/>
    <w:rsid w:val="001950FC"/>
    <w:rsid w:val="001D1EC3"/>
    <w:rsid w:val="001E7B5A"/>
    <w:rsid w:val="00207CC8"/>
    <w:rsid w:val="00220F77"/>
    <w:rsid w:val="00262C99"/>
    <w:rsid w:val="002C22CA"/>
    <w:rsid w:val="00300F98"/>
    <w:rsid w:val="00351489"/>
    <w:rsid w:val="0036783E"/>
    <w:rsid w:val="00384379"/>
    <w:rsid w:val="003A3CBB"/>
    <w:rsid w:val="003A667B"/>
    <w:rsid w:val="003A71A5"/>
    <w:rsid w:val="003F2DDB"/>
    <w:rsid w:val="003F5E45"/>
    <w:rsid w:val="0040647E"/>
    <w:rsid w:val="00407D54"/>
    <w:rsid w:val="00413C2D"/>
    <w:rsid w:val="00460095"/>
    <w:rsid w:val="00476086"/>
    <w:rsid w:val="00494628"/>
    <w:rsid w:val="004F79F2"/>
    <w:rsid w:val="005046AE"/>
    <w:rsid w:val="00536FC5"/>
    <w:rsid w:val="00560BB8"/>
    <w:rsid w:val="005C2E57"/>
    <w:rsid w:val="005C3DA0"/>
    <w:rsid w:val="005D5EF9"/>
    <w:rsid w:val="00650F55"/>
    <w:rsid w:val="00670826"/>
    <w:rsid w:val="00674CF4"/>
    <w:rsid w:val="00686357"/>
    <w:rsid w:val="006B2D51"/>
    <w:rsid w:val="006C28B8"/>
    <w:rsid w:val="006F118B"/>
    <w:rsid w:val="0071438D"/>
    <w:rsid w:val="007314C6"/>
    <w:rsid w:val="007650E2"/>
    <w:rsid w:val="00774EDE"/>
    <w:rsid w:val="0078513F"/>
    <w:rsid w:val="007851F5"/>
    <w:rsid w:val="007A5012"/>
    <w:rsid w:val="007E28D1"/>
    <w:rsid w:val="0081204F"/>
    <w:rsid w:val="008221B9"/>
    <w:rsid w:val="0082292F"/>
    <w:rsid w:val="00836CF0"/>
    <w:rsid w:val="00870A72"/>
    <w:rsid w:val="008840BB"/>
    <w:rsid w:val="00887D66"/>
    <w:rsid w:val="008D5392"/>
    <w:rsid w:val="008E0AF7"/>
    <w:rsid w:val="008E1167"/>
    <w:rsid w:val="008F67BC"/>
    <w:rsid w:val="00915E2E"/>
    <w:rsid w:val="009213DF"/>
    <w:rsid w:val="0092634A"/>
    <w:rsid w:val="00932562"/>
    <w:rsid w:val="00935232"/>
    <w:rsid w:val="00972EA1"/>
    <w:rsid w:val="009805F8"/>
    <w:rsid w:val="009D4BC2"/>
    <w:rsid w:val="009E1596"/>
    <w:rsid w:val="00A0153A"/>
    <w:rsid w:val="00A569AD"/>
    <w:rsid w:val="00A71FBA"/>
    <w:rsid w:val="00AA00F6"/>
    <w:rsid w:val="00AA5CAA"/>
    <w:rsid w:val="00AB3650"/>
    <w:rsid w:val="00AD7792"/>
    <w:rsid w:val="00AF0191"/>
    <w:rsid w:val="00AF2910"/>
    <w:rsid w:val="00B0487F"/>
    <w:rsid w:val="00B17CA7"/>
    <w:rsid w:val="00B91663"/>
    <w:rsid w:val="00BC4A51"/>
    <w:rsid w:val="00BE2A85"/>
    <w:rsid w:val="00C04E87"/>
    <w:rsid w:val="00C146EB"/>
    <w:rsid w:val="00C22045"/>
    <w:rsid w:val="00C306AB"/>
    <w:rsid w:val="00C342D4"/>
    <w:rsid w:val="00C52102"/>
    <w:rsid w:val="00C70FF8"/>
    <w:rsid w:val="00C76B54"/>
    <w:rsid w:val="00C914BB"/>
    <w:rsid w:val="00CC3067"/>
    <w:rsid w:val="00CD791F"/>
    <w:rsid w:val="00D142DA"/>
    <w:rsid w:val="00D163DB"/>
    <w:rsid w:val="00D26C73"/>
    <w:rsid w:val="00D44A57"/>
    <w:rsid w:val="00D4506F"/>
    <w:rsid w:val="00D56C1B"/>
    <w:rsid w:val="00E33A31"/>
    <w:rsid w:val="00E35DB7"/>
    <w:rsid w:val="00E36A62"/>
    <w:rsid w:val="00E57D17"/>
    <w:rsid w:val="00E758EA"/>
    <w:rsid w:val="00E8472D"/>
    <w:rsid w:val="00EB6966"/>
    <w:rsid w:val="00ED244B"/>
    <w:rsid w:val="00EF3F87"/>
    <w:rsid w:val="00F209F7"/>
    <w:rsid w:val="00F60866"/>
    <w:rsid w:val="00F76C6F"/>
    <w:rsid w:val="00FA6716"/>
    <w:rsid w:val="00FE4E6F"/>
    <w:rsid w:val="00FF5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66"/>
  </w:style>
  <w:style w:type="paragraph" w:styleId="Heading1">
    <w:name w:val="heading 1"/>
    <w:basedOn w:val="Normal"/>
    <w:next w:val="Normal"/>
    <w:link w:val="Heading1Char"/>
    <w:uiPriority w:val="9"/>
    <w:qFormat/>
    <w:rsid w:val="005C2E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2E5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E5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51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E57"/>
    <w:rPr>
      <w:color w:val="0000FF" w:themeColor="hyperlink"/>
      <w:u w:val="single"/>
    </w:rPr>
  </w:style>
  <w:style w:type="paragraph" w:styleId="NormalWeb">
    <w:name w:val="Normal (Web)"/>
    <w:basedOn w:val="Normal"/>
    <w:uiPriority w:val="99"/>
    <w:unhideWhenUsed/>
    <w:rsid w:val="005C2E57"/>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C2E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E5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C2E57"/>
  </w:style>
  <w:style w:type="character" w:styleId="Strong">
    <w:name w:val="Strong"/>
    <w:basedOn w:val="DefaultParagraphFont"/>
    <w:uiPriority w:val="22"/>
    <w:qFormat/>
    <w:rsid w:val="005C2E57"/>
    <w:rPr>
      <w:b/>
      <w:bCs/>
    </w:rPr>
  </w:style>
  <w:style w:type="character" w:customStyle="1" w:styleId="comment">
    <w:name w:val="comment"/>
    <w:basedOn w:val="DefaultParagraphFont"/>
    <w:rsid w:val="005C2E57"/>
  </w:style>
  <w:style w:type="character" w:customStyle="1" w:styleId="keyword">
    <w:name w:val="keyword"/>
    <w:basedOn w:val="DefaultParagraphFont"/>
    <w:rsid w:val="005C2E57"/>
  </w:style>
  <w:style w:type="character" w:customStyle="1" w:styleId="string">
    <w:name w:val="string"/>
    <w:basedOn w:val="DefaultParagraphFont"/>
    <w:rsid w:val="005C2E57"/>
  </w:style>
  <w:style w:type="character" w:customStyle="1" w:styleId="nexttopictext">
    <w:name w:val="nexttopictext"/>
    <w:basedOn w:val="DefaultParagraphFont"/>
    <w:rsid w:val="005C2E57"/>
  </w:style>
  <w:style w:type="paragraph" w:styleId="DocumentMap">
    <w:name w:val="Document Map"/>
    <w:basedOn w:val="Normal"/>
    <w:link w:val="DocumentMapChar"/>
    <w:uiPriority w:val="99"/>
    <w:semiHidden/>
    <w:unhideWhenUsed/>
    <w:rsid w:val="005C2E5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2E57"/>
    <w:rPr>
      <w:rFonts w:ascii="Tahoma" w:hAnsi="Tahoma" w:cs="Tahoma"/>
      <w:sz w:val="16"/>
      <w:szCs w:val="16"/>
    </w:rPr>
  </w:style>
  <w:style w:type="character" w:customStyle="1" w:styleId="Heading1Char">
    <w:name w:val="Heading 1 Char"/>
    <w:basedOn w:val="DefaultParagraphFont"/>
    <w:link w:val="Heading1"/>
    <w:uiPriority w:val="9"/>
    <w:rsid w:val="005C2E5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C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E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2E57"/>
    <w:rPr>
      <w:rFonts w:ascii="Courier New" w:eastAsia="Times New Roman" w:hAnsi="Courier New" w:cs="Courier New"/>
      <w:sz w:val="20"/>
      <w:szCs w:val="20"/>
    </w:rPr>
  </w:style>
  <w:style w:type="character" w:customStyle="1" w:styleId="class">
    <w:name w:val="class"/>
    <w:basedOn w:val="DefaultParagraphFont"/>
    <w:rsid w:val="005C2E57"/>
  </w:style>
  <w:style w:type="character" w:customStyle="1" w:styleId="title">
    <w:name w:val="title"/>
    <w:basedOn w:val="DefaultParagraphFont"/>
    <w:rsid w:val="005C2E57"/>
  </w:style>
  <w:style w:type="character" w:customStyle="1" w:styleId="apple-tab-span">
    <w:name w:val="apple-tab-span"/>
    <w:basedOn w:val="DefaultParagraphFont"/>
    <w:rsid w:val="00C04E87"/>
  </w:style>
  <w:style w:type="character" w:styleId="FollowedHyperlink">
    <w:name w:val="FollowedHyperlink"/>
    <w:basedOn w:val="DefaultParagraphFont"/>
    <w:uiPriority w:val="99"/>
    <w:semiHidden/>
    <w:unhideWhenUsed/>
    <w:rsid w:val="00384379"/>
    <w:rPr>
      <w:color w:val="800080"/>
      <w:u w:val="single"/>
    </w:rPr>
  </w:style>
  <w:style w:type="character" w:customStyle="1" w:styleId="kwd">
    <w:name w:val="kwd"/>
    <w:basedOn w:val="DefaultParagraphFont"/>
    <w:rsid w:val="00384379"/>
  </w:style>
  <w:style w:type="character" w:customStyle="1" w:styleId="pln">
    <w:name w:val="pln"/>
    <w:basedOn w:val="DefaultParagraphFont"/>
    <w:rsid w:val="00384379"/>
  </w:style>
  <w:style w:type="character" w:customStyle="1" w:styleId="pun">
    <w:name w:val="pun"/>
    <w:basedOn w:val="DefaultParagraphFont"/>
    <w:rsid w:val="00384379"/>
  </w:style>
  <w:style w:type="character" w:customStyle="1" w:styleId="typ">
    <w:name w:val="typ"/>
    <w:basedOn w:val="DefaultParagraphFont"/>
    <w:rsid w:val="00384379"/>
  </w:style>
  <w:style w:type="character" w:customStyle="1" w:styleId="com">
    <w:name w:val="com"/>
    <w:basedOn w:val="DefaultParagraphFont"/>
    <w:rsid w:val="00384379"/>
  </w:style>
  <w:style w:type="character" w:customStyle="1" w:styleId="lit">
    <w:name w:val="lit"/>
    <w:basedOn w:val="DefaultParagraphFont"/>
    <w:rsid w:val="00384379"/>
  </w:style>
  <w:style w:type="character" w:customStyle="1" w:styleId="str">
    <w:name w:val="str"/>
    <w:basedOn w:val="DefaultParagraphFont"/>
    <w:rsid w:val="00384379"/>
  </w:style>
  <w:style w:type="paragraph" w:styleId="BalloonText">
    <w:name w:val="Balloon Text"/>
    <w:basedOn w:val="Normal"/>
    <w:link w:val="BalloonTextChar"/>
    <w:uiPriority w:val="99"/>
    <w:semiHidden/>
    <w:unhideWhenUsed/>
    <w:rsid w:val="003843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379"/>
    <w:rPr>
      <w:rFonts w:ascii="Tahoma" w:hAnsi="Tahoma" w:cs="Tahoma"/>
      <w:sz w:val="16"/>
      <w:szCs w:val="16"/>
    </w:rPr>
  </w:style>
  <w:style w:type="paragraph" w:customStyle="1" w:styleId="entry-meta">
    <w:name w:val="entry-meta"/>
    <w:basedOn w:val="Normal"/>
    <w:rsid w:val="00384379"/>
    <w:pPr>
      <w:spacing w:before="100" w:beforeAutospacing="1" w:after="100" w:afterAutospacing="1"/>
    </w:pPr>
    <w:rPr>
      <w:rFonts w:ascii="Times New Roman" w:eastAsia="Times New Roman" w:hAnsi="Times New Roman" w:cs="Times New Roman"/>
      <w:sz w:val="24"/>
      <w:szCs w:val="24"/>
    </w:rPr>
  </w:style>
  <w:style w:type="character" w:customStyle="1" w:styleId="entry-author">
    <w:name w:val="entry-author"/>
    <w:basedOn w:val="DefaultParagraphFont"/>
    <w:rsid w:val="00384379"/>
  </w:style>
  <w:style w:type="character" w:customStyle="1" w:styleId="entry-author-name">
    <w:name w:val="entry-author-name"/>
    <w:basedOn w:val="DefaultParagraphFont"/>
    <w:rsid w:val="00384379"/>
  </w:style>
  <w:style w:type="character" w:customStyle="1" w:styleId="entry-comments-link">
    <w:name w:val="entry-comments-link"/>
    <w:basedOn w:val="DefaultParagraphFont"/>
    <w:rsid w:val="00384379"/>
  </w:style>
  <w:style w:type="character" w:styleId="Emphasis">
    <w:name w:val="Emphasis"/>
    <w:basedOn w:val="DefaultParagraphFont"/>
    <w:uiPriority w:val="20"/>
    <w:qFormat/>
    <w:rsid w:val="00384379"/>
    <w:rPr>
      <w:i/>
      <w:iCs/>
    </w:rPr>
  </w:style>
  <w:style w:type="character" w:customStyle="1" w:styleId="token">
    <w:name w:val="token"/>
    <w:basedOn w:val="DefaultParagraphFont"/>
    <w:rsid w:val="00AA00F6"/>
  </w:style>
  <w:style w:type="character" w:customStyle="1" w:styleId="que">
    <w:name w:val="que"/>
    <w:basedOn w:val="DefaultParagraphFont"/>
    <w:rsid w:val="006F118B"/>
  </w:style>
  <w:style w:type="character" w:customStyle="1" w:styleId="queindex">
    <w:name w:val="queindex"/>
    <w:basedOn w:val="DefaultParagraphFont"/>
    <w:rsid w:val="006F118B"/>
  </w:style>
  <w:style w:type="paragraph" w:customStyle="1" w:styleId="content">
    <w:name w:val="content"/>
    <w:basedOn w:val="Normal"/>
    <w:rsid w:val="006F118B"/>
    <w:pPr>
      <w:spacing w:before="100" w:beforeAutospacing="1" w:after="100" w:afterAutospacing="1"/>
    </w:pPr>
    <w:rPr>
      <w:rFonts w:ascii="Times New Roman" w:eastAsia="Times New Roman" w:hAnsi="Times New Roman" w:cs="Times New Roman"/>
      <w:sz w:val="24"/>
      <w:szCs w:val="24"/>
    </w:rPr>
  </w:style>
  <w:style w:type="character" w:customStyle="1" w:styleId="pagedisabled">
    <w:name w:val="pagedisabled"/>
    <w:basedOn w:val="DefaultParagraphFont"/>
    <w:rsid w:val="006F118B"/>
  </w:style>
  <w:style w:type="character" w:customStyle="1" w:styleId="pagesep">
    <w:name w:val="pagesep"/>
    <w:basedOn w:val="DefaultParagraphFont"/>
    <w:rsid w:val="006F118B"/>
  </w:style>
  <w:style w:type="character" w:customStyle="1" w:styleId="pagecurrent">
    <w:name w:val="pagecurrent"/>
    <w:basedOn w:val="DefaultParagraphFont"/>
    <w:rsid w:val="006F118B"/>
  </w:style>
  <w:style w:type="character" w:customStyle="1" w:styleId="pagelink">
    <w:name w:val="pagelink"/>
    <w:basedOn w:val="DefaultParagraphFont"/>
    <w:rsid w:val="006F118B"/>
  </w:style>
  <w:style w:type="character" w:customStyle="1" w:styleId="pagenext">
    <w:name w:val="pagenext"/>
    <w:basedOn w:val="DefaultParagraphFont"/>
    <w:rsid w:val="006F118B"/>
  </w:style>
  <w:style w:type="paragraph" w:styleId="ListParagraph">
    <w:name w:val="List Paragraph"/>
    <w:basedOn w:val="Normal"/>
    <w:uiPriority w:val="34"/>
    <w:qFormat/>
    <w:rsid w:val="00932562"/>
    <w:pPr>
      <w:ind w:left="720"/>
      <w:contextualSpacing/>
    </w:pPr>
  </w:style>
  <w:style w:type="paragraph" w:styleId="Header">
    <w:name w:val="header"/>
    <w:basedOn w:val="Normal"/>
    <w:link w:val="HeaderChar"/>
    <w:uiPriority w:val="99"/>
    <w:semiHidden/>
    <w:unhideWhenUsed/>
    <w:rsid w:val="000441CD"/>
    <w:pPr>
      <w:tabs>
        <w:tab w:val="center" w:pos="4680"/>
        <w:tab w:val="right" w:pos="9360"/>
      </w:tabs>
      <w:spacing w:after="0"/>
    </w:pPr>
  </w:style>
  <w:style w:type="character" w:customStyle="1" w:styleId="HeaderChar">
    <w:name w:val="Header Char"/>
    <w:basedOn w:val="DefaultParagraphFont"/>
    <w:link w:val="Header"/>
    <w:uiPriority w:val="99"/>
    <w:semiHidden/>
    <w:rsid w:val="000441CD"/>
  </w:style>
  <w:style w:type="paragraph" w:styleId="Footer">
    <w:name w:val="footer"/>
    <w:basedOn w:val="Normal"/>
    <w:link w:val="FooterChar"/>
    <w:uiPriority w:val="99"/>
    <w:semiHidden/>
    <w:unhideWhenUsed/>
    <w:rsid w:val="000441CD"/>
    <w:pPr>
      <w:tabs>
        <w:tab w:val="center" w:pos="4680"/>
        <w:tab w:val="right" w:pos="9360"/>
      </w:tabs>
      <w:spacing w:after="0"/>
    </w:pPr>
  </w:style>
  <w:style w:type="character" w:customStyle="1" w:styleId="FooterChar">
    <w:name w:val="Footer Char"/>
    <w:basedOn w:val="DefaultParagraphFont"/>
    <w:link w:val="Footer"/>
    <w:uiPriority w:val="99"/>
    <w:semiHidden/>
    <w:rsid w:val="000441CD"/>
  </w:style>
  <w:style w:type="character" w:customStyle="1" w:styleId="Heading4Char">
    <w:name w:val="Heading 4 Char"/>
    <w:basedOn w:val="DefaultParagraphFont"/>
    <w:link w:val="Heading4"/>
    <w:uiPriority w:val="9"/>
    <w:semiHidden/>
    <w:rsid w:val="007851F5"/>
    <w:rPr>
      <w:rFonts w:asciiTheme="majorHAnsi" w:eastAsiaTheme="majorEastAsia" w:hAnsiTheme="majorHAnsi" w:cstheme="majorBidi"/>
      <w:b/>
      <w:bCs/>
      <w:i/>
      <w:iCs/>
      <w:color w:val="4F81BD" w:themeColor="accent1"/>
    </w:rPr>
  </w:style>
  <w:style w:type="paragraph" w:customStyle="1" w:styleId="pgdesc">
    <w:name w:val="pgdesc"/>
    <w:basedOn w:val="Normal"/>
    <w:rsid w:val="007851F5"/>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7851F5"/>
  </w:style>
</w:styles>
</file>

<file path=word/webSettings.xml><?xml version="1.0" encoding="utf-8"?>
<w:webSettings xmlns:r="http://schemas.openxmlformats.org/officeDocument/2006/relationships" xmlns:w="http://schemas.openxmlformats.org/wordprocessingml/2006/main">
  <w:divs>
    <w:div w:id="7215983">
      <w:bodyDiv w:val="1"/>
      <w:marLeft w:val="0"/>
      <w:marRight w:val="0"/>
      <w:marTop w:val="0"/>
      <w:marBottom w:val="0"/>
      <w:divBdr>
        <w:top w:val="none" w:sz="0" w:space="0" w:color="auto"/>
        <w:left w:val="none" w:sz="0" w:space="0" w:color="auto"/>
        <w:bottom w:val="none" w:sz="0" w:space="0" w:color="auto"/>
        <w:right w:val="none" w:sz="0" w:space="0" w:color="auto"/>
      </w:divBdr>
      <w:divsChild>
        <w:div w:id="860514757">
          <w:marLeft w:val="0"/>
          <w:marRight w:val="0"/>
          <w:marTop w:val="0"/>
          <w:marBottom w:val="208"/>
          <w:divBdr>
            <w:top w:val="none" w:sz="0" w:space="0" w:color="auto"/>
            <w:left w:val="none" w:sz="0" w:space="0" w:color="auto"/>
            <w:bottom w:val="none" w:sz="0" w:space="0" w:color="auto"/>
            <w:right w:val="none" w:sz="0" w:space="0" w:color="auto"/>
          </w:divBdr>
        </w:div>
        <w:div w:id="1573157382">
          <w:marLeft w:val="0"/>
          <w:marRight w:val="0"/>
          <w:marTop w:val="0"/>
          <w:marBottom w:val="208"/>
          <w:divBdr>
            <w:top w:val="none" w:sz="0" w:space="0" w:color="auto"/>
            <w:left w:val="none" w:sz="0" w:space="0" w:color="auto"/>
            <w:bottom w:val="none" w:sz="0" w:space="0" w:color="auto"/>
            <w:right w:val="none" w:sz="0" w:space="0" w:color="auto"/>
          </w:divBdr>
        </w:div>
        <w:div w:id="1546260945">
          <w:marLeft w:val="0"/>
          <w:marRight w:val="0"/>
          <w:marTop w:val="0"/>
          <w:marBottom w:val="208"/>
          <w:divBdr>
            <w:top w:val="none" w:sz="0" w:space="0" w:color="auto"/>
            <w:left w:val="none" w:sz="0" w:space="0" w:color="auto"/>
            <w:bottom w:val="none" w:sz="0" w:space="0" w:color="auto"/>
            <w:right w:val="none" w:sz="0" w:space="0" w:color="auto"/>
          </w:divBdr>
        </w:div>
        <w:div w:id="2039231673">
          <w:marLeft w:val="0"/>
          <w:marRight w:val="0"/>
          <w:marTop w:val="0"/>
          <w:marBottom w:val="208"/>
          <w:divBdr>
            <w:top w:val="none" w:sz="0" w:space="0" w:color="auto"/>
            <w:left w:val="none" w:sz="0" w:space="0" w:color="auto"/>
            <w:bottom w:val="none" w:sz="0" w:space="0" w:color="auto"/>
            <w:right w:val="none" w:sz="0" w:space="0" w:color="auto"/>
          </w:divBdr>
        </w:div>
        <w:div w:id="827865448">
          <w:marLeft w:val="0"/>
          <w:marRight w:val="0"/>
          <w:marTop w:val="0"/>
          <w:marBottom w:val="208"/>
          <w:divBdr>
            <w:top w:val="none" w:sz="0" w:space="0" w:color="auto"/>
            <w:left w:val="none" w:sz="0" w:space="0" w:color="auto"/>
            <w:bottom w:val="none" w:sz="0" w:space="0" w:color="auto"/>
            <w:right w:val="none" w:sz="0" w:space="0" w:color="auto"/>
          </w:divBdr>
        </w:div>
        <w:div w:id="1465466506">
          <w:marLeft w:val="0"/>
          <w:marRight w:val="0"/>
          <w:marTop w:val="0"/>
          <w:marBottom w:val="208"/>
          <w:divBdr>
            <w:top w:val="none" w:sz="0" w:space="0" w:color="auto"/>
            <w:left w:val="none" w:sz="0" w:space="0" w:color="auto"/>
            <w:bottom w:val="none" w:sz="0" w:space="0" w:color="auto"/>
            <w:right w:val="none" w:sz="0" w:space="0" w:color="auto"/>
          </w:divBdr>
        </w:div>
        <w:div w:id="1069041341">
          <w:marLeft w:val="0"/>
          <w:marRight w:val="0"/>
          <w:marTop w:val="0"/>
          <w:marBottom w:val="208"/>
          <w:divBdr>
            <w:top w:val="none" w:sz="0" w:space="0" w:color="auto"/>
            <w:left w:val="none" w:sz="0" w:space="0" w:color="auto"/>
            <w:bottom w:val="none" w:sz="0" w:space="0" w:color="auto"/>
            <w:right w:val="none" w:sz="0" w:space="0" w:color="auto"/>
          </w:divBdr>
        </w:div>
        <w:div w:id="1799761378">
          <w:marLeft w:val="0"/>
          <w:marRight w:val="0"/>
          <w:marTop w:val="0"/>
          <w:marBottom w:val="208"/>
          <w:divBdr>
            <w:top w:val="none" w:sz="0" w:space="0" w:color="auto"/>
            <w:left w:val="none" w:sz="0" w:space="0" w:color="auto"/>
            <w:bottom w:val="none" w:sz="0" w:space="0" w:color="auto"/>
            <w:right w:val="none" w:sz="0" w:space="0" w:color="auto"/>
          </w:divBdr>
        </w:div>
        <w:div w:id="1088651077">
          <w:marLeft w:val="0"/>
          <w:marRight w:val="0"/>
          <w:marTop w:val="0"/>
          <w:marBottom w:val="208"/>
          <w:divBdr>
            <w:top w:val="none" w:sz="0" w:space="0" w:color="auto"/>
            <w:left w:val="none" w:sz="0" w:space="0" w:color="auto"/>
            <w:bottom w:val="none" w:sz="0" w:space="0" w:color="auto"/>
            <w:right w:val="none" w:sz="0" w:space="0" w:color="auto"/>
          </w:divBdr>
        </w:div>
        <w:div w:id="729771253">
          <w:marLeft w:val="0"/>
          <w:marRight w:val="0"/>
          <w:marTop w:val="0"/>
          <w:marBottom w:val="208"/>
          <w:divBdr>
            <w:top w:val="none" w:sz="0" w:space="0" w:color="auto"/>
            <w:left w:val="none" w:sz="0" w:space="0" w:color="auto"/>
            <w:bottom w:val="none" w:sz="0" w:space="0" w:color="auto"/>
            <w:right w:val="none" w:sz="0" w:space="0" w:color="auto"/>
          </w:divBdr>
        </w:div>
        <w:div w:id="693775165">
          <w:marLeft w:val="0"/>
          <w:marRight w:val="0"/>
          <w:marTop w:val="0"/>
          <w:marBottom w:val="208"/>
          <w:divBdr>
            <w:top w:val="none" w:sz="0" w:space="0" w:color="auto"/>
            <w:left w:val="none" w:sz="0" w:space="0" w:color="auto"/>
            <w:bottom w:val="none" w:sz="0" w:space="0" w:color="auto"/>
            <w:right w:val="none" w:sz="0" w:space="0" w:color="auto"/>
          </w:divBdr>
        </w:div>
        <w:div w:id="1349480779">
          <w:marLeft w:val="0"/>
          <w:marRight w:val="0"/>
          <w:marTop w:val="0"/>
          <w:marBottom w:val="208"/>
          <w:divBdr>
            <w:top w:val="none" w:sz="0" w:space="0" w:color="auto"/>
            <w:left w:val="none" w:sz="0" w:space="0" w:color="auto"/>
            <w:bottom w:val="none" w:sz="0" w:space="0" w:color="auto"/>
            <w:right w:val="none" w:sz="0" w:space="0" w:color="auto"/>
          </w:divBdr>
        </w:div>
      </w:divsChild>
    </w:div>
    <w:div w:id="24604325">
      <w:bodyDiv w:val="1"/>
      <w:marLeft w:val="0"/>
      <w:marRight w:val="0"/>
      <w:marTop w:val="0"/>
      <w:marBottom w:val="0"/>
      <w:divBdr>
        <w:top w:val="none" w:sz="0" w:space="0" w:color="auto"/>
        <w:left w:val="none" w:sz="0" w:space="0" w:color="auto"/>
        <w:bottom w:val="none" w:sz="0" w:space="0" w:color="auto"/>
        <w:right w:val="none" w:sz="0" w:space="0" w:color="auto"/>
      </w:divBdr>
      <w:divsChild>
        <w:div w:id="1378971452">
          <w:marLeft w:val="0"/>
          <w:marRight w:val="0"/>
          <w:marTop w:val="0"/>
          <w:marBottom w:val="0"/>
          <w:divBdr>
            <w:top w:val="none" w:sz="0" w:space="0" w:color="auto"/>
            <w:left w:val="none" w:sz="0" w:space="0" w:color="auto"/>
            <w:bottom w:val="none" w:sz="0" w:space="0" w:color="auto"/>
            <w:right w:val="none" w:sz="0" w:space="0" w:color="auto"/>
          </w:divBdr>
        </w:div>
        <w:div w:id="1074858756">
          <w:marLeft w:val="0"/>
          <w:marRight w:val="0"/>
          <w:marTop w:val="0"/>
          <w:marBottom w:val="0"/>
          <w:divBdr>
            <w:top w:val="none" w:sz="0" w:space="0" w:color="auto"/>
            <w:left w:val="none" w:sz="0" w:space="0" w:color="auto"/>
            <w:bottom w:val="none" w:sz="0" w:space="0" w:color="auto"/>
            <w:right w:val="none" w:sz="0" w:space="0" w:color="auto"/>
          </w:divBdr>
        </w:div>
        <w:div w:id="1118373450">
          <w:marLeft w:val="0"/>
          <w:marRight w:val="0"/>
          <w:marTop w:val="0"/>
          <w:marBottom w:val="0"/>
          <w:divBdr>
            <w:top w:val="none" w:sz="0" w:space="0" w:color="auto"/>
            <w:left w:val="none" w:sz="0" w:space="0" w:color="auto"/>
            <w:bottom w:val="none" w:sz="0" w:space="0" w:color="auto"/>
            <w:right w:val="none" w:sz="0" w:space="0" w:color="auto"/>
          </w:divBdr>
        </w:div>
        <w:div w:id="1945112349">
          <w:marLeft w:val="0"/>
          <w:marRight w:val="0"/>
          <w:marTop w:val="0"/>
          <w:marBottom w:val="0"/>
          <w:divBdr>
            <w:top w:val="none" w:sz="0" w:space="0" w:color="auto"/>
            <w:left w:val="none" w:sz="0" w:space="0" w:color="auto"/>
            <w:bottom w:val="none" w:sz="0" w:space="0" w:color="auto"/>
            <w:right w:val="none" w:sz="0" w:space="0" w:color="auto"/>
          </w:divBdr>
        </w:div>
        <w:div w:id="1740590109">
          <w:marLeft w:val="0"/>
          <w:marRight w:val="0"/>
          <w:marTop w:val="0"/>
          <w:marBottom w:val="0"/>
          <w:divBdr>
            <w:top w:val="none" w:sz="0" w:space="0" w:color="auto"/>
            <w:left w:val="none" w:sz="0" w:space="0" w:color="auto"/>
            <w:bottom w:val="none" w:sz="0" w:space="0" w:color="auto"/>
            <w:right w:val="none" w:sz="0" w:space="0" w:color="auto"/>
          </w:divBdr>
        </w:div>
        <w:div w:id="102068729">
          <w:marLeft w:val="0"/>
          <w:marRight w:val="0"/>
          <w:marTop w:val="0"/>
          <w:marBottom w:val="0"/>
          <w:divBdr>
            <w:top w:val="none" w:sz="0" w:space="0" w:color="auto"/>
            <w:left w:val="none" w:sz="0" w:space="0" w:color="auto"/>
            <w:bottom w:val="none" w:sz="0" w:space="0" w:color="auto"/>
            <w:right w:val="none" w:sz="0" w:space="0" w:color="auto"/>
          </w:divBdr>
        </w:div>
        <w:div w:id="2061202199">
          <w:marLeft w:val="0"/>
          <w:marRight w:val="0"/>
          <w:marTop w:val="0"/>
          <w:marBottom w:val="0"/>
          <w:divBdr>
            <w:top w:val="none" w:sz="0" w:space="0" w:color="auto"/>
            <w:left w:val="none" w:sz="0" w:space="0" w:color="auto"/>
            <w:bottom w:val="none" w:sz="0" w:space="0" w:color="auto"/>
            <w:right w:val="none" w:sz="0" w:space="0" w:color="auto"/>
          </w:divBdr>
        </w:div>
        <w:div w:id="1370228648">
          <w:marLeft w:val="0"/>
          <w:marRight w:val="0"/>
          <w:marTop w:val="0"/>
          <w:marBottom w:val="0"/>
          <w:divBdr>
            <w:top w:val="none" w:sz="0" w:space="0" w:color="auto"/>
            <w:left w:val="none" w:sz="0" w:space="0" w:color="auto"/>
            <w:bottom w:val="none" w:sz="0" w:space="0" w:color="auto"/>
            <w:right w:val="none" w:sz="0" w:space="0" w:color="auto"/>
          </w:divBdr>
        </w:div>
        <w:div w:id="904728062">
          <w:marLeft w:val="0"/>
          <w:marRight w:val="0"/>
          <w:marTop w:val="0"/>
          <w:marBottom w:val="0"/>
          <w:divBdr>
            <w:top w:val="none" w:sz="0" w:space="0" w:color="auto"/>
            <w:left w:val="none" w:sz="0" w:space="0" w:color="auto"/>
            <w:bottom w:val="none" w:sz="0" w:space="0" w:color="auto"/>
            <w:right w:val="none" w:sz="0" w:space="0" w:color="auto"/>
          </w:divBdr>
        </w:div>
        <w:div w:id="1364137442">
          <w:marLeft w:val="0"/>
          <w:marRight w:val="0"/>
          <w:marTop w:val="0"/>
          <w:marBottom w:val="0"/>
          <w:divBdr>
            <w:top w:val="none" w:sz="0" w:space="0" w:color="auto"/>
            <w:left w:val="none" w:sz="0" w:space="0" w:color="auto"/>
            <w:bottom w:val="none" w:sz="0" w:space="0" w:color="auto"/>
            <w:right w:val="none" w:sz="0" w:space="0" w:color="auto"/>
          </w:divBdr>
        </w:div>
        <w:div w:id="536967785">
          <w:marLeft w:val="0"/>
          <w:marRight w:val="0"/>
          <w:marTop w:val="0"/>
          <w:marBottom w:val="0"/>
          <w:divBdr>
            <w:top w:val="none" w:sz="0" w:space="0" w:color="auto"/>
            <w:left w:val="none" w:sz="0" w:space="0" w:color="auto"/>
            <w:bottom w:val="none" w:sz="0" w:space="0" w:color="auto"/>
            <w:right w:val="none" w:sz="0" w:space="0" w:color="auto"/>
          </w:divBdr>
        </w:div>
        <w:div w:id="1059399052">
          <w:marLeft w:val="0"/>
          <w:marRight w:val="0"/>
          <w:marTop w:val="0"/>
          <w:marBottom w:val="0"/>
          <w:divBdr>
            <w:top w:val="none" w:sz="0" w:space="0" w:color="auto"/>
            <w:left w:val="none" w:sz="0" w:space="0" w:color="auto"/>
            <w:bottom w:val="none" w:sz="0" w:space="0" w:color="auto"/>
            <w:right w:val="none" w:sz="0" w:space="0" w:color="auto"/>
          </w:divBdr>
        </w:div>
        <w:div w:id="1850213957">
          <w:marLeft w:val="0"/>
          <w:marRight w:val="0"/>
          <w:marTop w:val="0"/>
          <w:marBottom w:val="0"/>
          <w:divBdr>
            <w:top w:val="none" w:sz="0" w:space="0" w:color="auto"/>
            <w:left w:val="none" w:sz="0" w:space="0" w:color="auto"/>
            <w:bottom w:val="none" w:sz="0" w:space="0" w:color="auto"/>
            <w:right w:val="none" w:sz="0" w:space="0" w:color="auto"/>
          </w:divBdr>
        </w:div>
      </w:divsChild>
    </w:div>
    <w:div w:id="54743247">
      <w:bodyDiv w:val="1"/>
      <w:marLeft w:val="0"/>
      <w:marRight w:val="0"/>
      <w:marTop w:val="0"/>
      <w:marBottom w:val="0"/>
      <w:divBdr>
        <w:top w:val="none" w:sz="0" w:space="0" w:color="auto"/>
        <w:left w:val="none" w:sz="0" w:space="0" w:color="auto"/>
        <w:bottom w:val="none" w:sz="0" w:space="0" w:color="auto"/>
        <w:right w:val="none" w:sz="0" w:space="0" w:color="auto"/>
      </w:divBdr>
      <w:divsChild>
        <w:div w:id="1771312630">
          <w:marLeft w:val="0"/>
          <w:marRight w:val="0"/>
          <w:marTop w:val="0"/>
          <w:marBottom w:val="0"/>
          <w:divBdr>
            <w:top w:val="none" w:sz="0" w:space="0" w:color="auto"/>
            <w:left w:val="none" w:sz="0" w:space="0" w:color="auto"/>
            <w:bottom w:val="none" w:sz="0" w:space="0" w:color="auto"/>
            <w:right w:val="none" w:sz="0" w:space="0" w:color="auto"/>
          </w:divBdr>
        </w:div>
        <w:div w:id="374936503">
          <w:marLeft w:val="0"/>
          <w:marRight w:val="0"/>
          <w:marTop w:val="0"/>
          <w:marBottom w:val="0"/>
          <w:divBdr>
            <w:top w:val="none" w:sz="0" w:space="0" w:color="auto"/>
            <w:left w:val="none" w:sz="0" w:space="0" w:color="auto"/>
            <w:bottom w:val="none" w:sz="0" w:space="0" w:color="auto"/>
            <w:right w:val="none" w:sz="0" w:space="0" w:color="auto"/>
          </w:divBdr>
        </w:div>
        <w:div w:id="1523320377">
          <w:marLeft w:val="0"/>
          <w:marRight w:val="0"/>
          <w:marTop w:val="0"/>
          <w:marBottom w:val="0"/>
          <w:divBdr>
            <w:top w:val="none" w:sz="0" w:space="0" w:color="auto"/>
            <w:left w:val="none" w:sz="0" w:space="0" w:color="auto"/>
            <w:bottom w:val="none" w:sz="0" w:space="0" w:color="auto"/>
            <w:right w:val="none" w:sz="0" w:space="0" w:color="auto"/>
          </w:divBdr>
        </w:div>
        <w:div w:id="1519157240">
          <w:marLeft w:val="0"/>
          <w:marRight w:val="0"/>
          <w:marTop w:val="0"/>
          <w:marBottom w:val="0"/>
          <w:divBdr>
            <w:top w:val="none" w:sz="0" w:space="0" w:color="auto"/>
            <w:left w:val="none" w:sz="0" w:space="0" w:color="auto"/>
            <w:bottom w:val="none" w:sz="0" w:space="0" w:color="auto"/>
            <w:right w:val="none" w:sz="0" w:space="0" w:color="auto"/>
          </w:divBdr>
        </w:div>
        <w:div w:id="1850218428">
          <w:marLeft w:val="0"/>
          <w:marRight w:val="0"/>
          <w:marTop w:val="0"/>
          <w:marBottom w:val="0"/>
          <w:divBdr>
            <w:top w:val="none" w:sz="0" w:space="0" w:color="auto"/>
            <w:left w:val="none" w:sz="0" w:space="0" w:color="auto"/>
            <w:bottom w:val="none" w:sz="0" w:space="0" w:color="auto"/>
            <w:right w:val="none" w:sz="0" w:space="0" w:color="auto"/>
          </w:divBdr>
        </w:div>
        <w:div w:id="561214635">
          <w:marLeft w:val="0"/>
          <w:marRight w:val="0"/>
          <w:marTop w:val="0"/>
          <w:marBottom w:val="0"/>
          <w:divBdr>
            <w:top w:val="none" w:sz="0" w:space="0" w:color="auto"/>
            <w:left w:val="none" w:sz="0" w:space="0" w:color="auto"/>
            <w:bottom w:val="none" w:sz="0" w:space="0" w:color="auto"/>
            <w:right w:val="none" w:sz="0" w:space="0" w:color="auto"/>
          </w:divBdr>
        </w:div>
        <w:div w:id="1670213779">
          <w:marLeft w:val="0"/>
          <w:marRight w:val="0"/>
          <w:marTop w:val="0"/>
          <w:marBottom w:val="0"/>
          <w:divBdr>
            <w:top w:val="none" w:sz="0" w:space="0" w:color="auto"/>
            <w:left w:val="none" w:sz="0" w:space="0" w:color="auto"/>
            <w:bottom w:val="none" w:sz="0" w:space="0" w:color="auto"/>
            <w:right w:val="none" w:sz="0" w:space="0" w:color="auto"/>
          </w:divBdr>
        </w:div>
        <w:div w:id="1875193121">
          <w:marLeft w:val="0"/>
          <w:marRight w:val="0"/>
          <w:marTop w:val="0"/>
          <w:marBottom w:val="0"/>
          <w:divBdr>
            <w:top w:val="none" w:sz="0" w:space="0" w:color="auto"/>
            <w:left w:val="none" w:sz="0" w:space="0" w:color="auto"/>
            <w:bottom w:val="none" w:sz="0" w:space="0" w:color="auto"/>
            <w:right w:val="none" w:sz="0" w:space="0" w:color="auto"/>
          </w:divBdr>
        </w:div>
        <w:div w:id="1908491362">
          <w:marLeft w:val="0"/>
          <w:marRight w:val="0"/>
          <w:marTop w:val="0"/>
          <w:marBottom w:val="0"/>
          <w:divBdr>
            <w:top w:val="none" w:sz="0" w:space="0" w:color="auto"/>
            <w:left w:val="none" w:sz="0" w:space="0" w:color="auto"/>
            <w:bottom w:val="none" w:sz="0" w:space="0" w:color="auto"/>
            <w:right w:val="none" w:sz="0" w:space="0" w:color="auto"/>
          </w:divBdr>
        </w:div>
        <w:div w:id="1921138073">
          <w:marLeft w:val="0"/>
          <w:marRight w:val="0"/>
          <w:marTop w:val="0"/>
          <w:marBottom w:val="0"/>
          <w:divBdr>
            <w:top w:val="none" w:sz="0" w:space="0" w:color="auto"/>
            <w:left w:val="none" w:sz="0" w:space="0" w:color="auto"/>
            <w:bottom w:val="none" w:sz="0" w:space="0" w:color="auto"/>
            <w:right w:val="none" w:sz="0" w:space="0" w:color="auto"/>
          </w:divBdr>
        </w:div>
        <w:div w:id="815606139">
          <w:marLeft w:val="0"/>
          <w:marRight w:val="0"/>
          <w:marTop w:val="0"/>
          <w:marBottom w:val="0"/>
          <w:divBdr>
            <w:top w:val="none" w:sz="0" w:space="0" w:color="auto"/>
            <w:left w:val="none" w:sz="0" w:space="0" w:color="auto"/>
            <w:bottom w:val="none" w:sz="0" w:space="0" w:color="auto"/>
            <w:right w:val="none" w:sz="0" w:space="0" w:color="auto"/>
          </w:divBdr>
        </w:div>
        <w:div w:id="1565026603">
          <w:marLeft w:val="0"/>
          <w:marRight w:val="0"/>
          <w:marTop w:val="0"/>
          <w:marBottom w:val="0"/>
          <w:divBdr>
            <w:top w:val="none" w:sz="0" w:space="0" w:color="auto"/>
            <w:left w:val="none" w:sz="0" w:space="0" w:color="auto"/>
            <w:bottom w:val="none" w:sz="0" w:space="0" w:color="auto"/>
            <w:right w:val="none" w:sz="0" w:space="0" w:color="auto"/>
          </w:divBdr>
        </w:div>
        <w:div w:id="805850331">
          <w:marLeft w:val="0"/>
          <w:marRight w:val="0"/>
          <w:marTop w:val="0"/>
          <w:marBottom w:val="0"/>
          <w:divBdr>
            <w:top w:val="none" w:sz="0" w:space="0" w:color="auto"/>
            <w:left w:val="none" w:sz="0" w:space="0" w:color="auto"/>
            <w:bottom w:val="none" w:sz="0" w:space="0" w:color="auto"/>
            <w:right w:val="none" w:sz="0" w:space="0" w:color="auto"/>
          </w:divBdr>
        </w:div>
      </w:divsChild>
    </w:div>
    <w:div w:id="55513186">
      <w:bodyDiv w:val="1"/>
      <w:marLeft w:val="0"/>
      <w:marRight w:val="0"/>
      <w:marTop w:val="0"/>
      <w:marBottom w:val="0"/>
      <w:divBdr>
        <w:top w:val="none" w:sz="0" w:space="0" w:color="auto"/>
        <w:left w:val="none" w:sz="0" w:space="0" w:color="auto"/>
        <w:bottom w:val="none" w:sz="0" w:space="0" w:color="auto"/>
        <w:right w:val="none" w:sz="0" w:space="0" w:color="auto"/>
      </w:divBdr>
    </w:div>
    <w:div w:id="77795185">
      <w:bodyDiv w:val="1"/>
      <w:marLeft w:val="0"/>
      <w:marRight w:val="0"/>
      <w:marTop w:val="0"/>
      <w:marBottom w:val="0"/>
      <w:divBdr>
        <w:top w:val="none" w:sz="0" w:space="0" w:color="auto"/>
        <w:left w:val="none" w:sz="0" w:space="0" w:color="auto"/>
        <w:bottom w:val="none" w:sz="0" w:space="0" w:color="auto"/>
        <w:right w:val="none" w:sz="0" w:space="0" w:color="auto"/>
      </w:divBdr>
      <w:divsChild>
        <w:div w:id="1085228017">
          <w:marLeft w:val="0"/>
          <w:marRight w:val="0"/>
          <w:marTop w:val="0"/>
          <w:marBottom w:val="0"/>
          <w:divBdr>
            <w:top w:val="none" w:sz="0" w:space="0" w:color="auto"/>
            <w:left w:val="none" w:sz="0" w:space="0" w:color="auto"/>
            <w:bottom w:val="none" w:sz="0" w:space="0" w:color="auto"/>
            <w:right w:val="none" w:sz="0" w:space="0" w:color="auto"/>
          </w:divBdr>
          <w:divsChild>
            <w:div w:id="1322923875">
              <w:marLeft w:val="0"/>
              <w:marRight w:val="0"/>
              <w:marTop w:val="0"/>
              <w:marBottom w:val="0"/>
              <w:divBdr>
                <w:top w:val="none" w:sz="0" w:space="0" w:color="auto"/>
                <w:left w:val="none" w:sz="0" w:space="0" w:color="auto"/>
                <w:bottom w:val="none" w:sz="0" w:space="0" w:color="auto"/>
                <w:right w:val="none" w:sz="0" w:space="0" w:color="auto"/>
              </w:divBdr>
            </w:div>
            <w:div w:id="1856653881">
              <w:marLeft w:val="0"/>
              <w:marRight w:val="0"/>
              <w:marTop w:val="0"/>
              <w:marBottom w:val="0"/>
              <w:divBdr>
                <w:top w:val="none" w:sz="0" w:space="0" w:color="auto"/>
                <w:left w:val="none" w:sz="0" w:space="0" w:color="auto"/>
                <w:bottom w:val="none" w:sz="0" w:space="0" w:color="auto"/>
                <w:right w:val="none" w:sz="0" w:space="0" w:color="auto"/>
              </w:divBdr>
            </w:div>
            <w:div w:id="152649859">
              <w:marLeft w:val="0"/>
              <w:marRight w:val="0"/>
              <w:marTop w:val="0"/>
              <w:marBottom w:val="0"/>
              <w:divBdr>
                <w:top w:val="none" w:sz="0" w:space="0" w:color="auto"/>
                <w:left w:val="none" w:sz="0" w:space="0" w:color="auto"/>
                <w:bottom w:val="none" w:sz="0" w:space="0" w:color="auto"/>
                <w:right w:val="none" w:sz="0" w:space="0" w:color="auto"/>
              </w:divBdr>
            </w:div>
            <w:div w:id="4598152">
              <w:marLeft w:val="0"/>
              <w:marRight w:val="0"/>
              <w:marTop w:val="0"/>
              <w:marBottom w:val="0"/>
              <w:divBdr>
                <w:top w:val="none" w:sz="0" w:space="0" w:color="auto"/>
                <w:left w:val="none" w:sz="0" w:space="0" w:color="auto"/>
                <w:bottom w:val="none" w:sz="0" w:space="0" w:color="auto"/>
                <w:right w:val="none" w:sz="0" w:space="0" w:color="auto"/>
              </w:divBdr>
            </w:div>
            <w:div w:id="1261836483">
              <w:marLeft w:val="0"/>
              <w:marRight w:val="0"/>
              <w:marTop w:val="0"/>
              <w:marBottom w:val="0"/>
              <w:divBdr>
                <w:top w:val="none" w:sz="0" w:space="0" w:color="auto"/>
                <w:left w:val="none" w:sz="0" w:space="0" w:color="auto"/>
                <w:bottom w:val="none" w:sz="0" w:space="0" w:color="auto"/>
                <w:right w:val="none" w:sz="0" w:space="0" w:color="auto"/>
              </w:divBdr>
            </w:div>
            <w:div w:id="169570663">
              <w:marLeft w:val="0"/>
              <w:marRight w:val="0"/>
              <w:marTop w:val="0"/>
              <w:marBottom w:val="0"/>
              <w:divBdr>
                <w:top w:val="none" w:sz="0" w:space="0" w:color="auto"/>
                <w:left w:val="none" w:sz="0" w:space="0" w:color="auto"/>
                <w:bottom w:val="none" w:sz="0" w:space="0" w:color="auto"/>
                <w:right w:val="none" w:sz="0" w:space="0" w:color="auto"/>
              </w:divBdr>
            </w:div>
            <w:div w:id="920527591">
              <w:marLeft w:val="0"/>
              <w:marRight w:val="0"/>
              <w:marTop w:val="0"/>
              <w:marBottom w:val="0"/>
              <w:divBdr>
                <w:top w:val="none" w:sz="0" w:space="0" w:color="auto"/>
                <w:left w:val="none" w:sz="0" w:space="0" w:color="auto"/>
                <w:bottom w:val="none" w:sz="0" w:space="0" w:color="auto"/>
                <w:right w:val="none" w:sz="0" w:space="0" w:color="auto"/>
              </w:divBdr>
            </w:div>
            <w:div w:id="20724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787">
      <w:bodyDiv w:val="1"/>
      <w:marLeft w:val="0"/>
      <w:marRight w:val="0"/>
      <w:marTop w:val="0"/>
      <w:marBottom w:val="0"/>
      <w:divBdr>
        <w:top w:val="none" w:sz="0" w:space="0" w:color="auto"/>
        <w:left w:val="none" w:sz="0" w:space="0" w:color="auto"/>
        <w:bottom w:val="none" w:sz="0" w:space="0" w:color="auto"/>
        <w:right w:val="none" w:sz="0" w:space="0" w:color="auto"/>
      </w:divBdr>
      <w:divsChild>
        <w:div w:id="1285623837">
          <w:marLeft w:val="0"/>
          <w:marRight w:val="0"/>
          <w:marTop w:val="0"/>
          <w:marBottom w:val="225"/>
          <w:divBdr>
            <w:top w:val="none" w:sz="0" w:space="0" w:color="auto"/>
            <w:left w:val="none" w:sz="0" w:space="0" w:color="auto"/>
            <w:bottom w:val="none" w:sz="0" w:space="0" w:color="auto"/>
            <w:right w:val="none" w:sz="0" w:space="0" w:color="auto"/>
          </w:divBdr>
        </w:div>
        <w:div w:id="1121414165">
          <w:marLeft w:val="0"/>
          <w:marRight w:val="0"/>
          <w:marTop w:val="0"/>
          <w:marBottom w:val="225"/>
          <w:divBdr>
            <w:top w:val="none" w:sz="0" w:space="0" w:color="auto"/>
            <w:left w:val="none" w:sz="0" w:space="0" w:color="auto"/>
            <w:bottom w:val="none" w:sz="0" w:space="0" w:color="auto"/>
            <w:right w:val="none" w:sz="0" w:space="0" w:color="auto"/>
          </w:divBdr>
        </w:div>
        <w:div w:id="112604125">
          <w:marLeft w:val="0"/>
          <w:marRight w:val="0"/>
          <w:marTop w:val="0"/>
          <w:marBottom w:val="225"/>
          <w:divBdr>
            <w:top w:val="none" w:sz="0" w:space="0" w:color="auto"/>
            <w:left w:val="none" w:sz="0" w:space="0" w:color="auto"/>
            <w:bottom w:val="none" w:sz="0" w:space="0" w:color="auto"/>
            <w:right w:val="none" w:sz="0" w:space="0" w:color="auto"/>
          </w:divBdr>
        </w:div>
        <w:div w:id="906574747">
          <w:marLeft w:val="0"/>
          <w:marRight w:val="0"/>
          <w:marTop w:val="0"/>
          <w:marBottom w:val="225"/>
          <w:divBdr>
            <w:top w:val="none" w:sz="0" w:space="0" w:color="auto"/>
            <w:left w:val="none" w:sz="0" w:space="0" w:color="auto"/>
            <w:bottom w:val="none" w:sz="0" w:space="0" w:color="auto"/>
            <w:right w:val="none" w:sz="0" w:space="0" w:color="auto"/>
          </w:divBdr>
        </w:div>
        <w:div w:id="1037505439">
          <w:marLeft w:val="0"/>
          <w:marRight w:val="0"/>
          <w:marTop w:val="0"/>
          <w:marBottom w:val="225"/>
          <w:divBdr>
            <w:top w:val="none" w:sz="0" w:space="0" w:color="auto"/>
            <w:left w:val="none" w:sz="0" w:space="0" w:color="auto"/>
            <w:bottom w:val="none" w:sz="0" w:space="0" w:color="auto"/>
            <w:right w:val="none" w:sz="0" w:space="0" w:color="auto"/>
          </w:divBdr>
        </w:div>
        <w:div w:id="1194072465">
          <w:marLeft w:val="0"/>
          <w:marRight w:val="0"/>
          <w:marTop w:val="0"/>
          <w:marBottom w:val="225"/>
          <w:divBdr>
            <w:top w:val="none" w:sz="0" w:space="0" w:color="auto"/>
            <w:left w:val="none" w:sz="0" w:space="0" w:color="auto"/>
            <w:bottom w:val="none" w:sz="0" w:space="0" w:color="auto"/>
            <w:right w:val="none" w:sz="0" w:space="0" w:color="auto"/>
          </w:divBdr>
        </w:div>
        <w:div w:id="1487891865">
          <w:marLeft w:val="0"/>
          <w:marRight w:val="0"/>
          <w:marTop w:val="0"/>
          <w:marBottom w:val="225"/>
          <w:divBdr>
            <w:top w:val="none" w:sz="0" w:space="0" w:color="auto"/>
            <w:left w:val="none" w:sz="0" w:space="0" w:color="auto"/>
            <w:bottom w:val="none" w:sz="0" w:space="0" w:color="auto"/>
            <w:right w:val="none" w:sz="0" w:space="0" w:color="auto"/>
          </w:divBdr>
        </w:div>
        <w:div w:id="806703298">
          <w:marLeft w:val="0"/>
          <w:marRight w:val="0"/>
          <w:marTop w:val="0"/>
          <w:marBottom w:val="225"/>
          <w:divBdr>
            <w:top w:val="none" w:sz="0" w:space="0" w:color="auto"/>
            <w:left w:val="none" w:sz="0" w:space="0" w:color="auto"/>
            <w:bottom w:val="none" w:sz="0" w:space="0" w:color="auto"/>
            <w:right w:val="none" w:sz="0" w:space="0" w:color="auto"/>
          </w:divBdr>
        </w:div>
        <w:div w:id="1250113477">
          <w:marLeft w:val="0"/>
          <w:marRight w:val="0"/>
          <w:marTop w:val="0"/>
          <w:marBottom w:val="225"/>
          <w:divBdr>
            <w:top w:val="none" w:sz="0" w:space="0" w:color="auto"/>
            <w:left w:val="none" w:sz="0" w:space="0" w:color="auto"/>
            <w:bottom w:val="none" w:sz="0" w:space="0" w:color="auto"/>
            <w:right w:val="none" w:sz="0" w:space="0" w:color="auto"/>
          </w:divBdr>
        </w:div>
        <w:div w:id="719982218">
          <w:marLeft w:val="0"/>
          <w:marRight w:val="0"/>
          <w:marTop w:val="0"/>
          <w:marBottom w:val="225"/>
          <w:divBdr>
            <w:top w:val="none" w:sz="0" w:space="0" w:color="auto"/>
            <w:left w:val="none" w:sz="0" w:space="0" w:color="auto"/>
            <w:bottom w:val="none" w:sz="0" w:space="0" w:color="auto"/>
            <w:right w:val="none" w:sz="0" w:space="0" w:color="auto"/>
          </w:divBdr>
        </w:div>
        <w:div w:id="1615475947">
          <w:marLeft w:val="0"/>
          <w:marRight w:val="0"/>
          <w:marTop w:val="0"/>
          <w:marBottom w:val="225"/>
          <w:divBdr>
            <w:top w:val="none" w:sz="0" w:space="0" w:color="auto"/>
            <w:left w:val="none" w:sz="0" w:space="0" w:color="auto"/>
            <w:bottom w:val="none" w:sz="0" w:space="0" w:color="auto"/>
            <w:right w:val="none" w:sz="0" w:space="0" w:color="auto"/>
          </w:divBdr>
        </w:div>
        <w:div w:id="1046371641">
          <w:marLeft w:val="0"/>
          <w:marRight w:val="0"/>
          <w:marTop w:val="0"/>
          <w:marBottom w:val="225"/>
          <w:divBdr>
            <w:top w:val="none" w:sz="0" w:space="0" w:color="auto"/>
            <w:left w:val="none" w:sz="0" w:space="0" w:color="auto"/>
            <w:bottom w:val="none" w:sz="0" w:space="0" w:color="auto"/>
            <w:right w:val="none" w:sz="0" w:space="0" w:color="auto"/>
          </w:divBdr>
        </w:div>
      </w:divsChild>
    </w:div>
    <w:div w:id="109058334">
      <w:bodyDiv w:val="1"/>
      <w:marLeft w:val="0"/>
      <w:marRight w:val="0"/>
      <w:marTop w:val="0"/>
      <w:marBottom w:val="0"/>
      <w:divBdr>
        <w:top w:val="none" w:sz="0" w:space="0" w:color="auto"/>
        <w:left w:val="none" w:sz="0" w:space="0" w:color="auto"/>
        <w:bottom w:val="none" w:sz="0" w:space="0" w:color="auto"/>
        <w:right w:val="none" w:sz="0" w:space="0" w:color="auto"/>
      </w:divBdr>
    </w:div>
    <w:div w:id="110831604">
      <w:bodyDiv w:val="1"/>
      <w:marLeft w:val="0"/>
      <w:marRight w:val="0"/>
      <w:marTop w:val="0"/>
      <w:marBottom w:val="0"/>
      <w:divBdr>
        <w:top w:val="none" w:sz="0" w:space="0" w:color="auto"/>
        <w:left w:val="none" w:sz="0" w:space="0" w:color="auto"/>
        <w:bottom w:val="none" w:sz="0" w:space="0" w:color="auto"/>
        <w:right w:val="none" w:sz="0" w:space="0" w:color="auto"/>
      </w:divBdr>
      <w:divsChild>
        <w:div w:id="1107120587">
          <w:marLeft w:val="0"/>
          <w:marRight w:val="0"/>
          <w:marTop w:val="0"/>
          <w:marBottom w:val="0"/>
          <w:divBdr>
            <w:top w:val="none" w:sz="0" w:space="0" w:color="auto"/>
            <w:left w:val="none" w:sz="0" w:space="0" w:color="auto"/>
            <w:bottom w:val="none" w:sz="0" w:space="0" w:color="auto"/>
            <w:right w:val="none" w:sz="0" w:space="0" w:color="auto"/>
          </w:divBdr>
        </w:div>
      </w:divsChild>
    </w:div>
    <w:div w:id="114762245">
      <w:bodyDiv w:val="1"/>
      <w:marLeft w:val="0"/>
      <w:marRight w:val="0"/>
      <w:marTop w:val="0"/>
      <w:marBottom w:val="0"/>
      <w:divBdr>
        <w:top w:val="none" w:sz="0" w:space="0" w:color="auto"/>
        <w:left w:val="none" w:sz="0" w:space="0" w:color="auto"/>
        <w:bottom w:val="none" w:sz="0" w:space="0" w:color="auto"/>
        <w:right w:val="none" w:sz="0" w:space="0" w:color="auto"/>
      </w:divBdr>
      <w:divsChild>
        <w:div w:id="231476932">
          <w:marLeft w:val="0"/>
          <w:marRight w:val="0"/>
          <w:marTop w:val="0"/>
          <w:marBottom w:val="208"/>
          <w:divBdr>
            <w:top w:val="none" w:sz="0" w:space="0" w:color="auto"/>
            <w:left w:val="none" w:sz="0" w:space="0" w:color="auto"/>
            <w:bottom w:val="none" w:sz="0" w:space="0" w:color="auto"/>
            <w:right w:val="none" w:sz="0" w:space="0" w:color="auto"/>
          </w:divBdr>
        </w:div>
        <w:div w:id="64181148">
          <w:marLeft w:val="0"/>
          <w:marRight w:val="0"/>
          <w:marTop w:val="0"/>
          <w:marBottom w:val="208"/>
          <w:divBdr>
            <w:top w:val="none" w:sz="0" w:space="0" w:color="auto"/>
            <w:left w:val="none" w:sz="0" w:space="0" w:color="auto"/>
            <w:bottom w:val="none" w:sz="0" w:space="0" w:color="auto"/>
            <w:right w:val="none" w:sz="0" w:space="0" w:color="auto"/>
          </w:divBdr>
        </w:div>
        <w:div w:id="807211863">
          <w:marLeft w:val="0"/>
          <w:marRight w:val="0"/>
          <w:marTop w:val="0"/>
          <w:marBottom w:val="208"/>
          <w:divBdr>
            <w:top w:val="none" w:sz="0" w:space="0" w:color="auto"/>
            <w:left w:val="none" w:sz="0" w:space="0" w:color="auto"/>
            <w:bottom w:val="none" w:sz="0" w:space="0" w:color="auto"/>
            <w:right w:val="none" w:sz="0" w:space="0" w:color="auto"/>
          </w:divBdr>
        </w:div>
        <w:div w:id="1861896816">
          <w:marLeft w:val="0"/>
          <w:marRight w:val="0"/>
          <w:marTop w:val="0"/>
          <w:marBottom w:val="208"/>
          <w:divBdr>
            <w:top w:val="none" w:sz="0" w:space="0" w:color="auto"/>
            <w:left w:val="none" w:sz="0" w:space="0" w:color="auto"/>
            <w:bottom w:val="none" w:sz="0" w:space="0" w:color="auto"/>
            <w:right w:val="none" w:sz="0" w:space="0" w:color="auto"/>
          </w:divBdr>
        </w:div>
        <w:div w:id="1250843411">
          <w:marLeft w:val="0"/>
          <w:marRight w:val="0"/>
          <w:marTop w:val="0"/>
          <w:marBottom w:val="208"/>
          <w:divBdr>
            <w:top w:val="none" w:sz="0" w:space="0" w:color="auto"/>
            <w:left w:val="none" w:sz="0" w:space="0" w:color="auto"/>
            <w:bottom w:val="none" w:sz="0" w:space="0" w:color="auto"/>
            <w:right w:val="none" w:sz="0" w:space="0" w:color="auto"/>
          </w:divBdr>
        </w:div>
        <w:div w:id="339890215">
          <w:marLeft w:val="0"/>
          <w:marRight w:val="0"/>
          <w:marTop w:val="0"/>
          <w:marBottom w:val="208"/>
          <w:divBdr>
            <w:top w:val="none" w:sz="0" w:space="0" w:color="auto"/>
            <w:left w:val="none" w:sz="0" w:space="0" w:color="auto"/>
            <w:bottom w:val="none" w:sz="0" w:space="0" w:color="auto"/>
            <w:right w:val="none" w:sz="0" w:space="0" w:color="auto"/>
          </w:divBdr>
        </w:div>
        <w:div w:id="448548815">
          <w:marLeft w:val="0"/>
          <w:marRight w:val="0"/>
          <w:marTop w:val="0"/>
          <w:marBottom w:val="208"/>
          <w:divBdr>
            <w:top w:val="none" w:sz="0" w:space="0" w:color="auto"/>
            <w:left w:val="none" w:sz="0" w:space="0" w:color="auto"/>
            <w:bottom w:val="none" w:sz="0" w:space="0" w:color="auto"/>
            <w:right w:val="none" w:sz="0" w:space="0" w:color="auto"/>
          </w:divBdr>
        </w:div>
        <w:div w:id="1789543750">
          <w:marLeft w:val="0"/>
          <w:marRight w:val="0"/>
          <w:marTop w:val="0"/>
          <w:marBottom w:val="208"/>
          <w:divBdr>
            <w:top w:val="none" w:sz="0" w:space="0" w:color="auto"/>
            <w:left w:val="none" w:sz="0" w:space="0" w:color="auto"/>
            <w:bottom w:val="none" w:sz="0" w:space="0" w:color="auto"/>
            <w:right w:val="none" w:sz="0" w:space="0" w:color="auto"/>
          </w:divBdr>
        </w:div>
        <w:div w:id="796602382">
          <w:marLeft w:val="0"/>
          <w:marRight w:val="0"/>
          <w:marTop w:val="0"/>
          <w:marBottom w:val="208"/>
          <w:divBdr>
            <w:top w:val="none" w:sz="0" w:space="0" w:color="auto"/>
            <w:left w:val="none" w:sz="0" w:space="0" w:color="auto"/>
            <w:bottom w:val="none" w:sz="0" w:space="0" w:color="auto"/>
            <w:right w:val="none" w:sz="0" w:space="0" w:color="auto"/>
          </w:divBdr>
        </w:div>
        <w:div w:id="358363344">
          <w:marLeft w:val="0"/>
          <w:marRight w:val="0"/>
          <w:marTop w:val="0"/>
          <w:marBottom w:val="208"/>
          <w:divBdr>
            <w:top w:val="none" w:sz="0" w:space="0" w:color="auto"/>
            <w:left w:val="none" w:sz="0" w:space="0" w:color="auto"/>
            <w:bottom w:val="none" w:sz="0" w:space="0" w:color="auto"/>
            <w:right w:val="none" w:sz="0" w:space="0" w:color="auto"/>
          </w:divBdr>
        </w:div>
        <w:div w:id="821779198">
          <w:marLeft w:val="0"/>
          <w:marRight w:val="0"/>
          <w:marTop w:val="0"/>
          <w:marBottom w:val="208"/>
          <w:divBdr>
            <w:top w:val="none" w:sz="0" w:space="0" w:color="auto"/>
            <w:left w:val="none" w:sz="0" w:space="0" w:color="auto"/>
            <w:bottom w:val="none" w:sz="0" w:space="0" w:color="auto"/>
            <w:right w:val="none" w:sz="0" w:space="0" w:color="auto"/>
          </w:divBdr>
        </w:div>
        <w:div w:id="1381972582">
          <w:marLeft w:val="0"/>
          <w:marRight w:val="0"/>
          <w:marTop w:val="0"/>
          <w:marBottom w:val="208"/>
          <w:divBdr>
            <w:top w:val="none" w:sz="0" w:space="0" w:color="auto"/>
            <w:left w:val="none" w:sz="0" w:space="0" w:color="auto"/>
            <w:bottom w:val="none" w:sz="0" w:space="0" w:color="auto"/>
            <w:right w:val="none" w:sz="0" w:space="0" w:color="auto"/>
          </w:divBdr>
        </w:div>
      </w:divsChild>
    </w:div>
    <w:div w:id="121000524">
      <w:bodyDiv w:val="1"/>
      <w:marLeft w:val="0"/>
      <w:marRight w:val="0"/>
      <w:marTop w:val="0"/>
      <w:marBottom w:val="0"/>
      <w:divBdr>
        <w:top w:val="none" w:sz="0" w:space="0" w:color="auto"/>
        <w:left w:val="none" w:sz="0" w:space="0" w:color="auto"/>
        <w:bottom w:val="none" w:sz="0" w:space="0" w:color="auto"/>
        <w:right w:val="none" w:sz="0" w:space="0" w:color="auto"/>
      </w:divBdr>
    </w:div>
    <w:div w:id="148206722">
      <w:bodyDiv w:val="1"/>
      <w:marLeft w:val="0"/>
      <w:marRight w:val="0"/>
      <w:marTop w:val="0"/>
      <w:marBottom w:val="0"/>
      <w:divBdr>
        <w:top w:val="none" w:sz="0" w:space="0" w:color="auto"/>
        <w:left w:val="none" w:sz="0" w:space="0" w:color="auto"/>
        <w:bottom w:val="none" w:sz="0" w:space="0" w:color="auto"/>
        <w:right w:val="none" w:sz="0" w:space="0" w:color="auto"/>
      </w:divBdr>
      <w:divsChild>
        <w:div w:id="1862086983">
          <w:marLeft w:val="0"/>
          <w:marRight w:val="0"/>
          <w:marTop w:val="0"/>
          <w:marBottom w:val="0"/>
          <w:divBdr>
            <w:top w:val="none" w:sz="0" w:space="0" w:color="auto"/>
            <w:left w:val="none" w:sz="0" w:space="0" w:color="auto"/>
            <w:bottom w:val="none" w:sz="0" w:space="0" w:color="auto"/>
            <w:right w:val="none" w:sz="0" w:space="0" w:color="auto"/>
          </w:divBdr>
        </w:div>
      </w:divsChild>
    </w:div>
    <w:div w:id="155534327">
      <w:bodyDiv w:val="1"/>
      <w:marLeft w:val="0"/>
      <w:marRight w:val="0"/>
      <w:marTop w:val="0"/>
      <w:marBottom w:val="0"/>
      <w:divBdr>
        <w:top w:val="none" w:sz="0" w:space="0" w:color="auto"/>
        <w:left w:val="none" w:sz="0" w:space="0" w:color="auto"/>
        <w:bottom w:val="none" w:sz="0" w:space="0" w:color="auto"/>
        <w:right w:val="none" w:sz="0" w:space="0" w:color="auto"/>
      </w:divBdr>
      <w:divsChild>
        <w:div w:id="858812675">
          <w:marLeft w:val="0"/>
          <w:marRight w:val="0"/>
          <w:marTop w:val="0"/>
          <w:marBottom w:val="208"/>
          <w:divBdr>
            <w:top w:val="none" w:sz="0" w:space="0" w:color="auto"/>
            <w:left w:val="none" w:sz="0" w:space="0" w:color="auto"/>
            <w:bottom w:val="none" w:sz="0" w:space="0" w:color="auto"/>
            <w:right w:val="none" w:sz="0" w:space="0" w:color="auto"/>
          </w:divBdr>
        </w:div>
        <w:div w:id="789517464">
          <w:marLeft w:val="0"/>
          <w:marRight w:val="0"/>
          <w:marTop w:val="0"/>
          <w:marBottom w:val="208"/>
          <w:divBdr>
            <w:top w:val="none" w:sz="0" w:space="0" w:color="auto"/>
            <w:left w:val="none" w:sz="0" w:space="0" w:color="auto"/>
            <w:bottom w:val="none" w:sz="0" w:space="0" w:color="auto"/>
            <w:right w:val="none" w:sz="0" w:space="0" w:color="auto"/>
          </w:divBdr>
        </w:div>
        <w:div w:id="322974832">
          <w:marLeft w:val="0"/>
          <w:marRight w:val="0"/>
          <w:marTop w:val="0"/>
          <w:marBottom w:val="208"/>
          <w:divBdr>
            <w:top w:val="none" w:sz="0" w:space="0" w:color="auto"/>
            <w:left w:val="none" w:sz="0" w:space="0" w:color="auto"/>
            <w:bottom w:val="none" w:sz="0" w:space="0" w:color="auto"/>
            <w:right w:val="none" w:sz="0" w:space="0" w:color="auto"/>
          </w:divBdr>
        </w:div>
        <w:div w:id="1131556960">
          <w:marLeft w:val="0"/>
          <w:marRight w:val="0"/>
          <w:marTop w:val="0"/>
          <w:marBottom w:val="208"/>
          <w:divBdr>
            <w:top w:val="none" w:sz="0" w:space="0" w:color="auto"/>
            <w:left w:val="none" w:sz="0" w:space="0" w:color="auto"/>
            <w:bottom w:val="none" w:sz="0" w:space="0" w:color="auto"/>
            <w:right w:val="none" w:sz="0" w:space="0" w:color="auto"/>
          </w:divBdr>
        </w:div>
        <w:div w:id="1854538185">
          <w:marLeft w:val="0"/>
          <w:marRight w:val="0"/>
          <w:marTop w:val="0"/>
          <w:marBottom w:val="208"/>
          <w:divBdr>
            <w:top w:val="none" w:sz="0" w:space="0" w:color="auto"/>
            <w:left w:val="none" w:sz="0" w:space="0" w:color="auto"/>
            <w:bottom w:val="none" w:sz="0" w:space="0" w:color="auto"/>
            <w:right w:val="none" w:sz="0" w:space="0" w:color="auto"/>
          </w:divBdr>
        </w:div>
        <w:div w:id="232669503">
          <w:marLeft w:val="0"/>
          <w:marRight w:val="0"/>
          <w:marTop w:val="0"/>
          <w:marBottom w:val="208"/>
          <w:divBdr>
            <w:top w:val="none" w:sz="0" w:space="0" w:color="auto"/>
            <w:left w:val="none" w:sz="0" w:space="0" w:color="auto"/>
            <w:bottom w:val="none" w:sz="0" w:space="0" w:color="auto"/>
            <w:right w:val="none" w:sz="0" w:space="0" w:color="auto"/>
          </w:divBdr>
        </w:div>
        <w:div w:id="676201546">
          <w:marLeft w:val="0"/>
          <w:marRight w:val="0"/>
          <w:marTop w:val="0"/>
          <w:marBottom w:val="208"/>
          <w:divBdr>
            <w:top w:val="none" w:sz="0" w:space="0" w:color="auto"/>
            <w:left w:val="none" w:sz="0" w:space="0" w:color="auto"/>
            <w:bottom w:val="none" w:sz="0" w:space="0" w:color="auto"/>
            <w:right w:val="none" w:sz="0" w:space="0" w:color="auto"/>
          </w:divBdr>
        </w:div>
        <w:div w:id="88742350">
          <w:marLeft w:val="0"/>
          <w:marRight w:val="0"/>
          <w:marTop w:val="0"/>
          <w:marBottom w:val="208"/>
          <w:divBdr>
            <w:top w:val="none" w:sz="0" w:space="0" w:color="auto"/>
            <w:left w:val="none" w:sz="0" w:space="0" w:color="auto"/>
            <w:bottom w:val="none" w:sz="0" w:space="0" w:color="auto"/>
            <w:right w:val="none" w:sz="0" w:space="0" w:color="auto"/>
          </w:divBdr>
        </w:div>
        <w:div w:id="2140878246">
          <w:marLeft w:val="0"/>
          <w:marRight w:val="0"/>
          <w:marTop w:val="0"/>
          <w:marBottom w:val="208"/>
          <w:divBdr>
            <w:top w:val="none" w:sz="0" w:space="0" w:color="auto"/>
            <w:left w:val="none" w:sz="0" w:space="0" w:color="auto"/>
            <w:bottom w:val="none" w:sz="0" w:space="0" w:color="auto"/>
            <w:right w:val="none" w:sz="0" w:space="0" w:color="auto"/>
          </w:divBdr>
        </w:div>
        <w:div w:id="738484160">
          <w:marLeft w:val="0"/>
          <w:marRight w:val="0"/>
          <w:marTop w:val="0"/>
          <w:marBottom w:val="208"/>
          <w:divBdr>
            <w:top w:val="none" w:sz="0" w:space="0" w:color="auto"/>
            <w:left w:val="none" w:sz="0" w:space="0" w:color="auto"/>
            <w:bottom w:val="none" w:sz="0" w:space="0" w:color="auto"/>
            <w:right w:val="none" w:sz="0" w:space="0" w:color="auto"/>
          </w:divBdr>
        </w:div>
        <w:div w:id="2044747285">
          <w:marLeft w:val="0"/>
          <w:marRight w:val="0"/>
          <w:marTop w:val="0"/>
          <w:marBottom w:val="208"/>
          <w:divBdr>
            <w:top w:val="none" w:sz="0" w:space="0" w:color="auto"/>
            <w:left w:val="none" w:sz="0" w:space="0" w:color="auto"/>
            <w:bottom w:val="none" w:sz="0" w:space="0" w:color="auto"/>
            <w:right w:val="none" w:sz="0" w:space="0" w:color="auto"/>
          </w:divBdr>
        </w:div>
        <w:div w:id="1905603951">
          <w:marLeft w:val="0"/>
          <w:marRight w:val="0"/>
          <w:marTop w:val="0"/>
          <w:marBottom w:val="208"/>
          <w:divBdr>
            <w:top w:val="none" w:sz="0" w:space="0" w:color="auto"/>
            <w:left w:val="none" w:sz="0" w:space="0" w:color="auto"/>
            <w:bottom w:val="none" w:sz="0" w:space="0" w:color="auto"/>
            <w:right w:val="none" w:sz="0" w:space="0" w:color="auto"/>
          </w:divBdr>
        </w:div>
      </w:divsChild>
    </w:div>
    <w:div w:id="167795247">
      <w:bodyDiv w:val="1"/>
      <w:marLeft w:val="0"/>
      <w:marRight w:val="0"/>
      <w:marTop w:val="0"/>
      <w:marBottom w:val="0"/>
      <w:divBdr>
        <w:top w:val="none" w:sz="0" w:space="0" w:color="auto"/>
        <w:left w:val="none" w:sz="0" w:space="0" w:color="auto"/>
        <w:bottom w:val="none" w:sz="0" w:space="0" w:color="auto"/>
        <w:right w:val="none" w:sz="0" w:space="0" w:color="auto"/>
      </w:divBdr>
      <w:divsChild>
        <w:div w:id="1598951510">
          <w:marLeft w:val="0"/>
          <w:marRight w:val="0"/>
          <w:marTop w:val="0"/>
          <w:marBottom w:val="225"/>
          <w:divBdr>
            <w:top w:val="none" w:sz="0" w:space="0" w:color="auto"/>
            <w:left w:val="none" w:sz="0" w:space="0" w:color="auto"/>
            <w:bottom w:val="none" w:sz="0" w:space="0" w:color="auto"/>
            <w:right w:val="none" w:sz="0" w:space="0" w:color="auto"/>
          </w:divBdr>
        </w:div>
        <w:div w:id="1243953958">
          <w:marLeft w:val="0"/>
          <w:marRight w:val="0"/>
          <w:marTop w:val="0"/>
          <w:marBottom w:val="225"/>
          <w:divBdr>
            <w:top w:val="none" w:sz="0" w:space="0" w:color="auto"/>
            <w:left w:val="none" w:sz="0" w:space="0" w:color="auto"/>
            <w:bottom w:val="none" w:sz="0" w:space="0" w:color="auto"/>
            <w:right w:val="none" w:sz="0" w:space="0" w:color="auto"/>
          </w:divBdr>
        </w:div>
        <w:div w:id="660430635">
          <w:marLeft w:val="0"/>
          <w:marRight w:val="0"/>
          <w:marTop w:val="0"/>
          <w:marBottom w:val="225"/>
          <w:divBdr>
            <w:top w:val="none" w:sz="0" w:space="0" w:color="auto"/>
            <w:left w:val="none" w:sz="0" w:space="0" w:color="auto"/>
            <w:bottom w:val="none" w:sz="0" w:space="0" w:color="auto"/>
            <w:right w:val="none" w:sz="0" w:space="0" w:color="auto"/>
          </w:divBdr>
        </w:div>
        <w:div w:id="391464592">
          <w:marLeft w:val="0"/>
          <w:marRight w:val="0"/>
          <w:marTop w:val="0"/>
          <w:marBottom w:val="225"/>
          <w:divBdr>
            <w:top w:val="none" w:sz="0" w:space="0" w:color="auto"/>
            <w:left w:val="none" w:sz="0" w:space="0" w:color="auto"/>
            <w:bottom w:val="none" w:sz="0" w:space="0" w:color="auto"/>
            <w:right w:val="none" w:sz="0" w:space="0" w:color="auto"/>
          </w:divBdr>
        </w:div>
        <w:div w:id="285241591">
          <w:marLeft w:val="0"/>
          <w:marRight w:val="0"/>
          <w:marTop w:val="0"/>
          <w:marBottom w:val="225"/>
          <w:divBdr>
            <w:top w:val="none" w:sz="0" w:space="0" w:color="auto"/>
            <w:left w:val="none" w:sz="0" w:space="0" w:color="auto"/>
            <w:bottom w:val="none" w:sz="0" w:space="0" w:color="auto"/>
            <w:right w:val="none" w:sz="0" w:space="0" w:color="auto"/>
          </w:divBdr>
        </w:div>
        <w:div w:id="1271666976">
          <w:marLeft w:val="0"/>
          <w:marRight w:val="0"/>
          <w:marTop w:val="0"/>
          <w:marBottom w:val="225"/>
          <w:divBdr>
            <w:top w:val="none" w:sz="0" w:space="0" w:color="auto"/>
            <w:left w:val="none" w:sz="0" w:space="0" w:color="auto"/>
            <w:bottom w:val="none" w:sz="0" w:space="0" w:color="auto"/>
            <w:right w:val="none" w:sz="0" w:space="0" w:color="auto"/>
          </w:divBdr>
        </w:div>
        <w:div w:id="1673223019">
          <w:marLeft w:val="0"/>
          <w:marRight w:val="0"/>
          <w:marTop w:val="0"/>
          <w:marBottom w:val="225"/>
          <w:divBdr>
            <w:top w:val="none" w:sz="0" w:space="0" w:color="auto"/>
            <w:left w:val="none" w:sz="0" w:space="0" w:color="auto"/>
            <w:bottom w:val="none" w:sz="0" w:space="0" w:color="auto"/>
            <w:right w:val="none" w:sz="0" w:space="0" w:color="auto"/>
          </w:divBdr>
        </w:div>
        <w:div w:id="1211579494">
          <w:marLeft w:val="0"/>
          <w:marRight w:val="0"/>
          <w:marTop w:val="0"/>
          <w:marBottom w:val="225"/>
          <w:divBdr>
            <w:top w:val="none" w:sz="0" w:space="0" w:color="auto"/>
            <w:left w:val="none" w:sz="0" w:space="0" w:color="auto"/>
            <w:bottom w:val="none" w:sz="0" w:space="0" w:color="auto"/>
            <w:right w:val="none" w:sz="0" w:space="0" w:color="auto"/>
          </w:divBdr>
        </w:div>
        <w:div w:id="753280222">
          <w:marLeft w:val="0"/>
          <w:marRight w:val="0"/>
          <w:marTop w:val="0"/>
          <w:marBottom w:val="225"/>
          <w:divBdr>
            <w:top w:val="none" w:sz="0" w:space="0" w:color="auto"/>
            <w:left w:val="none" w:sz="0" w:space="0" w:color="auto"/>
            <w:bottom w:val="none" w:sz="0" w:space="0" w:color="auto"/>
            <w:right w:val="none" w:sz="0" w:space="0" w:color="auto"/>
          </w:divBdr>
        </w:div>
        <w:div w:id="1798454576">
          <w:marLeft w:val="0"/>
          <w:marRight w:val="0"/>
          <w:marTop w:val="0"/>
          <w:marBottom w:val="225"/>
          <w:divBdr>
            <w:top w:val="none" w:sz="0" w:space="0" w:color="auto"/>
            <w:left w:val="none" w:sz="0" w:space="0" w:color="auto"/>
            <w:bottom w:val="none" w:sz="0" w:space="0" w:color="auto"/>
            <w:right w:val="none" w:sz="0" w:space="0" w:color="auto"/>
          </w:divBdr>
        </w:div>
        <w:div w:id="1891644508">
          <w:marLeft w:val="0"/>
          <w:marRight w:val="0"/>
          <w:marTop w:val="0"/>
          <w:marBottom w:val="225"/>
          <w:divBdr>
            <w:top w:val="none" w:sz="0" w:space="0" w:color="auto"/>
            <w:left w:val="none" w:sz="0" w:space="0" w:color="auto"/>
            <w:bottom w:val="none" w:sz="0" w:space="0" w:color="auto"/>
            <w:right w:val="none" w:sz="0" w:space="0" w:color="auto"/>
          </w:divBdr>
        </w:div>
        <w:div w:id="1309432388">
          <w:marLeft w:val="0"/>
          <w:marRight w:val="0"/>
          <w:marTop w:val="0"/>
          <w:marBottom w:val="225"/>
          <w:divBdr>
            <w:top w:val="none" w:sz="0" w:space="0" w:color="auto"/>
            <w:left w:val="none" w:sz="0" w:space="0" w:color="auto"/>
            <w:bottom w:val="none" w:sz="0" w:space="0" w:color="auto"/>
            <w:right w:val="none" w:sz="0" w:space="0" w:color="auto"/>
          </w:divBdr>
        </w:div>
      </w:divsChild>
    </w:div>
    <w:div w:id="224490181">
      <w:bodyDiv w:val="1"/>
      <w:marLeft w:val="0"/>
      <w:marRight w:val="0"/>
      <w:marTop w:val="0"/>
      <w:marBottom w:val="0"/>
      <w:divBdr>
        <w:top w:val="none" w:sz="0" w:space="0" w:color="auto"/>
        <w:left w:val="none" w:sz="0" w:space="0" w:color="auto"/>
        <w:bottom w:val="none" w:sz="0" w:space="0" w:color="auto"/>
        <w:right w:val="none" w:sz="0" w:space="0" w:color="auto"/>
      </w:divBdr>
      <w:divsChild>
        <w:div w:id="761413763">
          <w:marLeft w:val="0"/>
          <w:marRight w:val="0"/>
          <w:marTop w:val="0"/>
          <w:marBottom w:val="0"/>
          <w:divBdr>
            <w:top w:val="none" w:sz="0" w:space="0" w:color="auto"/>
            <w:left w:val="none" w:sz="0" w:space="0" w:color="auto"/>
            <w:bottom w:val="none" w:sz="0" w:space="0" w:color="auto"/>
            <w:right w:val="none" w:sz="0" w:space="0" w:color="auto"/>
          </w:divBdr>
        </w:div>
        <w:div w:id="1657613694">
          <w:marLeft w:val="0"/>
          <w:marRight w:val="0"/>
          <w:marTop w:val="0"/>
          <w:marBottom w:val="0"/>
          <w:divBdr>
            <w:top w:val="none" w:sz="0" w:space="0" w:color="auto"/>
            <w:left w:val="none" w:sz="0" w:space="0" w:color="auto"/>
            <w:bottom w:val="none" w:sz="0" w:space="0" w:color="auto"/>
            <w:right w:val="none" w:sz="0" w:space="0" w:color="auto"/>
          </w:divBdr>
        </w:div>
        <w:div w:id="1086147560">
          <w:marLeft w:val="0"/>
          <w:marRight w:val="0"/>
          <w:marTop w:val="0"/>
          <w:marBottom w:val="0"/>
          <w:divBdr>
            <w:top w:val="none" w:sz="0" w:space="0" w:color="auto"/>
            <w:left w:val="none" w:sz="0" w:space="0" w:color="auto"/>
            <w:bottom w:val="none" w:sz="0" w:space="0" w:color="auto"/>
            <w:right w:val="none" w:sz="0" w:space="0" w:color="auto"/>
          </w:divBdr>
        </w:div>
        <w:div w:id="115310967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844173341">
          <w:marLeft w:val="0"/>
          <w:marRight w:val="0"/>
          <w:marTop w:val="0"/>
          <w:marBottom w:val="0"/>
          <w:divBdr>
            <w:top w:val="none" w:sz="0" w:space="0" w:color="auto"/>
            <w:left w:val="none" w:sz="0" w:space="0" w:color="auto"/>
            <w:bottom w:val="none" w:sz="0" w:space="0" w:color="auto"/>
            <w:right w:val="none" w:sz="0" w:space="0" w:color="auto"/>
          </w:divBdr>
        </w:div>
        <w:div w:id="1040397726">
          <w:marLeft w:val="0"/>
          <w:marRight w:val="0"/>
          <w:marTop w:val="0"/>
          <w:marBottom w:val="0"/>
          <w:divBdr>
            <w:top w:val="none" w:sz="0" w:space="0" w:color="auto"/>
            <w:left w:val="none" w:sz="0" w:space="0" w:color="auto"/>
            <w:bottom w:val="none" w:sz="0" w:space="0" w:color="auto"/>
            <w:right w:val="none" w:sz="0" w:space="0" w:color="auto"/>
          </w:divBdr>
        </w:div>
        <w:div w:id="945043516">
          <w:marLeft w:val="0"/>
          <w:marRight w:val="0"/>
          <w:marTop w:val="0"/>
          <w:marBottom w:val="0"/>
          <w:divBdr>
            <w:top w:val="none" w:sz="0" w:space="0" w:color="auto"/>
            <w:left w:val="none" w:sz="0" w:space="0" w:color="auto"/>
            <w:bottom w:val="none" w:sz="0" w:space="0" w:color="auto"/>
            <w:right w:val="none" w:sz="0" w:space="0" w:color="auto"/>
          </w:divBdr>
        </w:div>
        <w:div w:id="451438129">
          <w:marLeft w:val="0"/>
          <w:marRight w:val="0"/>
          <w:marTop w:val="0"/>
          <w:marBottom w:val="0"/>
          <w:divBdr>
            <w:top w:val="none" w:sz="0" w:space="0" w:color="auto"/>
            <w:left w:val="none" w:sz="0" w:space="0" w:color="auto"/>
            <w:bottom w:val="none" w:sz="0" w:space="0" w:color="auto"/>
            <w:right w:val="none" w:sz="0" w:space="0" w:color="auto"/>
          </w:divBdr>
        </w:div>
        <w:div w:id="196938328">
          <w:marLeft w:val="0"/>
          <w:marRight w:val="0"/>
          <w:marTop w:val="0"/>
          <w:marBottom w:val="0"/>
          <w:divBdr>
            <w:top w:val="none" w:sz="0" w:space="0" w:color="auto"/>
            <w:left w:val="none" w:sz="0" w:space="0" w:color="auto"/>
            <w:bottom w:val="none" w:sz="0" w:space="0" w:color="auto"/>
            <w:right w:val="none" w:sz="0" w:space="0" w:color="auto"/>
          </w:divBdr>
        </w:div>
        <w:div w:id="1303657792">
          <w:marLeft w:val="0"/>
          <w:marRight w:val="0"/>
          <w:marTop w:val="0"/>
          <w:marBottom w:val="0"/>
          <w:divBdr>
            <w:top w:val="none" w:sz="0" w:space="0" w:color="auto"/>
            <w:left w:val="none" w:sz="0" w:space="0" w:color="auto"/>
            <w:bottom w:val="none" w:sz="0" w:space="0" w:color="auto"/>
            <w:right w:val="none" w:sz="0" w:space="0" w:color="auto"/>
          </w:divBdr>
        </w:div>
        <w:div w:id="1220482774">
          <w:marLeft w:val="0"/>
          <w:marRight w:val="0"/>
          <w:marTop w:val="0"/>
          <w:marBottom w:val="0"/>
          <w:divBdr>
            <w:top w:val="none" w:sz="0" w:space="0" w:color="auto"/>
            <w:left w:val="none" w:sz="0" w:space="0" w:color="auto"/>
            <w:bottom w:val="none" w:sz="0" w:space="0" w:color="auto"/>
            <w:right w:val="none" w:sz="0" w:space="0" w:color="auto"/>
          </w:divBdr>
        </w:div>
      </w:divsChild>
    </w:div>
    <w:div w:id="247927637">
      <w:bodyDiv w:val="1"/>
      <w:marLeft w:val="0"/>
      <w:marRight w:val="0"/>
      <w:marTop w:val="0"/>
      <w:marBottom w:val="0"/>
      <w:divBdr>
        <w:top w:val="none" w:sz="0" w:space="0" w:color="auto"/>
        <w:left w:val="none" w:sz="0" w:space="0" w:color="auto"/>
        <w:bottom w:val="none" w:sz="0" w:space="0" w:color="auto"/>
        <w:right w:val="none" w:sz="0" w:space="0" w:color="auto"/>
      </w:divBdr>
      <w:divsChild>
        <w:div w:id="1377588447">
          <w:marLeft w:val="0"/>
          <w:marRight w:val="0"/>
          <w:marTop w:val="0"/>
          <w:marBottom w:val="208"/>
          <w:divBdr>
            <w:top w:val="none" w:sz="0" w:space="0" w:color="auto"/>
            <w:left w:val="none" w:sz="0" w:space="0" w:color="auto"/>
            <w:bottom w:val="none" w:sz="0" w:space="0" w:color="auto"/>
            <w:right w:val="none" w:sz="0" w:space="0" w:color="auto"/>
          </w:divBdr>
        </w:div>
        <w:div w:id="378634122">
          <w:marLeft w:val="0"/>
          <w:marRight w:val="0"/>
          <w:marTop w:val="0"/>
          <w:marBottom w:val="208"/>
          <w:divBdr>
            <w:top w:val="none" w:sz="0" w:space="0" w:color="auto"/>
            <w:left w:val="none" w:sz="0" w:space="0" w:color="auto"/>
            <w:bottom w:val="none" w:sz="0" w:space="0" w:color="auto"/>
            <w:right w:val="none" w:sz="0" w:space="0" w:color="auto"/>
          </w:divBdr>
        </w:div>
        <w:div w:id="1883010461">
          <w:marLeft w:val="0"/>
          <w:marRight w:val="0"/>
          <w:marTop w:val="0"/>
          <w:marBottom w:val="208"/>
          <w:divBdr>
            <w:top w:val="none" w:sz="0" w:space="0" w:color="auto"/>
            <w:left w:val="none" w:sz="0" w:space="0" w:color="auto"/>
            <w:bottom w:val="none" w:sz="0" w:space="0" w:color="auto"/>
            <w:right w:val="none" w:sz="0" w:space="0" w:color="auto"/>
          </w:divBdr>
        </w:div>
        <w:div w:id="1146704847">
          <w:marLeft w:val="0"/>
          <w:marRight w:val="0"/>
          <w:marTop w:val="0"/>
          <w:marBottom w:val="208"/>
          <w:divBdr>
            <w:top w:val="none" w:sz="0" w:space="0" w:color="auto"/>
            <w:left w:val="none" w:sz="0" w:space="0" w:color="auto"/>
            <w:bottom w:val="none" w:sz="0" w:space="0" w:color="auto"/>
            <w:right w:val="none" w:sz="0" w:space="0" w:color="auto"/>
          </w:divBdr>
        </w:div>
        <w:div w:id="1307510216">
          <w:marLeft w:val="0"/>
          <w:marRight w:val="0"/>
          <w:marTop w:val="0"/>
          <w:marBottom w:val="208"/>
          <w:divBdr>
            <w:top w:val="none" w:sz="0" w:space="0" w:color="auto"/>
            <w:left w:val="none" w:sz="0" w:space="0" w:color="auto"/>
            <w:bottom w:val="none" w:sz="0" w:space="0" w:color="auto"/>
            <w:right w:val="none" w:sz="0" w:space="0" w:color="auto"/>
          </w:divBdr>
        </w:div>
        <w:div w:id="1418867231">
          <w:marLeft w:val="0"/>
          <w:marRight w:val="0"/>
          <w:marTop w:val="0"/>
          <w:marBottom w:val="208"/>
          <w:divBdr>
            <w:top w:val="none" w:sz="0" w:space="0" w:color="auto"/>
            <w:left w:val="none" w:sz="0" w:space="0" w:color="auto"/>
            <w:bottom w:val="none" w:sz="0" w:space="0" w:color="auto"/>
            <w:right w:val="none" w:sz="0" w:space="0" w:color="auto"/>
          </w:divBdr>
        </w:div>
        <w:div w:id="1670055910">
          <w:marLeft w:val="0"/>
          <w:marRight w:val="0"/>
          <w:marTop w:val="0"/>
          <w:marBottom w:val="208"/>
          <w:divBdr>
            <w:top w:val="none" w:sz="0" w:space="0" w:color="auto"/>
            <w:left w:val="none" w:sz="0" w:space="0" w:color="auto"/>
            <w:bottom w:val="none" w:sz="0" w:space="0" w:color="auto"/>
            <w:right w:val="none" w:sz="0" w:space="0" w:color="auto"/>
          </w:divBdr>
        </w:div>
        <w:div w:id="102382791">
          <w:marLeft w:val="0"/>
          <w:marRight w:val="0"/>
          <w:marTop w:val="0"/>
          <w:marBottom w:val="208"/>
          <w:divBdr>
            <w:top w:val="none" w:sz="0" w:space="0" w:color="auto"/>
            <w:left w:val="none" w:sz="0" w:space="0" w:color="auto"/>
            <w:bottom w:val="none" w:sz="0" w:space="0" w:color="auto"/>
            <w:right w:val="none" w:sz="0" w:space="0" w:color="auto"/>
          </w:divBdr>
        </w:div>
        <w:div w:id="1064451491">
          <w:marLeft w:val="0"/>
          <w:marRight w:val="0"/>
          <w:marTop w:val="0"/>
          <w:marBottom w:val="208"/>
          <w:divBdr>
            <w:top w:val="none" w:sz="0" w:space="0" w:color="auto"/>
            <w:left w:val="none" w:sz="0" w:space="0" w:color="auto"/>
            <w:bottom w:val="none" w:sz="0" w:space="0" w:color="auto"/>
            <w:right w:val="none" w:sz="0" w:space="0" w:color="auto"/>
          </w:divBdr>
        </w:div>
        <w:div w:id="1042632825">
          <w:marLeft w:val="0"/>
          <w:marRight w:val="0"/>
          <w:marTop w:val="0"/>
          <w:marBottom w:val="208"/>
          <w:divBdr>
            <w:top w:val="none" w:sz="0" w:space="0" w:color="auto"/>
            <w:left w:val="none" w:sz="0" w:space="0" w:color="auto"/>
            <w:bottom w:val="none" w:sz="0" w:space="0" w:color="auto"/>
            <w:right w:val="none" w:sz="0" w:space="0" w:color="auto"/>
          </w:divBdr>
        </w:div>
        <w:div w:id="1139111981">
          <w:marLeft w:val="0"/>
          <w:marRight w:val="0"/>
          <w:marTop w:val="0"/>
          <w:marBottom w:val="208"/>
          <w:divBdr>
            <w:top w:val="none" w:sz="0" w:space="0" w:color="auto"/>
            <w:left w:val="none" w:sz="0" w:space="0" w:color="auto"/>
            <w:bottom w:val="none" w:sz="0" w:space="0" w:color="auto"/>
            <w:right w:val="none" w:sz="0" w:space="0" w:color="auto"/>
          </w:divBdr>
        </w:div>
        <w:div w:id="1968973704">
          <w:marLeft w:val="0"/>
          <w:marRight w:val="0"/>
          <w:marTop w:val="0"/>
          <w:marBottom w:val="208"/>
          <w:divBdr>
            <w:top w:val="none" w:sz="0" w:space="0" w:color="auto"/>
            <w:left w:val="none" w:sz="0" w:space="0" w:color="auto"/>
            <w:bottom w:val="none" w:sz="0" w:space="0" w:color="auto"/>
            <w:right w:val="none" w:sz="0" w:space="0" w:color="auto"/>
          </w:divBdr>
        </w:div>
      </w:divsChild>
    </w:div>
    <w:div w:id="261650821">
      <w:bodyDiv w:val="1"/>
      <w:marLeft w:val="0"/>
      <w:marRight w:val="0"/>
      <w:marTop w:val="0"/>
      <w:marBottom w:val="0"/>
      <w:divBdr>
        <w:top w:val="none" w:sz="0" w:space="0" w:color="auto"/>
        <w:left w:val="none" w:sz="0" w:space="0" w:color="auto"/>
        <w:bottom w:val="none" w:sz="0" w:space="0" w:color="auto"/>
        <w:right w:val="none" w:sz="0" w:space="0" w:color="auto"/>
      </w:divBdr>
      <w:divsChild>
        <w:div w:id="1749882334">
          <w:marLeft w:val="0"/>
          <w:marRight w:val="0"/>
          <w:marTop w:val="0"/>
          <w:marBottom w:val="208"/>
          <w:divBdr>
            <w:top w:val="none" w:sz="0" w:space="0" w:color="auto"/>
            <w:left w:val="none" w:sz="0" w:space="0" w:color="auto"/>
            <w:bottom w:val="none" w:sz="0" w:space="0" w:color="auto"/>
            <w:right w:val="none" w:sz="0" w:space="0" w:color="auto"/>
          </w:divBdr>
        </w:div>
        <w:div w:id="1964773744">
          <w:marLeft w:val="0"/>
          <w:marRight w:val="0"/>
          <w:marTop w:val="0"/>
          <w:marBottom w:val="208"/>
          <w:divBdr>
            <w:top w:val="none" w:sz="0" w:space="0" w:color="auto"/>
            <w:left w:val="none" w:sz="0" w:space="0" w:color="auto"/>
            <w:bottom w:val="none" w:sz="0" w:space="0" w:color="auto"/>
            <w:right w:val="none" w:sz="0" w:space="0" w:color="auto"/>
          </w:divBdr>
        </w:div>
        <w:div w:id="2020816617">
          <w:marLeft w:val="0"/>
          <w:marRight w:val="0"/>
          <w:marTop w:val="0"/>
          <w:marBottom w:val="208"/>
          <w:divBdr>
            <w:top w:val="none" w:sz="0" w:space="0" w:color="auto"/>
            <w:left w:val="none" w:sz="0" w:space="0" w:color="auto"/>
            <w:bottom w:val="none" w:sz="0" w:space="0" w:color="auto"/>
            <w:right w:val="none" w:sz="0" w:space="0" w:color="auto"/>
          </w:divBdr>
        </w:div>
        <w:div w:id="668795255">
          <w:marLeft w:val="0"/>
          <w:marRight w:val="0"/>
          <w:marTop w:val="0"/>
          <w:marBottom w:val="208"/>
          <w:divBdr>
            <w:top w:val="none" w:sz="0" w:space="0" w:color="auto"/>
            <w:left w:val="none" w:sz="0" w:space="0" w:color="auto"/>
            <w:bottom w:val="none" w:sz="0" w:space="0" w:color="auto"/>
            <w:right w:val="none" w:sz="0" w:space="0" w:color="auto"/>
          </w:divBdr>
        </w:div>
        <w:div w:id="1081176853">
          <w:marLeft w:val="0"/>
          <w:marRight w:val="0"/>
          <w:marTop w:val="0"/>
          <w:marBottom w:val="208"/>
          <w:divBdr>
            <w:top w:val="none" w:sz="0" w:space="0" w:color="auto"/>
            <w:left w:val="none" w:sz="0" w:space="0" w:color="auto"/>
            <w:bottom w:val="none" w:sz="0" w:space="0" w:color="auto"/>
            <w:right w:val="none" w:sz="0" w:space="0" w:color="auto"/>
          </w:divBdr>
        </w:div>
        <w:div w:id="685911088">
          <w:marLeft w:val="0"/>
          <w:marRight w:val="0"/>
          <w:marTop w:val="0"/>
          <w:marBottom w:val="208"/>
          <w:divBdr>
            <w:top w:val="none" w:sz="0" w:space="0" w:color="auto"/>
            <w:left w:val="none" w:sz="0" w:space="0" w:color="auto"/>
            <w:bottom w:val="none" w:sz="0" w:space="0" w:color="auto"/>
            <w:right w:val="none" w:sz="0" w:space="0" w:color="auto"/>
          </w:divBdr>
        </w:div>
        <w:div w:id="1275013679">
          <w:marLeft w:val="0"/>
          <w:marRight w:val="0"/>
          <w:marTop w:val="0"/>
          <w:marBottom w:val="208"/>
          <w:divBdr>
            <w:top w:val="none" w:sz="0" w:space="0" w:color="auto"/>
            <w:left w:val="none" w:sz="0" w:space="0" w:color="auto"/>
            <w:bottom w:val="none" w:sz="0" w:space="0" w:color="auto"/>
            <w:right w:val="none" w:sz="0" w:space="0" w:color="auto"/>
          </w:divBdr>
        </w:div>
        <w:div w:id="1519731643">
          <w:marLeft w:val="0"/>
          <w:marRight w:val="0"/>
          <w:marTop w:val="0"/>
          <w:marBottom w:val="208"/>
          <w:divBdr>
            <w:top w:val="none" w:sz="0" w:space="0" w:color="auto"/>
            <w:left w:val="none" w:sz="0" w:space="0" w:color="auto"/>
            <w:bottom w:val="none" w:sz="0" w:space="0" w:color="auto"/>
            <w:right w:val="none" w:sz="0" w:space="0" w:color="auto"/>
          </w:divBdr>
        </w:div>
        <w:div w:id="1986661298">
          <w:marLeft w:val="0"/>
          <w:marRight w:val="0"/>
          <w:marTop w:val="0"/>
          <w:marBottom w:val="208"/>
          <w:divBdr>
            <w:top w:val="none" w:sz="0" w:space="0" w:color="auto"/>
            <w:left w:val="none" w:sz="0" w:space="0" w:color="auto"/>
            <w:bottom w:val="none" w:sz="0" w:space="0" w:color="auto"/>
            <w:right w:val="none" w:sz="0" w:space="0" w:color="auto"/>
          </w:divBdr>
        </w:div>
        <w:div w:id="1136337033">
          <w:marLeft w:val="0"/>
          <w:marRight w:val="0"/>
          <w:marTop w:val="0"/>
          <w:marBottom w:val="208"/>
          <w:divBdr>
            <w:top w:val="none" w:sz="0" w:space="0" w:color="auto"/>
            <w:left w:val="none" w:sz="0" w:space="0" w:color="auto"/>
            <w:bottom w:val="none" w:sz="0" w:space="0" w:color="auto"/>
            <w:right w:val="none" w:sz="0" w:space="0" w:color="auto"/>
          </w:divBdr>
        </w:div>
        <w:div w:id="927301218">
          <w:marLeft w:val="0"/>
          <w:marRight w:val="0"/>
          <w:marTop w:val="0"/>
          <w:marBottom w:val="208"/>
          <w:divBdr>
            <w:top w:val="none" w:sz="0" w:space="0" w:color="auto"/>
            <w:left w:val="none" w:sz="0" w:space="0" w:color="auto"/>
            <w:bottom w:val="none" w:sz="0" w:space="0" w:color="auto"/>
            <w:right w:val="none" w:sz="0" w:space="0" w:color="auto"/>
          </w:divBdr>
        </w:div>
        <w:div w:id="668145259">
          <w:marLeft w:val="0"/>
          <w:marRight w:val="0"/>
          <w:marTop w:val="0"/>
          <w:marBottom w:val="208"/>
          <w:divBdr>
            <w:top w:val="none" w:sz="0" w:space="0" w:color="auto"/>
            <w:left w:val="none" w:sz="0" w:space="0" w:color="auto"/>
            <w:bottom w:val="none" w:sz="0" w:space="0" w:color="auto"/>
            <w:right w:val="none" w:sz="0" w:space="0" w:color="auto"/>
          </w:divBdr>
        </w:div>
      </w:divsChild>
    </w:div>
    <w:div w:id="268120077">
      <w:bodyDiv w:val="1"/>
      <w:marLeft w:val="0"/>
      <w:marRight w:val="0"/>
      <w:marTop w:val="0"/>
      <w:marBottom w:val="0"/>
      <w:divBdr>
        <w:top w:val="none" w:sz="0" w:space="0" w:color="auto"/>
        <w:left w:val="none" w:sz="0" w:space="0" w:color="auto"/>
        <w:bottom w:val="none" w:sz="0" w:space="0" w:color="auto"/>
        <w:right w:val="none" w:sz="0" w:space="0" w:color="auto"/>
      </w:divBdr>
      <w:divsChild>
        <w:div w:id="350572195">
          <w:marLeft w:val="0"/>
          <w:marRight w:val="0"/>
          <w:marTop w:val="0"/>
          <w:marBottom w:val="0"/>
          <w:divBdr>
            <w:top w:val="none" w:sz="0" w:space="0" w:color="auto"/>
            <w:left w:val="none" w:sz="0" w:space="0" w:color="auto"/>
            <w:bottom w:val="none" w:sz="0" w:space="0" w:color="auto"/>
            <w:right w:val="none" w:sz="0" w:space="0" w:color="auto"/>
          </w:divBdr>
        </w:div>
        <w:div w:id="1431390105">
          <w:marLeft w:val="0"/>
          <w:marRight w:val="0"/>
          <w:marTop w:val="0"/>
          <w:marBottom w:val="0"/>
          <w:divBdr>
            <w:top w:val="none" w:sz="0" w:space="0" w:color="auto"/>
            <w:left w:val="none" w:sz="0" w:space="0" w:color="auto"/>
            <w:bottom w:val="none" w:sz="0" w:space="0" w:color="auto"/>
            <w:right w:val="none" w:sz="0" w:space="0" w:color="auto"/>
          </w:divBdr>
        </w:div>
        <w:div w:id="1202327033">
          <w:marLeft w:val="0"/>
          <w:marRight w:val="0"/>
          <w:marTop w:val="0"/>
          <w:marBottom w:val="0"/>
          <w:divBdr>
            <w:top w:val="none" w:sz="0" w:space="0" w:color="auto"/>
            <w:left w:val="none" w:sz="0" w:space="0" w:color="auto"/>
            <w:bottom w:val="none" w:sz="0" w:space="0" w:color="auto"/>
            <w:right w:val="none" w:sz="0" w:space="0" w:color="auto"/>
          </w:divBdr>
        </w:div>
        <w:div w:id="201017017">
          <w:marLeft w:val="0"/>
          <w:marRight w:val="0"/>
          <w:marTop w:val="0"/>
          <w:marBottom w:val="0"/>
          <w:divBdr>
            <w:top w:val="none" w:sz="0" w:space="0" w:color="auto"/>
            <w:left w:val="none" w:sz="0" w:space="0" w:color="auto"/>
            <w:bottom w:val="none" w:sz="0" w:space="0" w:color="auto"/>
            <w:right w:val="none" w:sz="0" w:space="0" w:color="auto"/>
          </w:divBdr>
        </w:div>
        <w:div w:id="832067381">
          <w:marLeft w:val="0"/>
          <w:marRight w:val="0"/>
          <w:marTop w:val="0"/>
          <w:marBottom w:val="0"/>
          <w:divBdr>
            <w:top w:val="none" w:sz="0" w:space="0" w:color="auto"/>
            <w:left w:val="none" w:sz="0" w:space="0" w:color="auto"/>
            <w:bottom w:val="none" w:sz="0" w:space="0" w:color="auto"/>
            <w:right w:val="none" w:sz="0" w:space="0" w:color="auto"/>
          </w:divBdr>
        </w:div>
        <w:div w:id="522398790">
          <w:marLeft w:val="0"/>
          <w:marRight w:val="0"/>
          <w:marTop w:val="0"/>
          <w:marBottom w:val="0"/>
          <w:divBdr>
            <w:top w:val="none" w:sz="0" w:space="0" w:color="auto"/>
            <w:left w:val="none" w:sz="0" w:space="0" w:color="auto"/>
            <w:bottom w:val="none" w:sz="0" w:space="0" w:color="auto"/>
            <w:right w:val="none" w:sz="0" w:space="0" w:color="auto"/>
          </w:divBdr>
        </w:div>
        <w:div w:id="83846810">
          <w:marLeft w:val="0"/>
          <w:marRight w:val="0"/>
          <w:marTop w:val="0"/>
          <w:marBottom w:val="0"/>
          <w:divBdr>
            <w:top w:val="none" w:sz="0" w:space="0" w:color="auto"/>
            <w:left w:val="none" w:sz="0" w:space="0" w:color="auto"/>
            <w:bottom w:val="none" w:sz="0" w:space="0" w:color="auto"/>
            <w:right w:val="none" w:sz="0" w:space="0" w:color="auto"/>
          </w:divBdr>
        </w:div>
        <w:div w:id="1250119497">
          <w:marLeft w:val="0"/>
          <w:marRight w:val="0"/>
          <w:marTop w:val="0"/>
          <w:marBottom w:val="0"/>
          <w:divBdr>
            <w:top w:val="none" w:sz="0" w:space="0" w:color="auto"/>
            <w:left w:val="none" w:sz="0" w:space="0" w:color="auto"/>
            <w:bottom w:val="none" w:sz="0" w:space="0" w:color="auto"/>
            <w:right w:val="none" w:sz="0" w:space="0" w:color="auto"/>
          </w:divBdr>
        </w:div>
        <w:div w:id="1439370776">
          <w:marLeft w:val="0"/>
          <w:marRight w:val="0"/>
          <w:marTop w:val="0"/>
          <w:marBottom w:val="0"/>
          <w:divBdr>
            <w:top w:val="none" w:sz="0" w:space="0" w:color="auto"/>
            <w:left w:val="none" w:sz="0" w:space="0" w:color="auto"/>
            <w:bottom w:val="none" w:sz="0" w:space="0" w:color="auto"/>
            <w:right w:val="none" w:sz="0" w:space="0" w:color="auto"/>
          </w:divBdr>
        </w:div>
        <w:div w:id="1059137287">
          <w:marLeft w:val="0"/>
          <w:marRight w:val="0"/>
          <w:marTop w:val="0"/>
          <w:marBottom w:val="0"/>
          <w:divBdr>
            <w:top w:val="none" w:sz="0" w:space="0" w:color="auto"/>
            <w:left w:val="none" w:sz="0" w:space="0" w:color="auto"/>
            <w:bottom w:val="none" w:sz="0" w:space="0" w:color="auto"/>
            <w:right w:val="none" w:sz="0" w:space="0" w:color="auto"/>
          </w:divBdr>
        </w:div>
        <w:div w:id="983580260">
          <w:marLeft w:val="0"/>
          <w:marRight w:val="0"/>
          <w:marTop w:val="0"/>
          <w:marBottom w:val="0"/>
          <w:divBdr>
            <w:top w:val="none" w:sz="0" w:space="0" w:color="auto"/>
            <w:left w:val="none" w:sz="0" w:space="0" w:color="auto"/>
            <w:bottom w:val="none" w:sz="0" w:space="0" w:color="auto"/>
            <w:right w:val="none" w:sz="0" w:space="0" w:color="auto"/>
          </w:divBdr>
        </w:div>
      </w:divsChild>
    </w:div>
    <w:div w:id="269901320">
      <w:bodyDiv w:val="1"/>
      <w:marLeft w:val="0"/>
      <w:marRight w:val="0"/>
      <w:marTop w:val="0"/>
      <w:marBottom w:val="0"/>
      <w:divBdr>
        <w:top w:val="none" w:sz="0" w:space="0" w:color="auto"/>
        <w:left w:val="none" w:sz="0" w:space="0" w:color="auto"/>
        <w:bottom w:val="none" w:sz="0" w:space="0" w:color="auto"/>
        <w:right w:val="none" w:sz="0" w:space="0" w:color="auto"/>
      </w:divBdr>
      <w:divsChild>
        <w:div w:id="1342584599">
          <w:marLeft w:val="0"/>
          <w:marRight w:val="0"/>
          <w:marTop w:val="0"/>
          <w:marBottom w:val="0"/>
          <w:divBdr>
            <w:top w:val="none" w:sz="0" w:space="0" w:color="auto"/>
            <w:left w:val="none" w:sz="0" w:space="0" w:color="auto"/>
            <w:bottom w:val="none" w:sz="0" w:space="0" w:color="auto"/>
            <w:right w:val="none" w:sz="0" w:space="0" w:color="auto"/>
          </w:divBdr>
        </w:div>
        <w:div w:id="92092352">
          <w:marLeft w:val="0"/>
          <w:marRight w:val="0"/>
          <w:marTop w:val="0"/>
          <w:marBottom w:val="0"/>
          <w:divBdr>
            <w:top w:val="none" w:sz="0" w:space="0" w:color="auto"/>
            <w:left w:val="none" w:sz="0" w:space="0" w:color="auto"/>
            <w:bottom w:val="none" w:sz="0" w:space="0" w:color="auto"/>
            <w:right w:val="none" w:sz="0" w:space="0" w:color="auto"/>
          </w:divBdr>
        </w:div>
        <w:div w:id="1729038063">
          <w:marLeft w:val="0"/>
          <w:marRight w:val="0"/>
          <w:marTop w:val="0"/>
          <w:marBottom w:val="0"/>
          <w:divBdr>
            <w:top w:val="none" w:sz="0" w:space="0" w:color="auto"/>
            <w:left w:val="none" w:sz="0" w:space="0" w:color="auto"/>
            <w:bottom w:val="none" w:sz="0" w:space="0" w:color="auto"/>
            <w:right w:val="none" w:sz="0" w:space="0" w:color="auto"/>
          </w:divBdr>
        </w:div>
        <w:div w:id="418328003">
          <w:marLeft w:val="0"/>
          <w:marRight w:val="0"/>
          <w:marTop w:val="0"/>
          <w:marBottom w:val="0"/>
          <w:divBdr>
            <w:top w:val="none" w:sz="0" w:space="0" w:color="auto"/>
            <w:left w:val="none" w:sz="0" w:space="0" w:color="auto"/>
            <w:bottom w:val="none" w:sz="0" w:space="0" w:color="auto"/>
            <w:right w:val="none" w:sz="0" w:space="0" w:color="auto"/>
          </w:divBdr>
        </w:div>
        <w:div w:id="436484212">
          <w:marLeft w:val="0"/>
          <w:marRight w:val="0"/>
          <w:marTop w:val="0"/>
          <w:marBottom w:val="0"/>
          <w:divBdr>
            <w:top w:val="none" w:sz="0" w:space="0" w:color="auto"/>
            <w:left w:val="none" w:sz="0" w:space="0" w:color="auto"/>
            <w:bottom w:val="none" w:sz="0" w:space="0" w:color="auto"/>
            <w:right w:val="none" w:sz="0" w:space="0" w:color="auto"/>
          </w:divBdr>
        </w:div>
        <w:div w:id="1390419328">
          <w:marLeft w:val="0"/>
          <w:marRight w:val="0"/>
          <w:marTop w:val="0"/>
          <w:marBottom w:val="0"/>
          <w:divBdr>
            <w:top w:val="none" w:sz="0" w:space="0" w:color="auto"/>
            <w:left w:val="none" w:sz="0" w:space="0" w:color="auto"/>
            <w:bottom w:val="none" w:sz="0" w:space="0" w:color="auto"/>
            <w:right w:val="none" w:sz="0" w:space="0" w:color="auto"/>
          </w:divBdr>
        </w:div>
        <w:div w:id="899170653">
          <w:marLeft w:val="0"/>
          <w:marRight w:val="0"/>
          <w:marTop w:val="0"/>
          <w:marBottom w:val="0"/>
          <w:divBdr>
            <w:top w:val="none" w:sz="0" w:space="0" w:color="auto"/>
            <w:left w:val="none" w:sz="0" w:space="0" w:color="auto"/>
            <w:bottom w:val="none" w:sz="0" w:space="0" w:color="auto"/>
            <w:right w:val="none" w:sz="0" w:space="0" w:color="auto"/>
          </w:divBdr>
        </w:div>
        <w:div w:id="467016657">
          <w:marLeft w:val="0"/>
          <w:marRight w:val="0"/>
          <w:marTop w:val="0"/>
          <w:marBottom w:val="0"/>
          <w:divBdr>
            <w:top w:val="none" w:sz="0" w:space="0" w:color="auto"/>
            <w:left w:val="none" w:sz="0" w:space="0" w:color="auto"/>
            <w:bottom w:val="none" w:sz="0" w:space="0" w:color="auto"/>
            <w:right w:val="none" w:sz="0" w:space="0" w:color="auto"/>
          </w:divBdr>
        </w:div>
        <w:div w:id="880554111">
          <w:marLeft w:val="0"/>
          <w:marRight w:val="0"/>
          <w:marTop w:val="0"/>
          <w:marBottom w:val="0"/>
          <w:divBdr>
            <w:top w:val="none" w:sz="0" w:space="0" w:color="auto"/>
            <w:left w:val="none" w:sz="0" w:space="0" w:color="auto"/>
            <w:bottom w:val="none" w:sz="0" w:space="0" w:color="auto"/>
            <w:right w:val="none" w:sz="0" w:space="0" w:color="auto"/>
          </w:divBdr>
        </w:div>
      </w:divsChild>
    </w:div>
    <w:div w:id="369841431">
      <w:bodyDiv w:val="1"/>
      <w:marLeft w:val="0"/>
      <w:marRight w:val="0"/>
      <w:marTop w:val="0"/>
      <w:marBottom w:val="0"/>
      <w:divBdr>
        <w:top w:val="none" w:sz="0" w:space="0" w:color="auto"/>
        <w:left w:val="none" w:sz="0" w:space="0" w:color="auto"/>
        <w:bottom w:val="none" w:sz="0" w:space="0" w:color="auto"/>
        <w:right w:val="none" w:sz="0" w:space="0" w:color="auto"/>
      </w:divBdr>
      <w:divsChild>
        <w:div w:id="1779714664">
          <w:marLeft w:val="0"/>
          <w:marRight w:val="0"/>
          <w:marTop w:val="0"/>
          <w:marBottom w:val="0"/>
          <w:divBdr>
            <w:top w:val="none" w:sz="0" w:space="0" w:color="auto"/>
            <w:left w:val="none" w:sz="0" w:space="0" w:color="auto"/>
            <w:bottom w:val="none" w:sz="0" w:space="0" w:color="auto"/>
            <w:right w:val="none" w:sz="0" w:space="0" w:color="auto"/>
          </w:divBdr>
        </w:div>
      </w:divsChild>
    </w:div>
    <w:div w:id="378476273">
      <w:bodyDiv w:val="1"/>
      <w:marLeft w:val="0"/>
      <w:marRight w:val="0"/>
      <w:marTop w:val="0"/>
      <w:marBottom w:val="0"/>
      <w:divBdr>
        <w:top w:val="none" w:sz="0" w:space="0" w:color="auto"/>
        <w:left w:val="none" w:sz="0" w:space="0" w:color="auto"/>
        <w:bottom w:val="none" w:sz="0" w:space="0" w:color="auto"/>
        <w:right w:val="none" w:sz="0" w:space="0" w:color="auto"/>
      </w:divBdr>
    </w:div>
    <w:div w:id="441266973">
      <w:bodyDiv w:val="1"/>
      <w:marLeft w:val="0"/>
      <w:marRight w:val="0"/>
      <w:marTop w:val="0"/>
      <w:marBottom w:val="0"/>
      <w:divBdr>
        <w:top w:val="none" w:sz="0" w:space="0" w:color="auto"/>
        <w:left w:val="none" w:sz="0" w:space="0" w:color="auto"/>
        <w:bottom w:val="none" w:sz="0" w:space="0" w:color="auto"/>
        <w:right w:val="none" w:sz="0" w:space="0" w:color="auto"/>
      </w:divBdr>
    </w:div>
    <w:div w:id="442698841">
      <w:bodyDiv w:val="1"/>
      <w:marLeft w:val="0"/>
      <w:marRight w:val="0"/>
      <w:marTop w:val="0"/>
      <w:marBottom w:val="0"/>
      <w:divBdr>
        <w:top w:val="none" w:sz="0" w:space="0" w:color="auto"/>
        <w:left w:val="none" w:sz="0" w:space="0" w:color="auto"/>
        <w:bottom w:val="none" w:sz="0" w:space="0" w:color="auto"/>
        <w:right w:val="none" w:sz="0" w:space="0" w:color="auto"/>
      </w:divBdr>
      <w:divsChild>
        <w:div w:id="827404602">
          <w:marLeft w:val="0"/>
          <w:marRight w:val="0"/>
          <w:marTop w:val="0"/>
          <w:marBottom w:val="208"/>
          <w:divBdr>
            <w:top w:val="none" w:sz="0" w:space="0" w:color="auto"/>
            <w:left w:val="none" w:sz="0" w:space="0" w:color="auto"/>
            <w:bottom w:val="none" w:sz="0" w:space="0" w:color="auto"/>
            <w:right w:val="none" w:sz="0" w:space="0" w:color="auto"/>
          </w:divBdr>
        </w:div>
        <w:div w:id="551772384">
          <w:marLeft w:val="0"/>
          <w:marRight w:val="0"/>
          <w:marTop w:val="0"/>
          <w:marBottom w:val="208"/>
          <w:divBdr>
            <w:top w:val="none" w:sz="0" w:space="0" w:color="auto"/>
            <w:left w:val="none" w:sz="0" w:space="0" w:color="auto"/>
            <w:bottom w:val="none" w:sz="0" w:space="0" w:color="auto"/>
            <w:right w:val="none" w:sz="0" w:space="0" w:color="auto"/>
          </w:divBdr>
        </w:div>
        <w:div w:id="583806158">
          <w:marLeft w:val="0"/>
          <w:marRight w:val="0"/>
          <w:marTop w:val="0"/>
          <w:marBottom w:val="208"/>
          <w:divBdr>
            <w:top w:val="none" w:sz="0" w:space="0" w:color="auto"/>
            <w:left w:val="none" w:sz="0" w:space="0" w:color="auto"/>
            <w:bottom w:val="none" w:sz="0" w:space="0" w:color="auto"/>
            <w:right w:val="none" w:sz="0" w:space="0" w:color="auto"/>
          </w:divBdr>
        </w:div>
        <w:div w:id="1748721245">
          <w:marLeft w:val="0"/>
          <w:marRight w:val="0"/>
          <w:marTop w:val="0"/>
          <w:marBottom w:val="208"/>
          <w:divBdr>
            <w:top w:val="none" w:sz="0" w:space="0" w:color="auto"/>
            <w:left w:val="none" w:sz="0" w:space="0" w:color="auto"/>
            <w:bottom w:val="none" w:sz="0" w:space="0" w:color="auto"/>
            <w:right w:val="none" w:sz="0" w:space="0" w:color="auto"/>
          </w:divBdr>
        </w:div>
        <w:div w:id="1030566593">
          <w:marLeft w:val="0"/>
          <w:marRight w:val="0"/>
          <w:marTop w:val="0"/>
          <w:marBottom w:val="208"/>
          <w:divBdr>
            <w:top w:val="none" w:sz="0" w:space="0" w:color="auto"/>
            <w:left w:val="none" w:sz="0" w:space="0" w:color="auto"/>
            <w:bottom w:val="none" w:sz="0" w:space="0" w:color="auto"/>
            <w:right w:val="none" w:sz="0" w:space="0" w:color="auto"/>
          </w:divBdr>
        </w:div>
        <w:div w:id="567692914">
          <w:marLeft w:val="0"/>
          <w:marRight w:val="0"/>
          <w:marTop w:val="0"/>
          <w:marBottom w:val="208"/>
          <w:divBdr>
            <w:top w:val="none" w:sz="0" w:space="0" w:color="auto"/>
            <w:left w:val="none" w:sz="0" w:space="0" w:color="auto"/>
            <w:bottom w:val="none" w:sz="0" w:space="0" w:color="auto"/>
            <w:right w:val="none" w:sz="0" w:space="0" w:color="auto"/>
          </w:divBdr>
        </w:div>
      </w:divsChild>
    </w:div>
    <w:div w:id="507796592">
      <w:bodyDiv w:val="1"/>
      <w:marLeft w:val="0"/>
      <w:marRight w:val="0"/>
      <w:marTop w:val="0"/>
      <w:marBottom w:val="0"/>
      <w:divBdr>
        <w:top w:val="none" w:sz="0" w:space="0" w:color="auto"/>
        <w:left w:val="none" w:sz="0" w:space="0" w:color="auto"/>
        <w:bottom w:val="none" w:sz="0" w:space="0" w:color="auto"/>
        <w:right w:val="none" w:sz="0" w:space="0" w:color="auto"/>
      </w:divBdr>
    </w:div>
    <w:div w:id="523784632">
      <w:bodyDiv w:val="1"/>
      <w:marLeft w:val="0"/>
      <w:marRight w:val="0"/>
      <w:marTop w:val="0"/>
      <w:marBottom w:val="0"/>
      <w:divBdr>
        <w:top w:val="none" w:sz="0" w:space="0" w:color="auto"/>
        <w:left w:val="none" w:sz="0" w:space="0" w:color="auto"/>
        <w:bottom w:val="none" w:sz="0" w:space="0" w:color="auto"/>
        <w:right w:val="none" w:sz="0" w:space="0" w:color="auto"/>
      </w:divBdr>
    </w:div>
    <w:div w:id="541555435">
      <w:bodyDiv w:val="1"/>
      <w:marLeft w:val="0"/>
      <w:marRight w:val="0"/>
      <w:marTop w:val="0"/>
      <w:marBottom w:val="0"/>
      <w:divBdr>
        <w:top w:val="none" w:sz="0" w:space="0" w:color="auto"/>
        <w:left w:val="none" w:sz="0" w:space="0" w:color="auto"/>
        <w:bottom w:val="none" w:sz="0" w:space="0" w:color="auto"/>
        <w:right w:val="none" w:sz="0" w:space="0" w:color="auto"/>
      </w:divBdr>
      <w:divsChild>
        <w:div w:id="1709262854">
          <w:marLeft w:val="0"/>
          <w:marRight w:val="0"/>
          <w:marTop w:val="0"/>
          <w:marBottom w:val="0"/>
          <w:divBdr>
            <w:top w:val="none" w:sz="0" w:space="0" w:color="auto"/>
            <w:left w:val="none" w:sz="0" w:space="0" w:color="auto"/>
            <w:bottom w:val="none" w:sz="0" w:space="0" w:color="auto"/>
            <w:right w:val="none" w:sz="0" w:space="0" w:color="auto"/>
          </w:divBdr>
        </w:div>
        <w:div w:id="509490565">
          <w:marLeft w:val="0"/>
          <w:marRight w:val="0"/>
          <w:marTop w:val="0"/>
          <w:marBottom w:val="0"/>
          <w:divBdr>
            <w:top w:val="none" w:sz="0" w:space="0" w:color="auto"/>
            <w:left w:val="none" w:sz="0" w:space="0" w:color="auto"/>
            <w:bottom w:val="none" w:sz="0" w:space="0" w:color="auto"/>
            <w:right w:val="none" w:sz="0" w:space="0" w:color="auto"/>
          </w:divBdr>
        </w:div>
        <w:div w:id="1081412153">
          <w:marLeft w:val="0"/>
          <w:marRight w:val="0"/>
          <w:marTop w:val="0"/>
          <w:marBottom w:val="0"/>
          <w:divBdr>
            <w:top w:val="none" w:sz="0" w:space="0" w:color="auto"/>
            <w:left w:val="none" w:sz="0" w:space="0" w:color="auto"/>
            <w:bottom w:val="none" w:sz="0" w:space="0" w:color="auto"/>
            <w:right w:val="none" w:sz="0" w:space="0" w:color="auto"/>
          </w:divBdr>
        </w:div>
        <w:div w:id="1186673089">
          <w:marLeft w:val="0"/>
          <w:marRight w:val="0"/>
          <w:marTop w:val="0"/>
          <w:marBottom w:val="0"/>
          <w:divBdr>
            <w:top w:val="none" w:sz="0" w:space="0" w:color="auto"/>
            <w:left w:val="none" w:sz="0" w:space="0" w:color="auto"/>
            <w:bottom w:val="none" w:sz="0" w:space="0" w:color="auto"/>
            <w:right w:val="none" w:sz="0" w:space="0" w:color="auto"/>
          </w:divBdr>
        </w:div>
        <w:div w:id="1402559707">
          <w:marLeft w:val="0"/>
          <w:marRight w:val="0"/>
          <w:marTop w:val="0"/>
          <w:marBottom w:val="0"/>
          <w:divBdr>
            <w:top w:val="none" w:sz="0" w:space="0" w:color="auto"/>
            <w:left w:val="none" w:sz="0" w:space="0" w:color="auto"/>
            <w:bottom w:val="none" w:sz="0" w:space="0" w:color="auto"/>
            <w:right w:val="none" w:sz="0" w:space="0" w:color="auto"/>
          </w:divBdr>
        </w:div>
        <w:div w:id="1871139746">
          <w:marLeft w:val="0"/>
          <w:marRight w:val="0"/>
          <w:marTop w:val="0"/>
          <w:marBottom w:val="0"/>
          <w:divBdr>
            <w:top w:val="none" w:sz="0" w:space="0" w:color="auto"/>
            <w:left w:val="none" w:sz="0" w:space="0" w:color="auto"/>
            <w:bottom w:val="none" w:sz="0" w:space="0" w:color="auto"/>
            <w:right w:val="none" w:sz="0" w:space="0" w:color="auto"/>
          </w:divBdr>
        </w:div>
        <w:div w:id="10684694">
          <w:marLeft w:val="0"/>
          <w:marRight w:val="0"/>
          <w:marTop w:val="0"/>
          <w:marBottom w:val="0"/>
          <w:divBdr>
            <w:top w:val="none" w:sz="0" w:space="0" w:color="auto"/>
            <w:left w:val="none" w:sz="0" w:space="0" w:color="auto"/>
            <w:bottom w:val="none" w:sz="0" w:space="0" w:color="auto"/>
            <w:right w:val="none" w:sz="0" w:space="0" w:color="auto"/>
          </w:divBdr>
        </w:div>
        <w:div w:id="598610322">
          <w:marLeft w:val="0"/>
          <w:marRight w:val="0"/>
          <w:marTop w:val="0"/>
          <w:marBottom w:val="0"/>
          <w:divBdr>
            <w:top w:val="none" w:sz="0" w:space="0" w:color="auto"/>
            <w:left w:val="none" w:sz="0" w:space="0" w:color="auto"/>
            <w:bottom w:val="none" w:sz="0" w:space="0" w:color="auto"/>
            <w:right w:val="none" w:sz="0" w:space="0" w:color="auto"/>
          </w:divBdr>
        </w:div>
      </w:divsChild>
    </w:div>
    <w:div w:id="544568137">
      <w:bodyDiv w:val="1"/>
      <w:marLeft w:val="0"/>
      <w:marRight w:val="0"/>
      <w:marTop w:val="0"/>
      <w:marBottom w:val="0"/>
      <w:divBdr>
        <w:top w:val="none" w:sz="0" w:space="0" w:color="auto"/>
        <w:left w:val="none" w:sz="0" w:space="0" w:color="auto"/>
        <w:bottom w:val="none" w:sz="0" w:space="0" w:color="auto"/>
        <w:right w:val="none" w:sz="0" w:space="0" w:color="auto"/>
      </w:divBdr>
      <w:divsChild>
        <w:div w:id="1674255879">
          <w:marLeft w:val="0"/>
          <w:marRight w:val="0"/>
          <w:marTop w:val="0"/>
          <w:marBottom w:val="0"/>
          <w:divBdr>
            <w:top w:val="none" w:sz="0" w:space="0" w:color="auto"/>
            <w:left w:val="none" w:sz="0" w:space="0" w:color="auto"/>
            <w:bottom w:val="none" w:sz="0" w:space="0" w:color="auto"/>
            <w:right w:val="none" w:sz="0" w:space="0" w:color="auto"/>
          </w:divBdr>
        </w:div>
        <w:div w:id="375009006">
          <w:marLeft w:val="0"/>
          <w:marRight w:val="0"/>
          <w:marTop w:val="0"/>
          <w:marBottom w:val="0"/>
          <w:divBdr>
            <w:top w:val="none" w:sz="0" w:space="0" w:color="auto"/>
            <w:left w:val="none" w:sz="0" w:space="0" w:color="auto"/>
            <w:bottom w:val="none" w:sz="0" w:space="0" w:color="auto"/>
            <w:right w:val="none" w:sz="0" w:space="0" w:color="auto"/>
          </w:divBdr>
        </w:div>
        <w:div w:id="427822075">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1781487886">
              <w:marLeft w:val="0"/>
              <w:marRight w:val="0"/>
              <w:marTop w:val="0"/>
              <w:marBottom w:val="0"/>
              <w:divBdr>
                <w:top w:val="none" w:sz="0" w:space="0" w:color="auto"/>
                <w:left w:val="none" w:sz="0" w:space="0" w:color="auto"/>
                <w:bottom w:val="none" w:sz="0" w:space="0" w:color="auto"/>
                <w:right w:val="none" w:sz="0" w:space="0" w:color="auto"/>
              </w:divBdr>
            </w:div>
          </w:divsChild>
        </w:div>
        <w:div w:id="685059459">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336809362">
          <w:marLeft w:val="0"/>
          <w:marRight w:val="0"/>
          <w:marTop w:val="0"/>
          <w:marBottom w:val="0"/>
          <w:divBdr>
            <w:top w:val="none" w:sz="0" w:space="0" w:color="auto"/>
            <w:left w:val="none" w:sz="0" w:space="0" w:color="auto"/>
            <w:bottom w:val="none" w:sz="0" w:space="0" w:color="auto"/>
            <w:right w:val="none" w:sz="0" w:space="0" w:color="auto"/>
          </w:divBdr>
        </w:div>
        <w:div w:id="147983437">
          <w:marLeft w:val="0"/>
          <w:marRight w:val="0"/>
          <w:marTop w:val="0"/>
          <w:marBottom w:val="0"/>
          <w:divBdr>
            <w:top w:val="none" w:sz="0" w:space="0" w:color="auto"/>
            <w:left w:val="none" w:sz="0" w:space="0" w:color="auto"/>
            <w:bottom w:val="none" w:sz="0" w:space="0" w:color="auto"/>
            <w:right w:val="none" w:sz="0" w:space="0" w:color="auto"/>
          </w:divBdr>
        </w:div>
        <w:div w:id="1744645388">
          <w:marLeft w:val="0"/>
          <w:marRight w:val="0"/>
          <w:marTop w:val="0"/>
          <w:marBottom w:val="0"/>
          <w:divBdr>
            <w:top w:val="none" w:sz="0" w:space="0" w:color="auto"/>
            <w:left w:val="none" w:sz="0" w:space="0" w:color="auto"/>
            <w:bottom w:val="none" w:sz="0" w:space="0" w:color="auto"/>
            <w:right w:val="none" w:sz="0" w:space="0" w:color="auto"/>
          </w:divBdr>
        </w:div>
        <w:div w:id="1092512358">
          <w:marLeft w:val="0"/>
          <w:marRight w:val="0"/>
          <w:marTop w:val="0"/>
          <w:marBottom w:val="0"/>
          <w:divBdr>
            <w:top w:val="none" w:sz="0" w:space="0" w:color="auto"/>
            <w:left w:val="none" w:sz="0" w:space="0" w:color="auto"/>
            <w:bottom w:val="none" w:sz="0" w:space="0" w:color="auto"/>
            <w:right w:val="none" w:sz="0" w:space="0" w:color="auto"/>
          </w:divBdr>
        </w:div>
        <w:div w:id="1644118535">
          <w:marLeft w:val="0"/>
          <w:marRight w:val="0"/>
          <w:marTop w:val="0"/>
          <w:marBottom w:val="0"/>
          <w:divBdr>
            <w:top w:val="none" w:sz="0" w:space="0" w:color="auto"/>
            <w:left w:val="none" w:sz="0" w:space="0" w:color="auto"/>
            <w:bottom w:val="none" w:sz="0" w:space="0" w:color="auto"/>
            <w:right w:val="none" w:sz="0" w:space="0" w:color="auto"/>
          </w:divBdr>
        </w:div>
        <w:div w:id="434981442">
          <w:marLeft w:val="0"/>
          <w:marRight w:val="0"/>
          <w:marTop w:val="0"/>
          <w:marBottom w:val="0"/>
          <w:divBdr>
            <w:top w:val="none" w:sz="0" w:space="0" w:color="auto"/>
            <w:left w:val="none" w:sz="0" w:space="0" w:color="auto"/>
            <w:bottom w:val="none" w:sz="0" w:space="0" w:color="auto"/>
            <w:right w:val="none" w:sz="0" w:space="0" w:color="auto"/>
          </w:divBdr>
        </w:div>
        <w:div w:id="1786729059">
          <w:marLeft w:val="0"/>
          <w:marRight w:val="0"/>
          <w:marTop w:val="0"/>
          <w:marBottom w:val="0"/>
          <w:divBdr>
            <w:top w:val="none" w:sz="0" w:space="0" w:color="auto"/>
            <w:left w:val="none" w:sz="0" w:space="0" w:color="auto"/>
            <w:bottom w:val="none" w:sz="0" w:space="0" w:color="auto"/>
            <w:right w:val="none" w:sz="0" w:space="0" w:color="auto"/>
          </w:divBdr>
        </w:div>
        <w:div w:id="1000814036">
          <w:marLeft w:val="0"/>
          <w:marRight w:val="0"/>
          <w:marTop w:val="0"/>
          <w:marBottom w:val="0"/>
          <w:divBdr>
            <w:top w:val="none" w:sz="0" w:space="0" w:color="auto"/>
            <w:left w:val="none" w:sz="0" w:space="0" w:color="auto"/>
            <w:bottom w:val="none" w:sz="0" w:space="0" w:color="auto"/>
            <w:right w:val="none" w:sz="0" w:space="0" w:color="auto"/>
          </w:divBdr>
        </w:div>
        <w:div w:id="301235610">
          <w:marLeft w:val="0"/>
          <w:marRight w:val="0"/>
          <w:marTop w:val="0"/>
          <w:marBottom w:val="0"/>
          <w:divBdr>
            <w:top w:val="none" w:sz="0" w:space="0" w:color="auto"/>
            <w:left w:val="none" w:sz="0" w:space="0" w:color="auto"/>
            <w:bottom w:val="none" w:sz="0" w:space="0" w:color="auto"/>
            <w:right w:val="none" w:sz="0" w:space="0" w:color="auto"/>
          </w:divBdr>
        </w:div>
        <w:div w:id="774597466">
          <w:marLeft w:val="0"/>
          <w:marRight w:val="0"/>
          <w:marTop w:val="0"/>
          <w:marBottom w:val="0"/>
          <w:divBdr>
            <w:top w:val="none" w:sz="0" w:space="0" w:color="auto"/>
            <w:left w:val="none" w:sz="0" w:space="0" w:color="auto"/>
            <w:bottom w:val="none" w:sz="0" w:space="0" w:color="auto"/>
            <w:right w:val="none" w:sz="0" w:space="0" w:color="auto"/>
          </w:divBdr>
        </w:div>
        <w:div w:id="188102773">
          <w:marLeft w:val="0"/>
          <w:marRight w:val="0"/>
          <w:marTop w:val="0"/>
          <w:marBottom w:val="0"/>
          <w:divBdr>
            <w:top w:val="none" w:sz="0" w:space="0" w:color="auto"/>
            <w:left w:val="none" w:sz="0" w:space="0" w:color="auto"/>
            <w:bottom w:val="none" w:sz="0" w:space="0" w:color="auto"/>
            <w:right w:val="none" w:sz="0" w:space="0" w:color="auto"/>
          </w:divBdr>
        </w:div>
        <w:div w:id="1714768875">
          <w:marLeft w:val="0"/>
          <w:marRight w:val="0"/>
          <w:marTop w:val="0"/>
          <w:marBottom w:val="0"/>
          <w:divBdr>
            <w:top w:val="none" w:sz="0" w:space="0" w:color="auto"/>
            <w:left w:val="none" w:sz="0" w:space="0" w:color="auto"/>
            <w:bottom w:val="none" w:sz="0" w:space="0" w:color="auto"/>
            <w:right w:val="none" w:sz="0" w:space="0" w:color="auto"/>
          </w:divBdr>
        </w:div>
        <w:div w:id="337392334">
          <w:marLeft w:val="0"/>
          <w:marRight w:val="0"/>
          <w:marTop w:val="0"/>
          <w:marBottom w:val="0"/>
          <w:divBdr>
            <w:top w:val="none" w:sz="0" w:space="0" w:color="auto"/>
            <w:left w:val="none" w:sz="0" w:space="0" w:color="auto"/>
            <w:bottom w:val="none" w:sz="0" w:space="0" w:color="auto"/>
            <w:right w:val="none" w:sz="0" w:space="0" w:color="auto"/>
          </w:divBdr>
        </w:div>
        <w:div w:id="275262289">
          <w:marLeft w:val="0"/>
          <w:marRight w:val="0"/>
          <w:marTop w:val="0"/>
          <w:marBottom w:val="0"/>
          <w:divBdr>
            <w:top w:val="none" w:sz="0" w:space="0" w:color="auto"/>
            <w:left w:val="none" w:sz="0" w:space="0" w:color="auto"/>
            <w:bottom w:val="none" w:sz="0" w:space="0" w:color="auto"/>
            <w:right w:val="none" w:sz="0" w:space="0" w:color="auto"/>
          </w:divBdr>
        </w:div>
        <w:div w:id="1481389760">
          <w:marLeft w:val="0"/>
          <w:marRight w:val="0"/>
          <w:marTop w:val="0"/>
          <w:marBottom w:val="0"/>
          <w:divBdr>
            <w:top w:val="none" w:sz="0" w:space="0" w:color="auto"/>
            <w:left w:val="none" w:sz="0" w:space="0" w:color="auto"/>
            <w:bottom w:val="none" w:sz="0" w:space="0" w:color="auto"/>
            <w:right w:val="none" w:sz="0" w:space="0" w:color="auto"/>
          </w:divBdr>
        </w:div>
        <w:div w:id="1488404498">
          <w:marLeft w:val="0"/>
          <w:marRight w:val="0"/>
          <w:marTop w:val="0"/>
          <w:marBottom w:val="0"/>
          <w:divBdr>
            <w:top w:val="none" w:sz="0" w:space="0" w:color="auto"/>
            <w:left w:val="none" w:sz="0" w:space="0" w:color="auto"/>
            <w:bottom w:val="none" w:sz="0" w:space="0" w:color="auto"/>
            <w:right w:val="none" w:sz="0" w:space="0" w:color="auto"/>
          </w:divBdr>
          <w:divsChild>
            <w:div w:id="1982030301">
              <w:marLeft w:val="0"/>
              <w:marRight w:val="0"/>
              <w:marTop w:val="0"/>
              <w:marBottom w:val="0"/>
              <w:divBdr>
                <w:top w:val="none" w:sz="0" w:space="0" w:color="auto"/>
                <w:left w:val="none" w:sz="0" w:space="0" w:color="auto"/>
                <w:bottom w:val="none" w:sz="0" w:space="0" w:color="auto"/>
                <w:right w:val="none" w:sz="0" w:space="0" w:color="auto"/>
              </w:divBdr>
            </w:div>
            <w:div w:id="2050569866">
              <w:marLeft w:val="0"/>
              <w:marRight w:val="0"/>
              <w:marTop w:val="0"/>
              <w:marBottom w:val="0"/>
              <w:divBdr>
                <w:top w:val="none" w:sz="0" w:space="0" w:color="auto"/>
                <w:left w:val="none" w:sz="0" w:space="0" w:color="auto"/>
                <w:bottom w:val="none" w:sz="0" w:space="0" w:color="auto"/>
                <w:right w:val="none" w:sz="0" w:space="0" w:color="auto"/>
              </w:divBdr>
            </w:div>
            <w:div w:id="1842354401">
              <w:marLeft w:val="0"/>
              <w:marRight w:val="0"/>
              <w:marTop w:val="0"/>
              <w:marBottom w:val="0"/>
              <w:divBdr>
                <w:top w:val="none" w:sz="0" w:space="0" w:color="auto"/>
                <w:left w:val="none" w:sz="0" w:space="0" w:color="auto"/>
                <w:bottom w:val="none" w:sz="0" w:space="0" w:color="auto"/>
                <w:right w:val="none" w:sz="0" w:space="0" w:color="auto"/>
              </w:divBdr>
            </w:div>
            <w:div w:id="2021081274">
              <w:marLeft w:val="0"/>
              <w:marRight w:val="0"/>
              <w:marTop w:val="0"/>
              <w:marBottom w:val="0"/>
              <w:divBdr>
                <w:top w:val="none" w:sz="0" w:space="0" w:color="auto"/>
                <w:left w:val="none" w:sz="0" w:space="0" w:color="auto"/>
                <w:bottom w:val="none" w:sz="0" w:space="0" w:color="auto"/>
                <w:right w:val="none" w:sz="0" w:space="0" w:color="auto"/>
              </w:divBdr>
            </w:div>
            <w:div w:id="801581647">
              <w:marLeft w:val="0"/>
              <w:marRight w:val="0"/>
              <w:marTop w:val="0"/>
              <w:marBottom w:val="0"/>
              <w:divBdr>
                <w:top w:val="none" w:sz="0" w:space="0" w:color="auto"/>
                <w:left w:val="none" w:sz="0" w:space="0" w:color="auto"/>
                <w:bottom w:val="none" w:sz="0" w:space="0" w:color="auto"/>
                <w:right w:val="none" w:sz="0" w:space="0" w:color="auto"/>
              </w:divBdr>
            </w:div>
            <w:div w:id="602960569">
              <w:marLeft w:val="0"/>
              <w:marRight w:val="0"/>
              <w:marTop w:val="0"/>
              <w:marBottom w:val="0"/>
              <w:divBdr>
                <w:top w:val="none" w:sz="0" w:space="0" w:color="auto"/>
                <w:left w:val="none" w:sz="0" w:space="0" w:color="auto"/>
                <w:bottom w:val="none" w:sz="0" w:space="0" w:color="auto"/>
                <w:right w:val="none" w:sz="0" w:space="0" w:color="auto"/>
              </w:divBdr>
            </w:div>
            <w:div w:id="1575698821">
              <w:marLeft w:val="0"/>
              <w:marRight w:val="0"/>
              <w:marTop w:val="0"/>
              <w:marBottom w:val="0"/>
              <w:divBdr>
                <w:top w:val="none" w:sz="0" w:space="0" w:color="auto"/>
                <w:left w:val="none" w:sz="0" w:space="0" w:color="auto"/>
                <w:bottom w:val="none" w:sz="0" w:space="0" w:color="auto"/>
                <w:right w:val="none" w:sz="0" w:space="0" w:color="auto"/>
              </w:divBdr>
            </w:div>
            <w:div w:id="455147998">
              <w:marLeft w:val="0"/>
              <w:marRight w:val="0"/>
              <w:marTop w:val="0"/>
              <w:marBottom w:val="0"/>
              <w:divBdr>
                <w:top w:val="none" w:sz="0" w:space="0" w:color="auto"/>
                <w:left w:val="none" w:sz="0" w:space="0" w:color="auto"/>
                <w:bottom w:val="none" w:sz="0" w:space="0" w:color="auto"/>
                <w:right w:val="none" w:sz="0" w:space="0" w:color="auto"/>
              </w:divBdr>
            </w:div>
            <w:div w:id="841045431">
              <w:marLeft w:val="0"/>
              <w:marRight w:val="0"/>
              <w:marTop w:val="0"/>
              <w:marBottom w:val="0"/>
              <w:divBdr>
                <w:top w:val="none" w:sz="0" w:space="0" w:color="auto"/>
                <w:left w:val="none" w:sz="0" w:space="0" w:color="auto"/>
                <w:bottom w:val="none" w:sz="0" w:space="0" w:color="auto"/>
                <w:right w:val="none" w:sz="0" w:space="0" w:color="auto"/>
              </w:divBdr>
            </w:div>
            <w:div w:id="25254369">
              <w:marLeft w:val="0"/>
              <w:marRight w:val="0"/>
              <w:marTop w:val="0"/>
              <w:marBottom w:val="0"/>
              <w:divBdr>
                <w:top w:val="none" w:sz="0" w:space="0" w:color="auto"/>
                <w:left w:val="none" w:sz="0" w:space="0" w:color="auto"/>
                <w:bottom w:val="none" w:sz="0" w:space="0" w:color="auto"/>
                <w:right w:val="none" w:sz="0" w:space="0" w:color="auto"/>
              </w:divBdr>
            </w:div>
            <w:div w:id="662050910">
              <w:marLeft w:val="0"/>
              <w:marRight w:val="0"/>
              <w:marTop w:val="0"/>
              <w:marBottom w:val="0"/>
              <w:divBdr>
                <w:top w:val="none" w:sz="0" w:space="0" w:color="auto"/>
                <w:left w:val="none" w:sz="0" w:space="0" w:color="auto"/>
                <w:bottom w:val="none" w:sz="0" w:space="0" w:color="auto"/>
                <w:right w:val="none" w:sz="0" w:space="0" w:color="auto"/>
              </w:divBdr>
            </w:div>
            <w:div w:id="1794714588">
              <w:marLeft w:val="0"/>
              <w:marRight w:val="0"/>
              <w:marTop w:val="0"/>
              <w:marBottom w:val="0"/>
              <w:divBdr>
                <w:top w:val="none" w:sz="0" w:space="0" w:color="auto"/>
                <w:left w:val="none" w:sz="0" w:space="0" w:color="auto"/>
                <w:bottom w:val="none" w:sz="0" w:space="0" w:color="auto"/>
                <w:right w:val="none" w:sz="0" w:space="0" w:color="auto"/>
              </w:divBdr>
            </w:div>
            <w:div w:id="1051226809">
              <w:marLeft w:val="0"/>
              <w:marRight w:val="0"/>
              <w:marTop w:val="0"/>
              <w:marBottom w:val="0"/>
              <w:divBdr>
                <w:top w:val="none" w:sz="0" w:space="0" w:color="auto"/>
                <w:left w:val="none" w:sz="0" w:space="0" w:color="auto"/>
                <w:bottom w:val="none" w:sz="0" w:space="0" w:color="auto"/>
                <w:right w:val="none" w:sz="0" w:space="0" w:color="auto"/>
              </w:divBdr>
            </w:div>
            <w:div w:id="1306742805">
              <w:marLeft w:val="0"/>
              <w:marRight w:val="0"/>
              <w:marTop w:val="0"/>
              <w:marBottom w:val="0"/>
              <w:divBdr>
                <w:top w:val="none" w:sz="0" w:space="0" w:color="auto"/>
                <w:left w:val="none" w:sz="0" w:space="0" w:color="auto"/>
                <w:bottom w:val="none" w:sz="0" w:space="0" w:color="auto"/>
                <w:right w:val="none" w:sz="0" w:space="0" w:color="auto"/>
              </w:divBdr>
            </w:div>
            <w:div w:id="1292982645">
              <w:marLeft w:val="0"/>
              <w:marRight w:val="0"/>
              <w:marTop w:val="0"/>
              <w:marBottom w:val="0"/>
              <w:divBdr>
                <w:top w:val="none" w:sz="0" w:space="0" w:color="auto"/>
                <w:left w:val="none" w:sz="0" w:space="0" w:color="auto"/>
                <w:bottom w:val="none" w:sz="0" w:space="0" w:color="auto"/>
                <w:right w:val="none" w:sz="0" w:space="0" w:color="auto"/>
              </w:divBdr>
            </w:div>
            <w:div w:id="9378326">
              <w:marLeft w:val="0"/>
              <w:marRight w:val="0"/>
              <w:marTop w:val="0"/>
              <w:marBottom w:val="0"/>
              <w:divBdr>
                <w:top w:val="none" w:sz="0" w:space="0" w:color="auto"/>
                <w:left w:val="none" w:sz="0" w:space="0" w:color="auto"/>
                <w:bottom w:val="none" w:sz="0" w:space="0" w:color="auto"/>
                <w:right w:val="none" w:sz="0" w:space="0" w:color="auto"/>
              </w:divBdr>
            </w:div>
            <w:div w:id="1271667301">
              <w:marLeft w:val="0"/>
              <w:marRight w:val="0"/>
              <w:marTop w:val="0"/>
              <w:marBottom w:val="0"/>
              <w:divBdr>
                <w:top w:val="none" w:sz="0" w:space="0" w:color="auto"/>
                <w:left w:val="none" w:sz="0" w:space="0" w:color="auto"/>
                <w:bottom w:val="none" w:sz="0" w:space="0" w:color="auto"/>
                <w:right w:val="none" w:sz="0" w:space="0" w:color="auto"/>
              </w:divBdr>
            </w:div>
            <w:div w:id="513156215">
              <w:marLeft w:val="0"/>
              <w:marRight w:val="0"/>
              <w:marTop w:val="0"/>
              <w:marBottom w:val="0"/>
              <w:divBdr>
                <w:top w:val="none" w:sz="0" w:space="0" w:color="auto"/>
                <w:left w:val="none" w:sz="0" w:space="0" w:color="auto"/>
                <w:bottom w:val="none" w:sz="0" w:space="0" w:color="auto"/>
                <w:right w:val="none" w:sz="0" w:space="0" w:color="auto"/>
              </w:divBdr>
            </w:div>
            <w:div w:id="2037920968">
              <w:marLeft w:val="0"/>
              <w:marRight w:val="0"/>
              <w:marTop w:val="0"/>
              <w:marBottom w:val="0"/>
              <w:divBdr>
                <w:top w:val="none" w:sz="0" w:space="0" w:color="auto"/>
                <w:left w:val="none" w:sz="0" w:space="0" w:color="auto"/>
                <w:bottom w:val="none" w:sz="0" w:space="0" w:color="auto"/>
                <w:right w:val="none" w:sz="0" w:space="0" w:color="auto"/>
              </w:divBdr>
            </w:div>
            <w:div w:id="1649285610">
              <w:marLeft w:val="0"/>
              <w:marRight w:val="0"/>
              <w:marTop w:val="0"/>
              <w:marBottom w:val="0"/>
              <w:divBdr>
                <w:top w:val="none" w:sz="0" w:space="0" w:color="auto"/>
                <w:left w:val="none" w:sz="0" w:space="0" w:color="auto"/>
                <w:bottom w:val="none" w:sz="0" w:space="0" w:color="auto"/>
                <w:right w:val="none" w:sz="0" w:space="0" w:color="auto"/>
              </w:divBdr>
            </w:div>
            <w:div w:id="916402972">
              <w:marLeft w:val="0"/>
              <w:marRight w:val="0"/>
              <w:marTop w:val="0"/>
              <w:marBottom w:val="0"/>
              <w:divBdr>
                <w:top w:val="none" w:sz="0" w:space="0" w:color="auto"/>
                <w:left w:val="none" w:sz="0" w:space="0" w:color="auto"/>
                <w:bottom w:val="none" w:sz="0" w:space="0" w:color="auto"/>
                <w:right w:val="none" w:sz="0" w:space="0" w:color="auto"/>
              </w:divBdr>
            </w:div>
            <w:div w:id="1573395453">
              <w:marLeft w:val="0"/>
              <w:marRight w:val="0"/>
              <w:marTop w:val="0"/>
              <w:marBottom w:val="0"/>
              <w:divBdr>
                <w:top w:val="none" w:sz="0" w:space="0" w:color="auto"/>
                <w:left w:val="none" w:sz="0" w:space="0" w:color="auto"/>
                <w:bottom w:val="none" w:sz="0" w:space="0" w:color="auto"/>
                <w:right w:val="none" w:sz="0" w:space="0" w:color="auto"/>
              </w:divBdr>
            </w:div>
            <w:div w:id="1090201329">
              <w:marLeft w:val="0"/>
              <w:marRight w:val="0"/>
              <w:marTop w:val="0"/>
              <w:marBottom w:val="0"/>
              <w:divBdr>
                <w:top w:val="none" w:sz="0" w:space="0" w:color="auto"/>
                <w:left w:val="none" w:sz="0" w:space="0" w:color="auto"/>
                <w:bottom w:val="none" w:sz="0" w:space="0" w:color="auto"/>
                <w:right w:val="none" w:sz="0" w:space="0" w:color="auto"/>
              </w:divBdr>
            </w:div>
            <w:div w:id="189758531">
              <w:marLeft w:val="0"/>
              <w:marRight w:val="0"/>
              <w:marTop w:val="0"/>
              <w:marBottom w:val="0"/>
              <w:divBdr>
                <w:top w:val="none" w:sz="0" w:space="0" w:color="auto"/>
                <w:left w:val="none" w:sz="0" w:space="0" w:color="auto"/>
                <w:bottom w:val="none" w:sz="0" w:space="0" w:color="auto"/>
                <w:right w:val="none" w:sz="0" w:space="0" w:color="auto"/>
              </w:divBdr>
            </w:div>
            <w:div w:id="841890509">
              <w:marLeft w:val="0"/>
              <w:marRight w:val="0"/>
              <w:marTop w:val="0"/>
              <w:marBottom w:val="0"/>
              <w:divBdr>
                <w:top w:val="none" w:sz="0" w:space="0" w:color="auto"/>
                <w:left w:val="none" w:sz="0" w:space="0" w:color="auto"/>
                <w:bottom w:val="none" w:sz="0" w:space="0" w:color="auto"/>
                <w:right w:val="none" w:sz="0" w:space="0" w:color="auto"/>
              </w:divBdr>
            </w:div>
            <w:div w:id="1507285970">
              <w:marLeft w:val="0"/>
              <w:marRight w:val="0"/>
              <w:marTop w:val="0"/>
              <w:marBottom w:val="0"/>
              <w:divBdr>
                <w:top w:val="none" w:sz="0" w:space="0" w:color="auto"/>
                <w:left w:val="none" w:sz="0" w:space="0" w:color="auto"/>
                <w:bottom w:val="none" w:sz="0" w:space="0" w:color="auto"/>
                <w:right w:val="none" w:sz="0" w:space="0" w:color="auto"/>
              </w:divBdr>
            </w:div>
            <w:div w:id="811289001">
              <w:marLeft w:val="0"/>
              <w:marRight w:val="0"/>
              <w:marTop w:val="0"/>
              <w:marBottom w:val="0"/>
              <w:divBdr>
                <w:top w:val="none" w:sz="0" w:space="0" w:color="auto"/>
                <w:left w:val="none" w:sz="0" w:space="0" w:color="auto"/>
                <w:bottom w:val="none" w:sz="0" w:space="0" w:color="auto"/>
                <w:right w:val="none" w:sz="0" w:space="0" w:color="auto"/>
              </w:divBdr>
            </w:div>
            <w:div w:id="18577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001">
      <w:bodyDiv w:val="1"/>
      <w:marLeft w:val="0"/>
      <w:marRight w:val="0"/>
      <w:marTop w:val="0"/>
      <w:marBottom w:val="0"/>
      <w:divBdr>
        <w:top w:val="none" w:sz="0" w:space="0" w:color="auto"/>
        <w:left w:val="none" w:sz="0" w:space="0" w:color="auto"/>
        <w:bottom w:val="none" w:sz="0" w:space="0" w:color="auto"/>
        <w:right w:val="none" w:sz="0" w:space="0" w:color="auto"/>
      </w:divBdr>
      <w:divsChild>
        <w:div w:id="913202061">
          <w:marLeft w:val="0"/>
          <w:marRight w:val="0"/>
          <w:marTop w:val="0"/>
          <w:marBottom w:val="208"/>
          <w:divBdr>
            <w:top w:val="none" w:sz="0" w:space="0" w:color="auto"/>
            <w:left w:val="none" w:sz="0" w:space="0" w:color="auto"/>
            <w:bottom w:val="none" w:sz="0" w:space="0" w:color="auto"/>
            <w:right w:val="none" w:sz="0" w:space="0" w:color="auto"/>
          </w:divBdr>
        </w:div>
        <w:div w:id="1157840829">
          <w:marLeft w:val="0"/>
          <w:marRight w:val="0"/>
          <w:marTop w:val="0"/>
          <w:marBottom w:val="208"/>
          <w:divBdr>
            <w:top w:val="none" w:sz="0" w:space="0" w:color="auto"/>
            <w:left w:val="none" w:sz="0" w:space="0" w:color="auto"/>
            <w:bottom w:val="none" w:sz="0" w:space="0" w:color="auto"/>
            <w:right w:val="none" w:sz="0" w:space="0" w:color="auto"/>
          </w:divBdr>
        </w:div>
        <w:div w:id="1139614100">
          <w:marLeft w:val="0"/>
          <w:marRight w:val="0"/>
          <w:marTop w:val="0"/>
          <w:marBottom w:val="208"/>
          <w:divBdr>
            <w:top w:val="none" w:sz="0" w:space="0" w:color="auto"/>
            <w:left w:val="none" w:sz="0" w:space="0" w:color="auto"/>
            <w:bottom w:val="none" w:sz="0" w:space="0" w:color="auto"/>
            <w:right w:val="none" w:sz="0" w:space="0" w:color="auto"/>
          </w:divBdr>
        </w:div>
        <w:div w:id="747582788">
          <w:marLeft w:val="0"/>
          <w:marRight w:val="0"/>
          <w:marTop w:val="0"/>
          <w:marBottom w:val="208"/>
          <w:divBdr>
            <w:top w:val="none" w:sz="0" w:space="0" w:color="auto"/>
            <w:left w:val="none" w:sz="0" w:space="0" w:color="auto"/>
            <w:bottom w:val="none" w:sz="0" w:space="0" w:color="auto"/>
            <w:right w:val="none" w:sz="0" w:space="0" w:color="auto"/>
          </w:divBdr>
        </w:div>
        <w:div w:id="199241827">
          <w:marLeft w:val="0"/>
          <w:marRight w:val="0"/>
          <w:marTop w:val="0"/>
          <w:marBottom w:val="208"/>
          <w:divBdr>
            <w:top w:val="none" w:sz="0" w:space="0" w:color="auto"/>
            <w:left w:val="none" w:sz="0" w:space="0" w:color="auto"/>
            <w:bottom w:val="none" w:sz="0" w:space="0" w:color="auto"/>
            <w:right w:val="none" w:sz="0" w:space="0" w:color="auto"/>
          </w:divBdr>
        </w:div>
        <w:div w:id="1459379418">
          <w:marLeft w:val="0"/>
          <w:marRight w:val="0"/>
          <w:marTop w:val="0"/>
          <w:marBottom w:val="208"/>
          <w:divBdr>
            <w:top w:val="none" w:sz="0" w:space="0" w:color="auto"/>
            <w:left w:val="none" w:sz="0" w:space="0" w:color="auto"/>
            <w:bottom w:val="none" w:sz="0" w:space="0" w:color="auto"/>
            <w:right w:val="none" w:sz="0" w:space="0" w:color="auto"/>
          </w:divBdr>
        </w:div>
        <w:div w:id="732309819">
          <w:marLeft w:val="0"/>
          <w:marRight w:val="0"/>
          <w:marTop w:val="0"/>
          <w:marBottom w:val="208"/>
          <w:divBdr>
            <w:top w:val="none" w:sz="0" w:space="0" w:color="auto"/>
            <w:left w:val="none" w:sz="0" w:space="0" w:color="auto"/>
            <w:bottom w:val="none" w:sz="0" w:space="0" w:color="auto"/>
            <w:right w:val="none" w:sz="0" w:space="0" w:color="auto"/>
          </w:divBdr>
        </w:div>
        <w:div w:id="1242326596">
          <w:marLeft w:val="0"/>
          <w:marRight w:val="0"/>
          <w:marTop w:val="0"/>
          <w:marBottom w:val="208"/>
          <w:divBdr>
            <w:top w:val="none" w:sz="0" w:space="0" w:color="auto"/>
            <w:left w:val="none" w:sz="0" w:space="0" w:color="auto"/>
            <w:bottom w:val="none" w:sz="0" w:space="0" w:color="auto"/>
            <w:right w:val="none" w:sz="0" w:space="0" w:color="auto"/>
          </w:divBdr>
        </w:div>
        <w:div w:id="1498350432">
          <w:marLeft w:val="0"/>
          <w:marRight w:val="0"/>
          <w:marTop w:val="0"/>
          <w:marBottom w:val="208"/>
          <w:divBdr>
            <w:top w:val="none" w:sz="0" w:space="0" w:color="auto"/>
            <w:left w:val="none" w:sz="0" w:space="0" w:color="auto"/>
            <w:bottom w:val="none" w:sz="0" w:space="0" w:color="auto"/>
            <w:right w:val="none" w:sz="0" w:space="0" w:color="auto"/>
          </w:divBdr>
        </w:div>
        <w:div w:id="125048681">
          <w:marLeft w:val="0"/>
          <w:marRight w:val="0"/>
          <w:marTop w:val="0"/>
          <w:marBottom w:val="208"/>
          <w:divBdr>
            <w:top w:val="none" w:sz="0" w:space="0" w:color="auto"/>
            <w:left w:val="none" w:sz="0" w:space="0" w:color="auto"/>
            <w:bottom w:val="none" w:sz="0" w:space="0" w:color="auto"/>
            <w:right w:val="none" w:sz="0" w:space="0" w:color="auto"/>
          </w:divBdr>
        </w:div>
        <w:div w:id="607859239">
          <w:marLeft w:val="0"/>
          <w:marRight w:val="0"/>
          <w:marTop w:val="0"/>
          <w:marBottom w:val="208"/>
          <w:divBdr>
            <w:top w:val="none" w:sz="0" w:space="0" w:color="auto"/>
            <w:left w:val="none" w:sz="0" w:space="0" w:color="auto"/>
            <w:bottom w:val="none" w:sz="0" w:space="0" w:color="auto"/>
            <w:right w:val="none" w:sz="0" w:space="0" w:color="auto"/>
          </w:divBdr>
        </w:div>
        <w:div w:id="220869820">
          <w:marLeft w:val="0"/>
          <w:marRight w:val="0"/>
          <w:marTop w:val="0"/>
          <w:marBottom w:val="208"/>
          <w:divBdr>
            <w:top w:val="none" w:sz="0" w:space="0" w:color="auto"/>
            <w:left w:val="none" w:sz="0" w:space="0" w:color="auto"/>
            <w:bottom w:val="none" w:sz="0" w:space="0" w:color="auto"/>
            <w:right w:val="none" w:sz="0" w:space="0" w:color="auto"/>
          </w:divBdr>
        </w:div>
      </w:divsChild>
    </w:div>
    <w:div w:id="576670003">
      <w:bodyDiv w:val="1"/>
      <w:marLeft w:val="0"/>
      <w:marRight w:val="0"/>
      <w:marTop w:val="0"/>
      <w:marBottom w:val="0"/>
      <w:divBdr>
        <w:top w:val="none" w:sz="0" w:space="0" w:color="auto"/>
        <w:left w:val="none" w:sz="0" w:space="0" w:color="auto"/>
        <w:bottom w:val="none" w:sz="0" w:space="0" w:color="auto"/>
        <w:right w:val="none" w:sz="0" w:space="0" w:color="auto"/>
      </w:divBdr>
    </w:div>
    <w:div w:id="613562020">
      <w:bodyDiv w:val="1"/>
      <w:marLeft w:val="0"/>
      <w:marRight w:val="0"/>
      <w:marTop w:val="0"/>
      <w:marBottom w:val="0"/>
      <w:divBdr>
        <w:top w:val="none" w:sz="0" w:space="0" w:color="auto"/>
        <w:left w:val="none" w:sz="0" w:space="0" w:color="auto"/>
        <w:bottom w:val="none" w:sz="0" w:space="0" w:color="auto"/>
        <w:right w:val="none" w:sz="0" w:space="0" w:color="auto"/>
      </w:divBdr>
      <w:divsChild>
        <w:div w:id="2030520852">
          <w:marLeft w:val="0"/>
          <w:marRight w:val="0"/>
          <w:marTop w:val="0"/>
          <w:marBottom w:val="208"/>
          <w:divBdr>
            <w:top w:val="none" w:sz="0" w:space="0" w:color="auto"/>
            <w:left w:val="none" w:sz="0" w:space="0" w:color="auto"/>
            <w:bottom w:val="none" w:sz="0" w:space="0" w:color="auto"/>
            <w:right w:val="none" w:sz="0" w:space="0" w:color="auto"/>
          </w:divBdr>
        </w:div>
        <w:div w:id="273172338">
          <w:marLeft w:val="0"/>
          <w:marRight w:val="0"/>
          <w:marTop w:val="0"/>
          <w:marBottom w:val="208"/>
          <w:divBdr>
            <w:top w:val="none" w:sz="0" w:space="0" w:color="auto"/>
            <w:left w:val="none" w:sz="0" w:space="0" w:color="auto"/>
            <w:bottom w:val="none" w:sz="0" w:space="0" w:color="auto"/>
            <w:right w:val="none" w:sz="0" w:space="0" w:color="auto"/>
          </w:divBdr>
        </w:div>
        <w:div w:id="2058623546">
          <w:marLeft w:val="0"/>
          <w:marRight w:val="0"/>
          <w:marTop w:val="0"/>
          <w:marBottom w:val="208"/>
          <w:divBdr>
            <w:top w:val="none" w:sz="0" w:space="0" w:color="auto"/>
            <w:left w:val="none" w:sz="0" w:space="0" w:color="auto"/>
            <w:bottom w:val="none" w:sz="0" w:space="0" w:color="auto"/>
            <w:right w:val="none" w:sz="0" w:space="0" w:color="auto"/>
          </w:divBdr>
        </w:div>
        <w:div w:id="625307655">
          <w:marLeft w:val="0"/>
          <w:marRight w:val="0"/>
          <w:marTop w:val="0"/>
          <w:marBottom w:val="208"/>
          <w:divBdr>
            <w:top w:val="none" w:sz="0" w:space="0" w:color="auto"/>
            <w:left w:val="none" w:sz="0" w:space="0" w:color="auto"/>
            <w:bottom w:val="none" w:sz="0" w:space="0" w:color="auto"/>
            <w:right w:val="none" w:sz="0" w:space="0" w:color="auto"/>
          </w:divBdr>
        </w:div>
        <w:div w:id="1993484223">
          <w:marLeft w:val="0"/>
          <w:marRight w:val="0"/>
          <w:marTop w:val="0"/>
          <w:marBottom w:val="208"/>
          <w:divBdr>
            <w:top w:val="none" w:sz="0" w:space="0" w:color="auto"/>
            <w:left w:val="none" w:sz="0" w:space="0" w:color="auto"/>
            <w:bottom w:val="none" w:sz="0" w:space="0" w:color="auto"/>
            <w:right w:val="none" w:sz="0" w:space="0" w:color="auto"/>
          </w:divBdr>
        </w:div>
        <w:div w:id="1900481488">
          <w:marLeft w:val="0"/>
          <w:marRight w:val="0"/>
          <w:marTop w:val="0"/>
          <w:marBottom w:val="208"/>
          <w:divBdr>
            <w:top w:val="none" w:sz="0" w:space="0" w:color="auto"/>
            <w:left w:val="none" w:sz="0" w:space="0" w:color="auto"/>
            <w:bottom w:val="none" w:sz="0" w:space="0" w:color="auto"/>
            <w:right w:val="none" w:sz="0" w:space="0" w:color="auto"/>
          </w:divBdr>
        </w:div>
        <w:div w:id="1163396670">
          <w:marLeft w:val="0"/>
          <w:marRight w:val="0"/>
          <w:marTop w:val="0"/>
          <w:marBottom w:val="208"/>
          <w:divBdr>
            <w:top w:val="none" w:sz="0" w:space="0" w:color="auto"/>
            <w:left w:val="none" w:sz="0" w:space="0" w:color="auto"/>
            <w:bottom w:val="none" w:sz="0" w:space="0" w:color="auto"/>
            <w:right w:val="none" w:sz="0" w:space="0" w:color="auto"/>
          </w:divBdr>
        </w:div>
        <w:div w:id="2029794795">
          <w:marLeft w:val="0"/>
          <w:marRight w:val="0"/>
          <w:marTop w:val="0"/>
          <w:marBottom w:val="208"/>
          <w:divBdr>
            <w:top w:val="none" w:sz="0" w:space="0" w:color="auto"/>
            <w:left w:val="none" w:sz="0" w:space="0" w:color="auto"/>
            <w:bottom w:val="none" w:sz="0" w:space="0" w:color="auto"/>
            <w:right w:val="none" w:sz="0" w:space="0" w:color="auto"/>
          </w:divBdr>
        </w:div>
        <w:div w:id="238441892">
          <w:marLeft w:val="0"/>
          <w:marRight w:val="0"/>
          <w:marTop w:val="0"/>
          <w:marBottom w:val="208"/>
          <w:divBdr>
            <w:top w:val="none" w:sz="0" w:space="0" w:color="auto"/>
            <w:left w:val="none" w:sz="0" w:space="0" w:color="auto"/>
            <w:bottom w:val="none" w:sz="0" w:space="0" w:color="auto"/>
            <w:right w:val="none" w:sz="0" w:space="0" w:color="auto"/>
          </w:divBdr>
        </w:div>
        <w:div w:id="588462006">
          <w:marLeft w:val="0"/>
          <w:marRight w:val="0"/>
          <w:marTop w:val="0"/>
          <w:marBottom w:val="208"/>
          <w:divBdr>
            <w:top w:val="none" w:sz="0" w:space="0" w:color="auto"/>
            <w:left w:val="none" w:sz="0" w:space="0" w:color="auto"/>
            <w:bottom w:val="none" w:sz="0" w:space="0" w:color="auto"/>
            <w:right w:val="none" w:sz="0" w:space="0" w:color="auto"/>
          </w:divBdr>
        </w:div>
        <w:div w:id="1407416022">
          <w:marLeft w:val="0"/>
          <w:marRight w:val="0"/>
          <w:marTop w:val="0"/>
          <w:marBottom w:val="208"/>
          <w:divBdr>
            <w:top w:val="none" w:sz="0" w:space="0" w:color="auto"/>
            <w:left w:val="none" w:sz="0" w:space="0" w:color="auto"/>
            <w:bottom w:val="none" w:sz="0" w:space="0" w:color="auto"/>
            <w:right w:val="none" w:sz="0" w:space="0" w:color="auto"/>
          </w:divBdr>
        </w:div>
        <w:div w:id="212549897">
          <w:marLeft w:val="0"/>
          <w:marRight w:val="0"/>
          <w:marTop w:val="0"/>
          <w:marBottom w:val="208"/>
          <w:divBdr>
            <w:top w:val="none" w:sz="0" w:space="0" w:color="auto"/>
            <w:left w:val="none" w:sz="0" w:space="0" w:color="auto"/>
            <w:bottom w:val="none" w:sz="0" w:space="0" w:color="auto"/>
            <w:right w:val="none" w:sz="0" w:space="0" w:color="auto"/>
          </w:divBdr>
        </w:div>
      </w:divsChild>
    </w:div>
    <w:div w:id="618266728">
      <w:bodyDiv w:val="1"/>
      <w:marLeft w:val="0"/>
      <w:marRight w:val="0"/>
      <w:marTop w:val="0"/>
      <w:marBottom w:val="0"/>
      <w:divBdr>
        <w:top w:val="none" w:sz="0" w:space="0" w:color="auto"/>
        <w:left w:val="none" w:sz="0" w:space="0" w:color="auto"/>
        <w:bottom w:val="none" w:sz="0" w:space="0" w:color="auto"/>
        <w:right w:val="none" w:sz="0" w:space="0" w:color="auto"/>
      </w:divBdr>
      <w:divsChild>
        <w:div w:id="385643466">
          <w:marLeft w:val="0"/>
          <w:marRight w:val="0"/>
          <w:marTop w:val="0"/>
          <w:marBottom w:val="0"/>
          <w:divBdr>
            <w:top w:val="none" w:sz="0" w:space="0" w:color="auto"/>
            <w:left w:val="none" w:sz="0" w:space="0" w:color="auto"/>
            <w:bottom w:val="none" w:sz="0" w:space="0" w:color="auto"/>
            <w:right w:val="none" w:sz="0" w:space="0" w:color="auto"/>
          </w:divBdr>
          <w:divsChild>
            <w:div w:id="910390420">
              <w:marLeft w:val="0"/>
              <w:marRight w:val="0"/>
              <w:marTop w:val="0"/>
              <w:marBottom w:val="0"/>
              <w:divBdr>
                <w:top w:val="none" w:sz="0" w:space="0" w:color="auto"/>
                <w:left w:val="none" w:sz="0" w:space="0" w:color="auto"/>
                <w:bottom w:val="none" w:sz="0" w:space="0" w:color="auto"/>
                <w:right w:val="none" w:sz="0" w:space="0" w:color="auto"/>
              </w:divBdr>
              <w:divsChild>
                <w:div w:id="1224871238">
                  <w:marLeft w:val="0"/>
                  <w:marRight w:val="0"/>
                  <w:marTop w:val="0"/>
                  <w:marBottom w:val="0"/>
                  <w:divBdr>
                    <w:top w:val="none" w:sz="0" w:space="0" w:color="auto"/>
                    <w:left w:val="none" w:sz="0" w:space="0" w:color="auto"/>
                    <w:bottom w:val="none" w:sz="0" w:space="0" w:color="auto"/>
                    <w:right w:val="none" w:sz="0" w:space="0" w:color="auto"/>
                  </w:divBdr>
                  <w:divsChild>
                    <w:div w:id="1707101123">
                      <w:marLeft w:val="0"/>
                      <w:marRight w:val="0"/>
                      <w:marTop w:val="0"/>
                      <w:marBottom w:val="0"/>
                      <w:divBdr>
                        <w:top w:val="none" w:sz="0" w:space="0" w:color="auto"/>
                        <w:left w:val="none" w:sz="0" w:space="0" w:color="auto"/>
                        <w:bottom w:val="none" w:sz="0" w:space="0" w:color="auto"/>
                        <w:right w:val="none" w:sz="0" w:space="0" w:color="auto"/>
                      </w:divBdr>
                    </w:div>
                    <w:div w:id="168762324">
                      <w:marLeft w:val="0"/>
                      <w:marRight w:val="0"/>
                      <w:marTop w:val="0"/>
                      <w:marBottom w:val="0"/>
                      <w:divBdr>
                        <w:top w:val="none" w:sz="0" w:space="0" w:color="auto"/>
                        <w:left w:val="none" w:sz="0" w:space="0" w:color="auto"/>
                        <w:bottom w:val="none" w:sz="0" w:space="0" w:color="auto"/>
                        <w:right w:val="none" w:sz="0" w:space="0" w:color="auto"/>
                      </w:divBdr>
                    </w:div>
                    <w:div w:id="743800630">
                      <w:marLeft w:val="0"/>
                      <w:marRight w:val="0"/>
                      <w:marTop w:val="0"/>
                      <w:marBottom w:val="0"/>
                      <w:divBdr>
                        <w:top w:val="none" w:sz="0" w:space="0" w:color="auto"/>
                        <w:left w:val="none" w:sz="0" w:space="0" w:color="auto"/>
                        <w:bottom w:val="none" w:sz="0" w:space="0" w:color="auto"/>
                        <w:right w:val="none" w:sz="0" w:space="0" w:color="auto"/>
                      </w:divBdr>
                    </w:div>
                    <w:div w:id="1992101315">
                      <w:marLeft w:val="0"/>
                      <w:marRight w:val="0"/>
                      <w:marTop w:val="0"/>
                      <w:marBottom w:val="0"/>
                      <w:divBdr>
                        <w:top w:val="none" w:sz="0" w:space="0" w:color="auto"/>
                        <w:left w:val="none" w:sz="0" w:space="0" w:color="auto"/>
                        <w:bottom w:val="none" w:sz="0" w:space="0" w:color="auto"/>
                        <w:right w:val="none" w:sz="0" w:space="0" w:color="auto"/>
                      </w:divBdr>
                    </w:div>
                    <w:div w:id="1794251742">
                      <w:marLeft w:val="0"/>
                      <w:marRight w:val="0"/>
                      <w:marTop w:val="0"/>
                      <w:marBottom w:val="0"/>
                      <w:divBdr>
                        <w:top w:val="none" w:sz="0" w:space="0" w:color="auto"/>
                        <w:left w:val="none" w:sz="0" w:space="0" w:color="auto"/>
                        <w:bottom w:val="none" w:sz="0" w:space="0" w:color="auto"/>
                        <w:right w:val="none" w:sz="0" w:space="0" w:color="auto"/>
                      </w:divBdr>
                    </w:div>
                    <w:div w:id="533882030">
                      <w:marLeft w:val="0"/>
                      <w:marRight w:val="0"/>
                      <w:marTop w:val="0"/>
                      <w:marBottom w:val="0"/>
                      <w:divBdr>
                        <w:top w:val="none" w:sz="0" w:space="0" w:color="auto"/>
                        <w:left w:val="none" w:sz="0" w:space="0" w:color="auto"/>
                        <w:bottom w:val="none" w:sz="0" w:space="0" w:color="auto"/>
                        <w:right w:val="none" w:sz="0" w:space="0" w:color="auto"/>
                      </w:divBdr>
                    </w:div>
                    <w:div w:id="1367438973">
                      <w:marLeft w:val="0"/>
                      <w:marRight w:val="0"/>
                      <w:marTop w:val="0"/>
                      <w:marBottom w:val="0"/>
                      <w:divBdr>
                        <w:top w:val="none" w:sz="0" w:space="0" w:color="auto"/>
                        <w:left w:val="none" w:sz="0" w:space="0" w:color="auto"/>
                        <w:bottom w:val="none" w:sz="0" w:space="0" w:color="auto"/>
                        <w:right w:val="none" w:sz="0" w:space="0" w:color="auto"/>
                      </w:divBdr>
                      <w:divsChild>
                        <w:div w:id="542399334">
                          <w:marLeft w:val="0"/>
                          <w:marRight w:val="0"/>
                          <w:marTop w:val="0"/>
                          <w:marBottom w:val="0"/>
                          <w:divBdr>
                            <w:top w:val="none" w:sz="0" w:space="0" w:color="auto"/>
                            <w:left w:val="none" w:sz="0" w:space="0" w:color="auto"/>
                            <w:bottom w:val="none" w:sz="0" w:space="0" w:color="auto"/>
                            <w:right w:val="none" w:sz="0" w:space="0" w:color="auto"/>
                          </w:divBdr>
                        </w:div>
                        <w:div w:id="63335839">
                          <w:marLeft w:val="0"/>
                          <w:marRight w:val="0"/>
                          <w:marTop w:val="0"/>
                          <w:marBottom w:val="0"/>
                          <w:divBdr>
                            <w:top w:val="none" w:sz="0" w:space="0" w:color="auto"/>
                            <w:left w:val="none" w:sz="0" w:space="0" w:color="auto"/>
                            <w:bottom w:val="none" w:sz="0" w:space="0" w:color="auto"/>
                            <w:right w:val="none" w:sz="0" w:space="0" w:color="auto"/>
                          </w:divBdr>
                        </w:div>
                        <w:div w:id="187179095">
                          <w:marLeft w:val="0"/>
                          <w:marRight w:val="0"/>
                          <w:marTop w:val="0"/>
                          <w:marBottom w:val="0"/>
                          <w:divBdr>
                            <w:top w:val="none" w:sz="0" w:space="0" w:color="auto"/>
                            <w:left w:val="none" w:sz="0" w:space="0" w:color="auto"/>
                            <w:bottom w:val="none" w:sz="0" w:space="0" w:color="auto"/>
                            <w:right w:val="none" w:sz="0" w:space="0" w:color="auto"/>
                          </w:divBdr>
                        </w:div>
                        <w:div w:id="870070361">
                          <w:marLeft w:val="0"/>
                          <w:marRight w:val="0"/>
                          <w:marTop w:val="0"/>
                          <w:marBottom w:val="0"/>
                          <w:divBdr>
                            <w:top w:val="none" w:sz="0" w:space="0" w:color="auto"/>
                            <w:left w:val="none" w:sz="0" w:space="0" w:color="auto"/>
                            <w:bottom w:val="none" w:sz="0" w:space="0" w:color="auto"/>
                            <w:right w:val="none" w:sz="0" w:space="0" w:color="auto"/>
                          </w:divBdr>
                        </w:div>
                        <w:div w:id="1167482351">
                          <w:marLeft w:val="0"/>
                          <w:marRight w:val="0"/>
                          <w:marTop w:val="0"/>
                          <w:marBottom w:val="0"/>
                          <w:divBdr>
                            <w:top w:val="none" w:sz="0" w:space="0" w:color="auto"/>
                            <w:left w:val="none" w:sz="0" w:space="0" w:color="auto"/>
                            <w:bottom w:val="none" w:sz="0" w:space="0" w:color="auto"/>
                            <w:right w:val="none" w:sz="0" w:space="0" w:color="auto"/>
                          </w:divBdr>
                        </w:div>
                        <w:div w:id="11529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809">
              <w:marLeft w:val="0"/>
              <w:marRight w:val="0"/>
              <w:marTop w:val="0"/>
              <w:marBottom w:val="0"/>
              <w:divBdr>
                <w:top w:val="none" w:sz="0" w:space="0" w:color="auto"/>
                <w:left w:val="none" w:sz="0" w:space="0" w:color="auto"/>
                <w:bottom w:val="none" w:sz="0" w:space="0" w:color="auto"/>
                <w:right w:val="none" w:sz="0" w:space="0" w:color="auto"/>
              </w:divBdr>
              <w:divsChild>
                <w:div w:id="281110422">
                  <w:marLeft w:val="0"/>
                  <w:marRight w:val="0"/>
                  <w:marTop w:val="0"/>
                  <w:marBottom w:val="0"/>
                  <w:divBdr>
                    <w:top w:val="none" w:sz="0" w:space="0" w:color="auto"/>
                    <w:left w:val="none" w:sz="0" w:space="0" w:color="auto"/>
                    <w:bottom w:val="none" w:sz="0" w:space="0" w:color="auto"/>
                    <w:right w:val="none" w:sz="0" w:space="0" w:color="auto"/>
                  </w:divBdr>
                  <w:divsChild>
                    <w:div w:id="167404305">
                      <w:marLeft w:val="0"/>
                      <w:marRight w:val="0"/>
                      <w:marTop w:val="0"/>
                      <w:marBottom w:val="0"/>
                      <w:divBdr>
                        <w:top w:val="none" w:sz="0" w:space="0" w:color="auto"/>
                        <w:left w:val="none" w:sz="0" w:space="0" w:color="auto"/>
                        <w:bottom w:val="none" w:sz="0" w:space="0" w:color="auto"/>
                        <w:right w:val="none" w:sz="0" w:space="0" w:color="auto"/>
                      </w:divBdr>
                    </w:div>
                    <w:div w:id="432555440">
                      <w:marLeft w:val="0"/>
                      <w:marRight w:val="0"/>
                      <w:marTop w:val="0"/>
                      <w:marBottom w:val="0"/>
                      <w:divBdr>
                        <w:top w:val="none" w:sz="0" w:space="0" w:color="auto"/>
                        <w:left w:val="none" w:sz="0" w:space="0" w:color="auto"/>
                        <w:bottom w:val="none" w:sz="0" w:space="0" w:color="auto"/>
                        <w:right w:val="none" w:sz="0" w:space="0" w:color="auto"/>
                      </w:divBdr>
                    </w:div>
                    <w:div w:id="2101871252">
                      <w:marLeft w:val="0"/>
                      <w:marRight w:val="0"/>
                      <w:marTop w:val="0"/>
                      <w:marBottom w:val="0"/>
                      <w:divBdr>
                        <w:top w:val="none" w:sz="0" w:space="0" w:color="auto"/>
                        <w:left w:val="none" w:sz="0" w:space="0" w:color="auto"/>
                        <w:bottom w:val="none" w:sz="0" w:space="0" w:color="auto"/>
                        <w:right w:val="none" w:sz="0" w:space="0" w:color="auto"/>
                      </w:divBdr>
                    </w:div>
                    <w:div w:id="1875532725">
                      <w:marLeft w:val="0"/>
                      <w:marRight w:val="0"/>
                      <w:marTop w:val="0"/>
                      <w:marBottom w:val="0"/>
                      <w:divBdr>
                        <w:top w:val="none" w:sz="0" w:space="0" w:color="auto"/>
                        <w:left w:val="none" w:sz="0" w:space="0" w:color="auto"/>
                        <w:bottom w:val="none" w:sz="0" w:space="0" w:color="auto"/>
                        <w:right w:val="none" w:sz="0" w:space="0" w:color="auto"/>
                      </w:divBdr>
                    </w:div>
                    <w:div w:id="1639804271">
                      <w:marLeft w:val="0"/>
                      <w:marRight w:val="0"/>
                      <w:marTop w:val="0"/>
                      <w:marBottom w:val="0"/>
                      <w:divBdr>
                        <w:top w:val="none" w:sz="0" w:space="0" w:color="auto"/>
                        <w:left w:val="none" w:sz="0" w:space="0" w:color="auto"/>
                        <w:bottom w:val="none" w:sz="0" w:space="0" w:color="auto"/>
                        <w:right w:val="none" w:sz="0" w:space="0" w:color="auto"/>
                      </w:divBdr>
                    </w:div>
                    <w:div w:id="1569876243">
                      <w:marLeft w:val="0"/>
                      <w:marRight w:val="0"/>
                      <w:marTop w:val="0"/>
                      <w:marBottom w:val="0"/>
                      <w:divBdr>
                        <w:top w:val="none" w:sz="0" w:space="0" w:color="auto"/>
                        <w:left w:val="none" w:sz="0" w:space="0" w:color="auto"/>
                        <w:bottom w:val="none" w:sz="0" w:space="0" w:color="auto"/>
                        <w:right w:val="none" w:sz="0" w:space="0" w:color="auto"/>
                      </w:divBdr>
                    </w:div>
                    <w:div w:id="554313285">
                      <w:marLeft w:val="0"/>
                      <w:marRight w:val="0"/>
                      <w:marTop w:val="0"/>
                      <w:marBottom w:val="0"/>
                      <w:divBdr>
                        <w:top w:val="none" w:sz="0" w:space="0" w:color="auto"/>
                        <w:left w:val="none" w:sz="0" w:space="0" w:color="auto"/>
                        <w:bottom w:val="none" w:sz="0" w:space="0" w:color="auto"/>
                        <w:right w:val="none" w:sz="0" w:space="0" w:color="auto"/>
                      </w:divBdr>
                    </w:div>
                    <w:div w:id="928540723">
                      <w:marLeft w:val="0"/>
                      <w:marRight w:val="0"/>
                      <w:marTop w:val="0"/>
                      <w:marBottom w:val="0"/>
                      <w:divBdr>
                        <w:top w:val="none" w:sz="0" w:space="0" w:color="auto"/>
                        <w:left w:val="none" w:sz="0" w:space="0" w:color="auto"/>
                        <w:bottom w:val="none" w:sz="0" w:space="0" w:color="auto"/>
                        <w:right w:val="none" w:sz="0" w:space="0" w:color="auto"/>
                      </w:divBdr>
                    </w:div>
                    <w:div w:id="150026068">
                      <w:marLeft w:val="0"/>
                      <w:marRight w:val="0"/>
                      <w:marTop w:val="0"/>
                      <w:marBottom w:val="0"/>
                      <w:divBdr>
                        <w:top w:val="none" w:sz="0" w:space="0" w:color="auto"/>
                        <w:left w:val="none" w:sz="0" w:space="0" w:color="auto"/>
                        <w:bottom w:val="none" w:sz="0" w:space="0" w:color="auto"/>
                        <w:right w:val="none" w:sz="0" w:space="0" w:color="auto"/>
                      </w:divBdr>
                    </w:div>
                    <w:div w:id="968366531">
                      <w:marLeft w:val="0"/>
                      <w:marRight w:val="0"/>
                      <w:marTop w:val="0"/>
                      <w:marBottom w:val="0"/>
                      <w:divBdr>
                        <w:top w:val="none" w:sz="0" w:space="0" w:color="auto"/>
                        <w:left w:val="none" w:sz="0" w:space="0" w:color="auto"/>
                        <w:bottom w:val="none" w:sz="0" w:space="0" w:color="auto"/>
                        <w:right w:val="none" w:sz="0" w:space="0" w:color="auto"/>
                      </w:divBdr>
                    </w:div>
                    <w:div w:id="560676298">
                      <w:marLeft w:val="0"/>
                      <w:marRight w:val="0"/>
                      <w:marTop w:val="0"/>
                      <w:marBottom w:val="0"/>
                      <w:divBdr>
                        <w:top w:val="none" w:sz="0" w:space="0" w:color="auto"/>
                        <w:left w:val="none" w:sz="0" w:space="0" w:color="auto"/>
                        <w:bottom w:val="none" w:sz="0" w:space="0" w:color="auto"/>
                        <w:right w:val="none" w:sz="0" w:space="0" w:color="auto"/>
                      </w:divBdr>
                      <w:divsChild>
                        <w:div w:id="1497915388">
                          <w:marLeft w:val="0"/>
                          <w:marRight w:val="0"/>
                          <w:marTop w:val="0"/>
                          <w:marBottom w:val="0"/>
                          <w:divBdr>
                            <w:top w:val="none" w:sz="0" w:space="0" w:color="auto"/>
                            <w:left w:val="none" w:sz="0" w:space="0" w:color="auto"/>
                            <w:bottom w:val="none" w:sz="0" w:space="0" w:color="auto"/>
                            <w:right w:val="none" w:sz="0" w:space="0" w:color="auto"/>
                          </w:divBdr>
                        </w:div>
                        <w:div w:id="2033453306">
                          <w:marLeft w:val="0"/>
                          <w:marRight w:val="0"/>
                          <w:marTop w:val="0"/>
                          <w:marBottom w:val="0"/>
                          <w:divBdr>
                            <w:top w:val="none" w:sz="0" w:space="0" w:color="auto"/>
                            <w:left w:val="none" w:sz="0" w:space="0" w:color="auto"/>
                            <w:bottom w:val="none" w:sz="0" w:space="0" w:color="auto"/>
                            <w:right w:val="none" w:sz="0" w:space="0" w:color="auto"/>
                          </w:divBdr>
                        </w:div>
                        <w:div w:id="1868911383">
                          <w:marLeft w:val="0"/>
                          <w:marRight w:val="0"/>
                          <w:marTop w:val="0"/>
                          <w:marBottom w:val="0"/>
                          <w:divBdr>
                            <w:top w:val="none" w:sz="0" w:space="0" w:color="auto"/>
                            <w:left w:val="none" w:sz="0" w:space="0" w:color="auto"/>
                            <w:bottom w:val="none" w:sz="0" w:space="0" w:color="auto"/>
                            <w:right w:val="none" w:sz="0" w:space="0" w:color="auto"/>
                          </w:divBdr>
                        </w:div>
                        <w:div w:id="716585953">
                          <w:marLeft w:val="0"/>
                          <w:marRight w:val="0"/>
                          <w:marTop w:val="0"/>
                          <w:marBottom w:val="0"/>
                          <w:divBdr>
                            <w:top w:val="none" w:sz="0" w:space="0" w:color="auto"/>
                            <w:left w:val="none" w:sz="0" w:space="0" w:color="auto"/>
                            <w:bottom w:val="none" w:sz="0" w:space="0" w:color="auto"/>
                            <w:right w:val="none" w:sz="0" w:space="0" w:color="auto"/>
                          </w:divBdr>
                        </w:div>
                        <w:div w:id="1053195277">
                          <w:marLeft w:val="0"/>
                          <w:marRight w:val="0"/>
                          <w:marTop w:val="0"/>
                          <w:marBottom w:val="0"/>
                          <w:divBdr>
                            <w:top w:val="none" w:sz="0" w:space="0" w:color="auto"/>
                            <w:left w:val="none" w:sz="0" w:space="0" w:color="auto"/>
                            <w:bottom w:val="none" w:sz="0" w:space="0" w:color="auto"/>
                            <w:right w:val="none" w:sz="0" w:space="0" w:color="auto"/>
                          </w:divBdr>
                        </w:div>
                        <w:div w:id="569775877">
                          <w:marLeft w:val="0"/>
                          <w:marRight w:val="0"/>
                          <w:marTop w:val="0"/>
                          <w:marBottom w:val="0"/>
                          <w:divBdr>
                            <w:top w:val="none" w:sz="0" w:space="0" w:color="auto"/>
                            <w:left w:val="none" w:sz="0" w:space="0" w:color="auto"/>
                            <w:bottom w:val="none" w:sz="0" w:space="0" w:color="auto"/>
                            <w:right w:val="none" w:sz="0" w:space="0" w:color="auto"/>
                          </w:divBdr>
                        </w:div>
                        <w:div w:id="527379192">
                          <w:marLeft w:val="0"/>
                          <w:marRight w:val="0"/>
                          <w:marTop w:val="0"/>
                          <w:marBottom w:val="0"/>
                          <w:divBdr>
                            <w:top w:val="none" w:sz="0" w:space="0" w:color="auto"/>
                            <w:left w:val="none" w:sz="0" w:space="0" w:color="auto"/>
                            <w:bottom w:val="none" w:sz="0" w:space="0" w:color="auto"/>
                            <w:right w:val="none" w:sz="0" w:space="0" w:color="auto"/>
                          </w:divBdr>
                        </w:div>
                        <w:div w:id="256713048">
                          <w:marLeft w:val="0"/>
                          <w:marRight w:val="0"/>
                          <w:marTop w:val="0"/>
                          <w:marBottom w:val="0"/>
                          <w:divBdr>
                            <w:top w:val="none" w:sz="0" w:space="0" w:color="auto"/>
                            <w:left w:val="none" w:sz="0" w:space="0" w:color="auto"/>
                            <w:bottom w:val="none" w:sz="0" w:space="0" w:color="auto"/>
                            <w:right w:val="none" w:sz="0" w:space="0" w:color="auto"/>
                          </w:divBdr>
                        </w:div>
                        <w:div w:id="1330715169">
                          <w:marLeft w:val="0"/>
                          <w:marRight w:val="0"/>
                          <w:marTop w:val="0"/>
                          <w:marBottom w:val="0"/>
                          <w:divBdr>
                            <w:top w:val="none" w:sz="0" w:space="0" w:color="auto"/>
                            <w:left w:val="none" w:sz="0" w:space="0" w:color="auto"/>
                            <w:bottom w:val="none" w:sz="0" w:space="0" w:color="auto"/>
                            <w:right w:val="none" w:sz="0" w:space="0" w:color="auto"/>
                          </w:divBdr>
                        </w:div>
                        <w:div w:id="16484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838578">
      <w:bodyDiv w:val="1"/>
      <w:marLeft w:val="0"/>
      <w:marRight w:val="0"/>
      <w:marTop w:val="0"/>
      <w:marBottom w:val="0"/>
      <w:divBdr>
        <w:top w:val="none" w:sz="0" w:space="0" w:color="auto"/>
        <w:left w:val="none" w:sz="0" w:space="0" w:color="auto"/>
        <w:bottom w:val="none" w:sz="0" w:space="0" w:color="auto"/>
        <w:right w:val="none" w:sz="0" w:space="0" w:color="auto"/>
      </w:divBdr>
    </w:div>
    <w:div w:id="640041545">
      <w:bodyDiv w:val="1"/>
      <w:marLeft w:val="0"/>
      <w:marRight w:val="0"/>
      <w:marTop w:val="0"/>
      <w:marBottom w:val="0"/>
      <w:divBdr>
        <w:top w:val="none" w:sz="0" w:space="0" w:color="auto"/>
        <w:left w:val="none" w:sz="0" w:space="0" w:color="auto"/>
        <w:bottom w:val="none" w:sz="0" w:space="0" w:color="auto"/>
        <w:right w:val="none" w:sz="0" w:space="0" w:color="auto"/>
      </w:divBdr>
      <w:divsChild>
        <w:div w:id="441343897">
          <w:marLeft w:val="0"/>
          <w:marRight w:val="0"/>
          <w:marTop w:val="0"/>
          <w:marBottom w:val="277"/>
          <w:divBdr>
            <w:top w:val="none" w:sz="0" w:space="0" w:color="auto"/>
            <w:left w:val="none" w:sz="0" w:space="0" w:color="auto"/>
            <w:bottom w:val="none" w:sz="0" w:space="0" w:color="auto"/>
            <w:right w:val="none" w:sz="0" w:space="0" w:color="auto"/>
          </w:divBdr>
        </w:div>
      </w:divsChild>
    </w:div>
    <w:div w:id="643703848">
      <w:bodyDiv w:val="1"/>
      <w:marLeft w:val="0"/>
      <w:marRight w:val="0"/>
      <w:marTop w:val="0"/>
      <w:marBottom w:val="0"/>
      <w:divBdr>
        <w:top w:val="none" w:sz="0" w:space="0" w:color="auto"/>
        <w:left w:val="none" w:sz="0" w:space="0" w:color="auto"/>
        <w:bottom w:val="none" w:sz="0" w:space="0" w:color="auto"/>
        <w:right w:val="none" w:sz="0" w:space="0" w:color="auto"/>
      </w:divBdr>
      <w:divsChild>
        <w:div w:id="1420251443">
          <w:marLeft w:val="0"/>
          <w:marRight w:val="0"/>
          <w:marTop w:val="0"/>
          <w:marBottom w:val="0"/>
          <w:divBdr>
            <w:top w:val="none" w:sz="0" w:space="0" w:color="auto"/>
            <w:left w:val="none" w:sz="0" w:space="0" w:color="auto"/>
            <w:bottom w:val="none" w:sz="0" w:space="0" w:color="auto"/>
            <w:right w:val="none" w:sz="0" w:space="0" w:color="auto"/>
          </w:divBdr>
        </w:div>
      </w:divsChild>
    </w:div>
    <w:div w:id="701520577">
      <w:bodyDiv w:val="1"/>
      <w:marLeft w:val="0"/>
      <w:marRight w:val="0"/>
      <w:marTop w:val="0"/>
      <w:marBottom w:val="0"/>
      <w:divBdr>
        <w:top w:val="none" w:sz="0" w:space="0" w:color="auto"/>
        <w:left w:val="none" w:sz="0" w:space="0" w:color="auto"/>
        <w:bottom w:val="none" w:sz="0" w:space="0" w:color="auto"/>
        <w:right w:val="none" w:sz="0" w:space="0" w:color="auto"/>
      </w:divBdr>
      <w:divsChild>
        <w:div w:id="659968218">
          <w:marLeft w:val="0"/>
          <w:marRight w:val="0"/>
          <w:marTop w:val="0"/>
          <w:marBottom w:val="0"/>
          <w:divBdr>
            <w:top w:val="none" w:sz="0" w:space="0" w:color="auto"/>
            <w:left w:val="none" w:sz="0" w:space="0" w:color="auto"/>
            <w:bottom w:val="none" w:sz="0" w:space="0" w:color="auto"/>
            <w:right w:val="none" w:sz="0" w:space="0" w:color="auto"/>
          </w:divBdr>
        </w:div>
        <w:div w:id="1638104249">
          <w:marLeft w:val="0"/>
          <w:marRight w:val="0"/>
          <w:marTop w:val="0"/>
          <w:marBottom w:val="0"/>
          <w:divBdr>
            <w:top w:val="none" w:sz="0" w:space="0" w:color="auto"/>
            <w:left w:val="none" w:sz="0" w:space="0" w:color="auto"/>
            <w:bottom w:val="none" w:sz="0" w:space="0" w:color="auto"/>
            <w:right w:val="none" w:sz="0" w:space="0" w:color="auto"/>
          </w:divBdr>
        </w:div>
        <w:div w:id="1769619872">
          <w:marLeft w:val="0"/>
          <w:marRight w:val="0"/>
          <w:marTop w:val="0"/>
          <w:marBottom w:val="0"/>
          <w:divBdr>
            <w:top w:val="none" w:sz="0" w:space="0" w:color="auto"/>
            <w:left w:val="none" w:sz="0" w:space="0" w:color="auto"/>
            <w:bottom w:val="none" w:sz="0" w:space="0" w:color="auto"/>
            <w:right w:val="none" w:sz="0" w:space="0" w:color="auto"/>
          </w:divBdr>
        </w:div>
        <w:div w:id="560598006">
          <w:marLeft w:val="0"/>
          <w:marRight w:val="0"/>
          <w:marTop w:val="0"/>
          <w:marBottom w:val="0"/>
          <w:divBdr>
            <w:top w:val="none" w:sz="0" w:space="0" w:color="auto"/>
            <w:left w:val="none" w:sz="0" w:space="0" w:color="auto"/>
            <w:bottom w:val="none" w:sz="0" w:space="0" w:color="auto"/>
            <w:right w:val="none" w:sz="0" w:space="0" w:color="auto"/>
          </w:divBdr>
        </w:div>
        <w:div w:id="1810902392">
          <w:marLeft w:val="0"/>
          <w:marRight w:val="0"/>
          <w:marTop w:val="0"/>
          <w:marBottom w:val="0"/>
          <w:divBdr>
            <w:top w:val="none" w:sz="0" w:space="0" w:color="auto"/>
            <w:left w:val="none" w:sz="0" w:space="0" w:color="auto"/>
            <w:bottom w:val="none" w:sz="0" w:space="0" w:color="auto"/>
            <w:right w:val="none" w:sz="0" w:space="0" w:color="auto"/>
          </w:divBdr>
        </w:div>
        <w:div w:id="1859075512">
          <w:marLeft w:val="0"/>
          <w:marRight w:val="0"/>
          <w:marTop w:val="0"/>
          <w:marBottom w:val="0"/>
          <w:divBdr>
            <w:top w:val="none" w:sz="0" w:space="0" w:color="auto"/>
            <w:left w:val="none" w:sz="0" w:space="0" w:color="auto"/>
            <w:bottom w:val="none" w:sz="0" w:space="0" w:color="auto"/>
            <w:right w:val="none" w:sz="0" w:space="0" w:color="auto"/>
          </w:divBdr>
        </w:div>
        <w:div w:id="1586574037">
          <w:marLeft w:val="0"/>
          <w:marRight w:val="0"/>
          <w:marTop w:val="0"/>
          <w:marBottom w:val="0"/>
          <w:divBdr>
            <w:top w:val="none" w:sz="0" w:space="0" w:color="auto"/>
            <w:left w:val="none" w:sz="0" w:space="0" w:color="auto"/>
            <w:bottom w:val="none" w:sz="0" w:space="0" w:color="auto"/>
            <w:right w:val="none" w:sz="0" w:space="0" w:color="auto"/>
          </w:divBdr>
        </w:div>
        <w:div w:id="670178633">
          <w:marLeft w:val="0"/>
          <w:marRight w:val="0"/>
          <w:marTop w:val="0"/>
          <w:marBottom w:val="0"/>
          <w:divBdr>
            <w:top w:val="none" w:sz="0" w:space="0" w:color="auto"/>
            <w:left w:val="none" w:sz="0" w:space="0" w:color="auto"/>
            <w:bottom w:val="none" w:sz="0" w:space="0" w:color="auto"/>
            <w:right w:val="none" w:sz="0" w:space="0" w:color="auto"/>
          </w:divBdr>
        </w:div>
        <w:div w:id="252057915">
          <w:marLeft w:val="0"/>
          <w:marRight w:val="0"/>
          <w:marTop w:val="0"/>
          <w:marBottom w:val="0"/>
          <w:divBdr>
            <w:top w:val="none" w:sz="0" w:space="0" w:color="auto"/>
            <w:left w:val="none" w:sz="0" w:space="0" w:color="auto"/>
            <w:bottom w:val="none" w:sz="0" w:space="0" w:color="auto"/>
            <w:right w:val="none" w:sz="0" w:space="0" w:color="auto"/>
          </w:divBdr>
        </w:div>
        <w:div w:id="36441501">
          <w:marLeft w:val="0"/>
          <w:marRight w:val="0"/>
          <w:marTop w:val="0"/>
          <w:marBottom w:val="0"/>
          <w:divBdr>
            <w:top w:val="none" w:sz="0" w:space="0" w:color="auto"/>
            <w:left w:val="none" w:sz="0" w:space="0" w:color="auto"/>
            <w:bottom w:val="none" w:sz="0" w:space="0" w:color="auto"/>
            <w:right w:val="none" w:sz="0" w:space="0" w:color="auto"/>
          </w:divBdr>
        </w:div>
        <w:div w:id="1045957067">
          <w:marLeft w:val="0"/>
          <w:marRight w:val="0"/>
          <w:marTop w:val="0"/>
          <w:marBottom w:val="0"/>
          <w:divBdr>
            <w:top w:val="none" w:sz="0" w:space="0" w:color="auto"/>
            <w:left w:val="none" w:sz="0" w:space="0" w:color="auto"/>
            <w:bottom w:val="none" w:sz="0" w:space="0" w:color="auto"/>
            <w:right w:val="none" w:sz="0" w:space="0" w:color="auto"/>
          </w:divBdr>
        </w:div>
        <w:div w:id="964039899">
          <w:marLeft w:val="0"/>
          <w:marRight w:val="0"/>
          <w:marTop w:val="0"/>
          <w:marBottom w:val="0"/>
          <w:divBdr>
            <w:top w:val="none" w:sz="0" w:space="0" w:color="auto"/>
            <w:left w:val="none" w:sz="0" w:space="0" w:color="auto"/>
            <w:bottom w:val="none" w:sz="0" w:space="0" w:color="auto"/>
            <w:right w:val="none" w:sz="0" w:space="0" w:color="auto"/>
          </w:divBdr>
        </w:div>
      </w:divsChild>
    </w:div>
    <w:div w:id="762184457">
      <w:bodyDiv w:val="1"/>
      <w:marLeft w:val="0"/>
      <w:marRight w:val="0"/>
      <w:marTop w:val="0"/>
      <w:marBottom w:val="0"/>
      <w:divBdr>
        <w:top w:val="none" w:sz="0" w:space="0" w:color="auto"/>
        <w:left w:val="none" w:sz="0" w:space="0" w:color="auto"/>
        <w:bottom w:val="none" w:sz="0" w:space="0" w:color="auto"/>
        <w:right w:val="none" w:sz="0" w:space="0" w:color="auto"/>
      </w:divBdr>
    </w:div>
    <w:div w:id="776172420">
      <w:bodyDiv w:val="1"/>
      <w:marLeft w:val="0"/>
      <w:marRight w:val="0"/>
      <w:marTop w:val="0"/>
      <w:marBottom w:val="0"/>
      <w:divBdr>
        <w:top w:val="none" w:sz="0" w:space="0" w:color="auto"/>
        <w:left w:val="none" w:sz="0" w:space="0" w:color="auto"/>
        <w:bottom w:val="none" w:sz="0" w:space="0" w:color="auto"/>
        <w:right w:val="none" w:sz="0" w:space="0" w:color="auto"/>
      </w:divBdr>
      <w:divsChild>
        <w:div w:id="626741421">
          <w:marLeft w:val="0"/>
          <w:marRight w:val="0"/>
          <w:marTop w:val="0"/>
          <w:marBottom w:val="0"/>
          <w:divBdr>
            <w:top w:val="none" w:sz="0" w:space="0" w:color="auto"/>
            <w:left w:val="none" w:sz="0" w:space="0" w:color="auto"/>
            <w:bottom w:val="none" w:sz="0" w:space="0" w:color="auto"/>
            <w:right w:val="none" w:sz="0" w:space="0" w:color="auto"/>
          </w:divBdr>
          <w:divsChild>
            <w:div w:id="134950421">
              <w:marLeft w:val="0"/>
              <w:marRight w:val="0"/>
              <w:marTop w:val="0"/>
              <w:marBottom w:val="0"/>
              <w:divBdr>
                <w:top w:val="none" w:sz="0" w:space="0" w:color="auto"/>
                <w:left w:val="none" w:sz="0" w:space="0" w:color="auto"/>
                <w:bottom w:val="none" w:sz="0" w:space="0" w:color="auto"/>
                <w:right w:val="none" w:sz="0" w:space="0" w:color="auto"/>
              </w:divBdr>
            </w:div>
            <w:div w:id="324359034">
              <w:marLeft w:val="0"/>
              <w:marRight w:val="0"/>
              <w:marTop w:val="0"/>
              <w:marBottom w:val="0"/>
              <w:divBdr>
                <w:top w:val="none" w:sz="0" w:space="0" w:color="auto"/>
                <w:left w:val="none" w:sz="0" w:space="0" w:color="auto"/>
                <w:bottom w:val="none" w:sz="0" w:space="0" w:color="auto"/>
                <w:right w:val="none" w:sz="0" w:space="0" w:color="auto"/>
              </w:divBdr>
            </w:div>
            <w:div w:id="295836273">
              <w:marLeft w:val="0"/>
              <w:marRight w:val="0"/>
              <w:marTop w:val="0"/>
              <w:marBottom w:val="0"/>
              <w:divBdr>
                <w:top w:val="none" w:sz="0" w:space="0" w:color="auto"/>
                <w:left w:val="none" w:sz="0" w:space="0" w:color="auto"/>
                <w:bottom w:val="none" w:sz="0" w:space="0" w:color="auto"/>
                <w:right w:val="none" w:sz="0" w:space="0" w:color="auto"/>
              </w:divBdr>
            </w:div>
            <w:div w:id="1981231152">
              <w:marLeft w:val="0"/>
              <w:marRight w:val="0"/>
              <w:marTop w:val="0"/>
              <w:marBottom w:val="0"/>
              <w:divBdr>
                <w:top w:val="none" w:sz="0" w:space="0" w:color="auto"/>
                <w:left w:val="none" w:sz="0" w:space="0" w:color="auto"/>
                <w:bottom w:val="none" w:sz="0" w:space="0" w:color="auto"/>
                <w:right w:val="none" w:sz="0" w:space="0" w:color="auto"/>
              </w:divBdr>
            </w:div>
            <w:div w:id="6635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9101">
      <w:bodyDiv w:val="1"/>
      <w:marLeft w:val="0"/>
      <w:marRight w:val="0"/>
      <w:marTop w:val="0"/>
      <w:marBottom w:val="0"/>
      <w:divBdr>
        <w:top w:val="none" w:sz="0" w:space="0" w:color="auto"/>
        <w:left w:val="none" w:sz="0" w:space="0" w:color="auto"/>
        <w:bottom w:val="none" w:sz="0" w:space="0" w:color="auto"/>
        <w:right w:val="none" w:sz="0" w:space="0" w:color="auto"/>
      </w:divBdr>
      <w:divsChild>
        <w:div w:id="1747604090">
          <w:marLeft w:val="0"/>
          <w:marRight w:val="0"/>
          <w:marTop w:val="69"/>
          <w:marBottom w:val="138"/>
          <w:divBdr>
            <w:top w:val="single" w:sz="6" w:space="0" w:color="D5DDC6"/>
            <w:left w:val="single" w:sz="6" w:space="0" w:color="D5DDC6"/>
            <w:bottom w:val="single" w:sz="6" w:space="0" w:color="D5DDC6"/>
            <w:right w:val="single" w:sz="6" w:space="0" w:color="D5DDC6"/>
          </w:divBdr>
        </w:div>
        <w:div w:id="1005018743">
          <w:marLeft w:val="0"/>
          <w:marRight w:val="0"/>
          <w:marTop w:val="69"/>
          <w:marBottom w:val="138"/>
          <w:divBdr>
            <w:top w:val="single" w:sz="6" w:space="0" w:color="D5DDC6"/>
            <w:left w:val="single" w:sz="6" w:space="0" w:color="D5DDC6"/>
            <w:bottom w:val="single" w:sz="6" w:space="0" w:color="D5DDC6"/>
            <w:right w:val="single" w:sz="6" w:space="0" w:color="D5DDC6"/>
          </w:divBdr>
        </w:div>
      </w:divsChild>
    </w:div>
    <w:div w:id="1006590941">
      <w:bodyDiv w:val="1"/>
      <w:marLeft w:val="0"/>
      <w:marRight w:val="0"/>
      <w:marTop w:val="0"/>
      <w:marBottom w:val="0"/>
      <w:divBdr>
        <w:top w:val="none" w:sz="0" w:space="0" w:color="auto"/>
        <w:left w:val="none" w:sz="0" w:space="0" w:color="auto"/>
        <w:bottom w:val="none" w:sz="0" w:space="0" w:color="auto"/>
        <w:right w:val="none" w:sz="0" w:space="0" w:color="auto"/>
      </w:divBdr>
      <w:divsChild>
        <w:div w:id="1394083622">
          <w:marLeft w:val="0"/>
          <w:marRight w:val="0"/>
          <w:marTop w:val="0"/>
          <w:marBottom w:val="0"/>
          <w:divBdr>
            <w:top w:val="none" w:sz="0" w:space="0" w:color="auto"/>
            <w:left w:val="none" w:sz="0" w:space="0" w:color="auto"/>
            <w:bottom w:val="none" w:sz="0" w:space="0" w:color="auto"/>
            <w:right w:val="none" w:sz="0" w:space="0" w:color="auto"/>
          </w:divBdr>
          <w:divsChild>
            <w:div w:id="540826852">
              <w:marLeft w:val="0"/>
              <w:marRight w:val="0"/>
              <w:marTop w:val="0"/>
              <w:marBottom w:val="0"/>
              <w:divBdr>
                <w:top w:val="none" w:sz="0" w:space="0" w:color="auto"/>
                <w:left w:val="none" w:sz="0" w:space="0" w:color="auto"/>
                <w:bottom w:val="none" w:sz="0" w:space="0" w:color="auto"/>
                <w:right w:val="none" w:sz="0" w:space="0" w:color="auto"/>
              </w:divBdr>
            </w:div>
            <w:div w:id="730613920">
              <w:marLeft w:val="0"/>
              <w:marRight w:val="0"/>
              <w:marTop w:val="0"/>
              <w:marBottom w:val="0"/>
              <w:divBdr>
                <w:top w:val="none" w:sz="0" w:space="0" w:color="auto"/>
                <w:left w:val="none" w:sz="0" w:space="0" w:color="auto"/>
                <w:bottom w:val="none" w:sz="0" w:space="0" w:color="auto"/>
                <w:right w:val="none" w:sz="0" w:space="0" w:color="auto"/>
              </w:divBdr>
            </w:div>
            <w:div w:id="1067722216">
              <w:marLeft w:val="0"/>
              <w:marRight w:val="0"/>
              <w:marTop w:val="0"/>
              <w:marBottom w:val="0"/>
              <w:divBdr>
                <w:top w:val="none" w:sz="0" w:space="0" w:color="auto"/>
                <w:left w:val="none" w:sz="0" w:space="0" w:color="auto"/>
                <w:bottom w:val="none" w:sz="0" w:space="0" w:color="auto"/>
                <w:right w:val="none" w:sz="0" w:space="0" w:color="auto"/>
              </w:divBdr>
            </w:div>
            <w:div w:id="1249580619">
              <w:marLeft w:val="0"/>
              <w:marRight w:val="0"/>
              <w:marTop w:val="0"/>
              <w:marBottom w:val="0"/>
              <w:divBdr>
                <w:top w:val="none" w:sz="0" w:space="0" w:color="auto"/>
                <w:left w:val="none" w:sz="0" w:space="0" w:color="auto"/>
                <w:bottom w:val="none" w:sz="0" w:space="0" w:color="auto"/>
                <w:right w:val="none" w:sz="0" w:space="0" w:color="auto"/>
              </w:divBdr>
            </w:div>
            <w:div w:id="958145060">
              <w:marLeft w:val="0"/>
              <w:marRight w:val="0"/>
              <w:marTop w:val="0"/>
              <w:marBottom w:val="0"/>
              <w:divBdr>
                <w:top w:val="none" w:sz="0" w:space="0" w:color="auto"/>
                <w:left w:val="none" w:sz="0" w:space="0" w:color="auto"/>
                <w:bottom w:val="none" w:sz="0" w:space="0" w:color="auto"/>
                <w:right w:val="none" w:sz="0" w:space="0" w:color="auto"/>
              </w:divBdr>
            </w:div>
            <w:div w:id="1231421794">
              <w:marLeft w:val="0"/>
              <w:marRight w:val="0"/>
              <w:marTop w:val="0"/>
              <w:marBottom w:val="0"/>
              <w:divBdr>
                <w:top w:val="none" w:sz="0" w:space="0" w:color="auto"/>
                <w:left w:val="none" w:sz="0" w:space="0" w:color="auto"/>
                <w:bottom w:val="none" w:sz="0" w:space="0" w:color="auto"/>
                <w:right w:val="none" w:sz="0" w:space="0" w:color="auto"/>
              </w:divBdr>
            </w:div>
            <w:div w:id="316807835">
              <w:marLeft w:val="0"/>
              <w:marRight w:val="0"/>
              <w:marTop w:val="0"/>
              <w:marBottom w:val="0"/>
              <w:divBdr>
                <w:top w:val="none" w:sz="0" w:space="0" w:color="auto"/>
                <w:left w:val="none" w:sz="0" w:space="0" w:color="auto"/>
                <w:bottom w:val="none" w:sz="0" w:space="0" w:color="auto"/>
                <w:right w:val="none" w:sz="0" w:space="0" w:color="auto"/>
              </w:divBdr>
            </w:div>
            <w:div w:id="2005818060">
              <w:marLeft w:val="0"/>
              <w:marRight w:val="0"/>
              <w:marTop w:val="0"/>
              <w:marBottom w:val="0"/>
              <w:divBdr>
                <w:top w:val="none" w:sz="0" w:space="0" w:color="auto"/>
                <w:left w:val="none" w:sz="0" w:space="0" w:color="auto"/>
                <w:bottom w:val="none" w:sz="0" w:space="0" w:color="auto"/>
                <w:right w:val="none" w:sz="0" w:space="0" w:color="auto"/>
              </w:divBdr>
              <w:divsChild>
                <w:div w:id="1148784432">
                  <w:marLeft w:val="0"/>
                  <w:marRight w:val="0"/>
                  <w:marTop w:val="0"/>
                  <w:marBottom w:val="0"/>
                  <w:divBdr>
                    <w:top w:val="none" w:sz="0" w:space="0" w:color="auto"/>
                    <w:left w:val="none" w:sz="0" w:space="0" w:color="auto"/>
                    <w:bottom w:val="none" w:sz="0" w:space="0" w:color="auto"/>
                    <w:right w:val="none" w:sz="0" w:space="0" w:color="auto"/>
                  </w:divBdr>
                </w:div>
                <w:div w:id="1937978293">
                  <w:marLeft w:val="0"/>
                  <w:marRight w:val="0"/>
                  <w:marTop w:val="0"/>
                  <w:marBottom w:val="0"/>
                  <w:divBdr>
                    <w:top w:val="none" w:sz="0" w:space="0" w:color="auto"/>
                    <w:left w:val="none" w:sz="0" w:space="0" w:color="auto"/>
                    <w:bottom w:val="none" w:sz="0" w:space="0" w:color="auto"/>
                    <w:right w:val="none" w:sz="0" w:space="0" w:color="auto"/>
                  </w:divBdr>
                  <w:divsChild>
                    <w:div w:id="1115369195">
                      <w:marLeft w:val="0"/>
                      <w:marRight w:val="0"/>
                      <w:marTop w:val="0"/>
                      <w:marBottom w:val="0"/>
                      <w:divBdr>
                        <w:top w:val="none" w:sz="0" w:space="0" w:color="auto"/>
                        <w:left w:val="none" w:sz="0" w:space="0" w:color="auto"/>
                        <w:bottom w:val="none" w:sz="0" w:space="0" w:color="auto"/>
                        <w:right w:val="none" w:sz="0" w:space="0" w:color="auto"/>
                      </w:divBdr>
                    </w:div>
                    <w:div w:id="2084449373">
                      <w:marLeft w:val="0"/>
                      <w:marRight w:val="0"/>
                      <w:marTop w:val="0"/>
                      <w:marBottom w:val="0"/>
                      <w:divBdr>
                        <w:top w:val="none" w:sz="0" w:space="0" w:color="auto"/>
                        <w:left w:val="none" w:sz="0" w:space="0" w:color="auto"/>
                        <w:bottom w:val="none" w:sz="0" w:space="0" w:color="auto"/>
                        <w:right w:val="none" w:sz="0" w:space="0" w:color="auto"/>
                      </w:divBdr>
                    </w:div>
                  </w:divsChild>
                </w:div>
                <w:div w:id="749473804">
                  <w:marLeft w:val="0"/>
                  <w:marRight w:val="0"/>
                  <w:marTop w:val="0"/>
                  <w:marBottom w:val="0"/>
                  <w:divBdr>
                    <w:top w:val="none" w:sz="0" w:space="0" w:color="auto"/>
                    <w:left w:val="none" w:sz="0" w:space="0" w:color="auto"/>
                    <w:bottom w:val="none" w:sz="0" w:space="0" w:color="auto"/>
                    <w:right w:val="none" w:sz="0" w:space="0" w:color="auto"/>
                  </w:divBdr>
                </w:div>
                <w:div w:id="913507723">
                  <w:marLeft w:val="0"/>
                  <w:marRight w:val="0"/>
                  <w:marTop w:val="0"/>
                  <w:marBottom w:val="0"/>
                  <w:divBdr>
                    <w:top w:val="none" w:sz="0" w:space="0" w:color="auto"/>
                    <w:left w:val="none" w:sz="0" w:space="0" w:color="auto"/>
                    <w:bottom w:val="none" w:sz="0" w:space="0" w:color="auto"/>
                    <w:right w:val="none" w:sz="0" w:space="0" w:color="auto"/>
                  </w:divBdr>
                </w:div>
                <w:div w:id="571741172">
                  <w:marLeft w:val="0"/>
                  <w:marRight w:val="0"/>
                  <w:marTop w:val="0"/>
                  <w:marBottom w:val="0"/>
                  <w:divBdr>
                    <w:top w:val="none" w:sz="0" w:space="0" w:color="auto"/>
                    <w:left w:val="none" w:sz="0" w:space="0" w:color="auto"/>
                    <w:bottom w:val="none" w:sz="0" w:space="0" w:color="auto"/>
                    <w:right w:val="none" w:sz="0" w:space="0" w:color="auto"/>
                  </w:divBdr>
                </w:div>
                <w:div w:id="2108965952">
                  <w:marLeft w:val="0"/>
                  <w:marRight w:val="0"/>
                  <w:marTop w:val="0"/>
                  <w:marBottom w:val="0"/>
                  <w:divBdr>
                    <w:top w:val="none" w:sz="0" w:space="0" w:color="auto"/>
                    <w:left w:val="none" w:sz="0" w:space="0" w:color="auto"/>
                    <w:bottom w:val="none" w:sz="0" w:space="0" w:color="auto"/>
                    <w:right w:val="none" w:sz="0" w:space="0" w:color="auto"/>
                  </w:divBdr>
                </w:div>
              </w:divsChild>
            </w:div>
            <w:div w:id="1686515068">
              <w:marLeft w:val="0"/>
              <w:marRight w:val="0"/>
              <w:marTop w:val="0"/>
              <w:marBottom w:val="0"/>
              <w:divBdr>
                <w:top w:val="none" w:sz="0" w:space="0" w:color="auto"/>
                <w:left w:val="none" w:sz="0" w:space="0" w:color="auto"/>
                <w:bottom w:val="none" w:sz="0" w:space="0" w:color="auto"/>
                <w:right w:val="none" w:sz="0" w:space="0" w:color="auto"/>
              </w:divBdr>
            </w:div>
            <w:div w:id="1941450702">
              <w:marLeft w:val="0"/>
              <w:marRight w:val="0"/>
              <w:marTop w:val="0"/>
              <w:marBottom w:val="0"/>
              <w:divBdr>
                <w:top w:val="none" w:sz="0" w:space="0" w:color="auto"/>
                <w:left w:val="none" w:sz="0" w:space="0" w:color="auto"/>
                <w:bottom w:val="none" w:sz="0" w:space="0" w:color="auto"/>
                <w:right w:val="none" w:sz="0" w:space="0" w:color="auto"/>
              </w:divBdr>
            </w:div>
            <w:div w:id="2096436841">
              <w:marLeft w:val="0"/>
              <w:marRight w:val="0"/>
              <w:marTop w:val="0"/>
              <w:marBottom w:val="0"/>
              <w:divBdr>
                <w:top w:val="none" w:sz="0" w:space="0" w:color="auto"/>
                <w:left w:val="none" w:sz="0" w:space="0" w:color="auto"/>
                <w:bottom w:val="none" w:sz="0" w:space="0" w:color="auto"/>
                <w:right w:val="none" w:sz="0" w:space="0" w:color="auto"/>
              </w:divBdr>
            </w:div>
            <w:div w:id="1227449696">
              <w:marLeft w:val="0"/>
              <w:marRight w:val="0"/>
              <w:marTop w:val="0"/>
              <w:marBottom w:val="0"/>
              <w:divBdr>
                <w:top w:val="none" w:sz="0" w:space="0" w:color="auto"/>
                <w:left w:val="none" w:sz="0" w:space="0" w:color="auto"/>
                <w:bottom w:val="none" w:sz="0" w:space="0" w:color="auto"/>
                <w:right w:val="none" w:sz="0" w:space="0" w:color="auto"/>
              </w:divBdr>
            </w:div>
            <w:div w:id="1073890505">
              <w:marLeft w:val="0"/>
              <w:marRight w:val="0"/>
              <w:marTop w:val="0"/>
              <w:marBottom w:val="0"/>
              <w:divBdr>
                <w:top w:val="none" w:sz="0" w:space="0" w:color="auto"/>
                <w:left w:val="none" w:sz="0" w:space="0" w:color="auto"/>
                <w:bottom w:val="none" w:sz="0" w:space="0" w:color="auto"/>
                <w:right w:val="none" w:sz="0" w:space="0" w:color="auto"/>
              </w:divBdr>
            </w:div>
            <w:div w:id="1705211811">
              <w:marLeft w:val="0"/>
              <w:marRight w:val="0"/>
              <w:marTop w:val="0"/>
              <w:marBottom w:val="0"/>
              <w:divBdr>
                <w:top w:val="none" w:sz="0" w:space="0" w:color="auto"/>
                <w:left w:val="none" w:sz="0" w:space="0" w:color="auto"/>
                <w:bottom w:val="none" w:sz="0" w:space="0" w:color="auto"/>
                <w:right w:val="none" w:sz="0" w:space="0" w:color="auto"/>
              </w:divBdr>
            </w:div>
            <w:div w:id="1276906164">
              <w:marLeft w:val="0"/>
              <w:marRight w:val="0"/>
              <w:marTop w:val="0"/>
              <w:marBottom w:val="0"/>
              <w:divBdr>
                <w:top w:val="none" w:sz="0" w:space="0" w:color="auto"/>
                <w:left w:val="none" w:sz="0" w:space="0" w:color="auto"/>
                <w:bottom w:val="none" w:sz="0" w:space="0" w:color="auto"/>
                <w:right w:val="none" w:sz="0" w:space="0" w:color="auto"/>
              </w:divBdr>
            </w:div>
            <w:div w:id="400758421">
              <w:marLeft w:val="0"/>
              <w:marRight w:val="0"/>
              <w:marTop w:val="0"/>
              <w:marBottom w:val="0"/>
              <w:divBdr>
                <w:top w:val="none" w:sz="0" w:space="0" w:color="auto"/>
                <w:left w:val="none" w:sz="0" w:space="0" w:color="auto"/>
                <w:bottom w:val="none" w:sz="0" w:space="0" w:color="auto"/>
                <w:right w:val="none" w:sz="0" w:space="0" w:color="auto"/>
              </w:divBdr>
            </w:div>
            <w:div w:id="1806238550">
              <w:marLeft w:val="0"/>
              <w:marRight w:val="0"/>
              <w:marTop w:val="0"/>
              <w:marBottom w:val="0"/>
              <w:divBdr>
                <w:top w:val="none" w:sz="0" w:space="0" w:color="auto"/>
                <w:left w:val="none" w:sz="0" w:space="0" w:color="auto"/>
                <w:bottom w:val="none" w:sz="0" w:space="0" w:color="auto"/>
                <w:right w:val="none" w:sz="0" w:space="0" w:color="auto"/>
              </w:divBdr>
            </w:div>
            <w:div w:id="2006207358">
              <w:marLeft w:val="0"/>
              <w:marRight w:val="0"/>
              <w:marTop w:val="0"/>
              <w:marBottom w:val="0"/>
              <w:divBdr>
                <w:top w:val="none" w:sz="0" w:space="0" w:color="auto"/>
                <w:left w:val="none" w:sz="0" w:space="0" w:color="auto"/>
                <w:bottom w:val="none" w:sz="0" w:space="0" w:color="auto"/>
                <w:right w:val="none" w:sz="0" w:space="0" w:color="auto"/>
              </w:divBdr>
            </w:div>
            <w:div w:id="1186747392">
              <w:marLeft w:val="0"/>
              <w:marRight w:val="0"/>
              <w:marTop w:val="0"/>
              <w:marBottom w:val="0"/>
              <w:divBdr>
                <w:top w:val="none" w:sz="0" w:space="0" w:color="auto"/>
                <w:left w:val="none" w:sz="0" w:space="0" w:color="auto"/>
                <w:bottom w:val="none" w:sz="0" w:space="0" w:color="auto"/>
                <w:right w:val="none" w:sz="0" w:space="0" w:color="auto"/>
              </w:divBdr>
            </w:div>
            <w:div w:id="539514977">
              <w:marLeft w:val="0"/>
              <w:marRight w:val="0"/>
              <w:marTop w:val="0"/>
              <w:marBottom w:val="0"/>
              <w:divBdr>
                <w:top w:val="none" w:sz="0" w:space="0" w:color="auto"/>
                <w:left w:val="none" w:sz="0" w:space="0" w:color="auto"/>
                <w:bottom w:val="none" w:sz="0" w:space="0" w:color="auto"/>
                <w:right w:val="none" w:sz="0" w:space="0" w:color="auto"/>
              </w:divBdr>
            </w:div>
            <w:div w:id="487865951">
              <w:marLeft w:val="0"/>
              <w:marRight w:val="0"/>
              <w:marTop w:val="0"/>
              <w:marBottom w:val="0"/>
              <w:divBdr>
                <w:top w:val="none" w:sz="0" w:space="0" w:color="auto"/>
                <w:left w:val="none" w:sz="0" w:space="0" w:color="auto"/>
                <w:bottom w:val="none" w:sz="0" w:space="0" w:color="auto"/>
                <w:right w:val="none" w:sz="0" w:space="0" w:color="auto"/>
              </w:divBdr>
            </w:div>
            <w:div w:id="1405301234">
              <w:marLeft w:val="0"/>
              <w:marRight w:val="0"/>
              <w:marTop w:val="0"/>
              <w:marBottom w:val="0"/>
              <w:divBdr>
                <w:top w:val="none" w:sz="0" w:space="0" w:color="auto"/>
                <w:left w:val="none" w:sz="0" w:space="0" w:color="auto"/>
                <w:bottom w:val="none" w:sz="0" w:space="0" w:color="auto"/>
                <w:right w:val="none" w:sz="0" w:space="0" w:color="auto"/>
              </w:divBdr>
            </w:div>
            <w:div w:id="3567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6068">
      <w:bodyDiv w:val="1"/>
      <w:marLeft w:val="0"/>
      <w:marRight w:val="0"/>
      <w:marTop w:val="0"/>
      <w:marBottom w:val="0"/>
      <w:divBdr>
        <w:top w:val="none" w:sz="0" w:space="0" w:color="auto"/>
        <w:left w:val="none" w:sz="0" w:space="0" w:color="auto"/>
        <w:bottom w:val="none" w:sz="0" w:space="0" w:color="auto"/>
        <w:right w:val="none" w:sz="0" w:space="0" w:color="auto"/>
      </w:divBdr>
      <w:divsChild>
        <w:div w:id="1731228118">
          <w:marLeft w:val="0"/>
          <w:marRight w:val="0"/>
          <w:marTop w:val="0"/>
          <w:marBottom w:val="0"/>
          <w:divBdr>
            <w:top w:val="none" w:sz="0" w:space="0" w:color="auto"/>
            <w:left w:val="none" w:sz="0" w:space="0" w:color="auto"/>
            <w:bottom w:val="none" w:sz="0" w:space="0" w:color="auto"/>
            <w:right w:val="none" w:sz="0" w:space="0" w:color="auto"/>
          </w:divBdr>
          <w:divsChild>
            <w:div w:id="208029336">
              <w:marLeft w:val="0"/>
              <w:marRight w:val="0"/>
              <w:marTop w:val="0"/>
              <w:marBottom w:val="0"/>
              <w:divBdr>
                <w:top w:val="none" w:sz="0" w:space="0" w:color="auto"/>
                <w:left w:val="none" w:sz="0" w:space="0" w:color="auto"/>
                <w:bottom w:val="none" w:sz="0" w:space="0" w:color="auto"/>
                <w:right w:val="none" w:sz="0" w:space="0" w:color="auto"/>
              </w:divBdr>
              <w:divsChild>
                <w:div w:id="554509368">
                  <w:marLeft w:val="0"/>
                  <w:marRight w:val="0"/>
                  <w:marTop w:val="0"/>
                  <w:marBottom w:val="0"/>
                  <w:divBdr>
                    <w:top w:val="none" w:sz="0" w:space="0" w:color="auto"/>
                    <w:left w:val="none" w:sz="0" w:space="0" w:color="auto"/>
                    <w:bottom w:val="none" w:sz="0" w:space="0" w:color="auto"/>
                    <w:right w:val="none" w:sz="0" w:space="0" w:color="auto"/>
                  </w:divBdr>
                  <w:divsChild>
                    <w:div w:id="1959749973">
                      <w:marLeft w:val="0"/>
                      <w:marRight w:val="0"/>
                      <w:marTop w:val="0"/>
                      <w:marBottom w:val="0"/>
                      <w:divBdr>
                        <w:top w:val="none" w:sz="0" w:space="0" w:color="auto"/>
                        <w:left w:val="none" w:sz="0" w:space="0" w:color="auto"/>
                        <w:bottom w:val="none" w:sz="0" w:space="0" w:color="auto"/>
                        <w:right w:val="none" w:sz="0" w:space="0" w:color="auto"/>
                      </w:divBdr>
                    </w:div>
                    <w:div w:id="1456951376">
                      <w:marLeft w:val="0"/>
                      <w:marRight w:val="0"/>
                      <w:marTop w:val="0"/>
                      <w:marBottom w:val="0"/>
                      <w:divBdr>
                        <w:top w:val="none" w:sz="0" w:space="0" w:color="auto"/>
                        <w:left w:val="none" w:sz="0" w:space="0" w:color="auto"/>
                        <w:bottom w:val="none" w:sz="0" w:space="0" w:color="auto"/>
                        <w:right w:val="none" w:sz="0" w:space="0" w:color="auto"/>
                      </w:divBdr>
                      <w:divsChild>
                        <w:div w:id="20630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37824">
              <w:marLeft w:val="0"/>
              <w:marRight w:val="0"/>
              <w:marTop w:val="0"/>
              <w:marBottom w:val="0"/>
              <w:divBdr>
                <w:top w:val="none" w:sz="0" w:space="0" w:color="auto"/>
                <w:left w:val="none" w:sz="0" w:space="0" w:color="auto"/>
                <w:bottom w:val="none" w:sz="0" w:space="0" w:color="auto"/>
                <w:right w:val="none" w:sz="0" w:space="0" w:color="auto"/>
              </w:divBdr>
              <w:divsChild>
                <w:div w:id="789132154">
                  <w:marLeft w:val="0"/>
                  <w:marRight w:val="0"/>
                  <w:marTop w:val="0"/>
                  <w:marBottom w:val="0"/>
                  <w:divBdr>
                    <w:top w:val="none" w:sz="0" w:space="0" w:color="auto"/>
                    <w:left w:val="none" w:sz="0" w:space="0" w:color="auto"/>
                    <w:bottom w:val="none" w:sz="0" w:space="0" w:color="auto"/>
                    <w:right w:val="none" w:sz="0" w:space="0" w:color="auto"/>
                  </w:divBdr>
                  <w:divsChild>
                    <w:div w:id="212037785">
                      <w:marLeft w:val="0"/>
                      <w:marRight w:val="0"/>
                      <w:marTop w:val="0"/>
                      <w:marBottom w:val="0"/>
                      <w:divBdr>
                        <w:top w:val="none" w:sz="0" w:space="0" w:color="auto"/>
                        <w:left w:val="none" w:sz="0" w:space="0" w:color="auto"/>
                        <w:bottom w:val="none" w:sz="0" w:space="0" w:color="auto"/>
                        <w:right w:val="none" w:sz="0" w:space="0" w:color="auto"/>
                      </w:divBdr>
                    </w:div>
                    <w:div w:id="2026322132">
                      <w:marLeft w:val="0"/>
                      <w:marRight w:val="0"/>
                      <w:marTop w:val="0"/>
                      <w:marBottom w:val="0"/>
                      <w:divBdr>
                        <w:top w:val="none" w:sz="0" w:space="0" w:color="auto"/>
                        <w:left w:val="none" w:sz="0" w:space="0" w:color="auto"/>
                        <w:bottom w:val="none" w:sz="0" w:space="0" w:color="auto"/>
                        <w:right w:val="none" w:sz="0" w:space="0" w:color="auto"/>
                      </w:divBdr>
                      <w:divsChild>
                        <w:div w:id="9081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4815">
              <w:marLeft w:val="0"/>
              <w:marRight w:val="0"/>
              <w:marTop w:val="0"/>
              <w:marBottom w:val="0"/>
              <w:divBdr>
                <w:top w:val="none" w:sz="0" w:space="0" w:color="auto"/>
                <w:left w:val="none" w:sz="0" w:space="0" w:color="auto"/>
                <w:bottom w:val="none" w:sz="0" w:space="0" w:color="auto"/>
                <w:right w:val="none" w:sz="0" w:space="0" w:color="auto"/>
              </w:divBdr>
              <w:divsChild>
                <w:div w:id="1518544915">
                  <w:marLeft w:val="0"/>
                  <w:marRight w:val="0"/>
                  <w:marTop w:val="0"/>
                  <w:marBottom w:val="0"/>
                  <w:divBdr>
                    <w:top w:val="none" w:sz="0" w:space="0" w:color="auto"/>
                    <w:left w:val="none" w:sz="0" w:space="0" w:color="auto"/>
                    <w:bottom w:val="none" w:sz="0" w:space="0" w:color="auto"/>
                    <w:right w:val="none" w:sz="0" w:space="0" w:color="auto"/>
                  </w:divBdr>
                  <w:divsChild>
                    <w:div w:id="1956407447">
                      <w:marLeft w:val="0"/>
                      <w:marRight w:val="0"/>
                      <w:marTop w:val="0"/>
                      <w:marBottom w:val="0"/>
                      <w:divBdr>
                        <w:top w:val="none" w:sz="0" w:space="0" w:color="auto"/>
                        <w:left w:val="none" w:sz="0" w:space="0" w:color="auto"/>
                        <w:bottom w:val="none" w:sz="0" w:space="0" w:color="auto"/>
                        <w:right w:val="none" w:sz="0" w:space="0" w:color="auto"/>
                      </w:divBdr>
                    </w:div>
                    <w:div w:id="287322104">
                      <w:marLeft w:val="0"/>
                      <w:marRight w:val="0"/>
                      <w:marTop w:val="0"/>
                      <w:marBottom w:val="0"/>
                      <w:divBdr>
                        <w:top w:val="none" w:sz="0" w:space="0" w:color="auto"/>
                        <w:left w:val="none" w:sz="0" w:space="0" w:color="auto"/>
                        <w:bottom w:val="none" w:sz="0" w:space="0" w:color="auto"/>
                        <w:right w:val="none" w:sz="0" w:space="0" w:color="auto"/>
                      </w:divBdr>
                      <w:divsChild>
                        <w:div w:id="429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2156">
              <w:marLeft w:val="0"/>
              <w:marRight w:val="0"/>
              <w:marTop w:val="0"/>
              <w:marBottom w:val="0"/>
              <w:divBdr>
                <w:top w:val="none" w:sz="0" w:space="0" w:color="auto"/>
                <w:left w:val="none" w:sz="0" w:space="0" w:color="auto"/>
                <w:bottom w:val="none" w:sz="0" w:space="0" w:color="auto"/>
                <w:right w:val="none" w:sz="0" w:space="0" w:color="auto"/>
              </w:divBdr>
              <w:divsChild>
                <w:div w:id="295726259">
                  <w:marLeft w:val="0"/>
                  <w:marRight w:val="0"/>
                  <w:marTop w:val="0"/>
                  <w:marBottom w:val="0"/>
                  <w:divBdr>
                    <w:top w:val="none" w:sz="0" w:space="0" w:color="auto"/>
                    <w:left w:val="none" w:sz="0" w:space="0" w:color="auto"/>
                    <w:bottom w:val="none" w:sz="0" w:space="0" w:color="auto"/>
                    <w:right w:val="none" w:sz="0" w:space="0" w:color="auto"/>
                  </w:divBdr>
                  <w:divsChild>
                    <w:div w:id="662784973">
                      <w:marLeft w:val="0"/>
                      <w:marRight w:val="0"/>
                      <w:marTop w:val="0"/>
                      <w:marBottom w:val="0"/>
                      <w:divBdr>
                        <w:top w:val="none" w:sz="0" w:space="0" w:color="auto"/>
                        <w:left w:val="none" w:sz="0" w:space="0" w:color="auto"/>
                        <w:bottom w:val="none" w:sz="0" w:space="0" w:color="auto"/>
                        <w:right w:val="none" w:sz="0" w:space="0" w:color="auto"/>
                      </w:divBdr>
                    </w:div>
                    <w:div w:id="1981495400">
                      <w:marLeft w:val="0"/>
                      <w:marRight w:val="0"/>
                      <w:marTop w:val="0"/>
                      <w:marBottom w:val="0"/>
                      <w:divBdr>
                        <w:top w:val="none" w:sz="0" w:space="0" w:color="auto"/>
                        <w:left w:val="none" w:sz="0" w:space="0" w:color="auto"/>
                        <w:bottom w:val="none" w:sz="0" w:space="0" w:color="auto"/>
                        <w:right w:val="none" w:sz="0" w:space="0" w:color="auto"/>
                      </w:divBdr>
                      <w:divsChild>
                        <w:div w:id="240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33109">
      <w:bodyDiv w:val="1"/>
      <w:marLeft w:val="0"/>
      <w:marRight w:val="0"/>
      <w:marTop w:val="0"/>
      <w:marBottom w:val="0"/>
      <w:divBdr>
        <w:top w:val="none" w:sz="0" w:space="0" w:color="auto"/>
        <w:left w:val="none" w:sz="0" w:space="0" w:color="auto"/>
        <w:bottom w:val="none" w:sz="0" w:space="0" w:color="auto"/>
        <w:right w:val="none" w:sz="0" w:space="0" w:color="auto"/>
      </w:divBdr>
      <w:divsChild>
        <w:div w:id="1121611423">
          <w:marLeft w:val="0"/>
          <w:marRight w:val="0"/>
          <w:marTop w:val="0"/>
          <w:marBottom w:val="208"/>
          <w:divBdr>
            <w:top w:val="none" w:sz="0" w:space="0" w:color="auto"/>
            <w:left w:val="none" w:sz="0" w:space="0" w:color="auto"/>
            <w:bottom w:val="none" w:sz="0" w:space="0" w:color="auto"/>
            <w:right w:val="none" w:sz="0" w:space="0" w:color="auto"/>
          </w:divBdr>
        </w:div>
        <w:div w:id="1785953780">
          <w:marLeft w:val="0"/>
          <w:marRight w:val="0"/>
          <w:marTop w:val="0"/>
          <w:marBottom w:val="208"/>
          <w:divBdr>
            <w:top w:val="none" w:sz="0" w:space="0" w:color="auto"/>
            <w:left w:val="none" w:sz="0" w:space="0" w:color="auto"/>
            <w:bottom w:val="none" w:sz="0" w:space="0" w:color="auto"/>
            <w:right w:val="none" w:sz="0" w:space="0" w:color="auto"/>
          </w:divBdr>
        </w:div>
        <w:div w:id="399642478">
          <w:marLeft w:val="0"/>
          <w:marRight w:val="0"/>
          <w:marTop w:val="0"/>
          <w:marBottom w:val="208"/>
          <w:divBdr>
            <w:top w:val="none" w:sz="0" w:space="0" w:color="auto"/>
            <w:left w:val="none" w:sz="0" w:space="0" w:color="auto"/>
            <w:bottom w:val="none" w:sz="0" w:space="0" w:color="auto"/>
            <w:right w:val="none" w:sz="0" w:space="0" w:color="auto"/>
          </w:divBdr>
        </w:div>
        <w:div w:id="1978758998">
          <w:marLeft w:val="0"/>
          <w:marRight w:val="0"/>
          <w:marTop w:val="0"/>
          <w:marBottom w:val="208"/>
          <w:divBdr>
            <w:top w:val="none" w:sz="0" w:space="0" w:color="auto"/>
            <w:left w:val="none" w:sz="0" w:space="0" w:color="auto"/>
            <w:bottom w:val="none" w:sz="0" w:space="0" w:color="auto"/>
            <w:right w:val="none" w:sz="0" w:space="0" w:color="auto"/>
          </w:divBdr>
        </w:div>
        <w:div w:id="1362969950">
          <w:marLeft w:val="0"/>
          <w:marRight w:val="0"/>
          <w:marTop w:val="0"/>
          <w:marBottom w:val="208"/>
          <w:divBdr>
            <w:top w:val="none" w:sz="0" w:space="0" w:color="auto"/>
            <w:left w:val="none" w:sz="0" w:space="0" w:color="auto"/>
            <w:bottom w:val="none" w:sz="0" w:space="0" w:color="auto"/>
            <w:right w:val="none" w:sz="0" w:space="0" w:color="auto"/>
          </w:divBdr>
        </w:div>
        <w:div w:id="1355155646">
          <w:marLeft w:val="0"/>
          <w:marRight w:val="0"/>
          <w:marTop w:val="0"/>
          <w:marBottom w:val="208"/>
          <w:divBdr>
            <w:top w:val="none" w:sz="0" w:space="0" w:color="auto"/>
            <w:left w:val="none" w:sz="0" w:space="0" w:color="auto"/>
            <w:bottom w:val="none" w:sz="0" w:space="0" w:color="auto"/>
            <w:right w:val="none" w:sz="0" w:space="0" w:color="auto"/>
          </w:divBdr>
        </w:div>
        <w:div w:id="2120489216">
          <w:marLeft w:val="0"/>
          <w:marRight w:val="0"/>
          <w:marTop w:val="0"/>
          <w:marBottom w:val="208"/>
          <w:divBdr>
            <w:top w:val="none" w:sz="0" w:space="0" w:color="auto"/>
            <w:left w:val="none" w:sz="0" w:space="0" w:color="auto"/>
            <w:bottom w:val="none" w:sz="0" w:space="0" w:color="auto"/>
            <w:right w:val="none" w:sz="0" w:space="0" w:color="auto"/>
          </w:divBdr>
        </w:div>
        <w:div w:id="510263774">
          <w:marLeft w:val="0"/>
          <w:marRight w:val="0"/>
          <w:marTop w:val="0"/>
          <w:marBottom w:val="208"/>
          <w:divBdr>
            <w:top w:val="none" w:sz="0" w:space="0" w:color="auto"/>
            <w:left w:val="none" w:sz="0" w:space="0" w:color="auto"/>
            <w:bottom w:val="none" w:sz="0" w:space="0" w:color="auto"/>
            <w:right w:val="none" w:sz="0" w:space="0" w:color="auto"/>
          </w:divBdr>
        </w:div>
        <w:div w:id="933442044">
          <w:marLeft w:val="0"/>
          <w:marRight w:val="0"/>
          <w:marTop w:val="0"/>
          <w:marBottom w:val="208"/>
          <w:divBdr>
            <w:top w:val="none" w:sz="0" w:space="0" w:color="auto"/>
            <w:left w:val="none" w:sz="0" w:space="0" w:color="auto"/>
            <w:bottom w:val="none" w:sz="0" w:space="0" w:color="auto"/>
            <w:right w:val="none" w:sz="0" w:space="0" w:color="auto"/>
          </w:divBdr>
        </w:div>
        <w:div w:id="667638732">
          <w:marLeft w:val="0"/>
          <w:marRight w:val="0"/>
          <w:marTop w:val="0"/>
          <w:marBottom w:val="208"/>
          <w:divBdr>
            <w:top w:val="none" w:sz="0" w:space="0" w:color="auto"/>
            <w:left w:val="none" w:sz="0" w:space="0" w:color="auto"/>
            <w:bottom w:val="none" w:sz="0" w:space="0" w:color="auto"/>
            <w:right w:val="none" w:sz="0" w:space="0" w:color="auto"/>
          </w:divBdr>
        </w:div>
        <w:div w:id="827600011">
          <w:marLeft w:val="0"/>
          <w:marRight w:val="0"/>
          <w:marTop w:val="0"/>
          <w:marBottom w:val="208"/>
          <w:divBdr>
            <w:top w:val="none" w:sz="0" w:space="0" w:color="auto"/>
            <w:left w:val="none" w:sz="0" w:space="0" w:color="auto"/>
            <w:bottom w:val="none" w:sz="0" w:space="0" w:color="auto"/>
            <w:right w:val="none" w:sz="0" w:space="0" w:color="auto"/>
          </w:divBdr>
        </w:div>
        <w:div w:id="1388802395">
          <w:marLeft w:val="0"/>
          <w:marRight w:val="0"/>
          <w:marTop w:val="0"/>
          <w:marBottom w:val="208"/>
          <w:divBdr>
            <w:top w:val="none" w:sz="0" w:space="0" w:color="auto"/>
            <w:left w:val="none" w:sz="0" w:space="0" w:color="auto"/>
            <w:bottom w:val="none" w:sz="0" w:space="0" w:color="auto"/>
            <w:right w:val="none" w:sz="0" w:space="0" w:color="auto"/>
          </w:divBdr>
        </w:div>
      </w:divsChild>
    </w:div>
    <w:div w:id="1208762925">
      <w:bodyDiv w:val="1"/>
      <w:marLeft w:val="0"/>
      <w:marRight w:val="0"/>
      <w:marTop w:val="0"/>
      <w:marBottom w:val="0"/>
      <w:divBdr>
        <w:top w:val="none" w:sz="0" w:space="0" w:color="auto"/>
        <w:left w:val="none" w:sz="0" w:space="0" w:color="auto"/>
        <w:bottom w:val="none" w:sz="0" w:space="0" w:color="auto"/>
        <w:right w:val="none" w:sz="0" w:space="0" w:color="auto"/>
      </w:divBdr>
      <w:divsChild>
        <w:div w:id="1174808904">
          <w:marLeft w:val="0"/>
          <w:marRight w:val="0"/>
          <w:marTop w:val="0"/>
          <w:marBottom w:val="208"/>
          <w:divBdr>
            <w:top w:val="none" w:sz="0" w:space="0" w:color="auto"/>
            <w:left w:val="none" w:sz="0" w:space="0" w:color="auto"/>
            <w:bottom w:val="none" w:sz="0" w:space="0" w:color="auto"/>
            <w:right w:val="none" w:sz="0" w:space="0" w:color="auto"/>
          </w:divBdr>
        </w:div>
        <w:div w:id="1285771141">
          <w:marLeft w:val="0"/>
          <w:marRight w:val="0"/>
          <w:marTop w:val="0"/>
          <w:marBottom w:val="208"/>
          <w:divBdr>
            <w:top w:val="none" w:sz="0" w:space="0" w:color="auto"/>
            <w:left w:val="none" w:sz="0" w:space="0" w:color="auto"/>
            <w:bottom w:val="none" w:sz="0" w:space="0" w:color="auto"/>
            <w:right w:val="none" w:sz="0" w:space="0" w:color="auto"/>
          </w:divBdr>
        </w:div>
        <w:div w:id="1156075038">
          <w:marLeft w:val="0"/>
          <w:marRight w:val="0"/>
          <w:marTop w:val="0"/>
          <w:marBottom w:val="208"/>
          <w:divBdr>
            <w:top w:val="none" w:sz="0" w:space="0" w:color="auto"/>
            <w:left w:val="none" w:sz="0" w:space="0" w:color="auto"/>
            <w:bottom w:val="none" w:sz="0" w:space="0" w:color="auto"/>
            <w:right w:val="none" w:sz="0" w:space="0" w:color="auto"/>
          </w:divBdr>
        </w:div>
        <w:div w:id="1760563428">
          <w:marLeft w:val="0"/>
          <w:marRight w:val="0"/>
          <w:marTop w:val="0"/>
          <w:marBottom w:val="208"/>
          <w:divBdr>
            <w:top w:val="none" w:sz="0" w:space="0" w:color="auto"/>
            <w:left w:val="none" w:sz="0" w:space="0" w:color="auto"/>
            <w:bottom w:val="none" w:sz="0" w:space="0" w:color="auto"/>
            <w:right w:val="none" w:sz="0" w:space="0" w:color="auto"/>
          </w:divBdr>
        </w:div>
        <w:div w:id="328800380">
          <w:marLeft w:val="0"/>
          <w:marRight w:val="0"/>
          <w:marTop w:val="0"/>
          <w:marBottom w:val="208"/>
          <w:divBdr>
            <w:top w:val="none" w:sz="0" w:space="0" w:color="auto"/>
            <w:left w:val="none" w:sz="0" w:space="0" w:color="auto"/>
            <w:bottom w:val="none" w:sz="0" w:space="0" w:color="auto"/>
            <w:right w:val="none" w:sz="0" w:space="0" w:color="auto"/>
          </w:divBdr>
        </w:div>
        <w:div w:id="1830827632">
          <w:marLeft w:val="0"/>
          <w:marRight w:val="0"/>
          <w:marTop w:val="0"/>
          <w:marBottom w:val="208"/>
          <w:divBdr>
            <w:top w:val="none" w:sz="0" w:space="0" w:color="auto"/>
            <w:left w:val="none" w:sz="0" w:space="0" w:color="auto"/>
            <w:bottom w:val="none" w:sz="0" w:space="0" w:color="auto"/>
            <w:right w:val="none" w:sz="0" w:space="0" w:color="auto"/>
          </w:divBdr>
        </w:div>
        <w:div w:id="2123913529">
          <w:marLeft w:val="0"/>
          <w:marRight w:val="0"/>
          <w:marTop w:val="0"/>
          <w:marBottom w:val="208"/>
          <w:divBdr>
            <w:top w:val="none" w:sz="0" w:space="0" w:color="auto"/>
            <w:left w:val="none" w:sz="0" w:space="0" w:color="auto"/>
            <w:bottom w:val="none" w:sz="0" w:space="0" w:color="auto"/>
            <w:right w:val="none" w:sz="0" w:space="0" w:color="auto"/>
          </w:divBdr>
        </w:div>
        <w:div w:id="289557197">
          <w:marLeft w:val="0"/>
          <w:marRight w:val="0"/>
          <w:marTop w:val="0"/>
          <w:marBottom w:val="208"/>
          <w:divBdr>
            <w:top w:val="none" w:sz="0" w:space="0" w:color="auto"/>
            <w:left w:val="none" w:sz="0" w:space="0" w:color="auto"/>
            <w:bottom w:val="none" w:sz="0" w:space="0" w:color="auto"/>
            <w:right w:val="none" w:sz="0" w:space="0" w:color="auto"/>
          </w:divBdr>
        </w:div>
        <w:div w:id="894900642">
          <w:marLeft w:val="0"/>
          <w:marRight w:val="0"/>
          <w:marTop w:val="0"/>
          <w:marBottom w:val="208"/>
          <w:divBdr>
            <w:top w:val="none" w:sz="0" w:space="0" w:color="auto"/>
            <w:left w:val="none" w:sz="0" w:space="0" w:color="auto"/>
            <w:bottom w:val="none" w:sz="0" w:space="0" w:color="auto"/>
            <w:right w:val="none" w:sz="0" w:space="0" w:color="auto"/>
          </w:divBdr>
        </w:div>
        <w:div w:id="1767144732">
          <w:marLeft w:val="0"/>
          <w:marRight w:val="0"/>
          <w:marTop w:val="0"/>
          <w:marBottom w:val="208"/>
          <w:divBdr>
            <w:top w:val="none" w:sz="0" w:space="0" w:color="auto"/>
            <w:left w:val="none" w:sz="0" w:space="0" w:color="auto"/>
            <w:bottom w:val="none" w:sz="0" w:space="0" w:color="auto"/>
            <w:right w:val="none" w:sz="0" w:space="0" w:color="auto"/>
          </w:divBdr>
        </w:div>
        <w:div w:id="1368146117">
          <w:marLeft w:val="0"/>
          <w:marRight w:val="0"/>
          <w:marTop w:val="0"/>
          <w:marBottom w:val="208"/>
          <w:divBdr>
            <w:top w:val="none" w:sz="0" w:space="0" w:color="auto"/>
            <w:left w:val="none" w:sz="0" w:space="0" w:color="auto"/>
            <w:bottom w:val="none" w:sz="0" w:space="0" w:color="auto"/>
            <w:right w:val="none" w:sz="0" w:space="0" w:color="auto"/>
          </w:divBdr>
        </w:div>
        <w:div w:id="1777139927">
          <w:marLeft w:val="0"/>
          <w:marRight w:val="0"/>
          <w:marTop w:val="0"/>
          <w:marBottom w:val="208"/>
          <w:divBdr>
            <w:top w:val="none" w:sz="0" w:space="0" w:color="auto"/>
            <w:left w:val="none" w:sz="0" w:space="0" w:color="auto"/>
            <w:bottom w:val="none" w:sz="0" w:space="0" w:color="auto"/>
            <w:right w:val="none" w:sz="0" w:space="0" w:color="auto"/>
          </w:divBdr>
        </w:div>
      </w:divsChild>
    </w:div>
    <w:div w:id="1212577512">
      <w:bodyDiv w:val="1"/>
      <w:marLeft w:val="0"/>
      <w:marRight w:val="0"/>
      <w:marTop w:val="0"/>
      <w:marBottom w:val="0"/>
      <w:divBdr>
        <w:top w:val="none" w:sz="0" w:space="0" w:color="auto"/>
        <w:left w:val="none" w:sz="0" w:space="0" w:color="auto"/>
        <w:bottom w:val="none" w:sz="0" w:space="0" w:color="auto"/>
        <w:right w:val="none" w:sz="0" w:space="0" w:color="auto"/>
      </w:divBdr>
      <w:divsChild>
        <w:div w:id="1625111950">
          <w:marLeft w:val="0"/>
          <w:marRight w:val="0"/>
          <w:marTop w:val="0"/>
          <w:marBottom w:val="208"/>
          <w:divBdr>
            <w:top w:val="none" w:sz="0" w:space="0" w:color="auto"/>
            <w:left w:val="none" w:sz="0" w:space="0" w:color="auto"/>
            <w:bottom w:val="none" w:sz="0" w:space="0" w:color="auto"/>
            <w:right w:val="none" w:sz="0" w:space="0" w:color="auto"/>
          </w:divBdr>
        </w:div>
        <w:div w:id="386615544">
          <w:marLeft w:val="0"/>
          <w:marRight w:val="0"/>
          <w:marTop w:val="0"/>
          <w:marBottom w:val="208"/>
          <w:divBdr>
            <w:top w:val="none" w:sz="0" w:space="0" w:color="auto"/>
            <w:left w:val="none" w:sz="0" w:space="0" w:color="auto"/>
            <w:bottom w:val="none" w:sz="0" w:space="0" w:color="auto"/>
            <w:right w:val="none" w:sz="0" w:space="0" w:color="auto"/>
          </w:divBdr>
        </w:div>
        <w:div w:id="1709139655">
          <w:marLeft w:val="0"/>
          <w:marRight w:val="0"/>
          <w:marTop w:val="0"/>
          <w:marBottom w:val="208"/>
          <w:divBdr>
            <w:top w:val="none" w:sz="0" w:space="0" w:color="auto"/>
            <w:left w:val="none" w:sz="0" w:space="0" w:color="auto"/>
            <w:bottom w:val="none" w:sz="0" w:space="0" w:color="auto"/>
            <w:right w:val="none" w:sz="0" w:space="0" w:color="auto"/>
          </w:divBdr>
        </w:div>
        <w:div w:id="14812633">
          <w:marLeft w:val="0"/>
          <w:marRight w:val="0"/>
          <w:marTop w:val="0"/>
          <w:marBottom w:val="208"/>
          <w:divBdr>
            <w:top w:val="none" w:sz="0" w:space="0" w:color="auto"/>
            <w:left w:val="none" w:sz="0" w:space="0" w:color="auto"/>
            <w:bottom w:val="none" w:sz="0" w:space="0" w:color="auto"/>
            <w:right w:val="none" w:sz="0" w:space="0" w:color="auto"/>
          </w:divBdr>
        </w:div>
        <w:div w:id="1382440457">
          <w:marLeft w:val="0"/>
          <w:marRight w:val="0"/>
          <w:marTop w:val="0"/>
          <w:marBottom w:val="208"/>
          <w:divBdr>
            <w:top w:val="none" w:sz="0" w:space="0" w:color="auto"/>
            <w:left w:val="none" w:sz="0" w:space="0" w:color="auto"/>
            <w:bottom w:val="none" w:sz="0" w:space="0" w:color="auto"/>
            <w:right w:val="none" w:sz="0" w:space="0" w:color="auto"/>
          </w:divBdr>
        </w:div>
        <w:div w:id="791486461">
          <w:marLeft w:val="0"/>
          <w:marRight w:val="0"/>
          <w:marTop w:val="0"/>
          <w:marBottom w:val="208"/>
          <w:divBdr>
            <w:top w:val="none" w:sz="0" w:space="0" w:color="auto"/>
            <w:left w:val="none" w:sz="0" w:space="0" w:color="auto"/>
            <w:bottom w:val="none" w:sz="0" w:space="0" w:color="auto"/>
            <w:right w:val="none" w:sz="0" w:space="0" w:color="auto"/>
          </w:divBdr>
        </w:div>
        <w:div w:id="935595287">
          <w:marLeft w:val="0"/>
          <w:marRight w:val="0"/>
          <w:marTop w:val="0"/>
          <w:marBottom w:val="208"/>
          <w:divBdr>
            <w:top w:val="none" w:sz="0" w:space="0" w:color="auto"/>
            <w:left w:val="none" w:sz="0" w:space="0" w:color="auto"/>
            <w:bottom w:val="none" w:sz="0" w:space="0" w:color="auto"/>
            <w:right w:val="none" w:sz="0" w:space="0" w:color="auto"/>
          </w:divBdr>
        </w:div>
        <w:div w:id="950890863">
          <w:marLeft w:val="0"/>
          <w:marRight w:val="0"/>
          <w:marTop w:val="0"/>
          <w:marBottom w:val="208"/>
          <w:divBdr>
            <w:top w:val="none" w:sz="0" w:space="0" w:color="auto"/>
            <w:left w:val="none" w:sz="0" w:space="0" w:color="auto"/>
            <w:bottom w:val="none" w:sz="0" w:space="0" w:color="auto"/>
            <w:right w:val="none" w:sz="0" w:space="0" w:color="auto"/>
          </w:divBdr>
        </w:div>
        <w:div w:id="1616138284">
          <w:marLeft w:val="0"/>
          <w:marRight w:val="0"/>
          <w:marTop w:val="0"/>
          <w:marBottom w:val="208"/>
          <w:divBdr>
            <w:top w:val="none" w:sz="0" w:space="0" w:color="auto"/>
            <w:left w:val="none" w:sz="0" w:space="0" w:color="auto"/>
            <w:bottom w:val="none" w:sz="0" w:space="0" w:color="auto"/>
            <w:right w:val="none" w:sz="0" w:space="0" w:color="auto"/>
          </w:divBdr>
        </w:div>
        <w:div w:id="1335763602">
          <w:marLeft w:val="0"/>
          <w:marRight w:val="0"/>
          <w:marTop w:val="0"/>
          <w:marBottom w:val="208"/>
          <w:divBdr>
            <w:top w:val="none" w:sz="0" w:space="0" w:color="auto"/>
            <w:left w:val="none" w:sz="0" w:space="0" w:color="auto"/>
            <w:bottom w:val="none" w:sz="0" w:space="0" w:color="auto"/>
            <w:right w:val="none" w:sz="0" w:space="0" w:color="auto"/>
          </w:divBdr>
        </w:div>
        <w:div w:id="1152716176">
          <w:marLeft w:val="0"/>
          <w:marRight w:val="0"/>
          <w:marTop w:val="0"/>
          <w:marBottom w:val="208"/>
          <w:divBdr>
            <w:top w:val="none" w:sz="0" w:space="0" w:color="auto"/>
            <w:left w:val="none" w:sz="0" w:space="0" w:color="auto"/>
            <w:bottom w:val="none" w:sz="0" w:space="0" w:color="auto"/>
            <w:right w:val="none" w:sz="0" w:space="0" w:color="auto"/>
          </w:divBdr>
        </w:div>
        <w:div w:id="1611356822">
          <w:marLeft w:val="0"/>
          <w:marRight w:val="0"/>
          <w:marTop w:val="0"/>
          <w:marBottom w:val="208"/>
          <w:divBdr>
            <w:top w:val="none" w:sz="0" w:space="0" w:color="auto"/>
            <w:left w:val="none" w:sz="0" w:space="0" w:color="auto"/>
            <w:bottom w:val="none" w:sz="0" w:space="0" w:color="auto"/>
            <w:right w:val="none" w:sz="0" w:space="0" w:color="auto"/>
          </w:divBdr>
        </w:div>
      </w:divsChild>
    </w:div>
    <w:div w:id="1229801780">
      <w:bodyDiv w:val="1"/>
      <w:marLeft w:val="0"/>
      <w:marRight w:val="0"/>
      <w:marTop w:val="0"/>
      <w:marBottom w:val="0"/>
      <w:divBdr>
        <w:top w:val="none" w:sz="0" w:space="0" w:color="auto"/>
        <w:left w:val="none" w:sz="0" w:space="0" w:color="auto"/>
        <w:bottom w:val="none" w:sz="0" w:space="0" w:color="auto"/>
        <w:right w:val="none" w:sz="0" w:space="0" w:color="auto"/>
      </w:divBdr>
      <w:divsChild>
        <w:div w:id="155153158">
          <w:marLeft w:val="0"/>
          <w:marRight w:val="0"/>
          <w:marTop w:val="0"/>
          <w:marBottom w:val="0"/>
          <w:divBdr>
            <w:top w:val="none" w:sz="0" w:space="0" w:color="auto"/>
            <w:left w:val="none" w:sz="0" w:space="0" w:color="auto"/>
            <w:bottom w:val="none" w:sz="0" w:space="0" w:color="auto"/>
            <w:right w:val="none" w:sz="0" w:space="0" w:color="auto"/>
          </w:divBdr>
        </w:div>
        <w:div w:id="120923097">
          <w:marLeft w:val="0"/>
          <w:marRight w:val="0"/>
          <w:marTop w:val="0"/>
          <w:marBottom w:val="0"/>
          <w:divBdr>
            <w:top w:val="none" w:sz="0" w:space="0" w:color="auto"/>
            <w:left w:val="none" w:sz="0" w:space="0" w:color="auto"/>
            <w:bottom w:val="none" w:sz="0" w:space="0" w:color="auto"/>
            <w:right w:val="none" w:sz="0" w:space="0" w:color="auto"/>
          </w:divBdr>
        </w:div>
        <w:div w:id="1230577329">
          <w:marLeft w:val="0"/>
          <w:marRight w:val="0"/>
          <w:marTop w:val="0"/>
          <w:marBottom w:val="0"/>
          <w:divBdr>
            <w:top w:val="none" w:sz="0" w:space="0" w:color="auto"/>
            <w:left w:val="none" w:sz="0" w:space="0" w:color="auto"/>
            <w:bottom w:val="none" w:sz="0" w:space="0" w:color="auto"/>
            <w:right w:val="none" w:sz="0" w:space="0" w:color="auto"/>
          </w:divBdr>
        </w:div>
        <w:div w:id="122120529">
          <w:marLeft w:val="0"/>
          <w:marRight w:val="0"/>
          <w:marTop w:val="0"/>
          <w:marBottom w:val="0"/>
          <w:divBdr>
            <w:top w:val="none" w:sz="0" w:space="0" w:color="auto"/>
            <w:left w:val="none" w:sz="0" w:space="0" w:color="auto"/>
            <w:bottom w:val="none" w:sz="0" w:space="0" w:color="auto"/>
            <w:right w:val="none" w:sz="0" w:space="0" w:color="auto"/>
          </w:divBdr>
        </w:div>
        <w:div w:id="1904289932">
          <w:marLeft w:val="0"/>
          <w:marRight w:val="0"/>
          <w:marTop w:val="0"/>
          <w:marBottom w:val="0"/>
          <w:divBdr>
            <w:top w:val="none" w:sz="0" w:space="0" w:color="auto"/>
            <w:left w:val="none" w:sz="0" w:space="0" w:color="auto"/>
            <w:bottom w:val="none" w:sz="0" w:space="0" w:color="auto"/>
            <w:right w:val="none" w:sz="0" w:space="0" w:color="auto"/>
          </w:divBdr>
        </w:div>
        <w:div w:id="325211859">
          <w:marLeft w:val="0"/>
          <w:marRight w:val="0"/>
          <w:marTop w:val="0"/>
          <w:marBottom w:val="0"/>
          <w:divBdr>
            <w:top w:val="none" w:sz="0" w:space="0" w:color="auto"/>
            <w:left w:val="none" w:sz="0" w:space="0" w:color="auto"/>
            <w:bottom w:val="none" w:sz="0" w:space="0" w:color="auto"/>
            <w:right w:val="none" w:sz="0" w:space="0" w:color="auto"/>
          </w:divBdr>
        </w:div>
        <w:div w:id="20254524">
          <w:marLeft w:val="0"/>
          <w:marRight w:val="0"/>
          <w:marTop w:val="0"/>
          <w:marBottom w:val="0"/>
          <w:divBdr>
            <w:top w:val="none" w:sz="0" w:space="0" w:color="auto"/>
            <w:left w:val="none" w:sz="0" w:space="0" w:color="auto"/>
            <w:bottom w:val="none" w:sz="0" w:space="0" w:color="auto"/>
            <w:right w:val="none" w:sz="0" w:space="0" w:color="auto"/>
          </w:divBdr>
        </w:div>
        <w:div w:id="237248148">
          <w:marLeft w:val="0"/>
          <w:marRight w:val="0"/>
          <w:marTop w:val="0"/>
          <w:marBottom w:val="0"/>
          <w:divBdr>
            <w:top w:val="none" w:sz="0" w:space="0" w:color="auto"/>
            <w:left w:val="none" w:sz="0" w:space="0" w:color="auto"/>
            <w:bottom w:val="none" w:sz="0" w:space="0" w:color="auto"/>
            <w:right w:val="none" w:sz="0" w:space="0" w:color="auto"/>
          </w:divBdr>
        </w:div>
        <w:div w:id="379015035">
          <w:marLeft w:val="0"/>
          <w:marRight w:val="0"/>
          <w:marTop w:val="0"/>
          <w:marBottom w:val="0"/>
          <w:divBdr>
            <w:top w:val="none" w:sz="0" w:space="0" w:color="auto"/>
            <w:left w:val="none" w:sz="0" w:space="0" w:color="auto"/>
            <w:bottom w:val="none" w:sz="0" w:space="0" w:color="auto"/>
            <w:right w:val="none" w:sz="0" w:space="0" w:color="auto"/>
          </w:divBdr>
        </w:div>
      </w:divsChild>
    </w:div>
    <w:div w:id="1230993064">
      <w:bodyDiv w:val="1"/>
      <w:marLeft w:val="0"/>
      <w:marRight w:val="0"/>
      <w:marTop w:val="0"/>
      <w:marBottom w:val="0"/>
      <w:divBdr>
        <w:top w:val="none" w:sz="0" w:space="0" w:color="auto"/>
        <w:left w:val="none" w:sz="0" w:space="0" w:color="auto"/>
        <w:bottom w:val="none" w:sz="0" w:space="0" w:color="auto"/>
        <w:right w:val="none" w:sz="0" w:space="0" w:color="auto"/>
      </w:divBdr>
    </w:div>
    <w:div w:id="1459453509">
      <w:bodyDiv w:val="1"/>
      <w:marLeft w:val="0"/>
      <w:marRight w:val="0"/>
      <w:marTop w:val="0"/>
      <w:marBottom w:val="0"/>
      <w:divBdr>
        <w:top w:val="none" w:sz="0" w:space="0" w:color="auto"/>
        <w:left w:val="none" w:sz="0" w:space="0" w:color="auto"/>
        <w:bottom w:val="none" w:sz="0" w:space="0" w:color="auto"/>
        <w:right w:val="none" w:sz="0" w:space="0" w:color="auto"/>
      </w:divBdr>
      <w:divsChild>
        <w:div w:id="1223637782">
          <w:marLeft w:val="0"/>
          <w:marRight w:val="0"/>
          <w:marTop w:val="0"/>
          <w:marBottom w:val="0"/>
          <w:divBdr>
            <w:top w:val="none" w:sz="0" w:space="0" w:color="auto"/>
            <w:left w:val="none" w:sz="0" w:space="0" w:color="auto"/>
            <w:bottom w:val="none" w:sz="0" w:space="0" w:color="auto"/>
            <w:right w:val="none" w:sz="0" w:space="0" w:color="auto"/>
          </w:divBdr>
        </w:div>
        <w:div w:id="1284193143">
          <w:marLeft w:val="0"/>
          <w:marRight w:val="0"/>
          <w:marTop w:val="0"/>
          <w:marBottom w:val="0"/>
          <w:divBdr>
            <w:top w:val="none" w:sz="0" w:space="0" w:color="auto"/>
            <w:left w:val="none" w:sz="0" w:space="0" w:color="auto"/>
            <w:bottom w:val="none" w:sz="0" w:space="0" w:color="auto"/>
            <w:right w:val="none" w:sz="0" w:space="0" w:color="auto"/>
          </w:divBdr>
        </w:div>
        <w:div w:id="1889760159">
          <w:marLeft w:val="0"/>
          <w:marRight w:val="0"/>
          <w:marTop w:val="0"/>
          <w:marBottom w:val="0"/>
          <w:divBdr>
            <w:top w:val="none" w:sz="0" w:space="0" w:color="auto"/>
            <w:left w:val="none" w:sz="0" w:space="0" w:color="auto"/>
            <w:bottom w:val="none" w:sz="0" w:space="0" w:color="auto"/>
            <w:right w:val="none" w:sz="0" w:space="0" w:color="auto"/>
          </w:divBdr>
        </w:div>
        <w:div w:id="1205338136">
          <w:marLeft w:val="0"/>
          <w:marRight w:val="0"/>
          <w:marTop w:val="0"/>
          <w:marBottom w:val="0"/>
          <w:divBdr>
            <w:top w:val="none" w:sz="0" w:space="0" w:color="auto"/>
            <w:left w:val="none" w:sz="0" w:space="0" w:color="auto"/>
            <w:bottom w:val="none" w:sz="0" w:space="0" w:color="auto"/>
            <w:right w:val="none" w:sz="0" w:space="0" w:color="auto"/>
          </w:divBdr>
        </w:div>
        <w:div w:id="539362184">
          <w:marLeft w:val="0"/>
          <w:marRight w:val="0"/>
          <w:marTop w:val="0"/>
          <w:marBottom w:val="0"/>
          <w:divBdr>
            <w:top w:val="none" w:sz="0" w:space="0" w:color="auto"/>
            <w:left w:val="none" w:sz="0" w:space="0" w:color="auto"/>
            <w:bottom w:val="none" w:sz="0" w:space="0" w:color="auto"/>
            <w:right w:val="none" w:sz="0" w:space="0" w:color="auto"/>
          </w:divBdr>
        </w:div>
        <w:div w:id="1921794766">
          <w:marLeft w:val="0"/>
          <w:marRight w:val="0"/>
          <w:marTop w:val="0"/>
          <w:marBottom w:val="0"/>
          <w:divBdr>
            <w:top w:val="none" w:sz="0" w:space="0" w:color="auto"/>
            <w:left w:val="none" w:sz="0" w:space="0" w:color="auto"/>
            <w:bottom w:val="none" w:sz="0" w:space="0" w:color="auto"/>
            <w:right w:val="none" w:sz="0" w:space="0" w:color="auto"/>
          </w:divBdr>
        </w:div>
        <w:div w:id="1937008928">
          <w:marLeft w:val="0"/>
          <w:marRight w:val="0"/>
          <w:marTop w:val="0"/>
          <w:marBottom w:val="0"/>
          <w:divBdr>
            <w:top w:val="none" w:sz="0" w:space="0" w:color="auto"/>
            <w:left w:val="none" w:sz="0" w:space="0" w:color="auto"/>
            <w:bottom w:val="none" w:sz="0" w:space="0" w:color="auto"/>
            <w:right w:val="none" w:sz="0" w:space="0" w:color="auto"/>
          </w:divBdr>
        </w:div>
        <w:div w:id="219482271">
          <w:marLeft w:val="0"/>
          <w:marRight w:val="0"/>
          <w:marTop w:val="0"/>
          <w:marBottom w:val="0"/>
          <w:divBdr>
            <w:top w:val="none" w:sz="0" w:space="0" w:color="auto"/>
            <w:left w:val="none" w:sz="0" w:space="0" w:color="auto"/>
            <w:bottom w:val="none" w:sz="0" w:space="0" w:color="auto"/>
            <w:right w:val="none" w:sz="0" w:space="0" w:color="auto"/>
          </w:divBdr>
        </w:div>
        <w:div w:id="1187673552">
          <w:marLeft w:val="0"/>
          <w:marRight w:val="0"/>
          <w:marTop w:val="0"/>
          <w:marBottom w:val="0"/>
          <w:divBdr>
            <w:top w:val="none" w:sz="0" w:space="0" w:color="auto"/>
            <w:left w:val="none" w:sz="0" w:space="0" w:color="auto"/>
            <w:bottom w:val="none" w:sz="0" w:space="0" w:color="auto"/>
            <w:right w:val="none" w:sz="0" w:space="0" w:color="auto"/>
          </w:divBdr>
        </w:div>
        <w:div w:id="1602952897">
          <w:marLeft w:val="0"/>
          <w:marRight w:val="0"/>
          <w:marTop w:val="0"/>
          <w:marBottom w:val="0"/>
          <w:divBdr>
            <w:top w:val="none" w:sz="0" w:space="0" w:color="auto"/>
            <w:left w:val="none" w:sz="0" w:space="0" w:color="auto"/>
            <w:bottom w:val="none" w:sz="0" w:space="0" w:color="auto"/>
            <w:right w:val="none" w:sz="0" w:space="0" w:color="auto"/>
          </w:divBdr>
        </w:div>
        <w:div w:id="1623534106">
          <w:marLeft w:val="0"/>
          <w:marRight w:val="0"/>
          <w:marTop w:val="0"/>
          <w:marBottom w:val="0"/>
          <w:divBdr>
            <w:top w:val="none" w:sz="0" w:space="0" w:color="auto"/>
            <w:left w:val="none" w:sz="0" w:space="0" w:color="auto"/>
            <w:bottom w:val="none" w:sz="0" w:space="0" w:color="auto"/>
            <w:right w:val="none" w:sz="0" w:space="0" w:color="auto"/>
          </w:divBdr>
        </w:div>
        <w:div w:id="1396584811">
          <w:marLeft w:val="0"/>
          <w:marRight w:val="0"/>
          <w:marTop w:val="0"/>
          <w:marBottom w:val="0"/>
          <w:divBdr>
            <w:top w:val="none" w:sz="0" w:space="0" w:color="auto"/>
            <w:left w:val="none" w:sz="0" w:space="0" w:color="auto"/>
            <w:bottom w:val="none" w:sz="0" w:space="0" w:color="auto"/>
            <w:right w:val="none" w:sz="0" w:space="0" w:color="auto"/>
          </w:divBdr>
        </w:div>
        <w:div w:id="1743022024">
          <w:marLeft w:val="0"/>
          <w:marRight w:val="0"/>
          <w:marTop w:val="0"/>
          <w:marBottom w:val="0"/>
          <w:divBdr>
            <w:top w:val="none" w:sz="0" w:space="0" w:color="auto"/>
            <w:left w:val="none" w:sz="0" w:space="0" w:color="auto"/>
            <w:bottom w:val="none" w:sz="0" w:space="0" w:color="auto"/>
            <w:right w:val="none" w:sz="0" w:space="0" w:color="auto"/>
          </w:divBdr>
        </w:div>
        <w:div w:id="151340943">
          <w:marLeft w:val="0"/>
          <w:marRight w:val="0"/>
          <w:marTop w:val="0"/>
          <w:marBottom w:val="0"/>
          <w:divBdr>
            <w:top w:val="none" w:sz="0" w:space="0" w:color="auto"/>
            <w:left w:val="none" w:sz="0" w:space="0" w:color="auto"/>
            <w:bottom w:val="none" w:sz="0" w:space="0" w:color="auto"/>
            <w:right w:val="none" w:sz="0" w:space="0" w:color="auto"/>
          </w:divBdr>
        </w:div>
        <w:div w:id="1135412633">
          <w:marLeft w:val="0"/>
          <w:marRight w:val="0"/>
          <w:marTop w:val="0"/>
          <w:marBottom w:val="0"/>
          <w:divBdr>
            <w:top w:val="none" w:sz="0" w:space="0" w:color="auto"/>
            <w:left w:val="none" w:sz="0" w:space="0" w:color="auto"/>
            <w:bottom w:val="none" w:sz="0" w:space="0" w:color="auto"/>
            <w:right w:val="none" w:sz="0" w:space="0" w:color="auto"/>
          </w:divBdr>
        </w:div>
      </w:divsChild>
    </w:div>
    <w:div w:id="1494029760">
      <w:bodyDiv w:val="1"/>
      <w:marLeft w:val="0"/>
      <w:marRight w:val="0"/>
      <w:marTop w:val="0"/>
      <w:marBottom w:val="0"/>
      <w:divBdr>
        <w:top w:val="none" w:sz="0" w:space="0" w:color="auto"/>
        <w:left w:val="none" w:sz="0" w:space="0" w:color="auto"/>
        <w:bottom w:val="none" w:sz="0" w:space="0" w:color="auto"/>
        <w:right w:val="none" w:sz="0" w:space="0" w:color="auto"/>
      </w:divBdr>
      <w:divsChild>
        <w:div w:id="1183780123">
          <w:marLeft w:val="0"/>
          <w:marRight w:val="0"/>
          <w:marTop w:val="0"/>
          <w:marBottom w:val="0"/>
          <w:divBdr>
            <w:top w:val="none" w:sz="0" w:space="0" w:color="auto"/>
            <w:left w:val="none" w:sz="0" w:space="0" w:color="auto"/>
            <w:bottom w:val="none" w:sz="0" w:space="0" w:color="auto"/>
            <w:right w:val="none" w:sz="0" w:space="0" w:color="auto"/>
          </w:divBdr>
        </w:div>
        <w:div w:id="421881601">
          <w:marLeft w:val="0"/>
          <w:marRight w:val="0"/>
          <w:marTop w:val="0"/>
          <w:marBottom w:val="0"/>
          <w:divBdr>
            <w:top w:val="none" w:sz="0" w:space="0" w:color="auto"/>
            <w:left w:val="none" w:sz="0" w:space="0" w:color="auto"/>
            <w:bottom w:val="none" w:sz="0" w:space="0" w:color="auto"/>
            <w:right w:val="none" w:sz="0" w:space="0" w:color="auto"/>
          </w:divBdr>
        </w:div>
        <w:div w:id="1232279562">
          <w:marLeft w:val="0"/>
          <w:marRight w:val="0"/>
          <w:marTop w:val="0"/>
          <w:marBottom w:val="0"/>
          <w:divBdr>
            <w:top w:val="none" w:sz="0" w:space="0" w:color="auto"/>
            <w:left w:val="none" w:sz="0" w:space="0" w:color="auto"/>
            <w:bottom w:val="none" w:sz="0" w:space="0" w:color="auto"/>
            <w:right w:val="none" w:sz="0" w:space="0" w:color="auto"/>
          </w:divBdr>
        </w:div>
        <w:div w:id="222909564">
          <w:marLeft w:val="0"/>
          <w:marRight w:val="0"/>
          <w:marTop w:val="0"/>
          <w:marBottom w:val="0"/>
          <w:divBdr>
            <w:top w:val="none" w:sz="0" w:space="0" w:color="auto"/>
            <w:left w:val="none" w:sz="0" w:space="0" w:color="auto"/>
            <w:bottom w:val="none" w:sz="0" w:space="0" w:color="auto"/>
            <w:right w:val="none" w:sz="0" w:space="0" w:color="auto"/>
          </w:divBdr>
        </w:div>
        <w:div w:id="1237011825">
          <w:marLeft w:val="0"/>
          <w:marRight w:val="0"/>
          <w:marTop w:val="0"/>
          <w:marBottom w:val="0"/>
          <w:divBdr>
            <w:top w:val="none" w:sz="0" w:space="0" w:color="auto"/>
            <w:left w:val="none" w:sz="0" w:space="0" w:color="auto"/>
            <w:bottom w:val="none" w:sz="0" w:space="0" w:color="auto"/>
            <w:right w:val="none" w:sz="0" w:space="0" w:color="auto"/>
          </w:divBdr>
        </w:div>
        <w:div w:id="260072427">
          <w:marLeft w:val="0"/>
          <w:marRight w:val="0"/>
          <w:marTop w:val="0"/>
          <w:marBottom w:val="0"/>
          <w:divBdr>
            <w:top w:val="none" w:sz="0" w:space="0" w:color="auto"/>
            <w:left w:val="none" w:sz="0" w:space="0" w:color="auto"/>
            <w:bottom w:val="none" w:sz="0" w:space="0" w:color="auto"/>
            <w:right w:val="none" w:sz="0" w:space="0" w:color="auto"/>
          </w:divBdr>
        </w:div>
      </w:divsChild>
    </w:div>
    <w:div w:id="1499887886">
      <w:bodyDiv w:val="1"/>
      <w:marLeft w:val="0"/>
      <w:marRight w:val="0"/>
      <w:marTop w:val="0"/>
      <w:marBottom w:val="0"/>
      <w:divBdr>
        <w:top w:val="none" w:sz="0" w:space="0" w:color="auto"/>
        <w:left w:val="none" w:sz="0" w:space="0" w:color="auto"/>
        <w:bottom w:val="none" w:sz="0" w:space="0" w:color="auto"/>
        <w:right w:val="none" w:sz="0" w:space="0" w:color="auto"/>
      </w:divBdr>
      <w:divsChild>
        <w:div w:id="1331327398">
          <w:marLeft w:val="0"/>
          <w:marRight w:val="0"/>
          <w:marTop w:val="69"/>
          <w:marBottom w:val="138"/>
          <w:divBdr>
            <w:top w:val="single" w:sz="6" w:space="0" w:color="D5DDC6"/>
            <w:left w:val="single" w:sz="6" w:space="0" w:color="D5DDC6"/>
            <w:bottom w:val="single" w:sz="6" w:space="0" w:color="D5DDC6"/>
            <w:right w:val="single" w:sz="6" w:space="0" w:color="D5DDC6"/>
          </w:divBdr>
        </w:div>
        <w:div w:id="1490094049">
          <w:marLeft w:val="0"/>
          <w:marRight w:val="0"/>
          <w:marTop w:val="138"/>
          <w:marBottom w:val="0"/>
          <w:divBdr>
            <w:top w:val="single" w:sz="12" w:space="0" w:color="FFC0CB"/>
            <w:left w:val="single" w:sz="12" w:space="0" w:color="FFC0CB"/>
            <w:bottom w:val="single" w:sz="12" w:space="0" w:color="FFC0CB"/>
            <w:right w:val="single" w:sz="12" w:space="0" w:color="FFC0CB"/>
          </w:divBdr>
        </w:div>
      </w:divsChild>
    </w:div>
    <w:div w:id="1512377688">
      <w:bodyDiv w:val="1"/>
      <w:marLeft w:val="0"/>
      <w:marRight w:val="0"/>
      <w:marTop w:val="0"/>
      <w:marBottom w:val="0"/>
      <w:divBdr>
        <w:top w:val="none" w:sz="0" w:space="0" w:color="auto"/>
        <w:left w:val="none" w:sz="0" w:space="0" w:color="auto"/>
        <w:bottom w:val="none" w:sz="0" w:space="0" w:color="auto"/>
        <w:right w:val="none" w:sz="0" w:space="0" w:color="auto"/>
      </w:divBdr>
      <w:divsChild>
        <w:div w:id="1766226196">
          <w:marLeft w:val="0"/>
          <w:marRight w:val="0"/>
          <w:marTop w:val="0"/>
          <w:marBottom w:val="0"/>
          <w:divBdr>
            <w:top w:val="none" w:sz="0" w:space="0" w:color="auto"/>
            <w:left w:val="none" w:sz="0" w:space="0" w:color="auto"/>
            <w:bottom w:val="none" w:sz="0" w:space="0" w:color="auto"/>
            <w:right w:val="none" w:sz="0" w:space="0" w:color="auto"/>
          </w:divBdr>
        </w:div>
        <w:div w:id="270818965">
          <w:marLeft w:val="0"/>
          <w:marRight w:val="0"/>
          <w:marTop w:val="0"/>
          <w:marBottom w:val="0"/>
          <w:divBdr>
            <w:top w:val="none" w:sz="0" w:space="0" w:color="auto"/>
            <w:left w:val="none" w:sz="0" w:space="0" w:color="auto"/>
            <w:bottom w:val="none" w:sz="0" w:space="0" w:color="auto"/>
            <w:right w:val="none" w:sz="0" w:space="0" w:color="auto"/>
          </w:divBdr>
        </w:div>
        <w:div w:id="195657725">
          <w:marLeft w:val="0"/>
          <w:marRight w:val="0"/>
          <w:marTop w:val="0"/>
          <w:marBottom w:val="0"/>
          <w:divBdr>
            <w:top w:val="none" w:sz="0" w:space="0" w:color="auto"/>
            <w:left w:val="none" w:sz="0" w:space="0" w:color="auto"/>
            <w:bottom w:val="none" w:sz="0" w:space="0" w:color="auto"/>
            <w:right w:val="none" w:sz="0" w:space="0" w:color="auto"/>
          </w:divBdr>
        </w:div>
        <w:div w:id="1171799567">
          <w:marLeft w:val="0"/>
          <w:marRight w:val="0"/>
          <w:marTop w:val="0"/>
          <w:marBottom w:val="0"/>
          <w:divBdr>
            <w:top w:val="none" w:sz="0" w:space="0" w:color="auto"/>
            <w:left w:val="none" w:sz="0" w:space="0" w:color="auto"/>
            <w:bottom w:val="none" w:sz="0" w:space="0" w:color="auto"/>
            <w:right w:val="none" w:sz="0" w:space="0" w:color="auto"/>
          </w:divBdr>
        </w:div>
        <w:div w:id="1574043860">
          <w:marLeft w:val="0"/>
          <w:marRight w:val="0"/>
          <w:marTop w:val="0"/>
          <w:marBottom w:val="0"/>
          <w:divBdr>
            <w:top w:val="none" w:sz="0" w:space="0" w:color="auto"/>
            <w:left w:val="none" w:sz="0" w:space="0" w:color="auto"/>
            <w:bottom w:val="none" w:sz="0" w:space="0" w:color="auto"/>
            <w:right w:val="none" w:sz="0" w:space="0" w:color="auto"/>
          </w:divBdr>
        </w:div>
        <w:div w:id="1372924989">
          <w:marLeft w:val="0"/>
          <w:marRight w:val="0"/>
          <w:marTop w:val="0"/>
          <w:marBottom w:val="0"/>
          <w:divBdr>
            <w:top w:val="none" w:sz="0" w:space="0" w:color="auto"/>
            <w:left w:val="none" w:sz="0" w:space="0" w:color="auto"/>
            <w:bottom w:val="none" w:sz="0" w:space="0" w:color="auto"/>
            <w:right w:val="none" w:sz="0" w:space="0" w:color="auto"/>
          </w:divBdr>
        </w:div>
        <w:div w:id="662991">
          <w:marLeft w:val="0"/>
          <w:marRight w:val="0"/>
          <w:marTop w:val="0"/>
          <w:marBottom w:val="0"/>
          <w:divBdr>
            <w:top w:val="none" w:sz="0" w:space="0" w:color="auto"/>
            <w:left w:val="none" w:sz="0" w:space="0" w:color="auto"/>
            <w:bottom w:val="none" w:sz="0" w:space="0" w:color="auto"/>
            <w:right w:val="none" w:sz="0" w:space="0" w:color="auto"/>
          </w:divBdr>
        </w:div>
        <w:div w:id="775366090">
          <w:marLeft w:val="0"/>
          <w:marRight w:val="0"/>
          <w:marTop w:val="0"/>
          <w:marBottom w:val="0"/>
          <w:divBdr>
            <w:top w:val="none" w:sz="0" w:space="0" w:color="auto"/>
            <w:left w:val="none" w:sz="0" w:space="0" w:color="auto"/>
            <w:bottom w:val="none" w:sz="0" w:space="0" w:color="auto"/>
            <w:right w:val="none" w:sz="0" w:space="0" w:color="auto"/>
          </w:divBdr>
        </w:div>
        <w:div w:id="1061978005">
          <w:marLeft w:val="0"/>
          <w:marRight w:val="0"/>
          <w:marTop w:val="0"/>
          <w:marBottom w:val="0"/>
          <w:divBdr>
            <w:top w:val="none" w:sz="0" w:space="0" w:color="auto"/>
            <w:left w:val="none" w:sz="0" w:space="0" w:color="auto"/>
            <w:bottom w:val="none" w:sz="0" w:space="0" w:color="auto"/>
            <w:right w:val="none" w:sz="0" w:space="0" w:color="auto"/>
          </w:divBdr>
        </w:div>
        <w:div w:id="747656117">
          <w:marLeft w:val="0"/>
          <w:marRight w:val="0"/>
          <w:marTop w:val="0"/>
          <w:marBottom w:val="0"/>
          <w:divBdr>
            <w:top w:val="none" w:sz="0" w:space="0" w:color="auto"/>
            <w:left w:val="none" w:sz="0" w:space="0" w:color="auto"/>
            <w:bottom w:val="none" w:sz="0" w:space="0" w:color="auto"/>
            <w:right w:val="none" w:sz="0" w:space="0" w:color="auto"/>
          </w:divBdr>
        </w:div>
      </w:divsChild>
    </w:div>
    <w:div w:id="1601137727">
      <w:bodyDiv w:val="1"/>
      <w:marLeft w:val="0"/>
      <w:marRight w:val="0"/>
      <w:marTop w:val="0"/>
      <w:marBottom w:val="0"/>
      <w:divBdr>
        <w:top w:val="none" w:sz="0" w:space="0" w:color="auto"/>
        <w:left w:val="none" w:sz="0" w:space="0" w:color="auto"/>
        <w:bottom w:val="none" w:sz="0" w:space="0" w:color="auto"/>
        <w:right w:val="none" w:sz="0" w:space="0" w:color="auto"/>
      </w:divBdr>
      <w:divsChild>
        <w:div w:id="244732933">
          <w:marLeft w:val="0"/>
          <w:marRight w:val="0"/>
          <w:marTop w:val="0"/>
          <w:marBottom w:val="208"/>
          <w:divBdr>
            <w:top w:val="none" w:sz="0" w:space="0" w:color="auto"/>
            <w:left w:val="none" w:sz="0" w:space="0" w:color="auto"/>
            <w:bottom w:val="none" w:sz="0" w:space="0" w:color="auto"/>
            <w:right w:val="none" w:sz="0" w:space="0" w:color="auto"/>
          </w:divBdr>
        </w:div>
        <w:div w:id="1869755031">
          <w:marLeft w:val="0"/>
          <w:marRight w:val="0"/>
          <w:marTop w:val="0"/>
          <w:marBottom w:val="208"/>
          <w:divBdr>
            <w:top w:val="none" w:sz="0" w:space="0" w:color="auto"/>
            <w:left w:val="none" w:sz="0" w:space="0" w:color="auto"/>
            <w:bottom w:val="none" w:sz="0" w:space="0" w:color="auto"/>
            <w:right w:val="none" w:sz="0" w:space="0" w:color="auto"/>
          </w:divBdr>
        </w:div>
        <w:div w:id="1464225745">
          <w:marLeft w:val="0"/>
          <w:marRight w:val="0"/>
          <w:marTop w:val="0"/>
          <w:marBottom w:val="208"/>
          <w:divBdr>
            <w:top w:val="none" w:sz="0" w:space="0" w:color="auto"/>
            <w:left w:val="none" w:sz="0" w:space="0" w:color="auto"/>
            <w:bottom w:val="none" w:sz="0" w:space="0" w:color="auto"/>
            <w:right w:val="none" w:sz="0" w:space="0" w:color="auto"/>
          </w:divBdr>
        </w:div>
        <w:div w:id="482702192">
          <w:marLeft w:val="0"/>
          <w:marRight w:val="0"/>
          <w:marTop w:val="0"/>
          <w:marBottom w:val="208"/>
          <w:divBdr>
            <w:top w:val="none" w:sz="0" w:space="0" w:color="auto"/>
            <w:left w:val="none" w:sz="0" w:space="0" w:color="auto"/>
            <w:bottom w:val="none" w:sz="0" w:space="0" w:color="auto"/>
            <w:right w:val="none" w:sz="0" w:space="0" w:color="auto"/>
          </w:divBdr>
        </w:div>
        <w:div w:id="1140729149">
          <w:marLeft w:val="0"/>
          <w:marRight w:val="0"/>
          <w:marTop w:val="0"/>
          <w:marBottom w:val="208"/>
          <w:divBdr>
            <w:top w:val="none" w:sz="0" w:space="0" w:color="auto"/>
            <w:left w:val="none" w:sz="0" w:space="0" w:color="auto"/>
            <w:bottom w:val="none" w:sz="0" w:space="0" w:color="auto"/>
            <w:right w:val="none" w:sz="0" w:space="0" w:color="auto"/>
          </w:divBdr>
        </w:div>
        <w:div w:id="797646150">
          <w:marLeft w:val="0"/>
          <w:marRight w:val="0"/>
          <w:marTop w:val="0"/>
          <w:marBottom w:val="208"/>
          <w:divBdr>
            <w:top w:val="none" w:sz="0" w:space="0" w:color="auto"/>
            <w:left w:val="none" w:sz="0" w:space="0" w:color="auto"/>
            <w:bottom w:val="none" w:sz="0" w:space="0" w:color="auto"/>
            <w:right w:val="none" w:sz="0" w:space="0" w:color="auto"/>
          </w:divBdr>
        </w:div>
        <w:div w:id="677926703">
          <w:marLeft w:val="0"/>
          <w:marRight w:val="0"/>
          <w:marTop w:val="0"/>
          <w:marBottom w:val="208"/>
          <w:divBdr>
            <w:top w:val="none" w:sz="0" w:space="0" w:color="auto"/>
            <w:left w:val="none" w:sz="0" w:space="0" w:color="auto"/>
            <w:bottom w:val="none" w:sz="0" w:space="0" w:color="auto"/>
            <w:right w:val="none" w:sz="0" w:space="0" w:color="auto"/>
          </w:divBdr>
        </w:div>
        <w:div w:id="1370958227">
          <w:marLeft w:val="0"/>
          <w:marRight w:val="0"/>
          <w:marTop w:val="0"/>
          <w:marBottom w:val="208"/>
          <w:divBdr>
            <w:top w:val="none" w:sz="0" w:space="0" w:color="auto"/>
            <w:left w:val="none" w:sz="0" w:space="0" w:color="auto"/>
            <w:bottom w:val="none" w:sz="0" w:space="0" w:color="auto"/>
            <w:right w:val="none" w:sz="0" w:space="0" w:color="auto"/>
          </w:divBdr>
        </w:div>
        <w:div w:id="156770999">
          <w:marLeft w:val="0"/>
          <w:marRight w:val="0"/>
          <w:marTop w:val="0"/>
          <w:marBottom w:val="208"/>
          <w:divBdr>
            <w:top w:val="none" w:sz="0" w:space="0" w:color="auto"/>
            <w:left w:val="none" w:sz="0" w:space="0" w:color="auto"/>
            <w:bottom w:val="none" w:sz="0" w:space="0" w:color="auto"/>
            <w:right w:val="none" w:sz="0" w:space="0" w:color="auto"/>
          </w:divBdr>
        </w:div>
        <w:div w:id="1806777217">
          <w:marLeft w:val="0"/>
          <w:marRight w:val="0"/>
          <w:marTop w:val="0"/>
          <w:marBottom w:val="208"/>
          <w:divBdr>
            <w:top w:val="none" w:sz="0" w:space="0" w:color="auto"/>
            <w:left w:val="none" w:sz="0" w:space="0" w:color="auto"/>
            <w:bottom w:val="none" w:sz="0" w:space="0" w:color="auto"/>
            <w:right w:val="none" w:sz="0" w:space="0" w:color="auto"/>
          </w:divBdr>
        </w:div>
        <w:div w:id="1761442192">
          <w:marLeft w:val="0"/>
          <w:marRight w:val="0"/>
          <w:marTop w:val="0"/>
          <w:marBottom w:val="208"/>
          <w:divBdr>
            <w:top w:val="none" w:sz="0" w:space="0" w:color="auto"/>
            <w:left w:val="none" w:sz="0" w:space="0" w:color="auto"/>
            <w:bottom w:val="none" w:sz="0" w:space="0" w:color="auto"/>
            <w:right w:val="none" w:sz="0" w:space="0" w:color="auto"/>
          </w:divBdr>
        </w:div>
        <w:div w:id="940993673">
          <w:marLeft w:val="0"/>
          <w:marRight w:val="0"/>
          <w:marTop w:val="0"/>
          <w:marBottom w:val="208"/>
          <w:divBdr>
            <w:top w:val="none" w:sz="0" w:space="0" w:color="auto"/>
            <w:left w:val="none" w:sz="0" w:space="0" w:color="auto"/>
            <w:bottom w:val="none" w:sz="0" w:space="0" w:color="auto"/>
            <w:right w:val="none" w:sz="0" w:space="0" w:color="auto"/>
          </w:divBdr>
        </w:div>
      </w:divsChild>
    </w:div>
    <w:div w:id="1604991358">
      <w:bodyDiv w:val="1"/>
      <w:marLeft w:val="0"/>
      <w:marRight w:val="0"/>
      <w:marTop w:val="0"/>
      <w:marBottom w:val="0"/>
      <w:divBdr>
        <w:top w:val="none" w:sz="0" w:space="0" w:color="auto"/>
        <w:left w:val="none" w:sz="0" w:space="0" w:color="auto"/>
        <w:bottom w:val="none" w:sz="0" w:space="0" w:color="auto"/>
        <w:right w:val="none" w:sz="0" w:space="0" w:color="auto"/>
      </w:divBdr>
    </w:div>
    <w:div w:id="1620262835">
      <w:bodyDiv w:val="1"/>
      <w:marLeft w:val="0"/>
      <w:marRight w:val="0"/>
      <w:marTop w:val="0"/>
      <w:marBottom w:val="0"/>
      <w:divBdr>
        <w:top w:val="none" w:sz="0" w:space="0" w:color="auto"/>
        <w:left w:val="none" w:sz="0" w:space="0" w:color="auto"/>
        <w:bottom w:val="none" w:sz="0" w:space="0" w:color="auto"/>
        <w:right w:val="none" w:sz="0" w:space="0" w:color="auto"/>
      </w:divBdr>
    </w:div>
    <w:div w:id="1715688896">
      <w:bodyDiv w:val="1"/>
      <w:marLeft w:val="0"/>
      <w:marRight w:val="0"/>
      <w:marTop w:val="0"/>
      <w:marBottom w:val="0"/>
      <w:divBdr>
        <w:top w:val="none" w:sz="0" w:space="0" w:color="auto"/>
        <w:left w:val="none" w:sz="0" w:space="0" w:color="auto"/>
        <w:bottom w:val="none" w:sz="0" w:space="0" w:color="auto"/>
        <w:right w:val="none" w:sz="0" w:space="0" w:color="auto"/>
      </w:divBdr>
      <w:divsChild>
        <w:div w:id="1179466138">
          <w:marLeft w:val="0"/>
          <w:marRight w:val="0"/>
          <w:marTop w:val="0"/>
          <w:marBottom w:val="208"/>
          <w:divBdr>
            <w:top w:val="none" w:sz="0" w:space="0" w:color="auto"/>
            <w:left w:val="none" w:sz="0" w:space="0" w:color="auto"/>
            <w:bottom w:val="none" w:sz="0" w:space="0" w:color="auto"/>
            <w:right w:val="none" w:sz="0" w:space="0" w:color="auto"/>
          </w:divBdr>
        </w:div>
        <w:div w:id="1370646964">
          <w:marLeft w:val="0"/>
          <w:marRight w:val="0"/>
          <w:marTop w:val="0"/>
          <w:marBottom w:val="208"/>
          <w:divBdr>
            <w:top w:val="none" w:sz="0" w:space="0" w:color="auto"/>
            <w:left w:val="none" w:sz="0" w:space="0" w:color="auto"/>
            <w:bottom w:val="none" w:sz="0" w:space="0" w:color="auto"/>
            <w:right w:val="none" w:sz="0" w:space="0" w:color="auto"/>
          </w:divBdr>
        </w:div>
        <w:div w:id="1296331655">
          <w:marLeft w:val="0"/>
          <w:marRight w:val="0"/>
          <w:marTop w:val="0"/>
          <w:marBottom w:val="208"/>
          <w:divBdr>
            <w:top w:val="none" w:sz="0" w:space="0" w:color="auto"/>
            <w:left w:val="none" w:sz="0" w:space="0" w:color="auto"/>
            <w:bottom w:val="none" w:sz="0" w:space="0" w:color="auto"/>
            <w:right w:val="none" w:sz="0" w:space="0" w:color="auto"/>
          </w:divBdr>
        </w:div>
        <w:div w:id="1023701007">
          <w:marLeft w:val="0"/>
          <w:marRight w:val="0"/>
          <w:marTop w:val="0"/>
          <w:marBottom w:val="208"/>
          <w:divBdr>
            <w:top w:val="none" w:sz="0" w:space="0" w:color="auto"/>
            <w:left w:val="none" w:sz="0" w:space="0" w:color="auto"/>
            <w:bottom w:val="none" w:sz="0" w:space="0" w:color="auto"/>
            <w:right w:val="none" w:sz="0" w:space="0" w:color="auto"/>
          </w:divBdr>
        </w:div>
        <w:div w:id="462307263">
          <w:marLeft w:val="0"/>
          <w:marRight w:val="0"/>
          <w:marTop w:val="0"/>
          <w:marBottom w:val="208"/>
          <w:divBdr>
            <w:top w:val="none" w:sz="0" w:space="0" w:color="auto"/>
            <w:left w:val="none" w:sz="0" w:space="0" w:color="auto"/>
            <w:bottom w:val="none" w:sz="0" w:space="0" w:color="auto"/>
            <w:right w:val="none" w:sz="0" w:space="0" w:color="auto"/>
          </w:divBdr>
        </w:div>
        <w:div w:id="434716711">
          <w:marLeft w:val="0"/>
          <w:marRight w:val="0"/>
          <w:marTop w:val="0"/>
          <w:marBottom w:val="208"/>
          <w:divBdr>
            <w:top w:val="none" w:sz="0" w:space="0" w:color="auto"/>
            <w:left w:val="none" w:sz="0" w:space="0" w:color="auto"/>
            <w:bottom w:val="none" w:sz="0" w:space="0" w:color="auto"/>
            <w:right w:val="none" w:sz="0" w:space="0" w:color="auto"/>
          </w:divBdr>
        </w:div>
        <w:div w:id="618878852">
          <w:marLeft w:val="0"/>
          <w:marRight w:val="0"/>
          <w:marTop w:val="0"/>
          <w:marBottom w:val="208"/>
          <w:divBdr>
            <w:top w:val="none" w:sz="0" w:space="0" w:color="auto"/>
            <w:left w:val="none" w:sz="0" w:space="0" w:color="auto"/>
            <w:bottom w:val="none" w:sz="0" w:space="0" w:color="auto"/>
            <w:right w:val="none" w:sz="0" w:space="0" w:color="auto"/>
          </w:divBdr>
        </w:div>
        <w:div w:id="317197271">
          <w:marLeft w:val="0"/>
          <w:marRight w:val="0"/>
          <w:marTop w:val="0"/>
          <w:marBottom w:val="208"/>
          <w:divBdr>
            <w:top w:val="none" w:sz="0" w:space="0" w:color="auto"/>
            <w:left w:val="none" w:sz="0" w:space="0" w:color="auto"/>
            <w:bottom w:val="none" w:sz="0" w:space="0" w:color="auto"/>
            <w:right w:val="none" w:sz="0" w:space="0" w:color="auto"/>
          </w:divBdr>
        </w:div>
        <w:div w:id="1303925210">
          <w:marLeft w:val="0"/>
          <w:marRight w:val="0"/>
          <w:marTop w:val="0"/>
          <w:marBottom w:val="208"/>
          <w:divBdr>
            <w:top w:val="none" w:sz="0" w:space="0" w:color="auto"/>
            <w:left w:val="none" w:sz="0" w:space="0" w:color="auto"/>
            <w:bottom w:val="none" w:sz="0" w:space="0" w:color="auto"/>
            <w:right w:val="none" w:sz="0" w:space="0" w:color="auto"/>
          </w:divBdr>
        </w:div>
        <w:div w:id="721946693">
          <w:marLeft w:val="0"/>
          <w:marRight w:val="0"/>
          <w:marTop w:val="0"/>
          <w:marBottom w:val="208"/>
          <w:divBdr>
            <w:top w:val="none" w:sz="0" w:space="0" w:color="auto"/>
            <w:left w:val="none" w:sz="0" w:space="0" w:color="auto"/>
            <w:bottom w:val="none" w:sz="0" w:space="0" w:color="auto"/>
            <w:right w:val="none" w:sz="0" w:space="0" w:color="auto"/>
          </w:divBdr>
        </w:div>
        <w:div w:id="1046757852">
          <w:marLeft w:val="0"/>
          <w:marRight w:val="0"/>
          <w:marTop w:val="0"/>
          <w:marBottom w:val="208"/>
          <w:divBdr>
            <w:top w:val="none" w:sz="0" w:space="0" w:color="auto"/>
            <w:left w:val="none" w:sz="0" w:space="0" w:color="auto"/>
            <w:bottom w:val="none" w:sz="0" w:space="0" w:color="auto"/>
            <w:right w:val="none" w:sz="0" w:space="0" w:color="auto"/>
          </w:divBdr>
        </w:div>
        <w:div w:id="779953110">
          <w:marLeft w:val="0"/>
          <w:marRight w:val="0"/>
          <w:marTop w:val="0"/>
          <w:marBottom w:val="208"/>
          <w:divBdr>
            <w:top w:val="none" w:sz="0" w:space="0" w:color="auto"/>
            <w:left w:val="none" w:sz="0" w:space="0" w:color="auto"/>
            <w:bottom w:val="none" w:sz="0" w:space="0" w:color="auto"/>
            <w:right w:val="none" w:sz="0" w:space="0" w:color="auto"/>
          </w:divBdr>
        </w:div>
      </w:divsChild>
    </w:div>
    <w:div w:id="1777754260">
      <w:bodyDiv w:val="1"/>
      <w:marLeft w:val="0"/>
      <w:marRight w:val="0"/>
      <w:marTop w:val="0"/>
      <w:marBottom w:val="0"/>
      <w:divBdr>
        <w:top w:val="none" w:sz="0" w:space="0" w:color="auto"/>
        <w:left w:val="none" w:sz="0" w:space="0" w:color="auto"/>
        <w:bottom w:val="none" w:sz="0" w:space="0" w:color="auto"/>
        <w:right w:val="none" w:sz="0" w:space="0" w:color="auto"/>
      </w:divBdr>
      <w:divsChild>
        <w:div w:id="1903637475">
          <w:marLeft w:val="0"/>
          <w:marRight w:val="0"/>
          <w:marTop w:val="0"/>
          <w:marBottom w:val="0"/>
          <w:divBdr>
            <w:top w:val="none" w:sz="0" w:space="0" w:color="auto"/>
            <w:left w:val="none" w:sz="0" w:space="0" w:color="auto"/>
            <w:bottom w:val="none" w:sz="0" w:space="0" w:color="auto"/>
            <w:right w:val="none" w:sz="0" w:space="0" w:color="auto"/>
          </w:divBdr>
        </w:div>
        <w:div w:id="1348672110">
          <w:marLeft w:val="0"/>
          <w:marRight w:val="0"/>
          <w:marTop w:val="0"/>
          <w:marBottom w:val="0"/>
          <w:divBdr>
            <w:top w:val="none" w:sz="0" w:space="0" w:color="auto"/>
            <w:left w:val="none" w:sz="0" w:space="0" w:color="auto"/>
            <w:bottom w:val="none" w:sz="0" w:space="0" w:color="auto"/>
            <w:right w:val="none" w:sz="0" w:space="0" w:color="auto"/>
          </w:divBdr>
          <w:divsChild>
            <w:div w:id="715740416">
              <w:marLeft w:val="0"/>
              <w:marRight w:val="0"/>
              <w:marTop w:val="0"/>
              <w:marBottom w:val="0"/>
              <w:divBdr>
                <w:top w:val="none" w:sz="0" w:space="0" w:color="auto"/>
                <w:left w:val="none" w:sz="0" w:space="0" w:color="auto"/>
                <w:bottom w:val="none" w:sz="0" w:space="0" w:color="auto"/>
                <w:right w:val="none" w:sz="0" w:space="0" w:color="auto"/>
              </w:divBdr>
            </w:div>
            <w:div w:id="215121280">
              <w:marLeft w:val="0"/>
              <w:marRight w:val="0"/>
              <w:marTop w:val="0"/>
              <w:marBottom w:val="0"/>
              <w:divBdr>
                <w:top w:val="none" w:sz="0" w:space="0" w:color="auto"/>
                <w:left w:val="none" w:sz="0" w:space="0" w:color="auto"/>
                <w:bottom w:val="none" w:sz="0" w:space="0" w:color="auto"/>
                <w:right w:val="none" w:sz="0" w:space="0" w:color="auto"/>
              </w:divBdr>
            </w:div>
          </w:divsChild>
        </w:div>
        <w:div w:id="2020278361">
          <w:marLeft w:val="0"/>
          <w:marRight w:val="0"/>
          <w:marTop w:val="0"/>
          <w:marBottom w:val="0"/>
          <w:divBdr>
            <w:top w:val="none" w:sz="0" w:space="0" w:color="auto"/>
            <w:left w:val="none" w:sz="0" w:space="0" w:color="auto"/>
            <w:bottom w:val="none" w:sz="0" w:space="0" w:color="auto"/>
            <w:right w:val="none" w:sz="0" w:space="0" w:color="auto"/>
          </w:divBdr>
        </w:div>
        <w:div w:id="1861964571">
          <w:marLeft w:val="0"/>
          <w:marRight w:val="0"/>
          <w:marTop w:val="0"/>
          <w:marBottom w:val="0"/>
          <w:divBdr>
            <w:top w:val="none" w:sz="0" w:space="0" w:color="auto"/>
            <w:left w:val="none" w:sz="0" w:space="0" w:color="auto"/>
            <w:bottom w:val="none" w:sz="0" w:space="0" w:color="auto"/>
            <w:right w:val="none" w:sz="0" w:space="0" w:color="auto"/>
          </w:divBdr>
        </w:div>
        <w:div w:id="1180465838">
          <w:marLeft w:val="0"/>
          <w:marRight w:val="0"/>
          <w:marTop w:val="0"/>
          <w:marBottom w:val="0"/>
          <w:divBdr>
            <w:top w:val="none" w:sz="0" w:space="0" w:color="auto"/>
            <w:left w:val="none" w:sz="0" w:space="0" w:color="auto"/>
            <w:bottom w:val="none" w:sz="0" w:space="0" w:color="auto"/>
            <w:right w:val="none" w:sz="0" w:space="0" w:color="auto"/>
          </w:divBdr>
          <w:divsChild>
            <w:div w:id="1590113396">
              <w:marLeft w:val="0"/>
              <w:marRight w:val="0"/>
              <w:marTop w:val="0"/>
              <w:marBottom w:val="0"/>
              <w:divBdr>
                <w:top w:val="none" w:sz="0" w:space="0" w:color="auto"/>
                <w:left w:val="none" w:sz="0" w:space="0" w:color="auto"/>
                <w:bottom w:val="none" w:sz="0" w:space="0" w:color="auto"/>
                <w:right w:val="none" w:sz="0" w:space="0" w:color="auto"/>
              </w:divBdr>
            </w:div>
            <w:div w:id="1365134036">
              <w:marLeft w:val="0"/>
              <w:marRight w:val="0"/>
              <w:marTop w:val="0"/>
              <w:marBottom w:val="0"/>
              <w:divBdr>
                <w:top w:val="none" w:sz="0" w:space="0" w:color="auto"/>
                <w:left w:val="none" w:sz="0" w:space="0" w:color="auto"/>
                <w:bottom w:val="none" w:sz="0" w:space="0" w:color="auto"/>
                <w:right w:val="none" w:sz="0" w:space="0" w:color="auto"/>
              </w:divBdr>
            </w:div>
          </w:divsChild>
        </w:div>
        <w:div w:id="123470491">
          <w:marLeft w:val="0"/>
          <w:marRight w:val="0"/>
          <w:marTop w:val="0"/>
          <w:marBottom w:val="0"/>
          <w:divBdr>
            <w:top w:val="none" w:sz="0" w:space="0" w:color="auto"/>
            <w:left w:val="none" w:sz="0" w:space="0" w:color="auto"/>
            <w:bottom w:val="none" w:sz="0" w:space="0" w:color="auto"/>
            <w:right w:val="none" w:sz="0" w:space="0" w:color="auto"/>
          </w:divBdr>
        </w:div>
        <w:div w:id="12389926">
          <w:marLeft w:val="0"/>
          <w:marRight w:val="0"/>
          <w:marTop w:val="0"/>
          <w:marBottom w:val="0"/>
          <w:divBdr>
            <w:top w:val="none" w:sz="0" w:space="0" w:color="auto"/>
            <w:left w:val="none" w:sz="0" w:space="0" w:color="auto"/>
            <w:bottom w:val="none" w:sz="0" w:space="0" w:color="auto"/>
            <w:right w:val="none" w:sz="0" w:space="0" w:color="auto"/>
          </w:divBdr>
        </w:div>
        <w:div w:id="289676903">
          <w:marLeft w:val="0"/>
          <w:marRight w:val="0"/>
          <w:marTop w:val="0"/>
          <w:marBottom w:val="0"/>
          <w:divBdr>
            <w:top w:val="none" w:sz="0" w:space="0" w:color="auto"/>
            <w:left w:val="none" w:sz="0" w:space="0" w:color="auto"/>
            <w:bottom w:val="none" w:sz="0" w:space="0" w:color="auto"/>
            <w:right w:val="none" w:sz="0" w:space="0" w:color="auto"/>
          </w:divBdr>
          <w:divsChild>
            <w:div w:id="1451894649">
              <w:marLeft w:val="0"/>
              <w:marRight w:val="0"/>
              <w:marTop w:val="0"/>
              <w:marBottom w:val="0"/>
              <w:divBdr>
                <w:top w:val="none" w:sz="0" w:space="0" w:color="auto"/>
                <w:left w:val="none" w:sz="0" w:space="0" w:color="auto"/>
                <w:bottom w:val="none" w:sz="0" w:space="0" w:color="auto"/>
                <w:right w:val="none" w:sz="0" w:space="0" w:color="auto"/>
              </w:divBdr>
            </w:div>
            <w:div w:id="1422406109">
              <w:marLeft w:val="0"/>
              <w:marRight w:val="0"/>
              <w:marTop w:val="0"/>
              <w:marBottom w:val="0"/>
              <w:divBdr>
                <w:top w:val="none" w:sz="0" w:space="0" w:color="auto"/>
                <w:left w:val="none" w:sz="0" w:space="0" w:color="auto"/>
                <w:bottom w:val="none" w:sz="0" w:space="0" w:color="auto"/>
                <w:right w:val="none" w:sz="0" w:space="0" w:color="auto"/>
              </w:divBdr>
            </w:div>
          </w:divsChild>
        </w:div>
        <w:div w:id="1780105491">
          <w:marLeft w:val="0"/>
          <w:marRight w:val="0"/>
          <w:marTop w:val="0"/>
          <w:marBottom w:val="0"/>
          <w:divBdr>
            <w:top w:val="none" w:sz="0" w:space="0" w:color="auto"/>
            <w:left w:val="none" w:sz="0" w:space="0" w:color="auto"/>
            <w:bottom w:val="none" w:sz="0" w:space="0" w:color="auto"/>
            <w:right w:val="none" w:sz="0" w:space="0" w:color="auto"/>
          </w:divBdr>
        </w:div>
        <w:div w:id="393698933">
          <w:marLeft w:val="0"/>
          <w:marRight w:val="0"/>
          <w:marTop w:val="0"/>
          <w:marBottom w:val="0"/>
          <w:divBdr>
            <w:top w:val="none" w:sz="0" w:space="0" w:color="auto"/>
            <w:left w:val="none" w:sz="0" w:space="0" w:color="auto"/>
            <w:bottom w:val="none" w:sz="0" w:space="0" w:color="auto"/>
            <w:right w:val="none" w:sz="0" w:space="0" w:color="auto"/>
          </w:divBdr>
        </w:div>
        <w:div w:id="20859289">
          <w:marLeft w:val="0"/>
          <w:marRight w:val="0"/>
          <w:marTop w:val="0"/>
          <w:marBottom w:val="0"/>
          <w:divBdr>
            <w:top w:val="none" w:sz="0" w:space="0" w:color="auto"/>
            <w:left w:val="none" w:sz="0" w:space="0" w:color="auto"/>
            <w:bottom w:val="none" w:sz="0" w:space="0" w:color="auto"/>
            <w:right w:val="none" w:sz="0" w:space="0" w:color="auto"/>
          </w:divBdr>
          <w:divsChild>
            <w:div w:id="1405109726">
              <w:marLeft w:val="0"/>
              <w:marRight w:val="0"/>
              <w:marTop w:val="0"/>
              <w:marBottom w:val="0"/>
              <w:divBdr>
                <w:top w:val="none" w:sz="0" w:space="0" w:color="auto"/>
                <w:left w:val="none" w:sz="0" w:space="0" w:color="auto"/>
                <w:bottom w:val="none" w:sz="0" w:space="0" w:color="auto"/>
                <w:right w:val="none" w:sz="0" w:space="0" w:color="auto"/>
              </w:divBdr>
            </w:div>
            <w:div w:id="47460459">
              <w:marLeft w:val="0"/>
              <w:marRight w:val="0"/>
              <w:marTop w:val="0"/>
              <w:marBottom w:val="0"/>
              <w:divBdr>
                <w:top w:val="none" w:sz="0" w:space="0" w:color="auto"/>
                <w:left w:val="none" w:sz="0" w:space="0" w:color="auto"/>
                <w:bottom w:val="none" w:sz="0" w:space="0" w:color="auto"/>
                <w:right w:val="none" w:sz="0" w:space="0" w:color="auto"/>
              </w:divBdr>
            </w:div>
          </w:divsChild>
        </w:div>
        <w:div w:id="290745411">
          <w:marLeft w:val="0"/>
          <w:marRight w:val="0"/>
          <w:marTop w:val="0"/>
          <w:marBottom w:val="0"/>
          <w:divBdr>
            <w:top w:val="none" w:sz="0" w:space="0" w:color="auto"/>
            <w:left w:val="none" w:sz="0" w:space="0" w:color="auto"/>
            <w:bottom w:val="none" w:sz="0" w:space="0" w:color="auto"/>
            <w:right w:val="none" w:sz="0" w:space="0" w:color="auto"/>
          </w:divBdr>
        </w:div>
        <w:div w:id="1714303371">
          <w:marLeft w:val="0"/>
          <w:marRight w:val="0"/>
          <w:marTop w:val="0"/>
          <w:marBottom w:val="0"/>
          <w:divBdr>
            <w:top w:val="none" w:sz="0" w:space="0" w:color="auto"/>
            <w:left w:val="none" w:sz="0" w:space="0" w:color="auto"/>
            <w:bottom w:val="none" w:sz="0" w:space="0" w:color="auto"/>
            <w:right w:val="none" w:sz="0" w:space="0" w:color="auto"/>
          </w:divBdr>
        </w:div>
        <w:div w:id="1276905054">
          <w:marLeft w:val="0"/>
          <w:marRight w:val="0"/>
          <w:marTop w:val="0"/>
          <w:marBottom w:val="0"/>
          <w:divBdr>
            <w:top w:val="none" w:sz="0" w:space="0" w:color="auto"/>
            <w:left w:val="none" w:sz="0" w:space="0" w:color="auto"/>
            <w:bottom w:val="none" w:sz="0" w:space="0" w:color="auto"/>
            <w:right w:val="none" w:sz="0" w:space="0" w:color="auto"/>
          </w:divBdr>
          <w:divsChild>
            <w:div w:id="972714368">
              <w:marLeft w:val="0"/>
              <w:marRight w:val="0"/>
              <w:marTop w:val="0"/>
              <w:marBottom w:val="0"/>
              <w:divBdr>
                <w:top w:val="none" w:sz="0" w:space="0" w:color="auto"/>
                <w:left w:val="none" w:sz="0" w:space="0" w:color="auto"/>
                <w:bottom w:val="none" w:sz="0" w:space="0" w:color="auto"/>
                <w:right w:val="none" w:sz="0" w:space="0" w:color="auto"/>
              </w:divBdr>
            </w:div>
            <w:div w:id="1789812007">
              <w:marLeft w:val="0"/>
              <w:marRight w:val="0"/>
              <w:marTop w:val="0"/>
              <w:marBottom w:val="0"/>
              <w:divBdr>
                <w:top w:val="none" w:sz="0" w:space="0" w:color="auto"/>
                <w:left w:val="none" w:sz="0" w:space="0" w:color="auto"/>
                <w:bottom w:val="none" w:sz="0" w:space="0" w:color="auto"/>
                <w:right w:val="none" w:sz="0" w:space="0" w:color="auto"/>
              </w:divBdr>
            </w:div>
          </w:divsChild>
        </w:div>
        <w:div w:id="1325358836">
          <w:marLeft w:val="0"/>
          <w:marRight w:val="0"/>
          <w:marTop w:val="0"/>
          <w:marBottom w:val="0"/>
          <w:divBdr>
            <w:top w:val="none" w:sz="0" w:space="0" w:color="auto"/>
            <w:left w:val="none" w:sz="0" w:space="0" w:color="auto"/>
            <w:bottom w:val="none" w:sz="0" w:space="0" w:color="auto"/>
            <w:right w:val="none" w:sz="0" w:space="0" w:color="auto"/>
          </w:divBdr>
        </w:div>
        <w:div w:id="1325471001">
          <w:marLeft w:val="0"/>
          <w:marRight w:val="0"/>
          <w:marTop w:val="0"/>
          <w:marBottom w:val="0"/>
          <w:divBdr>
            <w:top w:val="none" w:sz="0" w:space="0" w:color="auto"/>
            <w:left w:val="none" w:sz="0" w:space="0" w:color="auto"/>
            <w:bottom w:val="none" w:sz="0" w:space="0" w:color="auto"/>
            <w:right w:val="none" w:sz="0" w:space="0" w:color="auto"/>
          </w:divBdr>
        </w:div>
        <w:div w:id="1507985112">
          <w:marLeft w:val="0"/>
          <w:marRight w:val="0"/>
          <w:marTop w:val="0"/>
          <w:marBottom w:val="0"/>
          <w:divBdr>
            <w:top w:val="none" w:sz="0" w:space="0" w:color="auto"/>
            <w:left w:val="none" w:sz="0" w:space="0" w:color="auto"/>
            <w:bottom w:val="none" w:sz="0" w:space="0" w:color="auto"/>
            <w:right w:val="none" w:sz="0" w:space="0" w:color="auto"/>
          </w:divBdr>
          <w:divsChild>
            <w:div w:id="1906263099">
              <w:marLeft w:val="0"/>
              <w:marRight w:val="0"/>
              <w:marTop w:val="0"/>
              <w:marBottom w:val="0"/>
              <w:divBdr>
                <w:top w:val="none" w:sz="0" w:space="0" w:color="auto"/>
                <w:left w:val="none" w:sz="0" w:space="0" w:color="auto"/>
                <w:bottom w:val="none" w:sz="0" w:space="0" w:color="auto"/>
                <w:right w:val="none" w:sz="0" w:space="0" w:color="auto"/>
              </w:divBdr>
            </w:div>
            <w:div w:id="663892998">
              <w:marLeft w:val="0"/>
              <w:marRight w:val="0"/>
              <w:marTop w:val="0"/>
              <w:marBottom w:val="0"/>
              <w:divBdr>
                <w:top w:val="none" w:sz="0" w:space="0" w:color="auto"/>
                <w:left w:val="none" w:sz="0" w:space="0" w:color="auto"/>
                <w:bottom w:val="none" w:sz="0" w:space="0" w:color="auto"/>
                <w:right w:val="none" w:sz="0" w:space="0" w:color="auto"/>
              </w:divBdr>
            </w:div>
          </w:divsChild>
        </w:div>
        <w:div w:id="231040056">
          <w:marLeft w:val="0"/>
          <w:marRight w:val="0"/>
          <w:marTop w:val="0"/>
          <w:marBottom w:val="0"/>
          <w:divBdr>
            <w:top w:val="none" w:sz="0" w:space="0" w:color="auto"/>
            <w:left w:val="none" w:sz="0" w:space="0" w:color="auto"/>
            <w:bottom w:val="none" w:sz="0" w:space="0" w:color="auto"/>
            <w:right w:val="none" w:sz="0" w:space="0" w:color="auto"/>
          </w:divBdr>
        </w:div>
        <w:div w:id="1332831726">
          <w:marLeft w:val="0"/>
          <w:marRight w:val="0"/>
          <w:marTop w:val="0"/>
          <w:marBottom w:val="0"/>
          <w:divBdr>
            <w:top w:val="none" w:sz="0" w:space="0" w:color="auto"/>
            <w:left w:val="none" w:sz="0" w:space="0" w:color="auto"/>
            <w:bottom w:val="none" w:sz="0" w:space="0" w:color="auto"/>
            <w:right w:val="none" w:sz="0" w:space="0" w:color="auto"/>
          </w:divBdr>
        </w:div>
        <w:div w:id="2138331407">
          <w:marLeft w:val="0"/>
          <w:marRight w:val="0"/>
          <w:marTop w:val="0"/>
          <w:marBottom w:val="0"/>
          <w:divBdr>
            <w:top w:val="none" w:sz="0" w:space="0" w:color="auto"/>
            <w:left w:val="none" w:sz="0" w:space="0" w:color="auto"/>
            <w:bottom w:val="none" w:sz="0" w:space="0" w:color="auto"/>
            <w:right w:val="none" w:sz="0" w:space="0" w:color="auto"/>
          </w:divBdr>
        </w:div>
        <w:div w:id="636690844">
          <w:marLeft w:val="0"/>
          <w:marRight w:val="0"/>
          <w:marTop w:val="0"/>
          <w:marBottom w:val="0"/>
          <w:divBdr>
            <w:top w:val="none" w:sz="0" w:space="0" w:color="auto"/>
            <w:left w:val="none" w:sz="0" w:space="0" w:color="auto"/>
            <w:bottom w:val="none" w:sz="0" w:space="0" w:color="auto"/>
            <w:right w:val="none" w:sz="0" w:space="0" w:color="auto"/>
          </w:divBdr>
        </w:div>
        <w:div w:id="1066104426">
          <w:marLeft w:val="0"/>
          <w:marRight w:val="0"/>
          <w:marTop w:val="0"/>
          <w:marBottom w:val="0"/>
          <w:divBdr>
            <w:top w:val="none" w:sz="0" w:space="0" w:color="auto"/>
            <w:left w:val="none" w:sz="0" w:space="0" w:color="auto"/>
            <w:bottom w:val="none" w:sz="0" w:space="0" w:color="auto"/>
            <w:right w:val="none" w:sz="0" w:space="0" w:color="auto"/>
          </w:divBdr>
          <w:divsChild>
            <w:div w:id="1847791728">
              <w:marLeft w:val="0"/>
              <w:marRight w:val="0"/>
              <w:marTop w:val="0"/>
              <w:marBottom w:val="0"/>
              <w:divBdr>
                <w:top w:val="none" w:sz="0" w:space="0" w:color="auto"/>
                <w:left w:val="none" w:sz="0" w:space="0" w:color="auto"/>
                <w:bottom w:val="none" w:sz="0" w:space="0" w:color="auto"/>
                <w:right w:val="none" w:sz="0" w:space="0" w:color="auto"/>
              </w:divBdr>
            </w:div>
            <w:div w:id="804004372">
              <w:marLeft w:val="0"/>
              <w:marRight w:val="0"/>
              <w:marTop w:val="0"/>
              <w:marBottom w:val="0"/>
              <w:divBdr>
                <w:top w:val="none" w:sz="0" w:space="0" w:color="auto"/>
                <w:left w:val="none" w:sz="0" w:space="0" w:color="auto"/>
                <w:bottom w:val="none" w:sz="0" w:space="0" w:color="auto"/>
                <w:right w:val="none" w:sz="0" w:space="0" w:color="auto"/>
              </w:divBdr>
            </w:div>
            <w:div w:id="1569999761">
              <w:marLeft w:val="0"/>
              <w:marRight w:val="0"/>
              <w:marTop w:val="0"/>
              <w:marBottom w:val="0"/>
              <w:divBdr>
                <w:top w:val="none" w:sz="0" w:space="0" w:color="auto"/>
                <w:left w:val="none" w:sz="0" w:space="0" w:color="auto"/>
                <w:bottom w:val="none" w:sz="0" w:space="0" w:color="auto"/>
                <w:right w:val="none" w:sz="0" w:space="0" w:color="auto"/>
              </w:divBdr>
            </w:div>
            <w:div w:id="530073391">
              <w:marLeft w:val="0"/>
              <w:marRight w:val="0"/>
              <w:marTop w:val="0"/>
              <w:marBottom w:val="0"/>
              <w:divBdr>
                <w:top w:val="none" w:sz="0" w:space="0" w:color="auto"/>
                <w:left w:val="none" w:sz="0" w:space="0" w:color="auto"/>
                <w:bottom w:val="none" w:sz="0" w:space="0" w:color="auto"/>
                <w:right w:val="none" w:sz="0" w:space="0" w:color="auto"/>
              </w:divBdr>
            </w:div>
            <w:div w:id="2134711345">
              <w:marLeft w:val="0"/>
              <w:marRight w:val="0"/>
              <w:marTop w:val="0"/>
              <w:marBottom w:val="0"/>
              <w:divBdr>
                <w:top w:val="none" w:sz="0" w:space="0" w:color="auto"/>
                <w:left w:val="none" w:sz="0" w:space="0" w:color="auto"/>
                <w:bottom w:val="none" w:sz="0" w:space="0" w:color="auto"/>
                <w:right w:val="none" w:sz="0" w:space="0" w:color="auto"/>
              </w:divBdr>
            </w:div>
            <w:div w:id="345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1978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32">
          <w:marLeft w:val="0"/>
          <w:marRight w:val="0"/>
          <w:marTop w:val="0"/>
          <w:marBottom w:val="0"/>
          <w:divBdr>
            <w:top w:val="none" w:sz="0" w:space="0" w:color="auto"/>
            <w:left w:val="none" w:sz="0" w:space="0" w:color="auto"/>
            <w:bottom w:val="none" w:sz="0" w:space="0" w:color="auto"/>
            <w:right w:val="none" w:sz="0" w:space="0" w:color="auto"/>
          </w:divBdr>
        </w:div>
      </w:divsChild>
    </w:div>
    <w:div w:id="1797022279">
      <w:bodyDiv w:val="1"/>
      <w:marLeft w:val="0"/>
      <w:marRight w:val="0"/>
      <w:marTop w:val="0"/>
      <w:marBottom w:val="0"/>
      <w:divBdr>
        <w:top w:val="none" w:sz="0" w:space="0" w:color="auto"/>
        <w:left w:val="none" w:sz="0" w:space="0" w:color="auto"/>
        <w:bottom w:val="none" w:sz="0" w:space="0" w:color="auto"/>
        <w:right w:val="none" w:sz="0" w:space="0" w:color="auto"/>
      </w:divBdr>
    </w:div>
    <w:div w:id="1814175893">
      <w:bodyDiv w:val="1"/>
      <w:marLeft w:val="0"/>
      <w:marRight w:val="0"/>
      <w:marTop w:val="0"/>
      <w:marBottom w:val="0"/>
      <w:divBdr>
        <w:top w:val="none" w:sz="0" w:space="0" w:color="auto"/>
        <w:left w:val="none" w:sz="0" w:space="0" w:color="auto"/>
        <w:bottom w:val="none" w:sz="0" w:space="0" w:color="auto"/>
        <w:right w:val="none" w:sz="0" w:space="0" w:color="auto"/>
      </w:divBdr>
      <w:divsChild>
        <w:div w:id="743375350">
          <w:marLeft w:val="0"/>
          <w:marRight w:val="0"/>
          <w:marTop w:val="0"/>
          <w:marBottom w:val="208"/>
          <w:divBdr>
            <w:top w:val="none" w:sz="0" w:space="0" w:color="auto"/>
            <w:left w:val="none" w:sz="0" w:space="0" w:color="auto"/>
            <w:bottom w:val="none" w:sz="0" w:space="0" w:color="auto"/>
            <w:right w:val="none" w:sz="0" w:space="0" w:color="auto"/>
          </w:divBdr>
        </w:div>
        <w:div w:id="1195190758">
          <w:marLeft w:val="0"/>
          <w:marRight w:val="0"/>
          <w:marTop w:val="0"/>
          <w:marBottom w:val="208"/>
          <w:divBdr>
            <w:top w:val="none" w:sz="0" w:space="0" w:color="auto"/>
            <w:left w:val="none" w:sz="0" w:space="0" w:color="auto"/>
            <w:bottom w:val="none" w:sz="0" w:space="0" w:color="auto"/>
            <w:right w:val="none" w:sz="0" w:space="0" w:color="auto"/>
          </w:divBdr>
        </w:div>
        <w:div w:id="1717192085">
          <w:marLeft w:val="0"/>
          <w:marRight w:val="0"/>
          <w:marTop w:val="0"/>
          <w:marBottom w:val="208"/>
          <w:divBdr>
            <w:top w:val="none" w:sz="0" w:space="0" w:color="auto"/>
            <w:left w:val="none" w:sz="0" w:space="0" w:color="auto"/>
            <w:bottom w:val="none" w:sz="0" w:space="0" w:color="auto"/>
            <w:right w:val="none" w:sz="0" w:space="0" w:color="auto"/>
          </w:divBdr>
        </w:div>
        <w:div w:id="181169363">
          <w:marLeft w:val="0"/>
          <w:marRight w:val="0"/>
          <w:marTop w:val="0"/>
          <w:marBottom w:val="208"/>
          <w:divBdr>
            <w:top w:val="none" w:sz="0" w:space="0" w:color="auto"/>
            <w:left w:val="none" w:sz="0" w:space="0" w:color="auto"/>
            <w:bottom w:val="none" w:sz="0" w:space="0" w:color="auto"/>
            <w:right w:val="none" w:sz="0" w:space="0" w:color="auto"/>
          </w:divBdr>
        </w:div>
        <w:div w:id="2069914265">
          <w:marLeft w:val="0"/>
          <w:marRight w:val="0"/>
          <w:marTop w:val="0"/>
          <w:marBottom w:val="208"/>
          <w:divBdr>
            <w:top w:val="none" w:sz="0" w:space="0" w:color="auto"/>
            <w:left w:val="none" w:sz="0" w:space="0" w:color="auto"/>
            <w:bottom w:val="none" w:sz="0" w:space="0" w:color="auto"/>
            <w:right w:val="none" w:sz="0" w:space="0" w:color="auto"/>
          </w:divBdr>
        </w:div>
        <w:div w:id="534657089">
          <w:marLeft w:val="0"/>
          <w:marRight w:val="0"/>
          <w:marTop w:val="0"/>
          <w:marBottom w:val="208"/>
          <w:divBdr>
            <w:top w:val="none" w:sz="0" w:space="0" w:color="auto"/>
            <w:left w:val="none" w:sz="0" w:space="0" w:color="auto"/>
            <w:bottom w:val="none" w:sz="0" w:space="0" w:color="auto"/>
            <w:right w:val="none" w:sz="0" w:space="0" w:color="auto"/>
          </w:divBdr>
        </w:div>
        <w:div w:id="911541974">
          <w:marLeft w:val="0"/>
          <w:marRight w:val="0"/>
          <w:marTop w:val="0"/>
          <w:marBottom w:val="208"/>
          <w:divBdr>
            <w:top w:val="none" w:sz="0" w:space="0" w:color="auto"/>
            <w:left w:val="none" w:sz="0" w:space="0" w:color="auto"/>
            <w:bottom w:val="none" w:sz="0" w:space="0" w:color="auto"/>
            <w:right w:val="none" w:sz="0" w:space="0" w:color="auto"/>
          </w:divBdr>
        </w:div>
        <w:div w:id="1319263096">
          <w:marLeft w:val="0"/>
          <w:marRight w:val="0"/>
          <w:marTop w:val="0"/>
          <w:marBottom w:val="208"/>
          <w:divBdr>
            <w:top w:val="none" w:sz="0" w:space="0" w:color="auto"/>
            <w:left w:val="none" w:sz="0" w:space="0" w:color="auto"/>
            <w:bottom w:val="none" w:sz="0" w:space="0" w:color="auto"/>
            <w:right w:val="none" w:sz="0" w:space="0" w:color="auto"/>
          </w:divBdr>
        </w:div>
        <w:div w:id="654801024">
          <w:marLeft w:val="0"/>
          <w:marRight w:val="0"/>
          <w:marTop w:val="0"/>
          <w:marBottom w:val="208"/>
          <w:divBdr>
            <w:top w:val="none" w:sz="0" w:space="0" w:color="auto"/>
            <w:left w:val="none" w:sz="0" w:space="0" w:color="auto"/>
            <w:bottom w:val="none" w:sz="0" w:space="0" w:color="auto"/>
            <w:right w:val="none" w:sz="0" w:space="0" w:color="auto"/>
          </w:divBdr>
        </w:div>
        <w:div w:id="2058123403">
          <w:marLeft w:val="0"/>
          <w:marRight w:val="0"/>
          <w:marTop w:val="0"/>
          <w:marBottom w:val="208"/>
          <w:divBdr>
            <w:top w:val="none" w:sz="0" w:space="0" w:color="auto"/>
            <w:left w:val="none" w:sz="0" w:space="0" w:color="auto"/>
            <w:bottom w:val="none" w:sz="0" w:space="0" w:color="auto"/>
            <w:right w:val="none" w:sz="0" w:space="0" w:color="auto"/>
          </w:divBdr>
        </w:div>
        <w:div w:id="211893255">
          <w:marLeft w:val="0"/>
          <w:marRight w:val="0"/>
          <w:marTop w:val="0"/>
          <w:marBottom w:val="208"/>
          <w:divBdr>
            <w:top w:val="none" w:sz="0" w:space="0" w:color="auto"/>
            <w:left w:val="none" w:sz="0" w:space="0" w:color="auto"/>
            <w:bottom w:val="none" w:sz="0" w:space="0" w:color="auto"/>
            <w:right w:val="none" w:sz="0" w:space="0" w:color="auto"/>
          </w:divBdr>
        </w:div>
        <w:div w:id="1908146532">
          <w:marLeft w:val="0"/>
          <w:marRight w:val="0"/>
          <w:marTop w:val="0"/>
          <w:marBottom w:val="208"/>
          <w:divBdr>
            <w:top w:val="none" w:sz="0" w:space="0" w:color="auto"/>
            <w:left w:val="none" w:sz="0" w:space="0" w:color="auto"/>
            <w:bottom w:val="none" w:sz="0" w:space="0" w:color="auto"/>
            <w:right w:val="none" w:sz="0" w:space="0" w:color="auto"/>
          </w:divBdr>
        </w:div>
      </w:divsChild>
    </w:div>
    <w:div w:id="1832938739">
      <w:bodyDiv w:val="1"/>
      <w:marLeft w:val="0"/>
      <w:marRight w:val="0"/>
      <w:marTop w:val="0"/>
      <w:marBottom w:val="0"/>
      <w:divBdr>
        <w:top w:val="none" w:sz="0" w:space="0" w:color="auto"/>
        <w:left w:val="none" w:sz="0" w:space="0" w:color="auto"/>
        <w:bottom w:val="none" w:sz="0" w:space="0" w:color="auto"/>
        <w:right w:val="none" w:sz="0" w:space="0" w:color="auto"/>
      </w:divBdr>
      <w:divsChild>
        <w:div w:id="944728073">
          <w:marLeft w:val="0"/>
          <w:marRight w:val="0"/>
          <w:marTop w:val="0"/>
          <w:marBottom w:val="208"/>
          <w:divBdr>
            <w:top w:val="none" w:sz="0" w:space="0" w:color="auto"/>
            <w:left w:val="none" w:sz="0" w:space="0" w:color="auto"/>
            <w:bottom w:val="none" w:sz="0" w:space="0" w:color="auto"/>
            <w:right w:val="none" w:sz="0" w:space="0" w:color="auto"/>
          </w:divBdr>
        </w:div>
        <w:div w:id="1386487224">
          <w:marLeft w:val="0"/>
          <w:marRight w:val="0"/>
          <w:marTop w:val="0"/>
          <w:marBottom w:val="208"/>
          <w:divBdr>
            <w:top w:val="none" w:sz="0" w:space="0" w:color="auto"/>
            <w:left w:val="none" w:sz="0" w:space="0" w:color="auto"/>
            <w:bottom w:val="none" w:sz="0" w:space="0" w:color="auto"/>
            <w:right w:val="none" w:sz="0" w:space="0" w:color="auto"/>
          </w:divBdr>
        </w:div>
        <w:div w:id="1070226400">
          <w:marLeft w:val="0"/>
          <w:marRight w:val="0"/>
          <w:marTop w:val="0"/>
          <w:marBottom w:val="208"/>
          <w:divBdr>
            <w:top w:val="none" w:sz="0" w:space="0" w:color="auto"/>
            <w:left w:val="none" w:sz="0" w:space="0" w:color="auto"/>
            <w:bottom w:val="none" w:sz="0" w:space="0" w:color="auto"/>
            <w:right w:val="none" w:sz="0" w:space="0" w:color="auto"/>
          </w:divBdr>
        </w:div>
        <w:div w:id="866257879">
          <w:marLeft w:val="0"/>
          <w:marRight w:val="0"/>
          <w:marTop w:val="0"/>
          <w:marBottom w:val="208"/>
          <w:divBdr>
            <w:top w:val="none" w:sz="0" w:space="0" w:color="auto"/>
            <w:left w:val="none" w:sz="0" w:space="0" w:color="auto"/>
            <w:bottom w:val="none" w:sz="0" w:space="0" w:color="auto"/>
            <w:right w:val="none" w:sz="0" w:space="0" w:color="auto"/>
          </w:divBdr>
        </w:div>
        <w:div w:id="1073703305">
          <w:marLeft w:val="0"/>
          <w:marRight w:val="0"/>
          <w:marTop w:val="0"/>
          <w:marBottom w:val="208"/>
          <w:divBdr>
            <w:top w:val="none" w:sz="0" w:space="0" w:color="auto"/>
            <w:left w:val="none" w:sz="0" w:space="0" w:color="auto"/>
            <w:bottom w:val="none" w:sz="0" w:space="0" w:color="auto"/>
            <w:right w:val="none" w:sz="0" w:space="0" w:color="auto"/>
          </w:divBdr>
        </w:div>
        <w:div w:id="1373770499">
          <w:marLeft w:val="0"/>
          <w:marRight w:val="0"/>
          <w:marTop w:val="0"/>
          <w:marBottom w:val="208"/>
          <w:divBdr>
            <w:top w:val="none" w:sz="0" w:space="0" w:color="auto"/>
            <w:left w:val="none" w:sz="0" w:space="0" w:color="auto"/>
            <w:bottom w:val="none" w:sz="0" w:space="0" w:color="auto"/>
            <w:right w:val="none" w:sz="0" w:space="0" w:color="auto"/>
          </w:divBdr>
        </w:div>
        <w:div w:id="2001106793">
          <w:marLeft w:val="0"/>
          <w:marRight w:val="0"/>
          <w:marTop w:val="0"/>
          <w:marBottom w:val="208"/>
          <w:divBdr>
            <w:top w:val="none" w:sz="0" w:space="0" w:color="auto"/>
            <w:left w:val="none" w:sz="0" w:space="0" w:color="auto"/>
            <w:bottom w:val="none" w:sz="0" w:space="0" w:color="auto"/>
            <w:right w:val="none" w:sz="0" w:space="0" w:color="auto"/>
          </w:divBdr>
        </w:div>
        <w:div w:id="291057538">
          <w:marLeft w:val="0"/>
          <w:marRight w:val="0"/>
          <w:marTop w:val="0"/>
          <w:marBottom w:val="208"/>
          <w:divBdr>
            <w:top w:val="none" w:sz="0" w:space="0" w:color="auto"/>
            <w:left w:val="none" w:sz="0" w:space="0" w:color="auto"/>
            <w:bottom w:val="none" w:sz="0" w:space="0" w:color="auto"/>
            <w:right w:val="none" w:sz="0" w:space="0" w:color="auto"/>
          </w:divBdr>
        </w:div>
        <w:div w:id="295912732">
          <w:marLeft w:val="0"/>
          <w:marRight w:val="0"/>
          <w:marTop w:val="0"/>
          <w:marBottom w:val="208"/>
          <w:divBdr>
            <w:top w:val="none" w:sz="0" w:space="0" w:color="auto"/>
            <w:left w:val="none" w:sz="0" w:space="0" w:color="auto"/>
            <w:bottom w:val="none" w:sz="0" w:space="0" w:color="auto"/>
            <w:right w:val="none" w:sz="0" w:space="0" w:color="auto"/>
          </w:divBdr>
        </w:div>
        <w:div w:id="1418988668">
          <w:marLeft w:val="0"/>
          <w:marRight w:val="0"/>
          <w:marTop w:val="0"/>
          <w:marBottom w:val="208"/>
          <w:divBdr>
            <w:top w:val="none" w:sz="0" w:space="0" w:color="auto"/>
            <w:left w:val="none" w:sz="0" w:space="0" w:color="auto"/>
            <w:bottom w:val="none" w:sz="0" w:space="0" w:color="auto"/>
            <w:right w:val="none" w:sz="0" w:space="0" w:color="auto"/>
          </w:divBdr>
        </w:div>
        <w:div w:id="1775009432">
          <w:marLeft w:val="0"/>
          <w:marRight w:val="0"/>
          <w:marTop w:val="0"/>
          <w:marBottom w:val="208"/>
          <w:divBdr>
            <w:top w:val="none" w:sz="0" w:space="0" w:color="auto"/>
            <w:left w:val="none" w:sz="0" w:space="0" w:color="auto"/>
            <w:bottom w:val="none" w:sz="0" w:space="0" w:color="auto"/>
            <w:right w:val="none" w:sz="0" w:space="0" w:color="auto"/>
          </w:divBdr>
        </w:div>
        <w:div w:id="806627730">
          <w:marLeft w:val="0"/>
          <w:marRight w:val="0"/>
          <w:marTop w:val="0"/>
          <w:marBottom w:val="208"/>
          <w:divBdr>
            <w:top w:val="none" w:sz="0" w:space="0" w:color="auto"/>
            <w:left w:val="none" w:sz="0" w:space="0" w:color="auto"/>
            <w:bottom w:val="none" w:sz="0" w:space="0" w:color="auto"/>
            <w:right w:val="none" w:sz="0" w:space="0" w:color="auto"/>
          </w:divBdr>
        </w:div>
      </w:divsChild>
    </w:div>
    <w:div w:id="1924559947">
      <w:bodyDiv w:val="1"/>
      <w:marLeft w:val="0"/>
      <w:marRight w:val="0"/>
      <w:marTop w:val="0"/>
      <w:marBottom w:val="0"/>
      <w:divBdr>
        <w:top w:val="none" w:sz="0" w:space="0" w:color="auto"/>
        <w:left w:val="none" w:sz="0" w:space="0" w:color="auto"/>
        <w:bottom w:val="none" w:sz="0" w:space="0" w:color="auto"/>
        <w:right w:val="none" w:sz="0" w:space="0" w:color="auto"/>
      </w:divBdr>
    </w:div>
    <w:div w:id="1946769314">
      <w:bodyDiv w:val="1"/>
      <w:marLeft w:val="0"/>
      <w:marRight w:val="0"/>
      <w:marTop w:val="0"/>
      <w:marBottom w:val="0"/>
      <w:divBdr>
        <w:top w:val="none" w:sz="0" w:space="0" w:color="auto"/>
        <w:left w:val="none" w:sz="0" w:space="0" w:color="auto"/>
        <w:bottom w:val="none" w:sz="0" w:space="0" w:color="auto"/>
        <w:right w:val="none" w:sz="0" w:space="0" w:color="auto"/>
      </w:divBdr>
      <w:divsChild>
        <w:div w:id="227614424">
          <w:marLeft w:val="0"/>
          <w:marRight w:val="0"/>
          <w:marTop w:val="0"/>
          <w:marBottom w:val="225"/>
          <w:divBdr>
            <w:top w:val="none" w:sz="0" w:space="0" w:color="auto"/>
            <w:left w:val="none" w:sz="0" w:space="0" w:color="auto"/>
            <w:bottom w:val="none" w:sz="0" w:space="0" w:color="auto"/>
            <w:right w:val="none" w:sz="0" w:space="0" w:color="auto"/>
          </w:divBdr>
        </w:div>
        <w:div w:id="1209679597">
          <w:marLeft w:val="0"/>
          <w:marRight w:val="0"/>
          <w:marTop w:val="0"/>
          <w:marBottom w:val="225"/>
          <w:divBdr>
            <w:top w:val="none" w:sz="0" w:space="0" w:color="auto"/>
            <w:left w:val="none" w:sz="0" w:space="0" w:color="auto"/>
            <w:bottom w:val="none" w:sz="0" w:space="0" w:color="auto"/>
            <w:right w:val="none" w:sz="0" w:space="0" w:color="auto"/>
          </w:divBdr>
        </w:div>
        <w:div w:id="909971258">
          <w:marLeft w:val="0"/>
          <w:marRight w:val="0"/>
          <w:marTop w:val="0"/>
          <w:marBottom w:val="225"/>
          <w:divBdr>
            <w:top w:val="none" w:sz="0" w:space="0" w:color="auto"/>
            <w:left w:val="none" w:sz="0" w:space="0" w:color="auto"/>
            <w:bottom w:val="none" w:sz="0" w:space="0" w:color="auto"/>
            <w:right w:val="none" w:sz="0" w:space="0" w:color="auto"/>
          </w:divBdr>
        </w:div>
        <w:div w:id="662008167">
          <w:marLeft w:val="0"/>
          <w:marRight w:val="0"/>
          <w:marTop w:val="0"/>
          <w:marBottom w:val="225"/>
          <w:divBdr>
            <w:top w:val="none" w:sz="0" w:space="0" w:color="auto"/>
            <w:left w:val="none" w:sz="0" w:space="0" w:color="auto"/>
            <w:bottom w:val="none" w:sz="0" w:space="0" w:color="auto"/>
            <w:right w:val="none" w:sz="0" w:space="0" w:color="auto"/>
          </w:divBdr>
        </w:div>
        <w:div w:id="473984603">
          <w:marLeft w:val="0"/>
          <w:marRight w:val="0"/>
          <w:marTop w:val="0"/>
          <w:marBottom w:val="225"/>
          <w:divBdr>
            <w:top w:val="none" w:sz="0" w:space="0" w:color="auto"/>
            <w:left w:val="none" w:sz="0" w:space="0" w:color="auto"/>
            <w:bottom w:val="none" w:sz="0" w:space="0" w:color="auto"/>
            <w:right w:val="none" w:sz="0" w:space="0" w:color="auto"/>
          </w:divBdr>
        </w:div>
        <w:div w:id="888763705">
          <w:marLeft w:val="0"/>
          <w:marRight w:val="0"/>
          <w:marTop w:val="0"/>
          <w:marBottom w:val="225"/>
          <w:divBdr>
            <w:top w:val="none" w:sz="0" w:space="0" w:color="auto"/>
            <w:left w:val="none" w:sz="0" w:space="0" w:color="auto"/>
            <w:bottom w:val="none" w:sz="0" w:space="0" w:color="auto"/>
            <w:right w:val="none" w:sz="0" w:space="0" w:color="auto"/>
          </w:divBdr>
        </w:div>
        <w:div w:id="872957522">
          <w:marLeft w:val="0"/>
          <w:marRight w:val="0"/>
          <w:marTop w:val="0"/>
          <w:marBottom w:val="225"/>
          <w:divBdr>
            <w:top w:val="none" w:sz="0" w:space="0" w:color="auto"/>
            <w:left w:val="none" w:sz="0" w:space="0" w:color="auto"/>
            <w:bottom w:val="none" w:sz="0" w:space="0" w:color="auto"/>
            <w:right w:val="none" w:sz="0" w:space="0" w:color="auto"/>
          </w:divBdr>
        </w:div>
        <w:div w:id="1640912530">
          <w:marLeft w:val="0"/>
          <w:marRight w:val="0"/>
          <w:marTop w:val="0"/>
          <w:marBottom w:val="225"/>
          <w:divBdr>
            <w:top w:val="none" w:sz="0" w:space="0" w:color="auto"/>
            <w:left w:val="none" w:sz="0" w:space="0" w:color="auto"/>
            <w:bottom w:val="none" w:sz="0" w:space="0" w:color="auto"/>
            <w:right w:val="none" w:sz="0" w:space="0" w:color="auto"/>
          </w:divBdr>
        </w:div>
        <w:div w:id="990214834">
          <w:marLeft w:val="0"/>
          <w:marRight w:val="0"/>
          <w:marTop w:val="0"/>
          <w:marBottom w:val="225"/>
          <w:divBdr>
            <w:top w:val="none" w:sz="0" w:space="0" w:color="auto"/>
            <w:left w:val="none" w:sz="0" w:space="0" w:color="auto"/>
            <w:bottom w:val="none" w:sz="0" w:space="0" w:color="auto"/>
            <w:right w:val="none" w:sz="0" w:space="0" w:color="auto"/>
          </w:divBdr>
        </w:div>
        <w:div w:id="755828101">
          <w:marLeft w:val="0"/>
          <w:marRight w:val="0"/>
          <w:marTop w:val="0"/>
          <w:marBottom w:val="225"/>
          <w:divBdr>
            <w:top w:val="none" w:sz="0" w:space="0" w:color="auto"/>
            <w:left w:val="none" w:sz="0" w:space="0" w:color="auto"/>
            <w:bottom w:val="none" w:sz="0" w:space="0" w:color="auto"/>
            <w:right w:val="none" w:sz="0" w:space="0" w:color="auto"/>
          </w:divBdr>
        </w:div>
        <w:div w:id="987324607">
          <w:marLeft w:val="0"/>
          <w:marRight w:val="0"/>
          <w:marTop w:val="0"/>
          <w:marBottom w:val="225"/>
          <w:divBdr>
            <w:top w:val="none" w:sz="0" w:space="0" w:color="auto"/>
            <w:left w:val="none" w:sz="0" w:space="0" w:color="auto"/>
            <w:bottom w:val="none" w:sz="0" w:space="0" w:color="auto"/>
            <w:right w:val="none" w:sz="0" w:space="0" w:color="auto"/>
          </w:divBdr>
        </w:div>
        <w:div w:id="884756071">
          <w:marLeft w:val="0"/>
          <w:marRight w:val="0"/>
          <w:marTop w:val="0"/>
          <w:marBottom w:val="225"/>
          <w:divBdr>
            <w:top w:val="none" w:sz="0" w:space="0" w:color="auto"/>
            <w:left w:val="none" w:sz="0" w:space="0" w:color="auto"/>
            <w:bottom w:val="none" w:sz="0" w:space="0" w:color="auto"/>
            <w:right w:val="none" w:sz="0" w:space="0" w:color="auto"/>
          </w:divBdr>
        </w:div>
      </w:divsChild>
    </w:div>
    <w:div w:id="1950501381">
      <w:bodyDiv w:val="1"/>
      <w:marLeft w:val="0"/>
      <w:marRight w:val="0"/>
      <w:marTop w:val="0"/>
      <w:marBottom w:val="0"/>
      <w:divBdr>
        <w:top w:val="none" w:sz="0" w:space="0" w:color="auto"/>
        <w:left w:val="none" w:sz="0" w:space="0" w:color="auto"/>
        <w:bottom w:val="none" w:sz="0" w:space="0" w:color="auto"/>
        <w:right w:val="none" w:sz="0" w:space="0" w:color="auto"/>
      </w:divBdr>
      <w:divsChild>
        <w:div w:id="1612321473">
          <w:marLeft w:val="0"/>
          <w:marRight w:val="0"/>
          <w:marTop w:val="0"/>
          <w:marBottom w:val="0"/>
          <w:divBdr>
            <w:top w:val="none" w:sz="0" w:space="0" w:color="auto"/>
            <w:left w:val="none" w:sz="0" w:space="0" w:color="auto"/>
            <w:bottom w:val="none" w:sz="0" w:space="0" w:color="auto"/>
            <w:right w:val="none" w:sz="0" w:space="0" w:color="auto"/>
          </w:divBdr>
        </w:div>
        <w:div w:id="1970546731">
          <w:marLeft w:val="0"/>
          <w:marRight w:val="0"/>
          <w:marTop w:val="0"/>
          <w:marBottom w:val="0"/>
          <w:divBdr>
            <w:top w:val="none" w:sz="0" w:space="0" w:color="auto"/>
            <w:left w:val="none" w:sz="0" w:space="0" w:color="auto"/>
            <w:bottom w:val="none" w:sz="0" w:space="0" w:color="auto"/>
            <w:right w:val="none" w:sz="0" w:space="0" w:color="auto"/>
          </w:divBdr>
        </w:div>
        <w:div w:id="546338551">
          <w:marLeft w:val="0"/>
          <w:marRight w:val="0"/>
          <w:marTop w:val="0"/>
          <w:marBottom w:val="0"/>
          <w:divBdr>
            <w:top w:val="none" w:sz="0" w:space="0" w:color="auto"/>
            <w:left w:val="none" w:sz="0" w:space="0" w:color="auto"/>
            <w:bottom w:val="none" w:sz="0" w:space="0" w:color="auto"/>
            <w:right w:val="none" w:sz="0" w:space="0" w:color="auto"/>
          </w:divBdr>
        </w:div>
        <w:div w:id="526063077">
          <w:marLeft w:val="0"/>
          <w:marRight w:val="0"/>
          <w:marTop w:val="0"/>
          <w:marBottom w:val="0"/>
          <w:divBdr>
            <w:top w:val="none" w:sz="0" w:space="0" w:color="auto"/>
            <w:left w:val="none" w:sz="0" w:space="0" w:color="auto"/>
            <w:bottom w:val="none" w:sz="0" w:space="0" w:color="auto"/>
            <w:right w:val="none" w:sz="0" w:space="0" w:color="auto"/>
          </w:divBdr>
        </w:div>
        <w:div w:id="2140146243">
          <w:marLeft w:val="0"/>
          <w:marRight w:val="0"/>
          <w:marTop w:val="0"/>
          <w:marBottom w:val="0"/>
          <w:divBdr>
            <w:top w:val="none" w:sz="0" w:space="0" w:color="auto"/>
            <w:left w:val="none" w:sz="0" w:space="0" w:color="auto"/>
            <w:bottom w:val="none" w:sz="0" w:space="0" w:color="auto"/>
            <w:right w:val="none" w:sz="0" w:space="0" w:color="auto"/>
          </w:divBdr>
        </w:div>
        <w:div w:id="817110279">
          <w:marLeft w:val="0"/>
          <w:marRight w:val="0"/>
          <w:marTop w:val="0"/>
          <w:marBottom w:val="0"/>
          <w:divBdr>
            <w:top w:val="none" w:sz="0" w:space="0" w:color="auto"/>
            <w:left w:val="none" w:sz="0" w:space="0" w:color="auto"/>
            <w:bottom w:val="none" w:sz="0" w:space="0" w:color="auto"/>
            <w:right w:val="none" w:sz="0" w:space="0" w:color="auto"/>
          </w:divBdr>
        </w:div>
        <w:div w:id="549808212">
          <w:marLeft w:val="0"/>
          <w:marRight w:val="0"/>
          <w:marTop w:val="0"/>
          <w:marBottom w:val="0"/>
          <w:divBdr>
            <w:top w:val="none" w:sz="0" w:space="0" w:color="auto"/>
            <w:left w:val="none" w:sz="0" w:space="0" w:color="auto"/>
            <w:bottom w:val="none" w:sz="0" w:space="0" w:color="auto"/>
            <w:right w:val="none" w:sz="0" w:space="0" w:color="auto"/>
          </w:divBdr>
        </w:div>
        <w:div w:id="2093046560">
          <w:marLeft w:val="0"/>
          <w:marRight w:val="0"/>
          <w:marTop w:val="0"/>
          <w:marBottom w:val="0"/>
          <w:divBdr>
            <w:top w:val="none" w:sz="0" w:space="0" w:color="auto"/>
            <w:left w:val="none" w:sz="0" w:space="0" w:color="auto"/>
            <w:bottom w:val="none" w:sz="0" w:space="0" w:color="auto"/>
            <w:right w:val="none" w:sz="0" w:space="0" w:color="auto"/>
          </w:divBdr>
        </w:div>
      </w:divsChild>
    </w:div>
    <w:div w:id="1982080483">
      <w:bodyDiv w:val="1"/>
      <w:marLeft w:val="0"/>
      <w:marRight w:val="0"/>
      <w:marTop w:val="0"/>
      <w:marBottom w:val="0"/>
      <w:divBdr>
        <w:top w:val="none" w:sz="0" w:space="0" w:color="auto"/>
        <w:left w:val="none" w:sz="0" w:space="0" w:color="auto"/>
        <w:bottom w:val="none" w:sz="0" w:space="0" w:color="auto"/>
        <w:right w:val="none" w:sz="0" w:space="0" w:color="auto"/>
      </w:divBdr>
      <w:divsChild>
        <w:div w:id="1104958313">
          <w:marLeft w:val="0"/>
          <w:marRight w:val="0"/>
          <w:marTop w:val="0"/>
          <w:marBottom w:val="0"/>
          <w:divBdr>
            <w:top w:val="none" w:sz="0" w:space="0" w:color="auto"/>
            <w:left w:val="none" w:sz="0" w:space="0" w:color="auto"/>
            <w:bottom w:val="none" w:sz="0" w:space="0" w:color="auto"/>
            <w:right w:val="none" w:sz="0" w:space="0" w:color="auto"/>
          </w:divBdr>
          <w:divsChild>
            <w:div w:id="833839897">
              <w:marLeft w:val="0"/>
              <w:marRight w:val="0"/>
              <w:marTop w:val="0"/>
              <w:marBottom w:val="0"/>
              <w:divBdr>
                <w:top w:val="none" w:sz="0" w:space="0" w:color="auto"/>
                <w:left w:val="none" w:sz="0" w:space="0" w:color="auto"/>
                <w:bottom w:val="none" w:sz="0" w:space="0" w:color="auto"/>
                <w:right w:val="none" w:sz="0" w:space="0" w:color="auto"/>
              </w:divBdr>
              <w:divsChild>
                <w:div w:id="202904815">
                  <w:marLeft w:val="0"/>
                  <w:marRight w:val="0"/>
                  <w:marTop w:val="0"/>
                  <w:marBottom w:val="0"/>
                  <w:divBdr>
                    <w:top w:val="none" w:sz="0" w:space="0" w:color="auto"/>
                    <w:left w:val="none" w:sz="0" w:space="0" w:color="auto"/>
                    <w:bottom w:val="none" w:sz="0" w:space="0" w:color="auto"/>
                    <w:right w:val="none" w:sz="0" w:space="0" w:color="auto"/>
                  </w:divBdr>
                  <w:divsChild>
                    <w:div w:id="1918632654">
                      <w:marLeft w:val="0"/>
                      <w:marRight w:val="0"/>
                      <w:marTop w:val="0"/>
                      <w:marBottom w:val="0"/>
                      <w:divBdr>
                        <w:top w:val="none" w:sz="0" w:space="0" w:color="auto"/>
                        <w:left w:val="none" w:sz="0" w:space="0" w:color="auto"/>
                        <w:bottom w:val="none" w:sz="0" w:space="0" w:color="auto"/>
                        <w:right w:val="none" w:sz="0" w:space="0" w:color="auto"/>
                      </w:divBdr>
                    </w:div>
                    <w:div w:id="761149962">
                      <w:marLeft w:val="0"/>
                      <w:marRight w:val="0"/>
                      <w:marTop w:val="0"/>
                      <w:marBottom w:val="0"/>
                      <w:divBdr>
                        <w:top w:val="none" w:sz="0" w:space="0" w:color="auto"/>
                        <w:left w:val="none" w:sz="0" w:space="0" w:color="auto"/>
                        <w:bottom w:val="none" w:sz="0" w:space="0" w:color="auto"/>
                        <w:right w:val="none" w:sz="0" w:space="0" w:color="auto"/>
                      </w:divBdr>
                    </w:div>
                    <w:div w:id="2097256">
                      <w:marLeft w:val="0"/>
                      <w:marRight w:val="0"/>
                      <w:marTop w:val="0"/>
                      <w:marBottom w:val="0"/>
                      <w:divBdr>
                        <w:top w:val="none" w:sz="0" w:space="0" w:color="auto"/>
                        <w:left w:val="none" w:sz="0" w:space="0" w:color="auto"/>
                        <w:bottom w:val="none" w:sz="0" w:space="0" w:color="auto"/>
                        <w:right w:val="none" w:sz="0" w:space="0" w:color="auto"/>
                      </w:divBdr>
                      <w:divsChild>
                        <w:div w:id="844053202">
                          <w:marLeft w:val="0"/>
                          <w:marRight w:val="0"/>
                          <w:marTop w:val="0"/>
                          <w:marBottom w:val="0"/>
                          <w:divBdr>
                            <w:top w:val="none" w:sz="0" w:space="0" w:color="auto"/>
                            <w:left w:val="none" w:sz="0" w:space="0" w:color="auto"/>
                            <w:bottom w:val="none" w:sz="0" w:space="0" w:color="auto"/>
                            <w:right w:val="none" w:sz="0" w:space="0" w:color="auto"/>
                          </w:divBdr>
                        </w:div>
                        <w:div w:id="7272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2264">
              <w:marLeft w:val="0"/>
              <w:marRight w:val="0"/>
              <w:marTop w:val="0"/>
              <w:marBottom w:val="0"/>
              <w:divBdr>
                <w:top w:val="none" w:sz="0" w:space="0" w:color="auto"/>
                <w:left w:val="none" w:sz="0" w:space="0" w:color="auto"/>
                <w:bottom w:val="none" w:sz="0" w:space="0" w:color="auto"/>
                <w:right w:val="none" w:sz="0" w:space="0" w:color="auto"/>
              </w:divBdr>
              <w:divsChild>
                <w:div w:id="1797287175">
                  <w:marLeft w:val="0"/>
                  <w:marRight w:val="0"/>
                  <w:marTop w:val="0"/>
                  <w:marBottom w:val="0"/>
                  <w:divBdr>
                    <w:top w:val="none" w:sz="0" w:space="0" w:color="auto"/>
                    <w:left w:val="none" w:sz="0" w:space="0" w:color="auto"/>
                    <w:bottom w:val="none" w:sz="0" w:space="0" w:color="auto"/>
                    <w:right w:val="none" w:sz="0" w:space="0" w:color="auto"/>
                  </w:divBdr>
                  <w:divsChild>
                    <w:div w:id="1234924469">
                      <w:marLeft w:val="0"/>
                      <w:marRight w:val="0"/>
                      <w:marTop w:val="0"/>
                      <w:marBottom w:val="0"/>
                      <w:divBdr>
                        <w:top w:val="none" w:sz="0" w:space="0" w:color="auto"/>
                        <w:left w:val="none" w:sz="0" w:space="0" w:color="auto"/>
                        <w:bottom w:val="none" w:sz="0" w:space="0" w:color="auto"/>
                        <w:right w:val="none" w:sz="0" w:space="0" w:color="auto"/>
                      </w:divBdr>
                    </w:div>
                    <w:div w:id="168911229">
                      <w:marLeft w:val="0"/>
                      <w:marRight w:val="0"/>
                      <w:marTop w:val="0"/>
                      <w:marBottom w:val="0"/>
                      <w:divBdr>
                        <w:top w:val="none" w:sz="0" w:space="0" w:color="auto"/>
                        <w:left w:val="none" w:sz="0" w:space="0" w:color="auto"/>
                        <w:bottom w:val="none" w:sz="0" w:space="0" w:color="auto"/>
                        <w:right w:val="none" w:sz="0" w:space="0" w:color="auto"/>
                      </w:divBdr>
                    </w:div>
                    <w:div w:id="674958974">
                      <w:marLeft w:val="0"/>
                      <w:marRight w:val="0"/>
                      <w:marTop w:val="0"/>
                      <w:marBottom w:val="0"/>
                      <w:divBdr>
                        <w:top w:val="none" w:sz="0" w:space="0" w:color="auto"/>
                        <w:left w:val="none" w:sz="0" w:space="0" w:color="auto"/>
                        <w:bottom w:val="none" w:sz="0" w:space="0" w:color="auto"/>
                        <w:right w:val="none" w:sz="0" w:space="0" w:color="auto"/>
                      </w:divBdr>
                    </w:div>
                    <w:div w:id="1961717668">
                      <w:marLeft w:val="0"/>
                      <w:marRight w:val="0"/>
                      <w:marTop w:val="0"/>
                      <w:marBottom w:val="0"/>
                      <w:divBdr>
                        <w:top w:val="none" w:sz="0" w:space="0" w:color="auto"/>
                        <w:left w:val="none" w:sz="0" w:space="0" w:color="auto"/>
                        <w:bottom w:val="none" w:sz="0" w:space="0" w:color="auto"/>
                        <w:right w:val="none" w:sz="0" w:space="0" w:color="auto"/>
                      </w:divBdr>
                    </w:div>
                    <w:div w:id="512690895">
                      <w:marLeft w:val="0"/>
                      <w:marRight w:val="0"/>
                      <w:marTop w:val="0"/>
                      <w:marBottom w:val="0"/>
                      <w:divBdr>
                        <w:top w:val="none" w:sz="0" w:space="0" w:color="auto"/>
                        <w:left w:val="none" w:sz="0" w:space="0" w:color="auto"/>
                        <w:bottom w:val="none" w:sz="0" w:space="0" w:color="auto"/>
                        <w:right w:val="none" w:sz="0" w:space="0" w:color="auto"/>
                      </w:divBdr>
                    </w:div>
                    <w:div w:id="880216301">
                      <w:marLeft w:val="0"/>
                      <w:marRight w:val="0"/>
                      <w:marTop w:val="0"/>
                      <w:marBottom w:val="0"/>
                      <w:divBdr>
                        <w:top w:val="none" w:sz="0" w:space="0" w:color="auto"/>
                        <w:left w:val="none" w:sz="0" w:space="0" w:color="auto"/>
                        <w:bottom w:val="none" w:sz="0" w:space="0" w:color="auto"/>
                        <w:right w:val="none" w:sz="0" w:space="0" w:color="auto"/>
                      </w:divBdr>
                    </w:div>
                    <w:div w:id="1885603479">
                      <w:marLeft w:val="0"/>
                      <w:marRight w:val="0"/>
                      <w:marTop w:val="0"/>
                      <w:marBottom w:val="0"/>
                      <w:divBdr>
                        <w:top w:val="none" w:sz="0" w:space="0" w:color="auto"/>
                        <w:left w:val="none" w:sz="0" w:space="0" w:color="auto"/>
                        <w:bottom w:val="none" w:sz="0" w:space="0" w:color="auto"/>
                        <w:right w:val="none" w:sz="0" w:space="0" w:color="auto"/>
                      </w:divBdr>
                    </w:div>
                    <w:div w:id="582107173">
                      <w:marLeft w:val="0"/>
                      <w:marRight w:val="0"/>
                      <w:marTop w:val="0"/>
                      <w:marBottom w:val="0"/>
                      <w:divBdr>
                        <w:top w:val="none" w:sz="0" w:space="0" w:color="auto"/>
                        <w:left w:val="none" w:sz="0" w:space="0" w:color="auto"/>
                        <w:bottom w:val="none" w:sz="0" w:space="0" w:color="auto"/>
                        <w:right w:val="none" w:sz="0" w:space="0" w:color="auto"/>
                      </w:divBdr>
                      <w:divsChild>
                        <w:div w:id="1321614032">
                          <w:marLeft w:val="0"/>
                          <w:marRight w:val="0"/>
                          <w:marTop w:val="0"/>
                          <w:marBottom w:val="0"/>
                          <w:divBdr>
                            <w:top w:val="none" w:sz="0" w:space="0" w:color="auto"/>
                            <w:left w:val="none" w:sz="0" w:space="0" w:color="auto"/>
                            <w:bottom w:val="none" w:sz="0" w:space="0" w:color="auto"/>
                            <w:right w:val="none" w:sz="0" w:space="0" w:color="auto"/>
                          </w:divBdr>
                        </w:div>
                        <w:div w:id="1186868447">
                          <w:marLeft w:val="0"/>
                          <w:marRight w:val="0"/>
                          <w:marTop w:val="0"/>
                          <w:marBottom w:val="0"/>
                          <w:divBdr>
                            <w:top w:val="none" w:sz="0" w:space="0" w:color="auto"/>
                            <w:left w:val="none" w:sz="0" w:space="0" w:color="auto"/>
                            <w:bottom w:val="none" w:sz="0" w:space="0" w:color="auto"/>
                            <w:right w:val="none" w:sz="0" w:space="0" w:color="auto"/>
                          </w:divBdr>
                        </w:div>
                        <w:div w:id="1774014265">
                          <w:marLeft w:val="0"/>
                          <w:marRight w:val="0"/>
                          <w:marTop w:val="0"/>
                          <w:marBottom w:val="0"/>
                          <w:divBdr>
                            <w:top w:val="none" w:sz="0" w:space="0" w:color="auto"/>
                            <w:left w:val="none" w:sz="0" w:space="0" w:color="auto"/>
                            <w:bottom w:val="none" w:sz="0" w:space="0" w:color="auto"/>
                            <w:right w:val="none" w:sz="0" w:space="0" w:color="auto"/>
                          </w:divBdr>
                        </w:div>
                        <w:div w:id="1272324732">
                          <w:marLeft w:val="0"/>
                          <w:marRight w:val="0"/>
                          <w:marTop w:val="0"/>
                          <w:marBottom w:val="0"/>
                          <w:divBdr>
                            <w:top w:val="none" w:sz="0" w:space="0" w:color="auto"/>
                            <w:left w:val="none" w:sz="0" w:space="0" w:color="auto"/>
                            <w:bottom w:val="none" w:sz="0" w:space="0" w:color="auto"/>
                            <w:right w:val="none" w:sz="0" w:space="0" w:color="auto"/>
                          </w:divBdr>
                        </w:div>
                        <w:div w:id="1991709579">
                          <w:marLeft w:val="0"/>
                          <w:marRight w:val="0"/>
                          <w:marTop w:val="0"/>
                          <w:marBottom w:val="0"/>
                          <w:divBdr>
                            <w:top w:val="none" w:sz="0" w:space="0" w:color="auto"/>
                            <w:left w:val="none" w:sz="0" w:space="0" w:color="auto"/>
                            <w:bottom w:val="none" w:sz="0" w:space="0" w:color="auto"/>
                            <w:right w:val="none" w:sz="0" w:space="0" w:color="auto"/>
                          </w:divBdr>
                        </w:div>
                        <w:div w:id="1086151818">
                          <w:marLeft w:val="0"/>
                          <w:marRight w:val="0"/>
                          <w:marTop w:val="0"/>
                          <w:marBottom w:val="0"/>
                          <w:divBdr>
                            <w:top w:val="none" w:sz="0" w:space="0" w:color="auto"/>
                            <w:left w:val="none" w:sz="0" w:space="0" w:color="auto"/>
                            <w:bottom w:val="none" w:sz="0" w:space="0" w:color="auto"/>
                            <w:right w:val="none" w:sz="0" w:space="0" w:color="auto"/>
                          </w:divBdr>
                        </w:div>
                        <w:div w:id="723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3040">
              <w:marLeft w:val="0"/>
              <w:marRight w:val="0"/>
              <w:marTop w:val="0"/>
              <w:marBottom w:val="0"/>
              <w:divBdr>
                <w:top w:val="none" w:sz="0" w:space="0" w:color="auto"/>
                <w:left w:val="none" w:sz="0" w:space="0" w:color="auto"/>
                <w:bottom w:val="none" w:sz="0" w:space="0" w:color="auto"/>
                <w:right w:val="none" w:sz="0" w:space="0" w:color="auto"/>
              </w:divBdr>
              <w:divsChild>
                <w:div w:id="1732657942">
                  <w:marLeft w:val="0"/>
                  <w:marRight w:val="0"/>
                  <w:marTop w:val="0"/>
                  <w:marBottom w:val="0"/>
                  <w:divBdr>
                    <w:top w:val="none" w:sz="0" w:space="0" w:color="auto"/>
                    <w:left w:val="none" w:sz="0" w:space="0" w:color="auto"/>
                    <w:bottom w:val="none" w:sz="0" w:space="0" w:color="auto"/>
                    <w:right w:val="none" w:sz="0" w:space="0" w:color="auto"/>
                  </w:divBdr>
                  <w:divsChild>
                    <w:div w:id="1263338833">
                      <w:marLeft w:val="0"/>
                      <w:marRight w:val="0"/>
                      <w:marTop w:val="0"/>
                      <w:marBottom w:val="0"/>
                      <w:divBdr>
                        <w:top w:val="none" w:sz="0" w:space="0" w:color="auto"/>
                        <w:left w:val="none" w:sz="0" w:space="0" w:color="auto"/>
                        <w:bottom w:val="none" w:sz="0" w:space="0" w:color="auto"/>
                        <w:right w:val="none" w:sz="0" w:space="0" w:color="auto"/>
                      </w:divBdr>
                    </w:div>
                    <w:div w:id="2092845122">
                      <w:marLeft w:val="0"/>
                      <w:marRight w:val="0"/>
                      <w:marTop w:val="0"/>
                      <w:marBottom w:val="0"/>
                      <w:divBdr>
                        <w:top w:val="none" w:sz="0" w:space="0" w:color="auto"/>
                        <w:left w:val="none" w:sz="0" w:space="0" w:color="auto"/>
                        <w:bottom w:val="none" w:sz="0" w:space="0" w:color="auto"/>
                        <w:right w:val="none" w:sz="0" w:space="0" w:color="auto"/>
                      </w:divBdr>
                    </w:div>
                    <w:div w:id="1010915387">
                      <w:marLeft w:val="0"/>
                      <w:marRight w:val="0"/>
                      <w:marTop w:val="0"/>
                      <w:marBottom w:val="0"/>
                      <w:divBdr>
                        <w:top w:val="none" w:sz="0" w:space="0" w:color="auto"/>
                        <w:left w:val="none" w:sz="0" w:space="0" w:color="auto"/>
                        <w:bottom w:val="none" w:sz="0" w:space="0" w:color="auto"/>
                        <w:right w:val="none" w:sz="0" w:space="0" w:color="auto"/>
                      </w:divBdr>
                    </w:div>
                    <w:div w:id="1615480074">
                      <w:marLeft w:val="0"/>
                      <w:marRight w:val="0"/>
                      <w:marTop w:val="0"/>
                      <w:marBottom w:val="0"/>
                      <w:divBdr>
                        <w:top w:val="none" w:sz="0" w:space="0" w:color="auto"/>
                        <w:left w:val="none" w:sz="0" w:space="0" w:color="auto"/>
                        <w:bottom w:val="none" w:sz="0" w:space="0" w:color="auto"/>
                        <w:right w:val="none" w:sz="0" w:space="0" w:color="auto"/>
                      </w:divBdr>
                    </w:div>
                    <w:div w:id="997609271">
                      <w:marLeft w:val="0"/>
                      <w:marRight w:val="0"/>
                      <w:marTop w:val="0"/>
                      <w:marBottom w:val="0"/>
                      <w:divBdr>
                        <w:top w:val="none" w:sz="0" w:space="0" w:color="auto"/>
                        <w:left w:val="none" w:sz="0" w:space="0" w:color="auto"/>
                        <w:bottom w:val="none" w:sz="0" w:space="0" w:color="auto"/>
                        <w:right w:val="none" w:sz="0" w:space="0" w:color="auto"/>
                      </w:divBdr>
                    </w:div>
                    <w:div w:id="404303235">
                      <w:marLeft w:val="0"/>
                      <w:marRight w:val="0"/>
                      <w:marTop w:val="0"/>
                      <w:marBottom w:val="0"/>
                      <w:divBdr>
                        <w:top w:val="none" w:sz="0" w:space="0" w:color="auto"/>
                        <w:left w:val="none" w:sz="0" w:space="0" w:color="auto"/>
                        <w:bottom w:val="none" w:sz="0" w:space="0" w:color="auto"/>
                        <w:right w:val="none" w:sz="0" w:space="0" w:color="auto"/>
                      </w:divBdr>
                    </w:div>
                    <w:div w:id="61604828">
                      <w:marLeft w:val="0"/>
                      <w:marRight w:val="0"/>
                      <w:marTop w:val="0"/>
                      <w:marBottom w:val="0"/>
                      <w:divBdr>
                        <w:top w:val="none" w:sz="0" w:space="0" w:color="auto"/>
                        <w:left w:val="none" w:sz="0" w:space="0" w:color="auto"/>
                        <w:bottom w:val="none" w:sz="0" w:space="0" w:color="auto"/>
                        <w:right w:val="none" w:sz="0" w:space="0" w:color="auto"/>
                      </w:divBdr>
                    </w:div>
                    <w:div w:id="177696941">
                      <w:marLeft w:val="0"/>
                      <w:marRight w:val="0"/>
                      <w:marTop w:val="0"/>
                      <w:marBottom w:val="0"/>
                      <w:divBdr>
                        <w:top w:val="none" w:sz="0" w:space="0" w:color="auto"/>
                        <w:left w:val="none" w:sz="0" w:space="0" w:color="auto"/>
                        <w:bottom w:val="none" w:sz="0" w:space="0" w:color="auto"/>
                        <w:right w:val="none" w:sz="0" w:space="0" w:color="auto"/>
                      </w:divBdr>
                    </w:div>
                    <w:div w:id="1365593738">
                      <w:marLeft w:val="0"/>
                      <w:marRight w:val="0"/>
                      <w:marTop w:val="0"/>
                      <w:marBottom w:val="0"/>
                      <w:divBdr>
                        <w:top w:val="none" w:sz="0" w:space="0" w:color="auto"/>
                        <w:left w:val="none" w:sz="0" w:space="0" w:color="auto"/>
                        <w:bottom w:val="none" w:sz="0" w:space="0" w:color="auto"/>
                        <w:right w:val="none" w:sz="0" w:space="0" w:color="auto"/>
                      </w:divBdr>
                    </w:div>
                    <w:div w:id="800617624">
                      <w:marLeft w:val="0"/>
                      <w:marRight w:val="0"/>
                      <w:marTop w:val="0"/>
                      <w:marBottom w:val="0"/>
                      <w:divBdr>
                        <w:top w:val="none" w:sz="0" w:space="0" w:color="auto"/>
                        <w:left w:val="none" w:sz="0" w:space="0" w:color="auto"/>
                        <w:bottom w:val="none" w:sz="0" w:space="0" w:color="auto"/>
                        <w:right w:val="none" w:sz="0" w:space="0" w:color="auto"/>
                      </w:divBdr>
                    </w:div>
                    <w:div w:id="281307795">
                      <w:marLeft w:val="0"/>
                      <w:marRight w:val="0"/>
                      <w:marTop w:val="0"/>
                      <w:marBottom w:val="0"/>
                      <w:divBdr>
                        <w:top w:val="none" w:sz="0" w:space="0" w:color="auto"/>
                        <w:left w:val="none" w:sz="0" w:space="0" w:color="auto"/>
                        <w:bottom w:val="none" w:sz="0" w:space="0" w:color="auto"/>
                        <w:right w:val="none" w:sz="0" w:space="0" w:color="auto"/>
                      </w:divBdr>
                    </w:div>
                    <w:div w:id="794493072">
                      <w:marLeft w:val="0"/>
                      <w:marRight w:val="0"/>
                      <w:marTop w:val="0"/>
                      <w:marBottom w:val="0"/>
                      <w:divBdr>
                        <w:top w:val="none" w:sz="0" w:space="0" w:color="auto"/>
                        <w:left w:val="none" w:sz="0" w:space="0" w:color="auto"/>
                        <w:bottom w:val="none" w:sz="0" w:space="0" w:color="auto"/>
                        <w:right w:val="none" w:sz="0" w:space="0" w:color="auto"/>
                      </w:divBdr>
                    </w:div>
                    <w:div w:id="1685011176">
                      <w:marLeft w:val="0"/>
                      <w:marRight w:val="0"/>
                      <w:marTop w:val="0"/>
                      <w:marBottom w:val="0"/>
                      <w:divBdr>
                        <w:top w:val="none" w:sz="0" w:space="0" w:color="auto"/>
                        <w:left w:val="none" w:sz="0" w:space="0" w:color="auto"/>
                        <w:bottom w:val="none" w:sz="0" w:space="0" w:color="auto"/>
                        <w:right w:val="none" w:sz="0" w:space="0" w:color="auto"/>
                      </w:divBdr>
                      <w:divsChild>
                        <w:div w:id="698050962">
                          <w:marLeft w:val="0"/>
                          <w:marRight w:val="0"/>
                          <w:marTop w:val="0"/>
                          <w:marBottom w:val="0"/>
                          <w:divBdr>
                            <w:top w:val="none" w:sz="0" w:space="0" w:color="auto"/>
                            <w:left w:val="none" w:sz="0" w:space="0" w:color="auto"/>
                            <w:bottom w:val="none" w:sz="0" w:space="0" w:color="auto"/>
                            <w:right w:val="none" w:sz="0" w:space="0" w:color="auto"/>
                          </w:divBdr>
                        </w:div>
                        <w:div w:id="542866748">
                          <w:marLeft w:val="0"/>
                          <w:marRight w:val="0"/>
                          <w:marTop w:val="0"/>
                          <w:marBottom w:val="0"/>
                          <w:divBdr>
                            <w:top w:val="none" w:sz="0" w:space="0" w:color="auto"/>
                            <w:left w:val="none" w:sz="0" w:space="0" w:color="auto"/>
                            <w:bottom w:val="none" w:sz="0" w:space="0" w:color="auto"/>
                            <w:right w:val="none" w:sz="0" w:space="0" w:color="auto"/>
                          </w:divBdr>
                        </w:div>
                        <w:div w:id="119152506">
                          <w:marLeft w:val="0"/>
                          <w:marRight w:val="0"/>
                          <w:marTop w:val="0"/>
                          <w:marBottom w:val="0"/>
                          <w:divBdr>
                            <w:top w:val="none" w:sz="0" w:space="0" w:color="auto"/>
                            <w:left w:val="none" w:sz="0" w:space="0" w:color="auto"/>
                            <w:bottom w:val="none" w:sz="0" w:space="0" w:color="auto"/>
                            <w:right w:val="none" w:sz="0" w:space="0" w:color="auto"/>
                          </w:divBdr>
                        </w:div>
                        <w:div w:id="161437665">
                          <w:marLeft w:val="0"/>
                          <w:marRight w:val="0"/>
                          <w:marTop w:val="0"/>
                          <w:marBottom w:val="0"/>
                          <w:divBdr>
                            <w:top w:val="none" w:sz="0" w:space="0" w:color="auto"/>
                            <w:left w:val="none" w:sz="0" w:space="0" w:color="auto"/>
                            <w:bottom w:val="none" w:sz="0" w:space="0" w:color="auto"/>
                            <w:right w:val="none" w:sz="0" w:space="0" w:color="auto"/>
                          </w:divBdr>
                        </w:div>
                        <w:div w:id="2125466941">
                          <w:marLeft w:val="0"/>
                          <w:marRight w:val="0"/>
                          <w:marTop w:val="0"/>
                          <w:marBottom w:val="0"/>
                          <w:divBdr>
                            <w:top w:val="none" w:sz="0" w:space="0" w:color="auto"/>
                            <w:left w:val="none" w:sz="0" w:space="0" w:color="auto"/>
                            <w:bottom w:val="none" w:sz="0" w:space="0" w:color="auto"/>
                            <w:right w:val="none" w:sz="0" w:space="0" w:color="auto"/>
                          </w:divBdr>
                        </w:div>
                        <w:div w:id="1631667293">
                          <w:marLeft w:val="0"/>
                          <w:marRight w:val="0"/>
                          <w:marTop w:val="0"/>
                          <w:marBottom w:val="0"/>
                          <w:divBdr>
                            <w:top w:val="none" w:sz="0" w:space="0" w:color="auto"/>
                            <w:left w:val="none" w:sz="0" w:space="0" w:color="auto"/>
                            <w:bottom w:val="none" w:sz="0" w:space="0" w:color="auto"/>
                            <w:right w:val="none" w:sz="0" w:space="0" w:color="auto"/>
                          </w:divBdr>
                        </w:div>
                        <w:div w:id="852304918">
                          <w:marLeft w:val="0"/>
                          <w:marRight w:val="0"/>
                          <w:marTop w:val="0"/>
                          <w:marBottom w:val="0"/>
                          <w:divBdr>
                            <w:top w:val="none" w:sz="0" w:space="0" w:color="auto"/>
                            <w:left w:val="none" w:sz="0" w:space="0" w:color="auto"/>
                            <w:bottom w:val="none" w:sz="0" w:space="0" w:color="auto"/>
                            <w:right w:val="none" w:sz="0" w:space="0" w:color="auto"/>
                          </w:divBdr>
                        </w:div>
                        <w:div w:id="2012446143">
                          <w:marLeft w:val="0"/>
                          <w:marRight w:val="0"/>
                          <w:marTop w:val="0"/>
                          <w:marBottom w:val="0"/>
                          <w:divBdr>
                            <w:top w:val="none" w:sz="0" w:space="0" w:color="auto"/>
                            <w:left w:val="none" w:sz="0" w:space="0" w:color="auto"/>
                            <w:bottom w:val="none" w:sz="0" w:space="0" w:color="auto"/>
                            <w:right w:val="none" w:sz="0" w:space="0" w:color="auto"/>
                          </w:divBdr>
                        </w:div>
                        <w:div w:id="1133715096">
                          <w:marLeft w:val="0"/>
                          <w:marRight w:val="0"/>
                          <w:marTop w:val="0"/>
                          <w:marBottom w:val="0"/>
                          <w:divBdr>
                            <w:top w:val="none" w:sz="0" w:space="0" w:color="auto"/>
                            <w:left w:val="none" w:sz="0" w:space="0" w:color="auto"/>
                            <w:bottom w:val="none" w:sz="0" w:space="0" w:color="auto"/>
                            <w:right w:val="none" w:sz="0" w:space="0" w:color="auto"/>
                          </w:divBdr>
                        </w:div>
                        <w:div w:id="1005673845">
                          <w:marLeft w:val="0"/>
                          <w:marRight w:val="0"/>
                          <w:marTop w:val="0"/>
                          <w:marBottom w:val="0"/>
                          <w:divBdr>
                            <w:top w:val="none" w:sz="0" w:space="0" w:color="auto"/>
                            <w:left w:val="none" w:sz="0" w:space="0" w:color="auto"/>
                            <w:bottom w:val="none" w:sz="0" w:space="0" w:color="auto"/>
                            <w:right w:val="none" w:sz="0" w:space="0" w:color="auto"/>
                          </w:divBdr>
                        </w:div>
                        <w:div w:id="1857302426">
                          <w:marLeft w:val="0"/>
                          <w:marRight w:val="0"/>
                          <w:marTop w:val="0"/>
                          <w:marBottom w:val="0"/>
                          <w:divBdr>
                            <w:top w:val="none" w:sz="0" w:space="0" w:color="auto"/>
                            <w:left w:val="none" w:sz="0" w:space="0" w:color="auto"/>
                            <w:bottom w:val="none" w:sz="0" w:space="0" w:color="auto"/>
                            <w:right w:val="none" w:sz="0" w:space="0" w:color="auto"/>
                          </w:divBdr>
                        </w:div>
                        <w:div w:id="11191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4424">
              <w:marLeft w:val="0"/>
              <w:marRight w:val="0"/>
              <w:marTop w:val="0"/>
              <w:marBottom w:val="0"/>
              <w:divBdr>
                <w:top w:val="none" w:sz="0" w:space="0" w:color="auto"/>
                <w:left w:val="none" w:sz="0" w:space="0" w:color="auto"/>
                <w:bottom w:val="none" w:sz="0" w:space="0" w:color="auto"/>
                <w:right w:val="none" w:sz="0" w:space="0" w:color="auto"/>
              </w:divBdr>
              <w:divsChild>
                <w:div w:id="1762218265">
                  <w:marLeft w:val="0"/>
                  <w:marRight w:val="0"/>
                  <w:marTop w:val="0"/>
                  <w:marBottom w:val="0"/>
                  <w:divBdr>
                    <w:top w:val="none" w:sz="0" w:space="0" w:color="auto"/>
                    <w:left w:val="none" w:sz="0" w:space="0" w:color="auto"/>
                    <w:bottom w:val="none" w:sz="0" w:space="0" w:color="auto"/>
                    <w:right w:val="none" w:sz="0" w:space="0" w:color="auto"/>
                  </w:divBdr>
                  <w:divsChild>
                    <w:div w:id="2023974051">
                      <w:marLeft w:val="0"/>
                      <w:marRight w:val="0"/>
                      <w:marTop w:val="0"/>
                      <w:marBottom w:val="0"/>
                      <w:divBdr>
                        <w:top w:val="none" w:sz="0" w:space="0" w:color="auto"/>
                        <w:left w:val="none" w:sz="0" w:space="0" w:color="auto"/>
                        <w:bottom w:val="none" w:sz="0" w:space="0" w:color="auto"/>
                        <w:right w:val="none" w:sz="0" w:space="0" w:color="auto"/>
                      </w:divBdr>
                    </w:div>
                    <w:div w:id="1744141070">
                      <w:marLeft w:val="0"/>
                      <w:marRight w:val="0"/>
                      <w:marTop w:val="0"/>
                      <w:marBottom w:val="0"/>
                      <w:divBdr>
                        <w:top w:val="none" w:sz="0" w:space="0" w:color="auto"/>
                        <w:left w:val="none" w:sz="0" w:space="0" w:color="auto"/>
                        <w:bottom w:val="none" w:sz="0" w:space="0" w:color="auto"/>
                        <w:right w:val="none" w:sz="0" w:space="0" w:color="auto"/>
                      </w:divBdr>
                    </w:div>
                    <w:div w:id="1933120448">
                      <w:marLeft w:val="0"/>
                      <w:marRight w:val="0"/>
                      <w:marTop w:val="0"/>
                      <w:marBottom w:val="0"/>
                      <w:divBdr>
                        <w:top w:val="none" w:sz="0" w:space="0" w:color="auto"/>
                        <w:left w:val="none" w:sz="0" w:space="0" w:color="auto"/>
                        <w:bottom w:val="none" w:sz="0" w:space="0" w:color="auto"/>
                        <w:right w:val="none" w:sz="0" w:space="0" w:color="auto"/>
                      </w:divBdr>
                    </w:div>
                    <w:div w:id="857229947">
                      <w:marLeft w:val="0"/>
                      <w:marRight w:val="0"/>
                      <w:marTop w:val="0"/>
                      <w:marBottom w:val="0"/>
                      <w:divBdr>
                        <w:top w:val="none" w:sz="0" w:space="0" w:color="auto"/>
                        <w:left w:val="none" w:sz="0" w:space="0" w:color="auto"/>
                        <w:bottom w:val="none" w:sz="0" w:space="0" w:color="auto"/>
                        <w:right w:val="none" w:sz="0" w:space="0" w:color="auto"/>
                      </w:divBdr>
                    </w:div>
                    <w:div w:id="1586839651">
                      <w:marLeft w:val="0"/>
                      <w:marRight w:val="0"/>
                      <w:marTop w:val="0"/>
                      <w:marBottom w:val="0"/>
                      <w:divBdr>
                        <w:top w:val="none" w:sz="0" w:space="0" w:color="auto"/>
                        <w:left w:val="none" w:sz="0" w:space="0" w:color="auto"/>
                        <w:bottom w:val="none" w:sz="0" w:space="0" w:color="auto"/>
                        <w:right w:val="none" w:sz="0" w:space="0" w:color="auto"/>
                      </w:divBdr>
                    </w:div>
                    <w:div w:id="1759399380">
                      <w:marLeft w:val="0"/>
                      <w:marRight w:val="0"/>
                      <w:marTop w:val="0"/>
                      <w:marBottom w:val="0"/>
                      <w:divBdr>
                        <w:top w:val="none" w:sz="0" w:space="0" w:color="auto"/>
                        <w:left w:val="none" w:sz="0" w:space="0" w:color="auto"/>
                        <w:bottom w:val="none" w:sz="0" w:space="0" w:color="auto"/>
                        <w:right w:val="none" w:sz="0" w:space="0" w:color="auto"/>
                      </w:divBdr>
                      <w:divsChild>
                        <w:div w:id="883562755">
                          <w:marLeft w:val="0"/>
                          <w:marRight w:val="0"/>
                          <w:marTop w:val="0"/>
                          <w:marBottom w:val="0"/>
                          <w:divBdr>
                            <w:top w:val="none" w:sz="0" w:space="0" w:color="auto"/>
                            <w:left w:val="none" w:sz="0" w:space="0" w:color="auto"/>
                            <w:bottom w:val="none" w:sz="0" w:space="0" w:color="auto"/>
                            <w:right w:val="none" w:sz="0" w:space="0" w:color="auto"/>
                          </w:divBdr>
                        </w:div>
                        <w:div w:id="482939620">
                          <w:marLeft w:val="0"/>
                          <w:marRight w:val="0"/>
                          <w:marTop w:val="0"/>
                          <w:marBottom w:val="0"/>
                          <w:divBdr>
                            <w:top w:val="none" w:sz="0" w:space="0" w:color="auto"/>
                            <w:left w:val="none" w:sz="0" w:space="0" w:color="auto"/>
                            <w:bottom w:val="none" w:sz="0" w:space="0" w:color="auto"/>
                            <w:right w:val="none" w:sz="0" w:space="0" w:color="auto"/>
                          </w:divBdr>
                        </w:div>
                        <w:div w:id="883713981">
                          <w:marLeft w:val="0"/>
                          <w:marRight w:val="0"/>
                          <w:marTop w:val="0"/>
                          <w:marBottom w:val="0"/>
                          <w:divBdr>
                            <w:top w:val="none" w:sz="0" w:space="0" w:color="auto"/>
                            <w:left w:val="none" w:sz="0" w:space="0" w:color="auto"/>
                            <w:bottom w:val="none" w:sz="0" w:space="0" w:color="auto"/>
                            <w:right w:val="none" w:sz="0" w:space="0" w:color="auto"/>
                          </w:divBdr>
                        </w:div>
                        <w:div w:id="1411999132">
                          <w:marLeft w:val="0"/>
                          <w:marRight w:val="0"/>
                          <w:marTop w:val="0"/>
                          <w:marBottom w:val="0"/>
                          <w:divBdr>
                            <w:top w:val="none" w:sz="0" w:space="0" w:color="auto"/>
                            <w:left w:val="none" w:sz="0" w:space="0" w:color="auto"/>
                            <w:bottom w:val="none" w:sz="0" w:space="0" w:color="auto"/>
                            <w:right w:val="none" w:sz="0" w:space="0" w:color="auto"/>
                          </w:divBdr>
                        </w:div>
                        <w:div w:id="6749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5275">
              <w:marLeft w:val="0"/>
              <w:marRight w:val="0"/>
              <w:marTop w:val="0"/>
              <w:marBottom w:val="0"/>
              <w:divBdr>
                <w:top w:val="none" w:sz="0" w:space="0" w:color="auto"/>
                <w:left w:val="none" w:sz="0" w:space="0" w:color="auto"/>
                <w:bottom w:val="none" w:sz="0" w:space="0" w:color="auto"/>
                <w:right w:val="none" w:sz="0" w:space="0" w:color="auto"/>
              </w:divBdr>
              <w:divsChild>
                <w:div w:id="2077623668">
                  <w:marLeft w:val="0"/>
                  <w:marRight w:val="0"/>
                  <w:marTop w:val="0"/>
                  <w:marBottom w:val="0"/>
                  <w:divBdr>
                    <w:top w:val="none" w:sz="0" w:space="0" w:color="auto"/>
                    <w:left w:val="none" w:sz="0" w:space="0" w:color="auto"/>
                    <w:bottom w:val="none" w:sz="0" w:space="0" w:color="auto"/>
                    <w:right w:val="none" w:sz="0" w:space="0" w:color="auto"/>
                  </w:divBdr>
                  <w:divsChild>
                    <w:div w:id="490099617">
                      <w:marLeft w:val="0"/>
                      <w:marRight w:val="0"/>
                      <w:marTop w:val="0"/>
                      <w:marBottom w:val="0"/>
                      <w:divBdr>
                        <w:top w:val="none" w:sz="0" w:space="0" w:color="auto"/>
                        <w:left w:val="none" w:sz="0" w:space="0" w:color="auto"/>
                        <w:bottom w:val="none" w:sz="0" w:space="0" w:color="auto"/>
                        <w:right w:val="none" w:sz="0" w:space="0" w:color="auto"/>
                      </w:divBdr>
                    </w:div>
                    <w:div w:id="1899168799">
                      <w:marLeft w:val="0"/>
                      <w:marRight w:val="0"/>
                      <w:marTop w:val="0"/>
                      <w:marBottom w:val="0"/>
                      <w:divBdr>
                        <w:top w:val="none" w:sz="0" w:space="0" w:color="auto"/>
                        <w:left w:val="none" w:sz="0" w:space="0" w:color="auto"/>
                        <w:bottom w:val="none" w:sz="0" w:space="0" w:color="auto"/>
                        <w:right w:val="none" w:sz="0" w:space="0" w:color="auto"/>
                      </w:divBdr>
                    </w:div>
                    <w:div w:id="767308499">
                      <w:marLeft w:val="0"/>
                      <w:marRight w:val="0"/>
                      <w:marTop w:val="0"/>
                      <w:marBottom w:val="0"/>
                      <w:divBdr>
                        <w:top w:val="none" w:sz="0" w:space="0" w:color="auto"/>
                        <w:left w:val="none" w:sz="0" w:space="0" w:color="auto"/>
                        <w:bottom w:val="none" w:sz="0" w:space="0" w:color="auto"/>
                        <w:right w:val="none" w:sz="0" w:space="0" w:color="auto"/>
                      </w:divBdr>
                    </w:div>
                    <w:div w:id="1902866613">
                      <w:marLeft w:val="0"/>
                      <w:marRight w:val="0"/>
                      <w:marTop w:val="0"/>
                      <w:marBottom w:val="0"/>
                      <w:divBdr>
                        <w:top w:val="none" w:sz="0" w:space="0" w:color="auto"/>
                        <w:left w:val="none" w:sz="0" w:space="0" w:color="auto"/>
                        <w:bottom w:val="none" w:sz="0" w:space="0" w:color="auto"/>
                        <w:right w:val="none" w:sz="0" w:space="0" w:color="auto"/>
                      </w:divBdr>
                    </w:div>
                    <w:div w:id="2128769353">
                      <w:marLeft w:val="0"/>
                      <w:marRight w:val="0"/>
                      <w:marTop w:val="0"/>
                      <w:marBottom w:val="0"/>
                      <w:divBdr>
                        <w:top w:val="none" w:sz="0" w:space="0" w:color="auto"/>
                        <w:left w:val="none" w:sz="0" w:space="0" w:color="auto"/>
                        <w:bottom w:val="none" w:sz="0" w:space="0" w:color="auto"/>
                        <w:right w:val="none" w:sz="0" w:space="0" w:color="auto"/>
                      </w:divBdr>
                    </w:div>
                    <w:div w:id="567766471">
                      <w:marLeft w:val="0"/>
                      <w:marRight w:val="0"/>
                      <w:marTop w:val="0"/>
                      <w:marBottom w:val="0"/>
                      <w:divBdr>
                        <w:top w:val="none" w:sz="0" w:space="0" w:color="auto"/>
                        <w:left w:val="none" w:sz="0" w:space="0" w:color="auto"/>
                        <w:bottom w:val="none" w:sz="0" w:space="0" w:color="auto"/>
                        <w:right w:val="none" w:sz="0" w:space="0" w:color="auto"/>
                      </w:divBdr>
                    </w:div>
                    <w:div w:id="2822702">
                      <w:marLeft w:val="0"/>
                      <w:marRight w:val="0"/>
                      <w:marTop w:val="0"/>
                      <w:marBottom w:val="0"/>
                      <w:divBdr>
                        <w:top w:val="none" w:sz="0" w:space="0" w:color="auto"/>
                        <w:left w:val="none" w:sz="0" w:space="0" w:color="auto"/>
                        <w:bottom w:val="none" w:sz="0" w:space="0" w:color="auto"/>
                        <w:right w:val="none" w:sz="0" w:space="0" w:color="auto"/>
                      </w:divBdr>
                      <w:divsChild>
                        <w:div w:id="102307721">
                          <w:marLeft w:val="0"/>
                          <w:marRight w:val="0"/>
                          <w:marTop w:val="0"/>
                          <w:marBottom w:val="0"/>
                          <w:divBdr>
                            <w:top w:val="none" w:sz="0" w:space="0" w:color="auto"/>
                            <w:left w:val="none" w:sz="0" w:space="0" w:color="auto"/>
                            <w:bottom w:val="none" w:sz="0" w:space="0" w:color="auto"/>
                            <w:right w:val="none" w:sz="0" w:space="0" w:color="auto"/>
                          </w:divBdr>
                        </w:div>
                        <w:div w:id="1649558013">
                          <w:marLeft w:val="0"/>
                          <w:marRight w:val="0"/>
                          <w:marTop w:val="0"/>
                          <w:marBottom w:val="0"/>
                          <w:divBdr>
                            <w:top w:val="none" w:sz="0" w:space="0" w:color="auto"/>
                            <w:left w:val="none" w:sz="0" w:space="0" w:color="auto"/>
                            <w:bottom w:val="none" w:sz="0" w:space="0" w:color="auto"/>
                            <w:right w:val="none" w:sz="0" w:space="0" w:color="auto"/>
                          </w:divBdr>
                        </w:div>
                        <w:div w:id="392044189">
                          <w:marLeft w:val="0"/>
                          <w:marRight w:val="0"/>
                          <w:marTop w:val="0"/>
                          <w:marBottom w:val="0"/>
                          <w:divBdr>
                            <w:top w:val="none" w:sz="0" w:space="0" w:color="auto"/>
                            <w:left w:val="none" w:sz="0" w:space="0" w:color="auto"/>
                            <w:bottom w:val="none" w:sz="0" w:space="0" w:color="auto"/>
                            <w:right w:val="none" w:sz="0" w:space="0" w:color="auto"/>
                          </w:divBdr>
                        </w:div>
                        <w:div w:id="1999141936">
                          <w:marLeft w:val="0"/>
                          <w:marRight w:val="0"/>
                          <w:marTop w:val="0"/>
                          <w:marBottom w:val="0"/>
                          <w:divBdr>
                            <w:top w:val="none" w:sz="0" w:space="0" w:color="auto"/>
                            <w:left w:val="none" w:sz="0" w:space="0" w:color="auto"/>
                            <w:bottom w:val="none" w:sz="0" w:space="0" w:color="auto"/>
                            <w:right w:val="none" w:sz="0" w:space="0" w:color="auto"/>
                          </w:divBdr>
                        </w:div>
                        <w:div w:id="2076321225">
                          <w:marLeft w:val="0"/>
                          <w:marRight w:val="0"/>
                          <w:marTop w:val="0"/>
                          <w:marBottom w:val="0"/>
                          <w:divBdr>
                            <w:top w:val="none" w:sz="0" w:space="0" w:color="auto"/>
                            <w:left w:val="none" w:sz="0" w:space="0" w:color="auto"/>
                            <w:bottom w:val="none" w:sz="0" w:space="0" w:color="auto"/>
                            <w:right w:val="none" w:sz="0" w:space="0" w:color="auto"/>
                          </w:divBdr>
                        </w:div>
                        <w:div w:id="4365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39774">
              <w:marLeft w:val="0"/>
              <w:marRight w:val="0"/>
              <w:marTop w:val="0"/>
              <w:marBottom w:val="0"/>
              <w:divBdr>
                <w:top w:val="none" w:sz="0" w:space="0" w:color="auto"/>
                <w:left w:val="none" w:sz="0" w:space="0" w:color="auto"/>
                <w:bottom w:val="none" w:sz="0" w:space="0" w:color="auto"/>
                <w:right w:val="none" w:sz="0" w:space="0" w:color="auto"/>
              </w:divBdr>
              <w:divsChild>
                <w:div w:id="149752909">
                  <w:marLeft w:val="0"/>
                  <w:marRight w:val="0"/>
                  <w:marTop w:val="0"/>
                  <w:marBottom w:val="0"/>
                  <w:divBdr>
                    <w:top w:val="none" w:sz="0" w:space="0" w:color="auto"/>
                    <w:left w:val="none" w:sz="0" w:space="0" w:color="auto"/>
                    <w:bottom w:val="none" w:sz="0" w:space="0" w:color="auto"/>
                    <w:right w:val="none" w:sz="0" w:space="0" w:color="auto"/>
                  </w:divBdr>
                  <w:divsChild>
                    <w:div w:id="1605109691">
                      <w:marLeft w:val="0"/>
                      <w:marRight w:val="0"/>
                      <w:marTop w:val="0"/>
                      <w:marBottom w:val="0"/>
                      <w:divBdr>
                        <w:top w:val="none" w:sz="0" w:space="0" w:color="auto"/>
                        <w:left w:val="none" w:sz="0" w:space="0" w:color="auto"/>
                        <w:bottom w:val="none" w:sz="0" w:space="0" w:color="auto"/>
                        <w:right w:val="none" w:sz="0" w:space="0" w:color="auto"/>
                      </w:divBdr>
                    </w:div>
                    <w:div w:id="633288441">
                      <w:marLeft w:val="0"/>
                      <w:marRight w:val="0"/>
                      <w:marTop w:val="0"/>
                      <w:marBottom w:val="0"/>
                      <w:divBdr>
                        <w:top w:val="none" w:sz="0" w:space="0" w:color="auto"/>
                        <w:left w:val="none" w:sz="0" w:space="0" w:color="auto"/>
                        <w:bottom w:val="none" w:sz="0" w:space="0" w:color="auto"/>
                        <w:right w:val="none" w:sz="0" w:space="0" w:color="auto"/>
                      </w:divBdr>
                    </w:div>
                    <w:div w:id="325788908">
                      <w:marLeft w:val="0"/>
                      <w:marRight w:val="0"/>
                      <w:marTop w:val="0"/>
                      <w:marBottom w:val="0"/>
                      <w:divBdr>
                        <w:top w:val="none" w:sz="0" w:space="0" w:color="auto"/>
                        <w:left w:val="none" w:sz="0" w:space="0" w:color="auto"/>
                        <w:bottom w:val="none" w:sz="0" w:space="0" w:color="auto"/>
                        <w:right w:val="none" w:sz="0" w:space="0" w:color="auto"/>
                      </w:divBdr>
                    </w:div>
                    <w:div w:id="274363717">
                      <w:marLeft w:val="0"/>
                      <w:marRight w:val="0"/>
                      <w:marTop w:val="0"/>
                      <w:marBottom w:val="0"/>
                      <w:divBdr>
                        <w:top w:val="none" w:sz="0" w:space="0" w:color="auto"/>
                        <w:left w:val="none" w:sz="0" w:space="0" w:color="auto"/>
                        <w:bottom w:val="none" w:sz="0" w:space="0" w:color="auto"/>
                        <w:right w:val="none" w:sz="0" w:space="0" w:color="auto"/>
                      </w:divBdr>
                    </w:div>
                    <w:div w:id="54623668">
                      <w:marLeft w:val="0"/>
                      <w:marRight w:val="0"/>
                      <w:marTop w:val="0"/>
                      <w:marBottom w:val="0"/>
                      <w:divBdr>
                        <w:top w:val="none" w:sz="0" w:space="0" w:color="auto"/>
                        <w:left w:val="none" w:sz="0" w:space="0" w:color="auto"/>
                        <w:bottom w:val="none" w:sz="0" w:space="0" w:color="auto"/>
                        <w:right w:val="none" w:sz="0" w:space="0" w:color="auto"/>
                      </w:divBdr>
                    </w:div>
                    <w:div w:id="532957786">
                      <w:marLeft w:val="0"/>
                      <w:marRight w:val="0"/>
                      <w:marTop w:val="0"/>
                      <w:marBottom w:val="0"/>
                      <w:divBdr>
                        <w:top w:val="none" w:sz="0" w:space="0" w:color="auto"/>
                        <w:left w:val="none" w:sz="0" w:space="0" w:color="auto"/>
                        <w:bottom w:val="none" w:sz="0" w:space="0" w:color="auto"/>
                        <w:right w:val="none" w:sz="0" w:space="0" w:color="auto"/>
                      </w:divBdr>
                    </w:div>
                    <w:div w:id="1989701612">
                      <w:marLeft w:val="0"/>
                      <w:marRight w:val="0"/>
                      <w:marTop w:val="0"/>
                      <w:marBottom w:val="0"/>
                      <w:divBdr>
                        <w:top w:val="none" w:sz="0" w:space="0" w:color="auto"/>
                        <w:left w:val="none" w:sz="0" w:space="0" w:color="auto"/>
                        <w:bottom w:val="none" w:sz="0" w:space="0" w:color="auto"/>
                        <w:right w:val="none" w:sz="0" w:space="0" w:color="auto"/>
                      </w:divBdr>
                    </w:div>
                    <w:div w:id="1736125533">
                      <w:marLeft w:val="0"/>
                      <w:marRight w:val="0"/>
                      <w:marTop w:val="0"/>
                      <w:marBottom w:val="0"/>
                      <w:divBdr>
                        <w:top w:val="none" w:sz="0" w:space="0" w:color="auto"/>
                        <w:left w:val="none" w:sz="0" w:space="0" w:color="auto"/>
                        <w:bottom w:val="none" w:sz="0" w:space="0" w:color="auto"/>
                        <w:right w:val="none" w:sz="0" w:space="0" w:color="auto"/>
                      </w:divBdr>
                    </w:div>
                    <w:div w:id="2135711032">
                      <w:marLeft w:val="0"/>
                      <w:marRight w:val="0"/>
                      <w:marTop w:val="0"/>
                      <w:marBottom w:val="0"/>
                      <w:divBdr>
                        <w:top w:val="none" w:sz="0" w:space="0" w:color="auto"/>
                        <w:left w:val="none" w:sz="0" w:space="0" w:color="auto"/>
                        <w:bottom w:val="none" w:sz="0" w:space="0" w:color="auto"/>
                        <w:right w:val="none" w:sz="0" w:space="0" w:color="auto"/>
                      </w:divBdr>
                    </w:div>
                    <w:div w:id="1362051536">
                      <w:marLeft w:val="0"/>
                      <w:marRight w:val="0"/>
                      <w:marTop w:val="0"/>
                      <w:marBottom w:val="0"/>
                      <w:divBdr>
                        <w:top w:val="none" w:sz="0" w:space="0" w:color="auto"/>
                        <w:left w:val="none" w:sz="0" w:space="0" w:color="auto"/>
                        <w:bottom w:val="none" w:sz="0" w:space="0" w:color="auto"/>
                        <w:right w:val="none" w:sz="0" w:space="0" w:color="auto"/>
                      </w:divBdr>
                    </w:div>
                    <w:div w:id="1525052890">
                      <w:marLeft w:val="0"/>
                      <w:marRight w:val="0"/>
                      <w:marTop w:val="0"/>
                      <w:marBottom w:val="0"/>
                      <w:divBdr>
                        <w:top w:val="none" w:sz="0" w:space="0" w:color="auto"/>
                        <w:left w:val="none" w:sz="0" w:space="0" w:color="auto"/>
                        <w:bottom w:val="none" w:sz="0" w:space="0" w:color="auto"/>
                        <w:right w:val="none" w:sz="0" w:space="0" w:color="auto"/>
                      </w:divBdr>
                    </w:div>
                    <w:div w:id="1758938631">
                      <w:marLeft w:val="0"/>
                      <w:marRight w:val="0"/>
                      <w:marTop w:val="0"/>
                      <w:marBottom w:val="0"/>
                      <w:divBdr>
                        <w:top w:val="none" w:sz="0" w:space="0" w:color="auto"/>
                        <w:left w:val="none" w:sz="0" w:space="0" w:color="auto"/>
                        <w:bottom w:val="none" w:sz="0" w:space="0" w:color="auto"/>
                        <w:right w:val="none" w:sz="0" w:space="0" w:color="auto"/>
                      </w:divBdr>
                      <w:divsChild>
                        <w:div w:id="1576741664">
                          <w:marLeft w:val="0"/>
                          <w:marRight w:val="0"/>
                          <w:marTop w:val="0"/>
                          <w:marBottom w:val="0"/>
                          <w:divBdr>
                            <w:top w:val="none" w:sz="0" w:space="0" w:color="auto"/>
                            <w:left w:val="none" w:sz="0" w:space="0" w:color="auto"/>
                            <w:bottom w:val="none" w:sz="0" w:space="0" w:color="auto"/>
                            <w:right w:val="none" w:sz="0" w:space="0" w:color="auto"/>
                          </w:divBdr>
                        </w:div>
                        <w:div w:id="2040426630">
                          <w:marLeft w:val="0"/>
                          <w:marRight w:val="0"/>
                          <w:marTop w:val="0"/>
                          <w:marBottom w:val="0"/>
                          <w:divBdr>
                            <w:top w:val="none" w:sz="0" w:space="0" w:color="auto"/>
                            <w:left w:val="none" w:sz="0" w:space="0" w:color="auto"/>
                            <w:bottom w:val="none" w:sz="0" w:space="0" w:color="auto"/>
                            <w:right w:val="none" w:sz="0" w:space="0" w:color="auto"/>
                          </w:divBdr>
                        </w:div>
                        <w:div w:id="2145000017">
                          <w:marLeft w:val="0"/>
                          <w:marRight w:val="0"/>
                          <w:marTop w:val="0"/>
                          <w:marBottom w:val="0"/>
                          <w:divBdr>
                            <w:top w:val="none" w:sz="0" w:space="0" w:color="auto"/>
                            <w:left w:val="none" w:sz="0" w:space="0" w:color="auto"/>
                            <w:bottom w:val="none" w:sz="0" w:space="0" w:color="auto"/>
                            <w:right w:val="none" w:sz="0" w:space="0" w:color="auto"/>
                          </w:divBdr>
                        </w:div>
                        <w:div w:id="521093554">
                          <w:marLeft w:val="0"/>
                          <w:marRight w:val="0"/>
                          <w:marTop w:val="0"/>
                          <w:marBottom w:val="0"/>
                          <w:divBdr>
                            <w:top w:val="none" w:sz="0" w:space="0" w:color="auto"/>
                            <w:left w:val="none" w:sz="0" w:space="0" w:color="auto"/>
                            <w:bottom w:val="none" w:sz="0" w:space="0" w:color="auto"/>
                            <w:right w:val="none" w:sz="0" w:space="0" w:color="auto"/>
                          </w:divBdr>
                        </w:div>
                        <w:div w:id="1816726928">
                          <w:marLeft w:val="0"/>
                          <w:marRight w:val="0"/>
                          <w:marTop w:val="0"/>
                          <w:marBottom w:val="0"/>
                          <w:divBdr>
                            <w:top w:val="none" w:sz="0" w:space="0" w:color="auto"/>
                            <w:left w:val="none" w:sz="0" w:space="0" w:color="auto"/>
                            <w:bottom w:val="none" w:sz="0" w:space="0" w:color="auto"/>
                            <w:right w:val="none" w:sz="0" w:space="0" w:color="auto"/>
                          </w:divBdr>
                        </w:div>
                        <w:div w:id="1258559220">
                          <w:marLeft w:val="0"/>
                          <w:marRight w:val="0"/>
                          <w:marTop w:val="0"/>
                          <w:marBottom w:val="0"/>
                          <w:divBdr>
                            <w:top w:val="none" w:sz="0" w:space="0" w:color="auto"/>
                            <w:left w:val="none" w:sz="0" w:space="0" w:color="auto"/>
                            <w:bottom w:val="none" w:sz="0" w:space="0" w:color="auto"/>
                            <w:right w:val="none" w:sz="0" w:space="0" w:color="auto"/>
                          </w:divBdr>
                        </w:div>
                        <w:div w:id="648479139">
                          <w:marLeft w:val="0"/>
                          <w:marRight w:val="0"/>
                          <w:marTop w:val="0"/>
                          <w:marBottom w:val="0"/>
                          <w:divBdr>
                            <w:top w:val="none" w:sz="0" w:space="0" w:color="auto"/>
                            <w:left w:val="none" w:sz="0" w:space="0" w:color="auto"/>
                            <w:bottom w:val="none" w:sz="0" w:space="0" w:color="auto"/>
                            <w:right w:val="none" w:sz="0" w:space="0" w:color="auto"/>
                          </w:divBdr>
                        </w:div>
                        <w:div w:id="1622346148">
                          <w:marLeft w:val="0"/>
                          <w:marRight w:val="0"/>
                          <w:marTop w:val="0"/>
                          <w:marBottom w:val="0"/>
                          <w:divBdr>
                            <w:top w:val="none" w:sz="0" w:space="0" w:color="auto"/>
                            <w:left w:val="none" w:sz="0" w:space="0" w:color="auto"/>
                            <w:bottom w:val="none" w:sz="0" w:space="0" w:color="auto"/>
                            <w:right w:val="none" w:sz="0" w:space="0" w:color="auto"/>
                          </w:divBdr>
                        </w:div>
                        <w:div w:id="1696418144">
                          <w:marLeft w:val="0"/>
                          <w:marRight w:val="0"/>
                          <w:marTop w:val="0"/>
                          <w:marBottom w:val="0"/>
                          <w:divBdr>
                            <w:top w:val="none" w:sz="0" w:space="0" w:color="auto"/>
                            <w:left w:val="none" w:sz="0" w:space="0" w:color="auto"/>
                            <w:bottom w:val="none" w:sz="0" w:space="0" w:color="auto"/>
                            <w:right w:val="none" w:sz="0" w:space="0" w:color="auto"/>
                          </w:divBdr>
                        </w:div>
                        <w:div w:id="294482957">
                          <w:marLeft w:val="0"/>
                          <w:marRight w:val="0"/>
                          <w:marTop w:val="0"/>
                          <w:marBottom w:val="0"/>
                          <w:divBdr>
                            <w:top w:val="none" w:sz="0" w:space="0" w:color="auto"/>
                            <w:left w:val="none" w:sz="0" w:space="0" w:color="auto"/>
                            <w:bottom w:val="none" w:sz="0" w:space="0" w:color="auto"/>
                            <w:right w:val="none" w:sz="0" w:space="0" w:color="auto"/>
                          </w:divBdr>
                        </w:div>
                        <w:div w:id="10772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1510">
              <w:marLeft w:val="0"/>
              <w:marRight w:val="0"/>
              <w:marTop w:val="0"/>
              <w:marBottom w:val="0"/>
              <w:divBdr>
                <w:top w:val="none" w:sz="0" w:space="0" w:color="auto"/>
                <w:left w:val="none" w:sz="0" w:space="0" w:color="auto"/>
                <w:bottom w:val="none" w:sz="0" w:space="0" w:color="auto"/>
                <w:right w:val="none" w:sz="0" w:space="0" w:color="auto"/>
              </w:divBdr>
              <w:divsChild>
                <w:div w:id="1969043884">
                  <w:marLeft w:val="0"/>
                  <w:marRight w:val="0"/>
                  <w:marTop w:val="0"/>
                  <w:marBottom w:val="0"/>
                  <w:divBdr>
                    <w:top w:val="none" w:sz="0" w:space="0" w:color="auto"/>
                    <w:left w:val="none" w:sz="0" w:space="0" w:color="auto"/>
                    <w:bottom w:val="none" w:sz="0" w:space="0" w:color="auto"/>
                    <w:right w:val="none" w:sz="0" w:space="0" w:color="auto"/>
                  </w:divBdr>
                  <w:divsChild>
                    <w:div w:id="1285772172">
                      <w:marLeft w:val="0"/>
                      <w:marRight w:val="0"/>
                      <w:marTop w:val="0"/>
                      <w:marBottom w:val="0"/>
                      <w:divBdr>
                        <w:top w:val="none" w:sz="0" w:space="0" w:color="auto"/>
                        <w:left w:val="none" w:sz="0" w:space="0" w:color="auto"/>
                        <w:bottom w:val="none" w:sz="0" w:space="0" w:color="auto"/>
                        <w:right w:val="none" w:sz="0" w:space="0" w:color="auto"/>
                      </w:divBdr>
                    </w:div>
                    <w:div w:id="1005285335">
                      <w:marLeft w:val="0"/>
                      <w:marRight w:val="0"/>
                      <w:marTop w:val="0"/>
                      <w:marBottom w:val="0"/>
                      <w:divBdr>
                        <w:top w:val="none" w:sz="0" w:space="0" w:color="auto"/>
                        <w:left w:val="none" w:sz="0" w:space="0" w:color="auto"/>
                        <w:bottom w:val="none" w:sz="0" w:space="0" w:color="auto"/>
                        <w:right w:val="none" w:sz="0" w:space="0" w:color="auto"/>
                      </w:divBdr>
                    </w:div>
                    <w:div w:id="995500873">
                      <w:marLeft w:val="0"/>
                      <w:marRight w:val="0"/>
                      <w:marTop w:val="0"/>
                      <w:marBottom w:val="0"/>
                      <w:divBdr>
                        <w:top w:val="none" w:sz="0" w:space="0" w:color="auto"/>
                        <w:left w:val="none" w:sz="0" w:space="0" w:color="auto"/>
                        <w:bottom w:val="none" w:sz="0" w:space="0" w:color="auto"/>
                        <w:right w:val="none" w:sz="0" w:space="0" w:color="auto"/>
                      </w:divBdr>
                    </w:div>
                    <w:div w:id="1253318227">
                      <w:marLeft w:val="0"/>
                      <w:marRight w:val="0"/>
                      <w:marTop w:val="0"/>
                      <w:marBottom w:val="0"/>
                      <w:divBdr>
                        <w:top w:val="none" w:sz="0" w:space="0" w:color="auto"/>
                        <w:left w:val="none" w:sz="0" w:space="0" w:color="auto"/>
                        <w:bottom w:val="none" w:sz="0" w:space="0" w:color="auto"/>
                        <w:right w:val="none" w:sz="0" w:space="0" w:color="auto"/>
                      </w:divBdr>
                    </w:div>
                    <w:div w:id="1526751655">
                      <w:marLeft w:val="0"/>
                      <w:marRight w:val="0"/>
                      <w:marTop w:val="0"/>
                      <w:marBottom w:val="0"/>
                      <w:divBdr>
                        <w:top w:val="none" w:sz="0" w:space="0" w:color="auto"/>
                        <w:left w:val="none" w:sz="0" w:space="0" w:color="auto"/>
                        <w:bottom w:val="none" w:sz="0" w:space="0" w:color="auto"/>
                        <w:right w:val="none" w:sz="0" w:space="0" w:color="auto"/>
                      </w:divBdr>
                    </w:div>
                    <w:div w:id="1938908154">
                      <w:marLeft w:val="0"/>
                      <w:marRight w:val="0"/>
                      <w:marTop w:val="0"/>
                      <w:marBottom w:val="0"/>
                      <w:divBdr>
                        <w:top w:val="none" w:sz="0" w:space="0" w:color="auto"/>
                        <w:left w:val="none" w:sz="0" w:space="0" w:color="auto"/>
                        <w:bottom w:val="none" w:sz="0" w:space="0" w:color="auto"/>
                        <w:right w:val="none" w:sz="0" w:space="0" w:color="auto"/>
                      </w:divBdr>
                    </w:div>
                    <w:div w:id="403184168">
                      <w:marLeft w:val="0"/>
                      <w:marRight w:val="0"/>
                      <w:marTop w:val="0"/>
                      <w:marBottom w:val="0"/>
                      <w:divBdr>
                        <w:top w:val="none" w:sz="0" w:space="0" w:color="auto"/>
                        <w:left w:val="none" w:sz="0" w:space="0" w:color="auto"/>
                        <w:bottom w:val="none" w:sz="0" w:space="0" w:color="auto"/>
                        <w:right w:val="none" w:sz="0" w:space="0" w:color="auto"/>
                      </w:divBdr>
                    </w:div>
                    <w:div w:id="1933930781">
                      <w:marLeft w:val="0"/>
                      <w:marRight w:val="0"/>
                      <w:marTop w:val="0"/>
                      <w:marBottom w:val="0"/>
                      <w:divBdr>
                        <w:top w:val="none" w:sz="0" w:space="0" w:color="auto"/>
                        <w:left w:val="none" w:sz="0" w:space="0" w:color="auto"/>
                        <w:bottom w:val="none" w:sz="0" w:space="0" w:color="auto"/>
                        <w:right w:val="none" w:sz="0" w:space="0" w:color="auto"/>
                      </w:divBdr>
                    </w:div>
                    <w:div w:id="452794824">
                      <w:marLeft w:val="0"/>
                      <w:marRight w:val="0"/>
                      <w:marTop w:val="0"/>
                      <w:marBottom w:val="0"/>
                      <w:divBdr>
                        <w:top w:val="none" w:sz="0" w:space="0" w:color="auto"/>
                        <w:left w:val="none" w:sz="0" w:space="0" w:color="auto"/>
                        <w:bottom w:val="none" w:sz="0" w:space="0" w:color="auto"/>
                        <w:right w:val="none" w:sz="0" w:space="0" w:color="auto"/>
                      </w:divBdr>
                    </w:div>
                    <w:div w:id="389620329">
                      <w:marLeft w:val="0"/>
                      <w:marRight w:val="0"/>
                      <w:marTop w:val="0"/>
                      <w:marBottom w:val="0"/>
                      <w:divBdr>
                        <w:top w:val="none" w:sz="0" w:space="0" w:color="auto"/>
                        <w:left w:val="none" w:sz="0" w:space="0" w:color="auto"/>
                        <w:bottom w:val="none" w:sz="0" w:space="0" w:color="auto"/>
                        <w:right w:val="none" w:sz="0" w:space="0" w:color="auto"/>
                      </w:divBdr>
                    </w:div>
                    <w:div w:id="361253342">
                      <w:marLeft w:val="0"/>
                      <w:marRight w:val="0"/>
                      <w:marTop w:val="0"/>
                      <w:marBottom w:val="0"/>
                      <w:divBdr>
                        <w:top w:val="none" w:sz="0" w:space="0" w:color="auto"/>
                        <w:left w:val="none" w:sz="0" w:space="0" w:color="auto"/>
                        <w:bottom w:val="none" w:sz="0" w:space="0" w:color="auto"/>
                        <w:right w:val="none" w:sz="0" w:space="0" w:color="auto"/>
                      </w:divBdr>
                    </w:div>
                    <w:div w:id="2003850638">
                      <w:marLeft w:val="0"/>
                      <w:marRight w:val="0"/>
                      <w:marTop w:val="0"/>
                      <w:marBottom w:val="0"/>
                      <w:divBdr>
                        <w:top w:val="none" w:sz="0" w:space="0" w:color="auto"/>
                        <w:left w:val="none" w:sz="0" w:space="0" w:color="auto"/>
                        <w:bottom w:val="none" w:sz="0" w:space="0" w:color="auto"/>
                        <w:right w:val="none" w:sz="0" w:space="0" w:color="auto"/>
                      </w:divBdr>
                    </w:div>
                    <w:div w:id="923757079">
                      <w:marLeft w:val="0"/>
                      <w:marRight w:val="0"/>
                      <w:marTop w:val="0"/>
                      <w:marBottom w:val="0"/>
                      <w:divBdr>
                        <w:top w:val="none" w:sz="0" w:space="0" w:color="auto"/>
                        <w:left w:val="none" w:sz="0" w:space="0" w:color="auto"/>
                        <w:bottom w:val="none" w:sz="0" w:space="0" w:color="auto"/>
                        <w:right w:val="none" w:sz="0" w:space="0" w:color="auto"/>
                      </w:divBdr>
                    </w:div>
                    <w:div w:id="349457227">
                      <w:marLeft w:val="0"/>
                      <w:marRight w:val="0"/>
                      <w:marTop w:val="0"/>
                      <w:marBottom w:val="0"/>
                      <w:divBdr>
                        <w:top w:val="none" w:sz="0" w:space="0" w:color="auto"/>
                        <w:left w:val="none" w:sz="0" w:space="0" w:color="auto"/>
                        <w:bottom w:val="none" w:sz="0" w:space="0" w:color="auto"/>
                        <w:right w:val="none" w:sz="0" w:space="0" w:color="auto"/>
                      </w:divBdr>
                    </w:div>
                    <w:div w:id="176239418">
                      <w:marLeft w:val="0"/>
                      <w:marRight w:val="0"/>
                      <w:marTop w:val="0"/>
                      <w:marBottom w:val="0"/>
                      <w:divBdr>
                        <w:top w:val="none" w:sz="0" w:space="0" w:color="auto"/>
                        <w:left w:val="none" w:sz="0" w:space="0" w:color="auto"/>
                        <w:bottom w:val="none" w:sz="0" w:space="0" w:color="auto"/>
                        <w:right w:val="none" w:sz="0" w:space="0" w:color="auto"/>
                      </w:divBdr>
                    </w:div>
                    <w:div w:id="1393697459">
                      <w:marLeft w:val="0"/>
                      <w:marRight w:val="0"/>
                      <w:marTop w:val="0"/>
                      <w:marBottom w:val="0"/>
                      <w:divBdr>
                        <w:top w:val="none" w:sz="0" w:space="0" w:color="auto"/>
                        <w:left w:val="none" w:sz="0" w:space="0" w:color="auto"/>
                        <w:bottom w:val="none" w:sz="0" w:space="0" w:color="auto"/>
                        <w:right w:val="none" w:sz="0" w:space="0" w:color="auto"/>
                      </w:divBdr>
                    </w:div>
                    <w:div w:id="1194029015">
                      <w:marLeft w:val="0"/>
                      <w:marRight w:val="0"/>
                      <w:marTop w:val="0"/>
                      <w:marBottom w:val="0"/>
                      <w:divBdr>
                        <w:top w:val="none" w:sz="0" w:space="0" w:color="auto"/>
                        <w:left w:val="none" w:sz="0" w:space="0" w:color="auto"/>
                        <w:bottom w:val="none" w:sz="0" w:space="0" w:color="auto"/>
                        <w:right w:val="none" w:sz="0" w:space="0" w:color="auto"/>
                      </w:divBdr>
                    </w:div>
                    <w:div w:id="1822505174">
                      <w:marLeft w:val="0"/>
                      <w:marRight w:val="0"/>
                      <w:marTop w:val="0"/>
                      <w:marBottom w:val="0"/>
                      <w:divBdr>
                        <w:top w:val="none" w:sz="0" w:space="0" w:color="auto"/>
                        <w:left w:val="none" w:sz="0" w:space="0" w:color="auto"/>
                        <w:bottom w:val="none" w:sz="0" w:space="0" w:color="auto"/>
                        <w:right w:val="none" w:sz="0" w:space="0" w:color="auto"/>
                      </w:divBdr>
                      <w:divsChild>
                        <w:div w:id="918439318">
                          <w:marLeft w:val="0"/>
                          <w:marRight w:val="0"/>
                          <w:marTop w:val="0"/>
                          <w:marBottom w:val="0"/>
                          <w:divBdr>
                            <w:top w:val="none" w:sz="0" w:space="0" w:color="auto"/>
                            <w:left w:val="none" w:sz="0" w:space="0" w:color="auto"/>
                            <w:bottom w:val="none" w:sz="0" w:space="0" w:color="auto"/>
                            <w:right w:val="none" w:sz="0" w:space="0" w:color="auto"/>
                          </w:divBdr>
                        </w:div>
                        <w:div w:id="427314284">
                          <w:marLeft w:val="0"/>
                          <w:marRight w:val="0"/>
                          <w:marTop w:val="0"/>
                          <w:marBottom w:val="0"/>
                          <w:divBdr>
                            <w:top w:val="none" w:sz="0" w:space="0" w:color="auto"/>
                            <w:left w:val="none" w:sz="0" w:space="0" w:color="auto"/>
                            <w:bottom w:val="none" w:sz="0" w:space="0" w:color="auto"/>
                            <w:right w:val="none" w:sz="0" w:space="0" w:color="auto"/>
                          </w:divBdr>
                        </w:div>
                        <w:div w:id="1503352014">
                          <w:marLeft w:val="0"/>
                          <w:marRight w:val="0"/>
                          <w:marTop w:val="0"/>
                          <w:marBottom w:val="0"/>
                          <w:divBdr>
                            <w:top w:val="none" w:sz="0" w:space="0" w:color="auto"/>
                            <w:left w:val="none" w:sz="0" w:space="0" w:color="auto"/>
                            <w:bottom w:val="none" w:sz="0" w:space="0" w:color="auto"/>
                            <w:right w:val="none" w:sz="0" w:space="0" w:color="auto"/>
                          </w:divBdr>
                        </w:div>
                        <w:div w:id="388648248">
                          <w:marLeft w:val="0"/>
                          <w:marRight w:val="0"/>
                          <w:marTop w:val="0"/>
                          <w:marBottom w:val="0"/>
                          <w:divBdr>
                            <w:top w:val="none" w:sz="0" w:space="0" w:color="auto"/>
                            <w:left w:val="none" w:sz="0" w:space="0" w:color="auto"/>
                            <w:bottom w:val="none" w:sz="0" w:space="0" w:color="auto"/>
                            <w:right w:val="none" w:sz="0" w:space="0" w:color="auto"/>
                          </w:divBdr>
                        </w:div>
                        <w:div w:id="56636406">
                          <w:marLeft w:val="0"/>
                          <w:marRight w:val="0"/>
                          <w:marTop w:val="0"/>
                          <w:marBottom w:val="0"/>
                          <w:divBdr>
                            <w:top w:val="none" w:sz="0" w:space="0" w:color="auto"/>
                            <w:left w:val="none" w:sz="0" w:space="0" w:color="auto"/>
                            <w:bottom w:val="none" w:sz="0" w:space="0" w:color="auto"/>
                            <w:right w:val="none" w:sz="0" w:space="0" w:color="auto"/>
                          </w:divBdr>
                        </w:div>
                        <w:div w:id="195319077">
                          <w:marLeft w:val="0"/>
                          <w:marRight w:val="0"/>
                          <w:marTop w:val="0"/>
                          <w:marBottom w:val="0"/>
                          <w:divBdr>
                            <w:top w:val="none" w:sz="0" w:space="0" w:color="auto"/>
                            <w:left w:val="none" w:sz="0" w:space="0" w:color="auto"/>
                            <w:bottom w:val="none" w:sz="0" w:space="0" w:color="auto"/>
                            <w:right w:val="none" w:sz="0" w:space="0" w:color="auto"/>
                          </w:divBdr>
                        </w:div>
                        <w:div w:id="10302825">
                          <w:marLeft w:val="0"/>
                          <w:marRight w:val="0"/>
                          <w:marTop w:val="0"/>
                          <w:marBottom w:val="0"/>
                          <w:divBdr>
                            <w:top w:val="none" w:sz="0" w:space="0" w:color="auto"/>
                            <w:left w:val="none" w:sz="0" w:space="0" w:color="auto"/>
                            <w:bottom w:val="none" w:sz="0" w:space="0" w:color="auto"/>
                            <w:right w:val="none" w:sz="0" w:space="0" w:color="auto"/>
                          </w:divBdr>
                        </w:div>
                        <w:div w:id="146091707">
                          <w:marLeft w:val="0"/>
                          <w:marRight w:val="0"/>
                          <w:marTop w:val="0"/>
                          <w:marBottom w:val="0"/>
                          <w:divBdr>
                            <w:top w:val="none" w:sz="0" w:space="0" w:color="auto"/>
                            <w:left w:val="none" w:sz="0" w:space="0" w:color="auto"/>
                            <w:bottom w:val="none" w:sz="0" w:space="0" w:color="auto"/>
                            <w:right w:val="none" w:sz="0" w:space="0" w:color="auto"/>
                          </w:divBdr>
                        </w:div>
                        <w:div w:id="1341859890">
                          <w:marLeft w:val="0"/>
                          <w:marRight w:val="0"/>
                          <w:marTop w:val="0"/>
                          <w:marBottom w:val="0"/>
                          <w:divBdr>
                            <w:top w:val="none" w:sz="0" w:space="0" w:color="auto"/>
                            <w:left w:val="none" w:sz="0" w:space="0" w:color="auto"/>
                            <w:bottom w:val="none" w:sz="0" w:space="0" w:color="auto"/>
                            <w:right w:val="none" w:sz="0" w:space="0" w:color="auto"/>
                          </w:divBdr>
                        </w:div>
                        <w:div w:id="447703322">
                          <w:marLeft w:val="0"/>
                          <w:marRight w:val="0"/>
                          <w:marTop w:val="0"/>
                          <w:marBottom w:val="0"/>
                          <w:divBdr>
                            <w:top w:val="none" w:sz="0" w:space="0" w:color="auto"/>
                            <w:left w:val="none" w:sz="0" w:space="0" w:color="auto"/>
                            <w:bottom w:val="none" w:sz="0" w:space="0" w:color="auto"/>
                            <w:right w:val="none" w:sz="0" w:space="0" w:color="auto"/>
                          </w:divBdr>
                        </w:div>
                        <w:div w:id="581375940">
                          <w:marLeft w:val="0"/>
                          <w:marRight w:val="0"/>
                          <w:marTop w:val="0"/>
                          <w:marBottom w:val="0"/>
                          <w:divBdr>
                            <w:top w:val="none" w:sz="0" w:space="0" w:color="auto"/>
                            <w:left w:val="none" w:sz="0" w:space="0" w:color="auto"/>
                            <w:bottom w:val="none" w:sz="0" w:space="0" w:color="auto"/>
                            <w:right w:val="none" w:sz="0" w:space="0" w:color="auto"/>
                          </w:divBdr>
                        </w:div>
                        <w:div w:id="1189370308">
                          <w:marLeft w:val="0"/>
                          <w:marRight w:val="0"/>
                          <w:marTop w:val="0"/>
                          <w:marBottom w:val="0"/>
                          <w:divBdr>
                            <w:top w:val="none" w:sz="0" w:space="0" w:color="auto"/>
                            <w:left w:val="none" w:sz="0" w:space="0" w:color="auto"/>
                            <w:bottom w:val="none" w:sz="0" w:space="0" w:color="auto"/>
                            <w:right w:val="none" w:sz="0" w:space="0" w:color="auto"/>
                          </w:divBdr>
                        </w:div>
                        <w:div w:id="1260799273">
                          <w:marLeft w:val="0"/>
                          <w:marRight w:val="0"/>
                          <w:marTop w:val="0"/>
                          <w:marBottom w:val="0"/>
                          <w:divBdr>
                            <w:top w:val="none" w:sz="0" w:space="0" w:color="auto"/>
                            <w:left w:val="none" w:sz="0" w:space="0" w:color="auto"/>
                            <w:bottom w:val="none" w:sz="0" w:space="0" w:color="auto"/>
                            <w:right w:val="none" w:sz="0" w:space="0" w:color="auto"/>
                          </w:divBdr>
                        </w:div>
                        <w:div w:id="1554736357">
                          <w:marLeft w:val="0"/>
                          <w:marRight w:val="0"/>
                          <w:marTop w:val="0"/>
                          <w:marBottom w:val="0"/>
                          <w:divBdr>
                            <w:top w:val="none" w:sz="0" w:space="0" w:color="auto"/>
                            <w:left w:val="none" w:sz="0" w:space="0" w:color="auto"/>
                            <w:bottom w:val="none" w:sz="0" w:space="0" w:color="auto"/>
                            <w:right w:val="none" w:sz="0" w:space="0" w:color="auto"/>
                          </w:divBdr>
                        </w:div>
                        <w:div w:id="1157569441">
                          <w:marLeft w:val="0"/>
                          <w:marRight w:val="0"/>
                          <w:marTop w:val="0"/>
                          <w:marBottom w:val="0"/>
                          <w:divBdr>
                            <w:top w:val="none" w:sz="0" w:space="0" w:color="auto"/>
                            <w:left w:val="none" w:sz="0" w:space="0" w:color="auto"/>
                            <w:bottom w:val="none" w:sz="0" w:space="0" w:color="auto"/>
                            <w:right w:val="none" w:sz="0" w:space="0" w:color="auto"/>
                          </w:divBdr>
                        </w:div>
                        <w:div w:id="73475505">
                          <w:marLeft w:val="0"/>
                          <w:marRight w:val="0"/>
                          <w:marTop w:val="0"/>
                          <w:marBottom w:val="0"/>
                          <w:divBdr>
                            <w:top w:val="none" w:sz="0" w:space="0" w:color="auto"/>
                            <w:left w:val="none" w:sz="0" w:space="0" w:color="auto"/>
                            <w:bottom w:val="none" w:sz="0" w:space="0" w:color="auto"/>
                            <w:right w:val="none" w:sz="0" w:space="0" w:color="auto"/>
                          </w:divBdr>
                        </w:div>
                        <w:div w:id="20720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5627">
              <w:marLeft w:val="0"/>
              <w:marRight w:val="0"/>
              <w:marTop w:val="0"/>
              <w:marBottom w:val="0"/>
              <w:divBdr>
                <w:top w:val="none" w:sz="0" w:space="0" w:color="auto"/>
                <w:left w:val="none" w:sz="0" w:space="0" w:color="auto"/>
                <w:bottom w:val="none" w:sz="0" w:space="0" w:color="auto"/>
                <w:right w:val="none" w:sz="0" w:space="0" w:color="auto"/>
              </w:divBdr>
              <w:divsChild>
                <w:div w:id="1223298143">
                  <w:marLeft w:val="0"/>
                  <w:marRight w:val="0"/>
                  <w:marTop w:val="0"/>
                  <w:marBottom w:val="0"/>
                  <w:divBdr>
                    <w:top w:val="none" w:sz="0" w:space="0" w:color="auto"/>
                    <w:left w:val="none" w:sz="0" w:space="0" w:color="auto"/>
                    <w:bottom w:val="none" w:sz="0" w:space="0" w:color="auto"/>
                    <w:right w:val="none" w:sz="0" w:space="0" w:color="auto"/>
                  </w:divBdr>
                  <w:divsChild>
                    <w:div w:id="1426077036">
                      <w:marLeft w:val="0"/>
                      <w:marRight w:val="0"/>
                      <w:marTop w:val="0"/>
                      <w:marBottom w:val="0"/>
                      <w:divBdr>
                        <w:top w:val="none" w:sz="0" w:space="0" w:color="auto"/>
                        <w:left w:val="none" w:sz="0" w:space="0" w:color="auto"/>
                        <w:bottom w:val="none" w:sz="0" w:space="0" w:color="auto"/>
                        <w:right w:val="none" w:sz="0" w:space="0" w:color="auto"/>
                      </w:divBdr>
                    </w:div>
                    <w:div w:id="329142971">
                      <w:marLeft w:val="0"/>
                      <w:marRight w:val="0"/>
                      <w:marTop w:val="0"/>
                      <w:marBottom w:val="0"/>
                      <w:divBdr>
                        <w:top w:val="none" w:sz="0" w:space="0" w:color="auto"/>
                        <w:left w:val="none" w:sz="0" w:space="0" w:color="auto"/>
                        <w:bottom w:val="none" w:sz="0" w:space="0" w:color="auto"/>
                        <w:right w:val="none" w:sz="0" w:space="0" w:color="auto"/>
                      </w:divBdr>
                    </w:div>
                    <w:div w:id="1780373716">
                      <w:marLeft w:val="0"/>
                      <w:marRight w:val="0"/>
                      <w:marTop w:val="0"/>
                      <w:marBottom w:val="0"/>
                      <w:divBdr>
                        <w:top w:val="none" w:sz="0" w:space="0" w:color="auto"/>
                        <w:left w:val="none" w:sz="0" w:space="0" w:color="auto"/>
                        <w:bottom w:val="none" w:sz="0" w:space="0" w:color="auto"/>
                        <w:right w:val="none" w:sz="0" w:space="0" w:color="auto"/>
                      </w:divBdr>
                    </w:div>
                    <w:div w:id="160509326">
                      <w:marLeft w:val="0"/>
                      <w:marRight w:val="0"/>
                      <w:marTop w:val="0"/>
                      <w:marBottom w:val="0"/>
                      <w:divBdr>
                        <w:top w:val="none" w:sz="0" w:space="0" w:color="auto"/>
                        <w:left w:val="none" w:sz="0" w:space="0" w:color="auto"/>
                        <w:bottom w:val="none" w:sz="0" w:space="0" w:color="auto"/>
                        <w:right w:val="none" w:sz="0" w:space="0" w:color="auto"/>
                      </w:divBdr>
                      <w:divsChild>
                        <w:div w:id="1667170829">
                          <w:marLeft w:val="0"/>
                          <w:marRight w:val="0"/>
                          <w:marTop w:val="0"/>
                          <w:marBottom w:val="0"/>
                          <w:divBdr>
                            <w:top w:val="none" w:sz="0" w:space="0" w:color="auto"/>
                            <w:left w:val="none" w:sz="0" w:space="0" w:color="auto"/>
                            <w:bottom w:val="none" w:sz="0" w:space="0" w:color="auto"/>
                            <w:right w:val="none" w:sz="0" w:space="0" w:color="auto"/>
                          </w:divBdr>
                        </w:div>
                        <w:div w:id="731737498">
                          <w:marLeft w:val="0"/>
                          <w:marRight w:val="0"/>
                          <w:marTop w:val="0"/>
                          <w:marBottom w:val="0"/>
                          <w:divBdr>
                            <w:top w:val="none" w:sz="0" w:space="0" w:color="auto"/>
                            <w:left w:val="none" w:sz="0" w:space="0" w:color="auto"/>
                            <w:bottom w:val="none" w:sz="0" w:space="0" w:color="auto"/>
                            <w:right w:val="none" w:sz="0" w:space="0" w:color="auto"/>
                          </w:divBdr>
                        </w:div>
                        <w:div w:id="12466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3060">
              <w:marLeft w:val="0"/>
              <w:marRight w:val="0"/>
              <w:marTop w:val="0"/>
              <w:marBottom w:val="0"/>
              <w:divBdr>
                <w:top w:val="none" w:sz="0" w:space="0" w:color="auto"/>
                <w:left w:val="none" w:sz="0" w:space="0" w:color="auto"/>
                <w:bottom w:val="none" w:sz="0" w:space="0" w:color="auto"/>
                <w:right w:val="none" w:sz="0" w:space="0" w:color="auto"/>
              </w:divBdr>
              <w:divsChild>
                <w:div w:id="30152331">
                  <w:marLeft w:val="0"/>
                  <w:marRight w:val="0"/>
                  <w:marTop w:val="0"/>
                  <w:marBottom w:val="0"/>
                  <w:divBdr>
                    <w:top w:val="none" w:sz="0" w:space="0" w:color="auto"/>
                    <w:left w:val="none" w:sz="0" w:space="0" w:color="auto"/>
                    <w:bottom w:val="none" w:sz="0" w:space="0" w:color="auto"/>
                    <w:right w:val="none" w:sz="0" w:space="0" w:color="auto"/>
                  </w:divBdr>
                  <w:divsChild>
                    <w:div w:id="555622748">
                      <w:marLeft w:val="0"/>
                      <w:marRight w:val="0"/>
                      <w:marTop w:val="0"/>
                      <w:marBottom w:val="0"/>
                      <w:divBdr>
                        <w:top w:val="none" w:sz="0" w:space="0" w:color="auto"/>
                        <w:left w:val="none" w:sz="0" w:space="0" w:color="auto"/>
                        <w:bottom w:val="none" w:sz="0" w:space="0" w:color="auto"/>
                        <w:right w:val="none" w:sz="0" w:space="0" w:color="auto"/>
                      </w:divBdr>
                    </w:div>
                    <w:div w:id="1286154252">
                      <w:marLeft w:val="0"/>
                      <w:marRight w:val="0"/>
                      <w:marTop w:val="0"/>
                      <w:marBottom w:val="0"/>
                      <w:divBdr>
                        <w:top w:val="none" w:sz="0" w:space="0" w:color="auto"/>
                        <w:left w:val="none" w:sz="0" w:space="0" w:color="auto"/>
                        <w:bottom w:val="none" w:sz="0" w:space="0" w:color="auto"/>
                        <w:right w:val="none" w:sz="0" w:space="0" w:color="auto"/>
                      </w:divBdr>
                    </w:div>
                    <w:div w:id="1874926970">
                      <w:marLeft w:val="0"/>
                      <w:marRight w:val="0"/>
                      <w:marTop w:val="0"/>
                      <w:marBottom w:val="0"/>
                      <w:divBdr>
                        <w:top w:val="none" w:sz="0" w:space="0" w:color="auto"/>
                        <w:left w:val="none" w:sz="0" w:space="0" w:color="auto"/>
                        <w:bottom w:val="none" w:sz="0" w:space="0" w:color="auto"/>
                        <w:right w:val="none" w:sz="0" w:space="0" w:color="auto"/>
                      </w:divBdr>
                    </w:div>
                    <w:div w:id="1683436911">
                      <w:marLeft w:val="0"/>
                      <w:marRight w:val="0"/>
                      <w:marTop w:val="0"/>
                      <w:marBottom w:val="0"/>
                      <w:divBdr>
                        <w:top w:val="none" w:sz="0" w:space="0" w:color="auto"/>
                        <w:left w:val="none" w:sz="0" w:space="0" w:color="auto"/>
                        <w:bottom w:val="none" w:sz="0" w:space="0" w:color="auto"/>
                        <w:right w:val="none" w:sz="0" w:space="0" w:color="auto"/>
                      </w:divBdr>
                      <w:divsChild>
                        <w:div w:id="1864323622">
                          <w:marLeft w:val="0"/>
                          <w:marRight w:val="0"/>
                          <w:marTop w:val="0"/>
                          <w:marBottom w:val="0"/>
                          <w:divBdr>
                            <w:top w:val="none" w:sz="0" w:space="0" w:color="auto"/>
                            <w:left w:val="none" w:sz="0" w:space="0" w:color="auto"/>
                            <w:bottom w:val="none" w:sz="0" w:space="0" w:color="auto"/>
                            <w:right w:val="none" w:sz="0" w:space="0" w:color="auto"/>
                          </w:divBdr>
                        </w:div>
                        <w:div w:id="180821888">
                          <w:marLeft w:val="0"/>
                          <w:marRight w:val="0"/>
                          <w:marTop w:val="0"/>
                          <w:marBottom w:val="0"/>
                          <w:divBdr>
                            <w:top w:val="none" w:sz="0" w:space="0" w:color="auto"/>
                            <w:left w:val="none" w:sz="0" w:space="0" w:color="auto"/>
                            <w:bottom w:val="none" w:sz="0" w:space="0" w:color="auto"/>
                            <w:right w:val="none" w:sz="0" w:space="0" w:color="auto"/>
                          </w:divBdr>
                        </w:div>
                        <w:div w:id="3157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3292">
              <w:marLeft w:val="0"/>
              <w:marRight w:val="0"/>
              <w:marTop w:val="0"/>
              <w:marBottom w:val="0"/>
              <w:divBdr>
                <w:top w:val="none" w:sz="0" w:space="0" w:color="auto"/>
                <w:left w:val="none" w:sz="0" w:space="0" w:color="auto"/>
                <w:bottom w:val="none" w:sz="0" w:space="0" w:color="auto"/>
                <w:right w:val="none" w:sz="0" w:space="0" w:color="auto"/>
              </w:divBdr>
              <w:divsChild>
                <w:div w:id="1529485943">
                  <w:marLeft w:val="0"/>
                  <w:marRight w:val="0"/>
                  <w:marTop w:val="0"/>
                  <w:marBottom w:val="0"/>
                  <w:divBdr>
                    <w:top w:val="none" w:sz="0" w:space="0" w:color="auto"/>
                    <w:left w:val="none" w:sz="0" w:space="0" w:color="auto"/>
                    <w:bottom w:val="none" w:sz="0" w:space="0" w:color="auto"/>
                    <w:right w:val="none" w:sz="0" w:space="0" w:color="auto"/>
                  </w:divBdr>
                  <w:divsChild>
                    <w:div w:id="1748376942">
                      <w:marLeft w:val="0"/>
                      <w:marRight w:val="0"/>
                      <w:marTop w:val="0"/>
                      <w:marBottom w:val="0"/>
                      <w:divBdr>
                        <w:top w:val="none" w:sz="0" w:space="0" w:color="auto"/>
                        <w:left w:val="none" w:sz="0" w:space="0" w:color="auto"/>
                        <w:bottom w:val="none" w:sz="0" w:space="0" w:color="auto"/>
                        <w:right w:val="none" w:sz="0" w:space="0" w:color="auto"/>
                      </w:divBdr>
                    </w:div>
                    <w:div w:id="555162363">
                      <w:marLeft w:val="0"/>
                      <w:marRight w:val="0"/>
                      <w:marTop w:val="0"/>
                      <w:marBottom w:val="0"/>
                      <w:divBdr>
                        <w:top w:val="none" w:sz="0" w:space="0" w:color="auto"/>
                        <w:left w:val="none" w:sz="0" w:space="0" w:color="auto"/>
                        <w:bottom w:val="none" w:sz="0" w:space="0" w:color="auto"/>
                        <w:right w:val="none" w:sz="0" w:space="0" w:color="auto"/>
                      </w:divBdr>
                    </w:div>
                    <w:div w:id="462357288">
                      <w:marLeft w:val="0"/>
                      <w:marRight w:val="0"/>
                      <w:marTop w:val="0"/>
                      <w:marBottom w:val="0"/>
                      <w:divBdr>
                        <w:top w:val="none" w:sz="0" w:space="0" w:color="auto"/>
                        <w:left w:val="none" w:sz="0" w:space="0" w:color="auto"/>
                        <w:bottom w:val="none" w:sz="0" w:space="0" w:color="auto"/>
                        <w:right w:val="none" w:sz="0" w:space="0" w:color="auto"/>
                      </w:divBdr>
                    </w:div>
                    <w:div w:id="242760224">
                      <w:marLeft w:val="0"/>
                      <w:marRight w:val="0"/>
                      <w:marTop w:val="0"/>
                      <w:marBottom w:val="0"/>
                      <w:divBdr>
                        <w:top w:val="none" w:sz="0" w:space="0" w:color="auto"/>
                        <w:left w:val="none" w:sz="0" w:space="0" w:color="auto"/>
                        <w:bottom w:val="none" w:sz="0" w:space="0" w:color="auto"/>
                        <w:right w:val="none" w:sz="0" w:space="0" w:color="auto"/>
                      </w:divBdr>
                    </w:div>
                    <w:div w:id="405030869">
                      <w:marLeft w:val="0"/>
                      <w:marRight w:val="0"/>
                      <w:marTop w:val="0"/>
                      <w:marBottom w:val="0"/>
                      <w:divBdr>
                        <w:top w:val="none" w:sz="0" w:space="0" w:color="auto"/>
                        <w:left w:val="none" w:sz="0" w:space="0" w:color="auto"/>
                        <w:bottom w:val="none" w:sz="0" w:space="0" w:color="auto"/>
                        <w:right w:val="none" w:sz="0" w:space="0" w:color="auto"/>
                      </w:divBdr>
                      <w:divsChild>
                        <w:div w:id="1862667492">
                          <w:marLeft w:val="0"/>
                          <w:marRight w:val="0"/>
                          <w:marTop w:val="0"/>
                          <w:marBottom w:val="0"/>
                          <w:divBdr>
                            <w:top w:val="none" w:sz="0" w:space="0" w:color="auto"/>
                            <w:left w:val="none" w:sz="0" w:space="0" w:color="auto"/>
                            <w:bottom w:val="none" w:sz="0" w:space="0" w:color="auto"/>
                            <w:right w:val="none" w:sz="0" w:space="0" w:color="auto"/>
                          </w:divBdr>
                        </w:div>
                        <w:div w:id="567152886">
                          <w:marLeft w:val="0"/>
                          <w:marRight w:val="0"/>
                          <w:marTop w:val="0"/>
                          <w:marBottom w:val="0"/>
                          <w:divBdr>
                            <w:top w:val="none" w:sz="0" w:space="0" w:color="auto"/>
                            <w:left w:val="none" w:sz="0" w:space="0" w:color="auto"/>
                            <w:bottom w:val="none" w:sz="0" w:space="0" w:color="auto"/>
                            <w:right w:val="none" w:sz="0" w:space="0" w:color="auto"/>
                          </w:divBdr>
                        </w:div>
                        <w:div w:id="1043559116">
                          <w:marLeft w:val="0"/>
                          <w:marRight w:val="0"/>
                          <w:marTop w:val="0"/>
                          <w:marBottom w:val="0"/>
                          <w:divBdr>
                            <w:top w:val="none" w:sz="0" w:space="0" w:color="auto"/>
                            <w:left w:val="none" w:sz="0" w:space="0" w:color="auto"/>
                            <w:bottom w:val="none" w:sz="0" w:space="0" w:color="auto"/>
                            <w:right w:val="none" w:sz="0" w:space="0" w:color="auto"/>
                          </w:divBdr>
                        </w:div>
                        <w:div w:id="4092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7437">
              <w:marLeft w:val="0"/>
              <w:marRight w:val="0"/>
              <w:marTop w:val="0"/>
              <w:marBottom w:val="0"/>
              <w:divBdr>
                <w:top w:val="none" w:sz="0" w:space="0" w:color="auto"/>
                <w:left w:val="none" w:sz="0" w:space="0" w:color="auto"/>
                <w:bottom w:val="none" w:sz="0" w:space="0" w:color="auto"/>
                <w:right w:val="none" w:sz="0" w:space="0" w:color="auto"/>
              </w:divBdr>
              <w:divsChild>
                <w:div w:id="1633752725">
                  <w:marLeft w:val="0"/>
                  <w:marRight w:val="0"/>
                  <w:marTop w:val="0"/>
                  <w:marBottom w:val="0"/>
                  <w:divBdr>
                    <w:top w:val="none" w:sz="0" w:space="0" w:color="auto"/>
                    <w:left w:val="none" w:sz="0" w:space="0" w:color="auto"/>
                    <w:bottom w:val="none" w:sz="0" w:space="0" w:color="auto"/>
                    <w:right w:val="none" w:sz="0" w:space="0" w:color="auto"/>
                  </w:divBdr>
                  <w:divsChild>
                    <w:div w:id="1599674677">
                      <w:marLeft w:val="0"/>
                      <w:marRight w:val="0"/>
                      <w:marTop w:val="0"/>
                      <w:marBottom w:val="0"/>
                      <w:divBdr>
                        <w:top w:val="none" w:sz="0" w:space="0" w:color="auto"/>
                        <w:left w:val="none" w:sz="0" w:space="0" w:color="auto"/>
                        <w:bottom w:val="none" w:sz="0" w:space="0" w:color="auto"/>
                        <w:right w:val="none" w:sz="0" w:space="0" w:color="auto"/>
                      </w:divBdr>
                    </w:div>
                    <w:div w:id="458886897">
                      <w:marLeft w:val="0"/>
                      <w:marRight w:val="0"/>
                      <w:marTop w:val="0"/>
                      <w:marBottom w:val="0"/>
                      <w:divBdr>
                        <w:top w:val="none" w:sz="0" w:space="0" w:color="auto"/>
                        <w:left w:val="none" w:sz="0" w:space="0" w:color="auto"/>
                        <w:bottom w:val="none" w:sz="0" w:space="0" w:color="auto"/>
                        <w:right w:val="none" w:sz="0" w:space="0" w:color="auto"/>
                      </w:divBdr>
                    </w:div>
                    <w:div w:id="867648456">
                      <w:marLeft w:val="0"/>
                      <w:marRight w:val="0"/>
                      <w:marTop w:val="0"/>
                      <w:marBottom w:val="0"/>
                      <w:divBdr>
                        <w:top w:val="none" w:sz="0" w:space="0" w:color="auto"/>
                        <w:left w:val="none" w:sz="0" w:space="0" w:color="auto"/>
                        <w:bottom w:val="none" w:sz="0" w:space="0" w:color="auto"/>
                        <w:right w:val="none" w:sz="0" w:space="0" w:color="auto"/>
                      </w:divBdr>
                      <w:divsChild>
                        <w:div w:id="978459057">
                          <w:marLeft w:val="0"/>
                          <w:marRight w:val="0"/>
                          <w:marTop w:val="0"/>
                          <w:marBottom w:val="0"/>
                          <w:divBdr>
                            <w:top w:val="none" w:sz="0" w:space="0" w:color="auto"/>
                            <w:left w:val="none" w:sz="0" w:space="0" w:color="auto"/>
                            <w:bottom w:val="none" w:sz="0" w:space="0" w:color="auto"/>
                            <w:right w:val="none" w:sz="0" w:space="0" w:color="auto"/>
                          </w:divBdr>
                        </w:div>
                        <w:div w:id="5338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97680">
      <w:bodyDiv w:val="1"/>
      <w:marLeft w:val="0"/>
      <w:marRight w:val="0"/>
      <w:marTop w:val="0"/>
      <w:marBottom w:val="0"/>
      <w:divBdr>
        <w:top w:val="none" w:sz="0" w:space="0" w:color="auto"/>
        <w:left w:val="none" w:sz="0" w:space="0" w:color="auto"/>
        <w:bottom w:val="none" w:sz="0" w:space="0" w:color="auto"/>
        <w:right w:val="none" w:sz="0" w:space="0" w:color="auto"/>
      </w:divBdr>
      <w:divsChild>
        <w:div w:id="925462736">
          <w:marLeft w:val="0"/>
          <w:marRight w:val="0"/>
          <w:marTop w:val="0"/>
          <w:marBottom w:val="0"/>
          <w:divBdr>
            <w:top w:val="none" w:sz="0" w:space="0" w:color="auto"/>
            <w:left w:val="none" w:sz="0" w:space="0" w:color="auto"/>
            <w:bottom w:val="none" w:sz="0" w:space="0" w:color="auto"/>
            <w:right w:val="none" w:sz="0" w:space="0" w:color="auto"/>
          </w:divBdr>
          <w:divsChild>
            <w:div w:id="583615637">
              <w:marLeft w:val="0"/>
              <w:marRight w:val="0"/>
              <w:marTop w:val="0"/>
              <w:marBottom w:val="0"/>
              <w:divBdr>
                <w:top w:val="none" w:sz="0" w:space="0" w:color="auto"/>
                <w:left w:val="none" w:sz="0" w:space="0" w:color="auto"/>
                <w:bottom w:val="none" w:sz="0" w:space="0" w:color="auto"/>
                <w:right w:val="none" w:sz="0" w:space="0" w:color="auto"/>
              </w:divBdr>
            </w:div>
            <w:div w:id="835071656">
              <w:marLeft w:val="0"/>
              <w:marRight w:val="0"/>
              <w:marTop w:val="0"/>
              <w:marBottom w:val="0"/>
              <w:divBdr>
                <w:top w:val="none" w:sz="0" w:space="0" w:color="auto"/>
                <w:left w:val="none" w:sz="0" w:space="0" w:color="auto"/>
                <w:bottom w:val="none" w:sz="0" w:space="0" w:color="auto"/>
                <w:right w:val="none" w:sz="0" w:space="0" w:color="auto"/>
              </w:divBdr>
            </w:div>
            <w:div w:id="28454511">
              <w:marLeft w:val="0"/>
              <w:marRight w:val="0"/>
              <w:marTop w:val="0"/>
              <w:marBottom w:val="0"/>
              <w:divBdr>
                <w:top w:val="none" w:sz="0" w:space="0" w:color="auto"/>
                <w:left w:val="none" w:sz="0" w:space="0" w:color="auto"/>
                <w:bottom w:val="none" w:sz="0" w:space="0" w:color="auto"/>
                <w:right w:val="none" w:sz="0" w:space="0" w:color="auto"/>
              </w:divBdr>
            </w:div>
            <w:div w:id="1536649443">
              <w:marLeft w:val="0"/>
              <w:marRight w:val="0"/>
              <w:marTop w:val="0"/>
              <w:marBottom w:val="0"/>
              <w:divBdr>
                <w:top w:val="none" w:sz="0" w:space="0" w:color="auto"/>
                <w:left w:val="none" w:sz="0" w:space="0" w:color="auto"/>
                <w:bottom w:val="none" w:sz="0" w:space="0" w:color="auto"/>
                <w:right w:val="none" w:sz="0" w:space="0" w:color="auto"/>
              </w:divBdr>
            </w:div>
            <w:div w:id="2019385307">
              <w:marLeft w:val="0"/>
              <w:marRight w:val="0"/>
              <w:marTop w:val="0"/>
              <w:marBottom w:val="0"/>
              <w:divBdr>
                <w:top w:val="none" w:sz="0" w:space="0" w:color="auto"/>
                <w:left w:val="none" w:sz="0" w:space="0" w:color="auto"/>
                <w:bottom w:val="none" w:sz="0" w:space="0" w:color="auto"/>
                <w:right w:val="none" w:sz="0" w:space="0" w:color="auto"/>
              </w:divBdr>
            </w:div>
            <w:div w:id="1434857440">
              <w:marLeft w:val="0"/>
              <w:marRight w:val="0"/>
              <w:marTop w:val="0"/>
              <w:marBottom w:val="0"/>
              <w:divBdr>
                <w:top w:val="none" w:sz="0" w:space="0" w:color="auto"/>
                <w:left w:val="none" w:sz="0" w:space="0" w:color="auto"/>
                <w:bottom w:val="none" w:sz="0" w:space="0" w:color="auto"/>
                <w:right w:val="none" w:sz="0" w:space="0" w:color="auto"/>
              </w:divBdr>
            </w:div>
            <w:div w:id="1291790301">
              <w:marLeft w:val="0"/>
              <w:marRight w:val="0"/>
              <w:marTop w:val="0"/>
              <w:marBottom w:val="0"/>
              <w:divBdr>
                <w:top w:val="none" w:sz="0" w:space="0" w:color="auto"/>
                <w:left w:val="none" w:sz="0" w:space="0" w:color="auto"/>
                <w:bottom w:val="none" w:sz="0" w:space="0" w:color="auto"/>
                <w:right w:val="none" w:sz="0" w:space="0" w:color="auto"/>
              </w:divBdr>
            </w:div>
            <w:div w:id="1951206218">
              <w:marLeft w:val="0"/>
              <w:marRight w:val="0"/>
              <w:marTop w:val="0"/>
              <w:marBottom w:val="0"/>
              <w:divBdr>
                <w:top w:val="none" w:sz="0" w:space="0" w:color="auto"/>
                <w:left w:val="none" w:sz="0" w:space="0" w:color="auto"/>
                <w:bottom w:val="none" w:sz="0" w:space="0" w:color="auto"/>
                <w:right w:val="none" w:sz="0" w:space="0" w:color="auto"/>
              </w:divBdr>
            </w:div>
            <w:div w:id="488904279">
              <w:marLeft w:val="0"/>
              <w:marRight w:val="0"/>
              <w:marTop w:val="0"/>
              <w:marBottom w:val="0"/>
              <w:divBdr>
                <w:top w:val="none" w:sz="0" w:space="0" w:color="auto"/>
                <w:left w:val="none" w:sz="0" w:space="0" w:color="auto"/>
                <w:bottom w:val="none" w:sz="0" w:space="0" w:color="auto"/>
                <w:right w:val="none" w:sz="0" w:space="0" w:color="auto"/>
              </w:divBdr>
            </w:div>
            <w:div w:id="669412119">
              <w:marLeft w:val="0"/>
              <w:marRight w:val="0"/>
              <w:marTop w:val="0"/>
              <w:marBottom w:val="0"/>
              <w:divBdr>
                <w:top w:val="none" w:sz="0" w:space="0" w:color="auto"/>
                <w:left w:val="none" w:sz="0" w:space="0" w:color="auto"/>
                <w:bottom w:val="none" w:sz="0" w:space="0" w:color="auto"/>
                <w:right w:val="none" w:sz="0" w:space="0" w:color="auto"/>
              </w:divBdr>
            </w:div>
            <w:div w:id="12877162">
              <w:marLeft w:val="0"/>
              <w:marRight w:val="0"/>
              <w:marTop w:val="0"/>
              <w:marBottom w:val="0"/>
              <w:divBdr>
                <w:top w:val="none" w:sz="0" w:space="0" w:color="auto"/>
                <w:left w:val="none" w:sz="0" w:space="0" w:color="auto"/>
                <w:bottom w:val="none" w:sz="0" w:space="0" w:color="auto"/>
                <w:right w:val="none" w:sz="0" w:space="0" w:color="auto"/>
              </w:divBdr>
            </w:div>
            <w:div w:id="2095977892">
              <w:marLeft w:val="0"/>
              <w:marRight w:val="0"/>
              <w:marTop w:val="0"/>
              <w:marBottom w:val="0"/>
              <w:divBdr>
                <w:top w:val="none" w:sz="0" w:space="0" w:color="auto"/>
                <w:left w:val="none" w:sz="0" w:space="0" w:color="auto"/>
                <w:bottom w:val="none" w:sz="0" w:space="0" w:color="auto"/>
                <w:right w:val="none" w:sz="0" w:space="0" w:color="auto"/>
              </w:divBdr>
            </w:div>
            <w:div w:id="12989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4536">
      <w:bodyDiv w:val="1"/>
      <w:marLeft w:val="0"/>
      <w:marRight w:val="0"/>
      <w:marTop w:val="0"/>
      <w:marBottom w:val="0"/>
      <w:divBdr>
        <w:top w:val="none" w:sz="0" w:space="0" w:color="auto"/>
        <w:left w:val="none" w:sz="0" w:space="0" w:color="auto"/>
        <w:bottom w:val="none" w:sz="0" w:space="0" w:color="auto"/>
        <w:right w:val="none" w:sz="0" w:space="0" w:color="auto"/>
      </w:divBdr>
      <w:divsChild>
        <w:div w:id="1895659246">
          <w:marLeft w:val="0"/>
          <w:marRight w:val="0"/>
          <w:marTop w:val="0"/>
          <w:marBottom w:val="208"/>
          <w:divBdr>
            <w:top w:val="none" w:sz="0" w:space="0" w:color="auto"/>
            <w:left w:val="none" w:sz="0" w:space="0" w:color="auto"/>
            <w:bottom w:val="none" w:sz="0" w:space="0" w:color="auto"/>
            <w:right w:val="none" w:sz="0" w:space="0" w:color="auto"/>
          </w:divBdr>
        </w:div>
        <w:div w:id="1061824586">
          <w:marLeft w:val="0"/>
          <w:marRight w:val="0"/>
          <w:marTop w:val="0"/>
          <w:marBottom w:val="208"/>
          <w:divBdr>
            <w:top w:val="none" w:sz="0" w:space="0" w:color="auto"/>
            <w:left w:val="none" w:sz="0" w:space="0" w:color="auto"/>
            <w:bottom w:val="none" w:sz="0" w:space="0" w:color="auto"/>
            <w:right w:val="none" w:sz="0" w:space="0" w:color="auto"/>
          </w:divBdr>
        </w:div>
        <w:div w:id="611327741">
          <w:marLeft w:val="0"/>
          <w:marRight w:val="0"/>
          <w:marTop w:val="0"/>
          <w:marBottom w:val="208"/>
          <w:divBdr>
            <w:top w:val="none" w:sz="0" w:space="0" w:color="auto"/>
            <w:left w:val="none" w:sz="0" w:space="0" w:color="auto"/>
            <w:bottom w:val="none" w:sz="0" w:space="0" w:color="auto"/>
            <w:right w:val="none" w:sz="0" w:space="0" w:color="auto"/>
          </w:divBdr>
        </w:div>
        <w:div w:id="1391733526">
          <w:marLeft w:val="0"/>
          <w:marRight w:val="0"/>
          <w:marTop w:val="0"/>
          <w:marBottom w:val="208"/>
          <w:divBdr>
            <w:top w:val="none" w:sz="0" w:space="0" w:color="auto"/>
            <w:left w:val="none" w:sz="0" w:space="0" w:color="auto"/>
            <w:bottom w:val="none" w:sz="0" w:space="0" w:color="auto"/>
            <w:right w:val="none" w:sz="0" w:space="0" w:color="auto"/>
          </w:divBdr>
        </w:div>
        <w:div w:id="296226901">
          <w:marLeft w:val="0"/>
          <w:marRight w:val="0"/>
          <w:marTop w:val="0"/>
          <w:marBottom w:val="208"/>
          <w:divBdr>
            <w:top w:val="none" w:sz="0" w:space="0" w:color="auto"/>
            <w:left w:val="none" w:sz="0" w:space="0" w:color="auto"/>
            <w:bottom w:val="none" w:sz="0" w:space="0" w:color="auto"/>
            <w:right w:val="none" w:sz="0" w:space="0" w:color="auto"/>
          </w:divBdr>
        </w:div>
        <w:div w:id="591275861">
          <w:marLeft w:val="0"/>
          <w:marRight w:val="0"/>
          <w:marTop w:val="0"/>
          <w:marBottom w:val="208"/>
          <w:divBdr>
            <w:top w:val="none" w:sz="0" w:space="0" w:color="auto"/>
            <w:left w:val="none" w:sz="0" w:space="0" w:color="auto"/>
            <w:bottom w:val="none" w:sz="0" w:space="0" w:color="auto"/>
            <w:right w:val="none" w:sz="0" w:space="0" w:color="auto"/>
          </w:divBdr>
        </w:div>
        <w:div w:id="15884622">
          <w:marLeft w:val="0"/>
          <w:marRight w:val="0"/>
          <w:marTop w:val="0"/>
          <w:marBottom w:val="208"/>
          <w:divBdr>
            <w:top w:val="none" w:sz="0" w:space="0" w:color="auto"/>
            <w:left w:val="none" w:sz="0" w:space="0" w:color="auto"/>
            <w:bottom w:val="none" w:sz="0" w:space="0" w:color="auto"/>
            <w:right w:val="none" w:sz="0" w:space="0" w:color="auto"/>
          </w:divBdr>
        </w:div>
        <w:div w:id="583538213">
          <w:marLeft w:val="0"/>
          <w:marRight w:val="0"/>
          <w:marTop w:val="0"/>
          <w:marBottom w:val="208"/>
          <w:divBdr>
            <w:top w:val="none" w:sz="0" w:space="0" w:color="auto"/>
            <w:left w:val="none" w:sz="0" w:space="0" w:color="auto"/>
            <w:bottom w:val="none" w:sz="0" w:space="0" w:color="auto"/>
            <w:right w:val="none" w:sz="0" w:space="0" w:color="auto"/>
          </w:divBdr>
        </w:div>
        <w:div w:id="234509404">
          <w:marLeft w:val="0"/>
          <w:marRight w:val="0"/>
          <w:marTop w:val="0"/>
          <w:marBottom w:val="208"/>
          <w:divBdr>
            <w:top w:val="none" w:sz="0" w:space="0" w:color="auto"/>
            <w:left w:val="none" w:sz="0" w:space="0" w:color="auto"/>
            <w:bottom w:val="none" w:sz="0" w:space="0" w:color="auto"/>
            <w:right w:val="none" w:sz="0" w:space="0" w:color="auto"/>
          </w:divBdr>
        </w:div>
        <w:div w:id="1799713890">
          <w:marLeft w:val="0"/>
          <w:marRight w:val="0"/>
          <w:marTop w:val="0"/>
          <w:marBottom w:val="208"/>
          <w:divBdr>
            <w:top w:val="none" w:sz="0" w:space="0" w:color="auto"/>
            <w:left w:val="none" w:sz="0" w:space="0" w:color="auto"/>
            <w:bottom w:val="none" w:sz="0" w:space="0" w:color="auto"/>
            <w:right w:val="none" w:sz="0" w:space="0" w:color="auto"/>
          </w:divBdr>
        </w:div>
        <w:div w:id="1993829869">
          <w:marLeft w:val="0"/>
          <w:marRight w:val="0"/>
          <w:marTop w:val="0"/>
          <w:marBottom w:val="208"/>
          <w:divBdr>
            <w:top w:val="none" w:sz="0" w:space="0" w:color="auto"/>
            <w:left w:val="none" w:sz="0" w:space="0" w:color="auto"/>
            <w:bottom w:val="none" w:sz="0" w:space="0" w:color="auto"/>
            <w:right w:val="none" w:sz="0" w:space="0" w:color="auto"/>
          </w:divBdr>
        </w:div>
        <w:div w:id="1387874502">
          <w:marLeft w:val="0"/>
          <w:marRight w:val="0"/>
          <w:marTop w:val="0"/>
          <w:marBottom w:val="208"/>
          <w:divBdr>
            <w:top w:val="none" w:sz="0" w:space="0" w:color="auto"/>
            <w:left w:val="none" w:sz="0" w:space="0" w:color="auto"/>
            <w:bottom w:val="none" w:sz="0" w:space="0" w:color="auto"/>
            <w:right w:val="none" w:sz="0" w:space="0" w:color="auto"/>
          </w:divBdr>
        </w:div>
      </w:divsChild>
    </w:div>
    <w:div w:id="2040743343">
      <w:bodyDiv w:val="1"/>
      <w:marLeft w:val="0"/>
      <w:marRight w:val="0"/>
      <w:marTop w:val="0"/>
      <w:marBottom w:val="0"/>
      <w:divBdr>
        <w:top w:val="none" w:sz="0" w:space="0" w:color="auto"/>
        <w:left w:val="none" w:sz="0" w:space="0" w:color="auto"/>
        <w:bottom w:val="none" w:sz="0" w:space="0" w:color="auto"/>
        <w:right w:val="none" w:sz="0" w:space="0" w:color="auto"/>
      </w:divBdr>
      <w:divsChild>
        <w:div w:id="647638324">
          <w:marLeft w:val="0"/>
          <w:marRight w:val="0"/>
          <w:marTop w:val="0"/>
          <w:marBottom w:val="225"/>
          <w:divBdr>
            <w:top w:val="none" w:sz="0" w:space="0" w:color="auto"/>
            <w:left w:val="none" w:sz="0" w:space="0" w:color="auto"/>
            <w:bottom w:val="none" w:sz="0" w:space="0" w:color="auto"/>
            <w:right w:val="none" w:sz="0" w:space="0" w:color="auto"/>
          </w:divBdr>
        </w:div>
        <w:div w:id="667445936">
          <w:marLeft w:val="0"/>
          <w:marRight w:val="0"/>
          <w:marTop w:val="0"/>
          <w:marBottom w:val="225"/>
          <w:divBdr>
            <w:top w:val="none" w:sz="0" w:space="0" w:color="auto"/>
            <w:left w:val="none" w:sz="0" w:space="0" w:color="auto"/>
            <w:bottom w:val="none" w:sz="0" w:space="0" w:color="auto"/>
            <w:right w:val="none" w:sz="0" w:space="0" w:color="auto"/>
          </w:divBdr>
        </w:div>
        <w:div w:id="390537593">
          <w:marLeft w:val="0"/>
          <w:marRight w:val="0"/>
          <w:marTop w:val="0"/>
          <w:marBottom w:val="225"/>
          <w:divBdr>
            <w:top w:val="none" w:sz="0" w:space="0" w:color="auto"/>
            <w:left w:val="none" w:sz="0" w:space="0" w:color="auto"/>
            <w:bottom w:val="none" w:sz="0" w:space="0" w:color="auto"/>
            <w:right w:val="none" w:sz="0" w:space="0" w:color="auto"/>
          </w:divBdr>
        </w:div>
        <w:div w:id="777677624">
          <w:marLeft w:val="0"/>
          <w:marRight w:val="0"/>
          <w:marTop w:val="0"/>
          <w:marBottom w:val="225"/>
          <w:divBdr>
            <w:top w:val="none" w:sz="0" w:space="0" w:color="auto"/>
            <w:left w:val="none" w:sz="0" w:space="0" w:color="auto"/>
            <w:bottom w:val="none" w:sz="0" w:space="0" w:color="auto"/>
            <w:right w:val="none" w:sz="0" w:space="0" w:color="auto"/>
          </w:divBdr>
        </w:div>
        <w:div w:id="2086762590">
          <w:marLeft w:val="0"/>
          <w:marRight w:val="0"/>
          <w:marTop w:val="0"/>
          <w:marBottom w:val="225"/>
          <w:divBdr>
            <w:top w:val="none" w:sz="0" w:space="0" w:color="auto"/>
            <w:left w:val="none" w:sz="0" w:space="0" w:color="auto"/>
            <w:bottom w:val="none" w:sz="0" w:space="0" w:color="auto"/>
            <w:right w:val="none" w:sz="0" w:space="0" w:color="auto"/>
          </w:divBdr>
        </w:div>
        <w:div w:id="1552964522">
          <w:marLeft w:val="0"/>
          <w:marRight w:val="0"/>
          <w:marTop w:val="0"/>
          <w:marBottom w:val="225"/>
          <w:divBdr>
            <w:top w:val="none" w:sz="0" w:space="0" w:color="auto"/>
            <w:left w:val="none" w:sz="0" w:space="0" w:color="auto"/>
            <w:bottom w:val="none" w:sz="0" w:space="0" w:color="auto"/>
            <w:right w:val="none" w:sz="0" w:space="0" w:color="auto"/>
          </w:divBdr>
        </w:div>
        <w:div w:id="897670974">
          <w:marLeft w:val="0"/>
          <w:marRight w:val="0"/>
          <w:marTop w:val="0"/>
          <w:marBottom w:val="225"/>
          <w:divBdr>
            <w:top w:val="none" w:sz="0" w:space="0" w:color="auto"/>
            <w:left w:val="none" w:sz="0" w:space="0" w:color="auto"/>
            <w:bottom w:val="none" w:sz="0" w:space="0" w:color="auto"/>
            <w:right w:val="none" w:sz="0" w:space="0" w:color="auto"/>
          </w:divBdr>
        </w:div>
        <w:div w:id="2008436992">
          <w:marLeft w:val="0"/>
          <w:marRight w:val="0"/>
          <w:marTop w:val="0"/>
          <w:marBottom w:val="225"/>
          <w:divBdr>
            <w:top w:val="none" w:sz="0" w:space="0" w:color="auto"/>
            <w:left w:val="none" w:sz="0" w:space="0" w:color="auto"/>
            <w:bottom w:val="none" w:sz="0" w:space="0" w:color="auto"/>
            <w:right w:val="none" w:sz="0" w:space="0" w:color="auto"/>
          </w:divBdr>
        </w:div>
        <w:div w:id="379013169">
          <w:marLeft w:val="0"/>
          <w:marRight w:val="0"/>
          <w:marTop w:val="0"/>
          <w:marBottom w:val="225"/>
          <w:divBdr>
            <w:top w:val="none" w:sz="0" w:space="0" w:color="auto"/>
            <w:left w:val="none" w:sz="0" w:space="0" w:color="auto"/>
            <w:bottom w:val="none" w:sz="0" w:space="0" w:color="auto"/>
            <w:right w:val="none" w:sz="0" w:space="0" w:color="auto"/>
          </w:divBdr>
        </w:div>
        <w:div w:id="331836166">
          <w:marLeft w:val="0"/>
          <w:marRight w:val="0"/>
          <w:marTop w:val="0"/>
          <w:marBottom w:val="225"/>
          <w:divBdr>
            <w:top w:val="none" w:sz="0" w:space="0" w:color="auto"/>
            <w:left w:val="none" w:sz="0" w:space="0" w:color="auto"/>
            <w:bottom w:val="none" w:sz="0" w:space="0" w:color="auto"/>
            <w:right w:val="none" w:sz="0" w:space="0" w:color="auto"/>
          </w:divBdr>
        </w:div>
        <w:div w:id="1691644784">
          <w:marLeft w:val="0"/>
          <w:marRight w:val="0"/>
          <w:marTop w:val="0"/>
          <w:marBottom w:val="225"/>
          <w:divBdr>
            <w:top w:val="none" w:sz="0" w:space="0" w:color="auto"/>
            <w:left w:val="none" w:sz="0" w:space="0" w:color="auto"/>
            <w:bottom w:val="none" w:sz="0" w:space="0" w:color="auto"/>
            <w:right w:val="none" w:sz="0" w:space="0" w:color="auto"/>
          </w:divBdr>
        </w:div>
        <w:div w:id="1209612932">
          <w:marLeft w:val="0"/>
          <w:marRight w:val="0"/>
          <w:marTop w:val="0"/>
          <w:marBottom w:val="225"/>
          <w:divBdr>
            <w:top w:val="none" w:sz="0" w:space="0" w:color="auto"/>
            <w:left w:val="none" w:sz="0" w:space="0" w:color="auto"/>
            <w:bottom w:val="none" w:sz="0" w:space="0" w:color="auto"/>
            <w:right w:val="none" w:sz="0" w:space="0" w:color="auto"/>
          </w:divBdr>
        </w:div>
      </w:divsChild>
    </w:div>
    <w:div w:id="2075738473">
      <w:bodyDiv w:val="1"/>
      <w:marLeft w:val="0"/>
      <w:marRight w:val="0"/>
      <w:marTop w:val="0"/>
      <w:marBottom w:val="0"/>
      <w:divBdr>
        <w:top w:val="none" w:sz="0" w:space="0" w:color="auto"/>
        <w:left w:val="none" w:sz="0" w:space="0" w:color="auto"/>
        <w:bottom w:val="none" w:sz="0" w:space="0" w:color="auto"/>
        <w:right w:val="none" w:sz="0" w:space="0" w:color="auto"/>
      </w:divBdr>
      <w:divsChild>
        <w:div w:id="1504469988">
          <w:marLeft w:val="0"/>
          <w:marRight w:val="0"/>
          <w:marTop w:val="0"/>
          <w:marBottom w:val="208"/>
          <w:divBdr>
            <w:top w:val="none" w:sz="0" w:space="0" w:color="auto"/>
            <w:left w:val="none" w:sz="0" w:space="0" w:color="auto"/>
            <w:bottom w:val="none" w:sz="0" w:space="0" w:color="auto"/>
            <w:right w:val="none" w:sz="0" w:space="0" w:color="auto"/>
          </w:divBdr>
        </w:div>
        <w:div w:id="1391146966">
          <w:marLeft w:val="0"/>
          <w:marRight w:val="0"/>
          <w:marTop w:val="0"/>
          <w:marBottom w:val="208"/>
          <w:divBdr>
            <w:top w:val="none" w:sz="0" w:space="0" w:color="auto"/>
            <w:left w:val="none" w:sz="0" w:space="0" w:color="auto"/>
            <w:bottom w:val="none" w:sz="0" w:space="0" w:color="auto"/>
            <w:right w:val="none" w:sz="0" w:space="0" w:color="auto"/>
          </w:divBdr>
        </w:div>
        <w:div w:id="708724708">
          <w:marLeft w:val="0"/>
          <w:marRight w:val="0"/>
          <w:marTop w:val="0"/>
          <w:marBottom w:val="208"/>
          <w:divBdr>
            <w:top w:val="none" w:sz="0" w:space="0" w:color="auto"/>
            <w:left w:val="none" w:sz="0" w:space="0" w:color="auto"/>
            <w:bottom w:val="none" w:sz="0" w:space="0" w:color="auto"/>
            <w:right w:val="none" w:sz="0" w:space="0" w:color="auto"/>
          </w:divBdr>
        </w:div>
        <w:div w:id="579099422">
          <w:marLeft w:val="0"/>
          <w:marRight w:val="0"/>
          <w:marTop w:val="0"/>
          <w:marBottom w:val="208"/>
          <w:divBdr>
            <w:top w:val="none" w:sz="0" w:space="0" w:color="auto"/>
            <w:left w:val="none" w:sz="0" w:space="0" w:color="auto"/>
            <w:bottom w:val="none" w:sz="0" w:space="0" w:color="auto"/>
            <w:right w:val="none" w:sz="0" w:space="0" w:color="auto"/>
          </w:divBdr>
        </w:div>
        <w:div w:id="1098327970">
          <w:marLeft w:val="0"/>
          <w:marRight w:val="0"/>
          <w:marTop w:val="0"/>
          <w:marBottom w:val="208"/>
          <w:divBdr>
            <w:top w:val="none" w:sz="0" w:space="0" w:color="auto"/>
            <w:left w:val="none" w:sz="0" w:space="0" w:color="auto"/>
            <w:bottom w:val="none" w:sz="0" w:space="0" w:color="auto"/>
            <w:right w:val="none" w:sz="0" w:space="0" w:color="auto"/>
          </w:divBdr>
        </w:div>
        <w:div w:id="268392750">
          <w:marLeft w:val="0"/>
          <w:marRight w:val="0"/>
          <w:marTop w:val="0"/>
          <w:marBottom w:val="208"/>
          <w:divBdr>
            <w:top w:val="none" w:sz="0" w:space="0" w:color="auto"/>
            <w:left w:val="none" w:sz="0" w:space="0" w:color="auto"/>
            <w:bottom w:val="none" w:sz="0" w:space="0" w:color="auto"/>
            <w:right w:val="none" w:sz="0" w:space="0" w:color="auto"/>
          </w:divBdr>
        </w:div>
        <w:div w:id="1713268399">
          <w:marLeft w:val="0"/>
          <w:marRight w:val="0"/>
          <w:marTop w:val="0"/>
          <w:marBottom w:val="208"/>
          <w:divBdr>
            <w:top w:val="none" w:sz="0" w:space="0" w:color="auto"/>
            <w:left w:val="none" w:sz="0" w:space="0" w:color="auto"/>
            <w:bottom w:val="none" w:sz="0" w:space="0" w:color="auto"/>
            <w:right w:val="none" w:sz="0" w:space="0" w:color="auto"/>
          </w:divBdr>
        </w:div>
        <w:div w:id="2100708406">
          <w:marLeft w:val="0"/>
          <w:marRight w:val="0"/>
          <w:marTop w:val="0"/>
          <w:marBottom w:val="208"/>
          <w:divBdr>
            <w:top w:val="none" w:sz="0" w:space="0" w:color="auto"/>
            <w:left w:val="none" w:sz="0" w:space="0" w:color="auto"/>
            <w:bottom w:val="none" w:sz="0" w:space="0" w:color="auto"/>
            <w:right w:val="none" w:sz="0" w:space="0" w:color="auto"/>
          </w:divBdr>
        </w:div>
        <w:div w:id="1667516688">
          <w:marLeft w:val="0"/>
          <w:marRight w:val="0"/>
          <w:marTop w:val="0"/>
          <w:marBottom w:val="208"/>
          <w:divBdr>
            <w:top w:val="none" w:sz="0" w:space="0" w:color="auto"/>
            <w:left w:val="none" w:sz="0" w:space="0" w:color="auto"/>
            <w:bottom w:val="none" w:sz="0" w:space="0" w:color="auto"/>
            <w:right w:val="none" w:sz="0" w:space="0" w:color="auto"/>
          </w:divBdr>
        </w:div>
        <w:div w:id="151604033">
          <w:marLeft w:val="0"/>
          <w:marRight w:val="0"/>
          <w:marTop w:val="0"/>
          <w:marBottom w:val="208"/>
          <w:divBdr>
            <w:top w:val="none" w:sz="0" w:space="0" w:color="auto"/>
            <w:left w:val="none" w:sz="0" w:space="0" w:color="auto"/>
            <w:bottom w:val="none" w:sz="0" w:space="0" w:color="auto"/>
            <w:right w:val="none" w:sz="0" w:space="0" w:color="auto"/>
          </w:divBdr>
        </w:div>
        <w:div w:id="427776310">
          <w:marLeft w:val="0"/>
          <w:marRight w:val="0"/>
          <w:marTop w:val="0"/>
          <w:marBottom w:val="208"/>
          <w:divBdr>
            <w:top w:val="none" w:sz="0" w:space="0" w:color="auto"/>
            <w:left w:val="none" w:sz="0" w:space="0" w:color="auto"/>
            <w:bottom w:val="none" w:sz="0" w:space="0" w:color="auto"/>
            <w:right w:val="none" w:sz="0" w:space="0" w:color="auto"/>
          </w:divBdr>
        </w:div>
        <w:div w:id="215706795">
          <w:marLeft w:val="0"/>
          <w:marRight w:val="0"/>
          <w:marTop w:val="0"/>
          <w:marBottom w:val="208"/>
          <w:divBdr>
            <w:top w:val="none" w:sz="0" w:space="0" w:color="auto"/>
            <w:left w:val="none" w:sz="0" w:space="0" w:color="auto"/>
            <w:bottom w:val="none" w:sz="0" w:space="0" w:color="auto"/>
            <w:right w:val="none" w:sz="0" w:space="0" w:color="auto"/>
          </w:divBdr>
        </w:div>
      </w:divsChild>
    </w:div>
    <w:div w:id="2090928729">
      <w:bodyDiv w:val="1"/>
      <w:marLeft w:val="0"/>
      <w:marRight w:val="0"/>
      <w:marTop w:val="0"/>
      <w:marBottom w:val="0"/>
      <w:divBdr>
        <w:top w:val="none" w:sz="0" w:space="0" w:color="auto"/>
        <w:left w:val="none" w:sz="0" w:space="0" w:color="auto"/>
        <w:bottom w:val="none" w:sz="0" w:space="0" w:color="auto"/>
        <w:right w:val="none" w:sz="0" w:space="0" w:color="auto"/>
      </w:divBdr>
      <w:divsChild>
        <w:div w:id="648675442">
          <w:marLeft w:val="0"/>
          <w:marRight w:val="0"/>
          <w:marTop w:val="0"/>
          <w:marBottom w:val="208"/>
          <w:divBdr>
            <w:top w:val="none" w:sz="0" w:space="0" w:color="auto"/>
            <w:left w:val="none" w:sz="0" w:space="0" w:color="auto"/>
            <w:bottom w:val="none" w:sz="0" w:space="0" w:color="auto"/>
            <w:right w:val="none" w:sz="0" w:space="0" w:color="auto"/>
          </w:divBdr>
        </w:div>
        <w:div w:id="466432636">
          <w:marLeft w:val="0"/>
          <w:marRight w:val="0"/>
          <w:marTop w:val="0"/>
          <w:marBottom w:val="208"/>
          <w:divBdr>
            <w:top w:val="none" w:sz="0" w:space="0" w:color="auto"/>
            <w:left w:val="none" w:sz="0" w:space="0" w:color="auto"/>
            <w:bottom w:val="none" w:sz="0" w:space="0" w:color="auto"/>
            <w:right w:val="none" w:sz="0" w:space="0" w:color="auto"/>
          </w:divBdr>
        </w:div>
        <w:div w:id="1534072432">
          <w:marLeft w:val="0"/>
          <w:marRight w:val="0"/>
          <w:marTop w:val="0"/>
          <w:marBottom w:val="208"/>
          <w:divBdr>
            <w:top w:val="none" w:sz="0" w:space="0" w:color="auto"/>
            <w:left w:val="none" w:sz="0" w:space="0" w:color="auto"/>
            <w:bottom w:val="none" w:sz="0" w:space="0" w:color="auto"/>
            <w:right w:val="none" w:sz="0" w:space="0" w:color="auto"/>
          </w:divBdr>
        </w:div>
        <w:div w:id="1432430155">
          <w:marLeft w:val="0"/>
          <w:marRight w:val="0"/>
          <w:marTop w:val="0"/>
          <w:marBottom w:val="208"/>
          <w:divBdr>
            <w:top w:val="none" w:sz="0" w:space="0" w:color="auto"/>
            <w:left w:val="none" w:sz="0" w:space="0" w:color="auto"/>
            <w:bottom w:val="none" w:sz="0" w:space="0" w:color="auto"/>
            <w:right w:val="none" w:sz="0" w:space="0" w:color="auto"/>
          </w:divBdr>
        </w:div>
        <w:div w:id="354312049">
          <w:marLeft w:val="0"/>
          <w:marRight w:val="0"/>
          <w:marTop w:val="0"/>
          <w:marBottom w:val="208"/>
          <w:divBdr>
            <w:top w:val="none" w:sz="0" w:space="0" w:color="auto"/>
            <w:left w:val="none" w:sz="0" w:space="0" w:color="auto"/>
            <w:bottom w:val="none" w:sz="0" w:space="0" w:color="auto"/>
            <w:right w:val="none" w:sz="0" w:space="0" w:color="auto"/>
          </w:divBdr>
        </w:div>
        <w:div w:id="234899219">
          <w:marLeft w:val="0"/>
          <w:marRight w:val="0"/>
          <w:marTop w:val="0"/>
          <w:marBottom w:val="208"/>
          <w:divBdr>
            <w:top w:val="none" w:sz="0" w:space="0" w:color="auto"/>
            <w:left w:val="none" w:sz="0" w:space="0" w:color="auto"/>
            <w:bottom w:val="none" w:sz="0" w:space="0" w:color="auto"/>
            <w:right w:val="none" w:sz="0" w:space="0" w:color="auto"/>
          </w:divBdr>
        </w:div>
        <w:div w:id="1389500692">
          <w:marLeft w:val="0"/>
          <w:marRight w:val="0"/>
          <w:marTop w:val="0"/>
          <w:marBottom w:val="208"/>
          <w:divBdr>
            <w:top w:val="none" w:sz="0" w:space="0" w:color="auto"/>
            <w:left w:val="none" w:sz="0" w:space="0" w:color="auto"/>
            <w:bottom w:val="none" w:sz="0" w:space="0" w:color="auto"/>
            <w:right w:val="none" w:sz="0" w:space="0" w:color="auto"/>
          </w:divBdr>
        </w:div>
        <w:div w:id="882668050">
          <w:marLeft w:val="0"/>
          <w:marRight w:val="0"/>
          <w:marTop w:val="0"/>
          <w:marBottom w:val="208"/>
          <w:divBdr>
            <w:top w:val="none" w:sz="0" w:space="0" w:color="auto"/>
            <w:left w:val="none" w:sz="0" w:space="0" w:color="auto"/>
            <w:bottom w:val="none" w:sz="0" w:space="0" w:color="auto"/>
            <w:right w:val="none" w:sz="0" w:space="0" w:color="auto"/>
          </w:divBdr>
        </w:div>
        <w:div w:id="1214929297">
          <w:marLeft w:val="0"/>
          <w:marRight w:val="0"/>
          <w:marTop w:val="0"/>
          <w:marBottom w:val="208"/>
          <w:divBdr>
            <w:top w:val="none" w:sz="0" w:space="0" w:color="auto"/>
            <w:left w:val="none" w:sz="0" w:space="0" w:color="auto"/>
            <w:bottom w:val="none" w:sz="0" w:space="0" w:color="auto"/>
            <w:right w:val="none" w:sz="0" w:space="0" w:color="auto"/>
          </w:divBdr>
        </w:div>
        <w:div w:id="1062213946">
          <w:marLeft w:val="0"/>
          <w:marRight w:val="0"/>
          <w:marTop w:val="0"/>
          <w:marBottom w:val="208"/>
          <w:divBdr>
            <w:top w:val="none" w:sz="0" w:space="0" w:color="auto"/>
            <w:left w:val="none" w:sz="0" w:space="0" w:color="auto"/>
            <w:bottom w:val="none" w:sz="0" w:space="0" w:color="auto"/>
            <w:right w:val="none" w:sz="0" w:space="0" w:color="auto"/>
          </w:divBdr>
        </w:div>
        <w:div w:id="1557156750">
          <w:marLeft w:val="0"/>
          <w:marRight w:val="0"/>
          <w:marTop w:val="0"/>
          <w:marBottom w:val="208"/>
          <w:divBdr>
            <w:top w:val="none" w:sz="0" w:space="0" w:color="auto"/>
            <w:left w:val="none" w:sz="0" w:space="0" w:color="auto"/>
            <w:bottom w:val="none" w:sz="0" w:space="0" w:color="auto"/>
            <w:right w:val="none" w:sz="0" w:space="0" w:color="auto"/>
          </w:divBdr>
        </w:div>
        <w:div w:id="341007163">
          <w:marLeft w:val="0"/>
          <w:marRight w:val="0"/>
          <w:marTop w:val="0"/>
          <w:marBottom w:val="208"/>
          <w:divBdr>
            <w:top w:val="none" w:sz="0" w:space="0" w:color="auto"/>
            <w:left w:val="none" w:sz="0" w:space="0" w:color="auto"/>
            <w:bottom w:val="none" w:sz="0" w:space="0" w:color="auto"/>
            <w:right w:val="none" w:sz="0" w:space="0" w:color="auto"/>
          </w:divBdr>
        </w:div>
      </w:divsChild>
    </w:div>
    <w:div w:id="2119983489">
      <w:bodyDiv w:val="1"/>
      <w:marLeft w:val="0"/>
      <w:marRight w:val="0"/>
      <w:marTop w:val="0"/>
      <w:marBottom w:val="0"/>
      <w:divBdr>
        <w:top w:val="none" w:sz="0" w:space="0" w:color="auto"/>
        <w:left w:val="none" w:sz="0" w:space="0" w:color="auto"/>
        <w:bottom w:val="none" w:sz="0" w:space="0" w:color="auto"/>
        <w:right w:val="none" w:sz="0" w:space="0" w:color="auto"/>
      </w:divBdr>
      <w:divsChild>
        <w:div w:id="1576083204">
          <w:marLeft w:val="0"/>
          <w:marRight w:val="0"/>
          <w:marTop w:val="0"/>
          <w:marBottom w:val="0"/>
          <w:divBdr>
            <w:top w:val="none" w:sz="0" w:space="0" w:color="auto"/>
            <w:left w:val="none" w:sz="0" w:space="0" w:color="auto"/>
            <w:bottom w:val="none" w:sz="0" w:space="0" w:color="auto"/>
            <w:right w:val="none" w:sz="0" w:space="0" w:color="auto"/>
          </w:divBdr>
          <w:divsChild>
            <w:div w:id="850148179">
              <w:marLeft w:val="0"/>
              <w:marRight w:val="0"/>
              <w:marTop w:val="0"/>
              <w:marBottom w:val="0"/>
              <w:divBdr>
                <w:top w:val="none" w:sz="0" w:space="0" w:color="auto"/>
                <w:left w:val="none" w:sz="0" w:space="0" w:color="auto"/>
                <w:bottom w:val="none" w:sz="0" w:space="0" w:color="auto"/>
                <w:right w:val="none" w:sz="0" w:space="0" w:color="auto"/>
              </w:divBdr>
            </w:div>
            <w:div w:id="2117210944">
              <w:marLeft w:val="0"/>
              <w:marRight w:val="0"/>
              <w:marTop w:val="0"/>
              <w:marBottom w:val="0"/>
              <w:divBdr>
                <w:top w:val="none" w:sz="0" w:space="0" w:color="auto"/>
                <w:left w:val="none" w:sz="0" w:space="0" w:color="auto"/>
                <w:bottom w:val="none" w:sz="0" w:space="0" w:color="auto"/>
                <w:right w:val="none" w:sz="0" w:space="0" w:color="auto"/>
              </w:divBdr>
            </w:div>
            <w:div w:id="1482504186">
              <w:marLeft w:val="0"/>
              <w:marRight w:val="0"/>
              <w:marTop w:val="0"/>
              <w:marBottom w:val="0"/>
              <w:divBdr>
                <w:top w:val="none" w:sz="0" w:space="0" w:color="auto"/>
                <w:left w:val="none" w:sz="0" w:space="0" w:color="auto"/>
                <w:bottom w:val="none" w:sz="0" w:space="0" w:color="auto"/>
                <w:right w:val="none" w:sz="0" w:space="0" w:color="auto"/>
              </w:divBdr>
            </w:div>
            <w:div w:id="301350918">
              <w:marLeft w:val="0"/>
              <w:marRight w:val="0"/>
              <w:marTop w:val="0"/>
              <w:marBottom w:val="0"/>
              <w:divBdr>
                <w:top w:val="none" w:sz="0" w:space="0" w:color="auto"/>
                <w:left w:val="none" w:sz="0" w:space="0" w:color="auto"/>
                <w:bottom w:val="none" w:sz="0" w:space="0" w:color="auto"/>
                <w:right w:val="none" w:sz="0" w:space="0" w:color="auto"/>
              </w:divBdr>
            </w:div>
            <w:div w:id="19431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ournaldev.com/2366/core-java-interview-questions-and-answers" TargetMode="External"/><Relationship Id="rId21" Type="http://schemas.openxmlformats.org/officeDocument/2006/relationships/hyperlink" Target="http://www.javatpoint.com/inheritance-in-java" TargetMode="External"/><Relationship Id="rId42" Type="http://schemas.openxmlformats.org/officeDocument/2006/relationships/hyperlink" Target="http://www.javatpoint.com/interface-in-java" TargetMode="External"/><Relationship Id="rId63" Type="http://schemas.openxmlformats.org/officeDocument/2006/relationships/hyperlink" Target="http://www.javatpoint.com/nested-interface" TargetMode="External"/><Relationship Id="rId84" Type="http://schemas.openxmlformats.org/officeDocument/2006/relationships/hyperlink" Target="http://www.javatpoint.com/DriverManager-class" TargetMode="External"/><Relationship Id="rId138" Type="http://schemas.openxmlformats.org/officeDocument/2006/relationships/hyperlink" Target="http://www.journaldev.com/2366/core-java-interview-questions-and-answers" TargetMode="External"/><Relationship Id="rId159" Type="http://schemas.openxmlformats.org/officeDocument/2006/relationships/hyperlink" Target="http://www.journaldev.com/2763/java-8-functional-interfaces" TargetMode="External"/><Relationship Id="rId170" Type="http://schemas.openxmlformats.org/officeDocument/2006/relationships/image" Target="media/image2.jpeg"/><Relationship Id="rId191" Type="http://schemas.openxmlformats.org/officeDocument/2006/relationships/hyperlink" Target="http://www.journaldev.com/10081/javase8-interview-questions-part2" TargetMode="External"/><Relationship Id="rId205" Type="http://schemas.openxmlformats.org/officeDocument/2006/relationships/image" Target="media/image9.png"/><Relationship Id="rId226" Type="http://schemas.openxmlformats.org/officeDocument/2006/relationships/hyperlink" Target="http://www.java2novice.com/java-interview-programs/revese-singly-linked-list/" TargetMode="External"/><Relationship Id="rId247" Type="http://schemas.openxmlformats.org/officeDocument/2006/relationships/hyperlink" Target="http://www.java2novice.com/java-interview-programs/is-binary-number/" TargetMode="External"/><Relationship Id="rId107" Type="http://schemas.openxmlformats.org/officeDocument/2006/relationships/hyperlink" Target="http://www.journaldev.com/2366/core-java-interview-questions-and-answers" TargetMode="External"/><Relationship Id="rId268" Type="http://schemas.openxmlformats.org/officeDocument/2006/relationships/hyperlink" Target="http://javarevisited.blogspot.sg/2010/10/what-is-deadlock-in-java-how-to-fix-it.html" TargetMode="External"/><Relationship Id="rId289" Type="http://schemas.openxmlformats.org/officeDocument/2006/relationships/hyperlink" Target="http://3.bp.blogspot.com/-C3omsD-5Dmk/VmQRsg6xYjI/AAAAAAAAEQk/Q2h35mRULLc/s1600/ArrayList+LinkedList+and+CopyOnWriteArrayList.jpg" TargetMode="External"/><Relationship Id="rId11" Type="http://schemas.openxmlformats.org/officeDocument/2006/relationships/hyperlink" Target="http://stackoverflow.com/questions/890966/what-is-string-args-parameter-in-main-method-java" TargetMode="External"/><Relationship Id="rId32" Type="http://schemas.openxmlformats.org/officeDocument/2006/relationships/hyperlink" Target="http://www.javatpoint.com/final-keyword" TargetMode="External"/><Relationship Id="rId53" Type="http://schemas.openxmlformats.org/officeDocument/2006/relationships/hyperlink" Target="http://www.javatpoint.com/immutable-string" TargetMode="External"/><Relationship Id="rId74" Type="http://schemas.openxmlformats.org/officeDocument/2006/relationships/hyperlink" Target="http://www.javatpoint.com/ShutdownHook-thread" TargetMode="External"/><Relationship Id="rId128" Type="http://schemas.openxmlformats.org/officeDocument/2006/relationships/hyperlink" Target="http://www.journaldev.com/2366/core-java-interview-questions-and-answers" TargetMode="External"/><Relationship Id="rId149" Type="http://schemas.openxmlformats.org/officeDocument/2006/relationships/hyperlink" Target="http://www.journaldev.com/2366/core-java-interview-questions-and-answers" TargetMode="External"/><Relationship Id="rId5" Type="http://schemas.openxmlformats.org/officeDocument/2006/relationships/footnotes" Target="footnotes.xml"/><Relationship Id="rId95" Type="http://schemas.openxmlformats.org/officeDocument/2006/relationships/hyperlink" Target="http://javahungry.blogspot.com/2013/06/difference-between-string-stringbuilder.html" TargetMode="External"/><Relationship Id="rId160" Type="http://schemas.openxmlformats.org/officeDocument/2006/relationships/hyperlink" Target="http://www.journaldev.com/2774/java-8-stream" TargetMode="External"/><Relationship Id="rId181" Type="http://schemas.openxmlformats.org/officeDocument/2006/relationships/hyperlink" Target="http://cdn.journaldev.com/wp-content/uploads/2013/07/exception-hierarchy.png" TargetMode="External"/><Relationship Id="rId216" Type="http://schemas.openxmlformats.org/officeDocument/2006/relationships/hyperlink" Target="http://instanceofjavaforus.blogspot.in/2014/12/program-to-print-prime-numbers-in-java.html" TargetMode="External"/><Relationship Id="rId237" Type="http://schemas.openxmlformats.org/officeDocument/2006/relationships/hyperlink" Target="http://www.java2novice.com/java-interview-programs/duplicate-string-character-count/" TargetMode="External"/><Relationship Id="rId258" Type="http://schemas.openxmlformats.org/officeDocument/2006/relationships/hyperlink" Target="http://www.java2novice.com/java-interview-programs/remove-duplicates-sorted-array/" TargetMode="External"/><Relationship Id="rId279" Type="http://schemas.openxmlformats.org/officeDocument/2006/relationships/hyperlink" Target="http://javarevisited.blogspot.in/2011/11/collection-interview-questions-answers.html" TargetMode="External"/><Relationship Id="rId22" Type="http://schemas.openxmlformats.org/officeDocument/2006/relationships/hyperlink" Target="http://www.journaldev.com/1325/what-is-composition-in-java-java-composition-example" TargetMode="External"/><Relationship Id="rId43" Type="http://schemas.openxmlformats.org/officeDocument/2006/relationships/hyperlink" Target="http://www.javatpoint.com/package" TargetMode="External"/><Relationship Id="rId64" Type="http://schemas.openxmlformats.org/officeDocument/2006/relationships/hyperlink" Target="http://www.javatpoint.com/Garbage-Collection" TargetMode="External"/><Relationship Id="rId118" Type="http://schemas.openxmlformats.org/officeDocument/2006/relationships/hyperlink" Target="http://www.journaldev.com/2366/core-java-interview-questions-and-answers" TargetMode="External"/><Relationship Id="rId139" Type="http://schemas.openxmlformats.org/officeDocument/2006/relationships/hyperlink" Target="http://www.journaldev.com/2366/core-java-interview-questions-and-answers" TargetMode="External"/><Relationship Id="rId290" Type="http://schemas.openxmlformats.org/officeDocument/2006/relationships/image" Target="media/image15.jpeg"/><Relationship Id="rId85" Type="http://schemas.openxmlformats.org/officeDocument/2006/relationships/hyperlink" Target="http://www.javatpoint.com/Connection-interface" TargetMode="External"/><Relationship Id="rId150" Type="http://schemas.openxmlformats.org/officeDocument/2006/relationships/hyperlink" Target="http://www.journaldev.com/2366/core-java-interview-questions-and-answers" TargetMode="External"/><Relationship Id="rId171" Type="http://schemas.openxmlformats.org/officeDocument/2006/relationships/hyperlink" Target="http://cdn.journaldev.com/wp-content/uploads/2013/01/java-hashmap-entry-impl.png" TargetMode="External"/><Relationship Id="rId192" Type="http://schemas.openxmlformats.org/officeDocument/2006/relationships/hyperlink" Target="http://www.journaldev.com/author/rambabu" TargetMode="External"/><Relationship Id="rId206" Type="http://schemas.openxmlformats.org/officeDocument/2006/relationships/image" Target="media/image10.png"/><Relationship Id="rId227" Type="http://schemas.openxmlformats.org/officeDocument/2006/relationships/hyperlink" Target="http://www.java2novice.com/java-interview-programs/duplicate-number/" TargetMode="External"/><Relationship Id="rId248" Type="http://schemas.openxmlformats.org/officeDocument/2006/relationships/hyperlink" Target="http://www.java2novice.com/java-interview-programs/bubble-sort/" TargetMode="External"/><Relationship Id="rId269" Type="http://schemas.openxmlformats.org/officeDocument/2006/relationships/hyperlink" Target="http://javarevisited.blogspot.sg/2012/01/how-to-reverse-string-in-java-using.html" TargetMode="External"/><Relationship Id="rId12" Type="http://schemas.openxmlformats.org/officeDocument/2006/relationships/hyperlink" Target="http://www.javatpoint.com/constructor" TargetMode="External"/><Relationship Id="rId33" Type="http://schemas.openxmlformats.org/officeDocument/2006/relationships/hyperlink" Target="http://www.javatpoint.com/final-keyword" TargetMode="External"/><Relationship Id="rId108" Type="http://schemas.openxmlformats.org/officeDocument/2006/relationships/hyperlink" Target="http://www.journaldev.com/2366/core-java-interview-questions-and-answers" TargetMode="External"/><Relationship Id="rId129" Type="http://schemas.openxmlformats.org/officeDocument/2006/relationships/hyperlink" Target="http://www.journaldev.com/2366/core-java-interview-questions-and-answers" TargetMode="External"/><Relationship Id="rId280" Type="http://schemas.openxmlformats.org/officeDocument/2006/relationships/hyperlink" Target="http://java67.blogspot.com/2013/06/how-get-method-of-hashmap-or-hashtable-works-internally.html" TargetMode="External"/><Relationship Id="rId54" Type="http://schemas.openxmlformats.org/officeDocument/2006/relationships/hyperlink" Target="http://www.javatpoint.com/string-handling-in-java" TargetMode="External"/><Relationship Id="rId75" Type="http://schemas.openxmlformats.org/officeDocument/2006/relationships/hyperlink" Target="http://www.javatpoint.com/interrupting-a-thread" TargetMode="External"/><Relationship Id="rId96" Type="http://schemas.openxmlformats.org/officeDocument/2006/relationships/hyperlink" Target="http://javahungry.blogspot.com/2013/12/first-non-repeated-character-in-string-java-program-code-example.html" TargetMode="External"/><Relationship Id="rId140" Type="http://schemas.openxmlformats.org/officeDocument/2006/relationships/hyperlink" Target="http://www.journaldev.com/2366/core-java-interview-questions-and-answers" TargetMode="External"/><Relationship Id="rId161" Type="http://schemas.openxmlformats.org/officeDocument/2006/relationships/hyperlink" Target="http://www.journaldev.com/2800/java-8-date-localdate-localdatetime-instant" TargetMode="External"/><Relationship Id="rId182" Type="http://schemas.openxmlformats.org/officeDocument/2006/relationships/image" Target="media/image5.png"/><Relationship Id="rId217" Type="http://schemas.openxmlformats.org/officeDocument/2006/relationships/hyperlink" Target="http://java67.blogspot.sg/2012/12/how-to-reverse-string-in-java-stringbuffer-stringbuilder.html" TargetMode="External"/><Relationship Id="rId6" Type="http://schemas.openxmlformats.org/officeDocument/2006/relationships/endnotes" Target="endnotes.xml"/><Relationship Id="rId238" Type="http://schemas.openxmlformats.org/officeDocument/2006/relationships/hyperlink" Target="http://www.java2novice.com/java-interview-programs/two-max-numbers-in-array/" TargetMode="External"/><Relationship Id="rId259" Type="http://schemas.openxmlformats.org/officeDocument/2006/relationships/hyperlink" Target="http://www.java2novice.com/java-interview-programs/stack-sorting/" TargetMode="External"/><Relationship Id="rId23" Type="http://schemas.openxmlformats.org/officeDocument/2006/relationships/hyperlink" Target="http://www.javatpoint.com/super-keyword" TargetMode="External"/><Relationship Id="rId119" Type="http://schemas.openxmlformats.org/officeDocument/2006/relationships/hyperlink" Target="http://www.journaldev.com/2366/core-java-interview-questions-and-answers" TargetMode="External"/><Relationship Id="rId270" Type="http://schemas.openxmlformats.org/officeDocument/2006/relationships/hyperlink" Target="http://javarevisited.blogspot.sg/2012/04/java-program-to-print-prime-numbers-in.html" TargetMode="External"/><Relationship Id="rId291" Type="http://schemas.openxmlformats.org/officeDocument/2006/relationships/hyperlink" Target="http://4.bp.blogspot.com/-XAU2_20M9Yg/VmQRaG8-IBI/AAAAAAAAEQc/G9dmlrMXdU0/s1600/ConcurrentModificationException+while+Iterating+over+ArrayList.png" TargetMode="External"/><Relationship Id="rId44" Type="http://schemas.openxmlformats.org/officeDocument/2006/relationships/hyperlink" Target="http://www.javatpoint.com/exception-handling-and-checked-and-unchecked-exception" TargetMode="External"/><Relationship Id="rId65" Type="http://schemas.openxmlformats.org/officeDocument/2006/relationships/hyperlink" Target="http://www.javatpoint.com/serialization" TargetMode="External"/><Relationship Id="rId86" Type="http://schemas.openxmlformats.org/officeDocument/2006/relationships/hyperlink" Target="http://www.javatpoint.com/ResultSet-interface" TargetMode="External"/><Relationship Id="rId130" Type="http://schemas.openxmlformats.org/officeDocument/2006/relationships/hyperlink" Target="http://www.journaldev.com/2366/core-java-interview-questions-and-answers" TargetMode="External"/><Relationship Id="rId151" Type="http://schemas.openxmlformats.org/officeDocument/2006/relationships/hyperlink" Target="http://www.journaldev.com/2366/core-java-interview-questions-and-answers" TargetMode="External"/><Relationship Id="rId172" Type="http://schemas.openxmlformats.org/officeDocument/2006/relationships/image" Target="media/image3.png"/><Relationship Id="rId193" Type="http://schemas.openxmlformats.org/officeDocument/2006/relationships/hyperlink" Target="http://www.journaldev.com/10081/javase8-interview-questions-part2" TargetMode="External"/><Relationship Id="rId207" Type="http://schemas.openxmlformats.org/officeDocument/2006/relationships/image" Target="media/image11.png"/><Relationship Id="rId228" Type="http://schemas.openxmlformats.org/officeDocument/2006/relationships/hyperlink" Target="http://www.java2novice.com/java-interview-programs/find-middle-index/" TargetMode="External"/><Relationship Id="rId249" Type="http://schemas.openxmlformats.org/officeDocument/2006/relationships/hyperlink" Target="http://www.java2novice.com/java-interview-programs/insertion-sort/" TargetMode="External"/><Relationship Id="rId13" Type="http://schemas.openxmlformats.org/officeDocument/2006/relationships/hyperlink" Target="http://www.javatpoint.com/constructor" TargetMode="External"/><Relationship Id="rId109" Type="http://schemas.openxmlformats.org/officeDocument/2006/relationships/hyperlink" Target="http://www.journaldev.com/2366/core-java-interview-questions-and-answers" TargetMode="External"/><Relationship Id="rId260" Type="http://schemas.openxmlformats.org/officeDocument/2006/relationships/hyperlink" Target="http://www.java2novice.com/java-interview-programs/" TargetMode="External"/><Relationship Id="rId281" Type="http://schemas.openxmlformats.org/officeDocument/2006/relationships/hyperlink" Target="http://javarevisited.blogspot.com/2011/02/how-hashmap-works-in-java.html" TargetMode="External"/><Relationship Id="rId34" Type="http://schemas.openxmlformats.org/officeDocument/2006/relationships/hyperlink" Target="http://www.javatpoint.com/final-keyword" TargetMode="External"/><Relationship Id="rId55" Type="http://schemas.openxmlformats.org/officeDocument/2006/relationships/hyperlink" Target="http://www.javatpoint.com/string-handling-in-java" TargetMode="External"/><Relationship Id="rId76" Type="http://schemas.openxmlformats.org/officeDocument/2006/relationships/hyperlink" Target="http://www.javatpoint.com/synchronization" TargetMode="External"/><Relationship Id="rId97" Type="http://schemas.openxmlformats.org/officeDocument/2006/relationships/hyperlink" Target="http://javahungry.blogspot.com/2013/12/difference-between-arraylist-and-vector-in-java-collection-interview-question.html" TargetMode="External"/><Relationship Id="rId120" Type="http://schemas.openxmlformats.org/officeDocument/2006/relationships/hyperlink" Target="http://www.journaldev.com/2366/core-java-interview-questions-and-answers" TargetMode="External"/><Relationship Id="rId141" Type="http://schemas.openxmlformats.org/officeDocument/2006/relationships/hyperlink" Target="http://www.journaldev.com/2366/core-java-interview-questions-and-answers" TargetMode="External"/><Relationship Id="rId7" Type="http://schemas.openxmlformats.org/officeDocument/2006/relationships/hyperlink" Target="http://www.tutorialspoint.com/java/java_interview_questions.htm" TargetMode="External"/><Relationship Id="rId71" Type="http://schemas.openxmlformats.org/officeDocument/2006/relationships/hyperlink" Target="http://www.javatpoint.com/what-if-we-call-run()-method-directly" TargetMode="External"/><Relationship Id="rId92" Type="http://schemas.openxmlformats.org/officeDocument/2006/relationships/hyperlink" Target="http://javahungry.blogspot.com/2013/06/top-25-most-frequently-asked-core-java.html" TargetMode="External"/><Relationship Id="rId162" Type="http://schemas.openxmlformats.org/officeDocument/2006/relationships/hyperlink" Target="http://www.journaldev.com/2389/java-8-features-with-examples" TargetMode="External"/><Relationship Id="rId183" Type="http://schemas.openxmlformats.org/officeDocument/2006/relationships/hyperlink" Target="http://www.journaldev.com/370/java-programming-interview-questions" TargetMode="External"/><Relationship Id="rId213" Type="http://schemas.openxmlformats.org/officeDocument/2006/relationships/hyperlink" Target="http://www.developersbook.com/corejava/interview-questions/corejava-interview-questions-faqs-4.php" TargetMode="External"/><Relationship Id="rId218" Type="http://schemas.openxmlformats.org/officeDocument/2006/relationships/hyperlink" Target="http://javarevisited.blogspot.sg/2014/03/3-ways-to-find-first-non-repeated-character-String-programming-problem.html" TargetMode="External"/><Relationship Id="rId234" Type="http://schemas.openxmlformats.org/officeDocument/2006/relationships/hyperlink" Target="http://www.java2novice.com/java-interview-programs/perfect-number/" TargetMode="External"/><Relationship Id="rId239" Type="http://schemas.openxmlformats.org/officeDocument/2006/relationships/hyperlink" Target="http://www.java2novice.com/java-interview-programs/sort-a-map-by-value/" TargetMode="External"/><Relationship Id="rId2" Type="http://schemas.openxmlformats.org/officeDocument/2006/relationships/styles" Target="styles.xml"/><Relationship Id="rId29" Type="http://schemas.openxmlformats.org/officeDocument/2006/relationships/hyperlink" Target="http://www.javatpoint.com/method-overriding-in-java" TargetMode="External"/><Relationship Id="rId250" Type="http://schemas.openxmlformats.org/officeDocument/2006/relationships/hyperlink" Target="http://www.java2novice.com/java-interview-programs/equals-hashcode/" TargetMode="External"/><Relationship Id="rId255" Type="http://schemas.openxmlformats.org/officeDocument/2006/relationships/hyperlink" Target="http://www.java2novice.com/java-interview-programs/line-word-desc-order/" TargetMode="External"/><Relationship Id="rId271" Type="http://schemas.openxmlformats.org/officeDocument/2006/relationships/hyperlink" Target="http://javarevisited.blogspot.com/2013/02/swap-two-numbers-without-third-temp-variable-java-program-example-tutorial.html" TargetMode="External"/><Relationship Id="rId276" Type="http://schemas.openxmlformats.org/officeDocument/2006/relationships/hyperlink" Target="http://www.java67.com/2012/08/10-java-coding-interview-questions-and.html" TargetMode="External"/><Relationship Id="rId292" Type="http://schemas.openxmlformats.org/officeDocument/2006/relationships/image" Target="media/image16.png"/><Relationship Id="rId297" Type="http://schemas.openxmlformats.org/officeDocument/2006/relationships/theme" Target="theme/theme1.xml"/><Relationship Id="rId24" Type="http://schemas.openxmlformats.org/officeDocument/2006/relationships/hyperlink" Target="http://www.javatpoint.com/object-cloning" TargetMode="External"/><Relationship Id="rId40" Type="http://schemas.openxmlformats.org/officeDocument/2006/relationships/hyperlink" Target="http://www.javatpoint.com/abstract-class-in-java" TargetMode="External"/><Relationship Id="rId45" Type="http://schemas.openxmlformats.org/officeDocument/2006/relationships/hyperlink" Target="http://www.javatpoint.com/exception-handling-and-checked-and-unchecked-exception" TargetMode="External"/><Relationship Id="rId66" Type="http://schemas.openxmlformats.org/officeDocument/2006/relationships/hyperlink" Target="http://www.javatpoint.com/serialization" TargetMode="External"/><Relationship Id="rId87" Type="http://schemas.openxmlformats.org/officeDocument/2006/relationships/hyperlink" Target="http://www.javatpoint.com/ResultSetMetaData-interface" TargetMode="External"/><Relationship Id="rId110" Type="http://schemas.openxmlformats.org/officeDocument/2006/relationships/hyperlink" Target="http://www.journaldev.com/2366/core-java-interview-questions-and-answers" TargetMode="External"/><Relationship Id="rId115" Type="http://schemas.openxmlformats.org/officeDocument/2006/relationships/hyperlink" Target="http://www.journaldev.com/2366/core-java-interview-questions-and-answers" TargetMode="External"/><Relationship Id="rId131" Type="http://schemas.openxmlformats.org/officeDocument/2006/relationships/hyperlink" Target="http://www.journaldev.com/2366/core-java-interview-questions-and-answers" TargetMode="External"/><Relationship Id="rId136" Type="http://schemas.openxmlformats.org/officeDocument/2006/relationships/hyperlink" Target="http://www.journaldev.com/2366/core-java-interview-questions-and-answers" TargetMode="External"/><Relationship Id="rId157" Type="http://schemas.openxmlformats.org/officeDocument/2006/relationships/hyperlink" Target="http://www.journaldev.com/2366/core-java-interview-questions-and-answers" TargetMode="External"/><Relationship Id="rId178" Type="http://schemas.openxmlformats.org/officeDocument/2006/relationships/hyperlink" Target="http://www.journaldev.com/2167/java-exception-interview-questions-and-answers" TargetMode="External"/><Relationship Id="rId61" Type="http://schemas.openxmlformats.org/officeDocument/2006/relationships/hyperlink" Target="http://www.javatpoint.com/local-inner-class" TargetMode="External"/><Relationship Id="rId82" Type="http://schemas.openxmlformats.org/officeDocument/2006/relationships/hyperlink" Target="http://www.javatpoint.com/steps-to-connect-to-the-database-in-java" TargetMode="External"/><Relationship Id="rId152" Type="http://schemas.openxmlformats.org/officeDocument/2006/relationships/hyperlink" Target="http://www.journaldev.com/2366/core-java-interview-questions-and-answers" TargetMode="External"/><Relationship Id="rId173" Type="http://schemas.openxmlformats.org/officeDocument/2006/relationships/hyperlink" Target="http://www.journaldev.com/1162/java-multithreading-concurrency-interview-questions-answers" TargetMode="External"/><Relationship Id="rId194" Type="http://schemas.openxmlformats.org/officeDocument/2006/relationships/image" Target="media/image7.png"/><Relationship Id="rId199" Type="http://schemas.openxmlformats.org/officeDocument/2006/relationships/hyperlink" Target="http://java-questions.com/oops-interview-questions.html" TargetMode="External"/><Relationship Id="rId203" Type="http://schemas.openxmlformats.org/officeDocument/2006/relationships/hyperlink" Target="http://java-questions.com/oops-interview-questions.html" TargetMode="External"/><Relationship Id="rId208" Type="http://schemas.openxmlformats.org/officeDocument/2006/relationships/image" Target="media/image12.png"/><Relationship Id="rId229" Type="http://schemas.openxmlformats.org/officeDocument/2006/relationships/hyperlink" Target="http://www.java2novice.com/java-interview-programs/java-singleton/" TargetMode="External"/><Relationship Id="rId19" Type="http://schemas.openxmlformats.org/officeDocument/2006/relationships/hyperlink" Target="http://www.javatpoint.com/this-keyword" TargetMode="External"/><Relationship Id="rId224" Type="http://schemas.openxmlformats.org/officeDocument/2006/relationships/hyperlink" Target="http://javarevisited.blogspot.sg/2011/09/string-split-example-in-java-tutorial.html" TargetMode="External"/><Relationship Id="rId240" Type="http://schemas.openxmlformats.org/officeDocument/2006/relationships/hyperlink" Target="http://www.java2novice.com/java-interview-programs/common-elements-in-two-arrays/" TargetMode="External"/><Relationship Id="rId245" Type="http://schemas.openxmlformats.org/officeDocument/2006/relationships/hyperlink" Target="http://www.java2novice.com/java-interview-programs/armstrong-number/" TargetMode="External"/><Relationship Id="rId261" Type="http://schemas.openxmlformats.org/officeDocument/2006/relationships/hyperlink" Target="http://javabuddy.hubpages.com/hub/10-most-tricky-question-in-java" TargetMode="External"/><Relationship Id="rId266" Type="http://schemas.openxmlformats.org/officeDocument/2006/relationships/hyperlink" Target="http://java67.blogspot.com/2013/01/10-programming-questions-and-exercises.html" TargetMode="External"/><Relationship Id="rId287" Type="http://schemas.openxmlformats.org/officeDocument/2006/relationships/hyperlink" Target="http://javarevisited.blogspot.com/2010/10/what-is-difference-between-enumeration.html" TargetMode="External"/><Relationship Id="rId14" Type="http://schemas.openxmlformats.org/officeDocument/2006/relationships/hyperlink" Target="http://www.javatpoint.com/constructor" TargetMode="External"/><Relationship Id="rId30" Type="http://schemas.openxmlformats.org/officeDocument/2006/relationships/hyperlink" Target="http://www.javatpoint.com/covariant-return-type" TargetMode="External"/><Relationship Id="rId35" Type="http://schemas.openxmlformats.org/officeDocument/2006/relationships/hyperlink" Target="http://www.javatpoint.com/final-keyword" TargetMode="External"/><Relationship Id="rId56" Type="http://schemas.openxmlformats.org/officeDocument/2006/relationships/hyperlink" Target="http://www.javatpoint.com/string-handling-in-java" TargetMode="External"/><Relationship Id="rId77" Type="http://schemas.openxmlformats.org/officeDocument/2006/relationships/hyperlink" Target="http://www.javatpoint.com/synchronized-block-example" TargetMode="External"/><Relationship Id="rId100" Type="http://schemas.openxmlformats.org/officeDocument/2006/relationships/hyperlink" Target="http://javahungry.blogspot.com/2013/06/difference-between-iterator-and-enumeration-collections-java-interview-question-with-example.html" TargetMode="External"/><Relationship Id="rId105" Type="http://schemas.openxmlformats.org/officeDocument/2006/relationships/hyperlink" Target="http://www.journaldev.com/2366/core-java-interview-questions-and-answers" TargetMode="External"/><Relationship Id="rId126" Type="http://schemas.openxmlformats.org/officeDocument/2006/relationships/hyperlink" Target="http://www.journaldev.com/2366/core-java-interview-questions-and-answers" TargetMode="External"/><Relationship Id="rId147" Type="http://schemas.openxmlformats.org/officeDocument/2006/relationships/hyperlink" Target="http://www.journaldev.com/2366/core-java-interview-questions-and-answers" TargetMode="External"/><Relationship Id="rId168" Type="http://schemas.openxmlformats.org/officeDocument/2006/relationships/hyperlink" Target="http://www.journaldev.com/1330/java-collections-interview-questions-and-answers" TargetMode="External"/><Relationship Id="rId282" Type="http://schemas.openxmlformats.org/officeDocument/2006/relationships/hyperlink" Target="http://javarevisited.blogspot.com/2010/10/why-string-is-immutable-in-java.html" TargetMode="External"/><Relationship Id="rId8" Type="http://schemas.openxmlformats.org/officeDocument/2006/relationships/hyperlink" Target="http://www.javatpoint.com/corejava-interview-questions" TargetMode="External"/><Relationship Id="rId51" Type="http://schemas.openxmlformats.org/officeDocument/2006/relationships/hyperlink" Target="http://www.javatpoint.com/exception-propagation" TargetMode="External"/><Relationship Id="rId72" Type="http://schemas.openxmlformats.org/officeDocument/2006/relationships/hyperlink" Target="http://www.javatpoint.com/daemon-thread" TargetMode="External"/><Relationship Id="rId93" Type="http://schemas.openxmlformats.org/officeDocument/2006/relationships/hyperlink" Target="http://javahungry.blogspot.com/2013/08/hashing-how-hash-map-works-in-java-or.html" TargetMode="External"/><Relationship Id="rId98" Type="http://schemas.openxmlformats.org/officeDocument/2006/relationships/hyperlink" Target="http://javahungry.blogspot.com/2013/08/singleton-design-pattern-use-in-java.html" TargetMode="External"/><Relationship Id="rId121" Type="http://schemas.openxmlformats.org/officeDocument/2006/relationships/hyperlink" Target="http://www.journaldev.com/2366/core-java-interview-questions-and-answers" TargetMode="External"/><Relationship Id="rId142" Type="http://schemas.openxmlformats.org/officeDocument/2006/relationships/hyperlink" Target="http://www.journaldev.com/2366/core-java-interview-questions-and-answers" TargetMode="External"/><Relationship Id="rId163" Type="http://schemas.openxmlformats.org/officeDocument/2006/relationships/image" Target="media/image1.png"/><Relationship Id="rId184" Type="http://schemas.openxmlformats.org/officeDocument/2006/relationships/hyperlink" Target="http://www.journaldev.com/author/pankaj" TargetMode="External"/><Relationship Id="rId189" Type="http://schemas.openxmlformats.org/officeDocument/2006/relationships/hyperlink" Target="http://www.journaldev.com/author/rambabu" TargetMode="External"/><Relationship Id="rId219" Type="http://schemas.openxmlformats.org/officeDocument/2006/relationships/hyperlink" Target="http://javarevisited.blogspot.sg/2012/12/how-to-count-occurrence-of-character-in-String.html" TargetMode="External"/><Relationship Id="rId3" Type="http://schemas.openxmlformats.org/officeDocument/2006/relationships/settings" Target="settings.xml"/><Relationship Id="rId214" Type="http://schemas.openxmlformats.org/officeDocument/2006/relationships/hyperlink" Target="http://www.developersbook.com/corejava/interview-questions/corejava-interview-questions-faqs.php" TargetMode="External"/><Relationship Id="rId230" Type="http://schemas.openxmlformats.org/officeDocument/2006/relationships/hyperlink" Target="http://www.java2novice.com/java-interview-programs/thread-deadlock/" TargetMode="External"/><Relationship Id="rId235" Type="http://schemas.openxmlformats.org/officeDocument/2006/relationships/hyperlink" Target="http://www.java2novice.com/java-interview-programs/arraylist-implementation/" TargetMode="External"/><Relationship Id="rId251" Type="http://schemas.openxmlformats.org/officeDocument/2006/relationships/hyperlink" Target="http://www.java2novice.com/java-interview-programs/distinct-elements/" TargetMode="External"/><Relationship Id="rId256" Type="http://schemas.openxmlformats.org/officeDocument/2006/relationships/hyperlink" Target="http://www.java2novice.com/java-interview-programs/prime-sum/" TargetMode="External"/><Relationship Id="rId277" Type="http://schemas.openxmlformats.org/officeDocument/2006/relationships/hyperlink" Target="http://1.bp.blogspot.com/-ifC30f-ZZ7M/VU7wWRwqo3I/AAAAAAAAAmQ/b1CIhOP5NU8/s1600/Java_collection_framework.jpg" TargetMode="External"/><Relationship Id="rId25" Type="http://schemas.openxmlformats.org/officeDocument/2006/relationships/hyperlink" Target="http://www.javatpoint.com/method-overloading-in-java" TargetMode="External"/><Relationship Id="rId46" Type="http://schemas.openxmlformats.org/officeDocument/2006/relationships/hyperlink" Target="http://www.javatpoint.com/finally-block-in-exception-handling" TargetMode="External"/><Relationship Id="rId67" Type="http://schemas.openxmlformats.org/officeDocument/2006/relationships/hyperlink" Target="http://www.javatpoint.com/multithreading" TargetMode="External"/><Relationship Id="rId116" Type="http://schemas.openxmlformats.org/officeDocument/2006/relationships/hyperlink" Target="http://www.journaldev.com/2366/core-java-interview-questions-and-answers" TargetMode="External"/><Relationship Id="rId137" Type="http://schemas.openxmlformats.org/officeDocument/2006/relationships/hyperlink" Target="http://www.journaldev.com/2366/core-java-interview-questions-and-answers" TargetMode="External"/><Relationship Id="rId158" Type="http://schemas.openxmlformats.org/officeDocument/2006/relationships/hyperlink" Target="http://www.journaldev.com/2752/java-8-interface-changes-static-method-default-method" TargetMode="External"/><Relationship Id="rId272" Type="http://schemas.openxmlformats.org/officeDocument/2006/relationships/hyperlink" Target="http://javarevisited.blogspot.com/2012/12/how-to-find-middle-element-of-linked-list-one-pass.html" TargetMode="External"/><Relationship Id="rId293" Type="http://schemas.openxmlformats.org/officeDocument/2006/relationships/hyperlink" Target="http://3.bp.blogspot.com/-6H0yWpx3nEQ/VmQRFIW7GxI/AAAAAAAAEQM/cYFACp53rj0/s1600/List+vs+Map+vs+Set+in+Java.jpg" TargetMode="External"/><Relationship Id="rId20" Type="http://schemas.openxmlformats.org/officeDocument/2006/relationships/hyperlink" Target="http://www.javatpoint.com/inheritance-in-java" TargetMode="External"/><Relationship Id="rId41" Type="http://schemas.openxmlformats.org/officeDocument/2006/relationships/hyperlink" Target="http://www.javatpoint.com/abstract-class-in-java" TargetMode="External"/><Relationship Id="rId62" Type="http://schemas.openxmlformats.org/officeDocument/2006/relationships/hyperlink" Target="http://www.javatpoint.com/nested-interface" TargetMode="External"/><Relationship Id="rId83" Type="http://schemas.openxmlformats.org/officeDocument/2006/relationships/hyperlink" Target="http://www.javatpoint.com/PreparedStatement-interface" TargetMode="External"/><Relationship Id="rId88" Type="http://schemas.openxmlformats.org/officeDocument/2006/relationships/hyperlink" Target="http://www.javatpoint.com/DatabaseMetaData-interface" TargetMode="External"/><Relationship Id="rId111" Type="http://schemas.openxmlformats.org/officeDocument/2006/relationships/hyperlink" Target="http://www.journaldev.com/2366/core-java-interview-questions-and-answers" TargetMode="External"/><Relationship Id="rId132" Type="http://schemas.openxmlformats.org/officeDocument/2006/relationships/hyperlink" Target="http://www.journaldev.com/2366/core-java-interview-questions-and-answers" TargetMode="External"/><Relationship Id="rId153" Type="http://schemas.openxmlformats.org/officeDocument/2006/relationships/hyperlink" Target="http://www.journaldev.com/2366/core-java-interview-questions-and-answers" TargetMode="External"/><Relationship Id="rId174" Type="http://schemas.openxmlformats.org/officeDocument/2006/relationships/hyperlink" Target="http://www.journaldev.com/author/pankaj" TargetMode="External"/><Relationship Id="rId179" Type="http://schemas.openxmlformats.org/officeDocument/2006/relationships/hyperlink" Target="http://www.journaldev.com/author/pankaj" TargetMode="External"/><Relationship Id="rId195" Type="http://schemas.openxmlformats.org/officeDocument/2006/relationships/hyperlink" Target="http://java-questions.com/" TargetMode="External"/><Relationship Id="rId209" Type="http://schemas.openxmlformats.org/officeDocument/2006/relationships/image" Target="media/image13.gif"/><Relationship Id="rId190" Type="http://schemas.openxmlformats.org/officeDocument/2006/relationships/hyperlink" Target="http://www.journaldev.com/8697/javase8-interview-questions-part1" TargetMode="External"/><Relationship Id="rId204" Type="http://schemas.openxmlformats.org/officeDocument/2006/relationships/hyperlink" Target="http://java-questions.com/oops-interview-questions.html" TargetMode="External"/><Relationship Id="rId220" Type="http://schemas.openxmlformats.org/officeDocument/2006/relationships/hyperlink" Target="http://javarevisited.blogspot.sg/2013/03/Anagram-how-to-check-if-two-string-are-anagrams-example-tutorial.html" TargetMode="External"/><Relationship Id="rId225" Type="http://schemas.openxmlformats.org/officeDocument/2006/relationships/hyperlink" Target="http://javarevisited.blogspot.sg/2012/03/why-character-array-is-better-than.html" TargetMode="External"/><Relationship Id="rId241" Type="http://schemas.openxmlformats.org/officeDocument/2006/relationships/hyperlink" Target="http://www.java2novice.com/java-interview-programs/swap-two-numbers/" TargetMode="External"/><Relationship Id="rId246" Type="http://schemas.openxmlformats.org/officeDocument/2006/relationships/hyperlink" Target="http://www.java2novice.com/java-interview-programs/binary-to-decimal/" TargetMode="External"/><Relationship Id="rId267" Type="http://schemas.openxmlformats.org/officeDocument/2006/relationships/hyperlink" Target="http://java67.blogspot.sg/2012/07/java-program-to-find-armstrong-numbers.html" TargetMode="External"/><Relationship Id="rId288" Type="http://schemas.openxmlformats.org/officeDocument/2006/relationships/hyperlink" Target="http://java67.blogspot.com/2014/01/how-hashset-is-implemented-or-works-internally-java.html" TargetMode="External"/><Relationship Id="rId15" Type="http://schemas.openxmlformats.org/officeDocument/2006/relationships/hyperlink" Target="http://www.javatpoint.com/static-keyword-in-java" TargetMode="External"/><Relationship Id="rId36" Type="http://schemas.openxmlformats.org/officeDocument/2006/relationships/hyperlink" Target="http://www.javatpoint.com/runtime-polymorphism-in-java" TargetMode="External"/><Relationship Id="rId57" Type="http://schemas.openxmlformats.org/officeDocument/2006/relationships/hyperlink" Target="http://www.javatpoint.com/string-handling-in-java" TargetMode="External"/><Relationship Id="rId106" Type="http://schemas.openxmlformats.org/officeDocument/2006/relationships/hyperlink" Target="http://www.journaldev.com/2366/core-java-interview-questions-and-answers" TargetMode="External"/><Relationship Id="rId127" Type="http://schemas.openxmlformats.org/officeDocument/2006/relationships/hyperlink" Target="http://www.journaldev.com/2366/core-java-interview-questions-and-answers" TargetMode="External"/><Relationship Id="rId262" Type="http://schemas.openxmlformats.org/officeDocument/2006/relationships/hyperlink" Target="http://javarevisited.blogspot.sg/2012/08/best-practices-to-write-junit-test.html" TargetMode="External"/><Relationship Id="rId283" Type="http://schemas.openxmlformats.org/officeDocument/2006/relationships/hyperlink" Target="http://java67.blogspot.com/2015/06/what-is-fail-safe-and-fail-fast-iterator-in-java.html" TargetMode="External"/><Relationship Id="rId10" Type="http://schemas.openxmlformats.org/officeDocument/2006/relationships/hyperlink" Target="http://www.javatpoint.com/internal-details-of-jvm" TargetMode="External"/><Relationship Id="rId31" Type="http://schemas.openxmlformats.org/officeDocument/2006/relationships/hyperlink" Target="http://www.javatpoint.com/final-keyword" TargetMode="External"/><Relationship Id="rId52" Type="http://schemas.openxmlformats.org/officeDocument/2006/relationships/hyperlink" Target="http://www.javatpoint.com/immutable-string" TargetMode="External"/><Relationship Id="rId73" Type="http://schemas.openxmlformats.org/officeDocument/2006/relationships/hyperlink" Target="http://www.javatpoint.com/daemon-thread" TargetMode="External"/><Relationship Id="rId78" Type="http://schemas.openxmlformats.org/officeDocument/2006/relationships/hyperlink" Target="http://www.javatpoint.com/static-synchronization-example" TargetMode="External"/><Relationship Id="rId94" Type="http://schemas.openxmlformats.org/officeDocument/2006/relationships/hyperlink" Target="http://javahungry.blogspot.com/2013/06/difference-between-string-stringbuilder.html" TargetMode="External"/><Relationship Id="rId99" Type="http://schemas.openxmlformats.org/officeDocument/2006/relationships/hyperlink" Target="http://javahungry.blogspot.com/2013/08/singleton-design-pattern-use-in-java.html" TargetMode="External"/><Relationship Id="rId101" Type="http://schemas.openxmlformats.org/officeDocument/2006/relationships/hyperlink" Target="http://javahungry.blogspot.com/2013/08/hashing-how-hash-map-works-in-java-or.html" TargetMode="External"/><Relationship Id="rId122" Type="http://schemas.openxmlformats.org/officeDocument/2006/relationships/hyperlink" Target="http://www.journaldev.com/2366/core-java-interview-questions-and-answers" TargetMode="External"/><Relationship Id="rId143" Type="http://schemas.openxmlformats.org/officeDocument/2006/relationships/hyperlink" Target="http://www.journaldev.com/2366/core-java-interview-questions-and-answers" TargetMode="External"/><Relationship Id="rId148" Type="http://schemas.openxmlformats.org/officeDocument/2006/relationships/hyperlink" Target="http://www.journaldev.com/2366/core-java-interview-questions-and-answers" TargetMode="External"/><Relationship Id="rId164" Type="http://schemas.openxmlformats.org/officeDocument/2006/relationships/hyperlink" Target="http://www.journaldev.com/author/pankaj" TargetMode="External"/><Relationship Id="rId169" Type="http://schemas.openxmlformats.org/officeDocument/2006/relationships/hyperlink" Target="http://cdn.journaldev.com/wp-content/uploads/2013/01/java-collections-interview-questions-and-answers.jpg" TargetMode="External"/><Relationship Id="rId185" Type="http://schemas.openxmlformats.org/officeDocument/2006/relationships/hyperlink" Target="http://www.journaldev.com/370/java-programming-interview-questions" TargetMode="External"/><Relationship Id="rId4" Type="http://schemas.openxmlformats.org/officeDocument/2006/relationships/webSettings" Target="webSettings.xml"/><Relationship Id="rId9" Type="http://schemas.openxmlformats.org/officeDocument/2006/relationships/hyperlink" Target="http://www.javatpoint.com/difference-between-jdk-jre-and-jvm" TargetMode="External"/><Relationship Id="rId180" Type="http://schemas.openxmlformats.org/officeDocument/2006/relationships/hyperlink" Target="http://www.journaldev.com/2167/java-exception-interview-questions-and-answers" TargetMode="External"/><Relationship Id="rId210" Type="http://schemas.openxmlformats.org/officeDocument/2006/relationships/hyperlink" Target="http://www.developersbook.com/corejava/interview-questions/corejava-interview-questions-faqs.php" TargetMode="External"/><Relationship Id="rId215" Type="http://schemas.openxmlformats.org/officeDocument/2006/relationships/hyperlink" Target="http://www.developersbook.com/corejava/interview-questions/corejava-interview-questions-faqs-2.php" TargetMode="External"/><Relationship Id="rId236" Type="http://schemas.openxmlformats.org/officeDocument/2006/relationships/hyperlink" Target="http://www.java2novice.com/java-interview-programs/max-repeated-words-file/" TargetMode="External"/><Relationship Id="rId257" Type="http://schemas.openxmlformats.org/officeDocument/2006/relationships/hyperlink" Target="http://www.java2novice.com/java-interview-programs/longest-substring/" TargetMode="External"/><Relationship Id="rId278" Type="http://schemas.openxmlformats.org/officeDocument/2006/relationships/image" Target="media/image14.jpeg"/><Relationship Id="rId26" Type="http://schemas.openxmlformats.org/officeDocument/2006/relationships/hyperlink" Target="http://www.javatpoint.com/method-overloading-in-java" TargetMode="External"/><Relationship Id="rId231" Type="http://schemas.openxmlformats.org/officeDocument/2006/relationships/hyperlink" Target="http://www.java2novice.com/java-interview-programs/string-reverse-recursive/" TargetMode="External"/><Relationship Id="rId252" Type="http://schemas.openxmlformats.org/officeDocument/2006/relationships/hyperlink" Target="http://www.java2novice.com/java-interview-programs/distinct-word-list/" TargetMode="External"/><Relationship Id="rId273" Type="http://schemas.openxmlformats.org/officeDocument/2006/relationships/hyperlink" Target="http://javarevisited.blogspot.com/2013/05/find-if-linked-list-contains-loops-cycle-cyclic-circular-check.html" TargetMode="External"/><Relationship Id="rId294" Type="http://schemas.openxmlformats.org/officeDocument/2006/relationships/image" Target="media/image17.jpeg"/><Relationship Id="rId47" Type="http://schemas.openxmlformats.org/officeDocument/2006/relationships/hyperlink" Target="http://www.javatpoint.com/finally-block-in-exception-handling" TargetMode="External"/><Relationship Id="rId68" Type="http://schemas.openxmlformats.org/officeDocument/2006/relationships/hyperlink" Target="http://www.javatpoint.com/multithreading" TargetMode="External"/><Relationship Id="rId89" Type="http://schemas.openxmlformats.org/officeDocument/2006/relationships/hyperlink" Target="http://www.javatpoint.com/transaction-management-in-jdbc" TargetMode="External"/><Relationship Id="rId112" Type="http://schemas.openxmlformats.org/officeDocument/2006/relationships/hyperlink" Target="http://www.journaldev.com/2366/core-java-interview-questions-and-answers" TargetMode="External"/><Relationship Id="rId133" Type="http://schemas.openxmlformats.org/officeDocument/2006/relationships/hyperlink" Target="http://www.journaldev.com/2366/core-java-interview-questions-and-answers" TargetMode="External"/><Relationship Id="rId154" Type="http://schemas.openxmlformats.org/officeDocument/2006/relationships/hyperlink" Target="http://www.journaldev.com/2366/core-java-interview-questions-and-answers" TargetMode="External"/><Relationship Id="rId175" Type="http://schemas.openxmlformats.org/officeDocument/2006/relationships/hyperlink" Target="http://www.journaldev.com/1162/java-multithreading-concurrency-interview-questions-answers" TargetMode="External"/><Relationship Id="rId196" Type="http://schemas.openxmlformats.org/officeDocument/2006/relationships/hyperlink" Target="http://java-questions.com/keyConcepts-interview-questions.html" TargetMode="External"/><Relationship Id="rId200" Type="http://schemas.openxmlformats.org/officeDocument/2006/relationships/hyperlink" Target="http://java-questions.com/oops-interview-questions.html" TargetMode="External"/><Relationship Id="rId16" Type="http://schemas.openxmlformats.org/officeDocument/2006/relationships/hyperlink" Target="http://www.javatpoint.com/static-keyword-in-java" TargetMode="External"/><Relationship Id="rId221" Type="http://schemas.openxmlformats.org/officeDocument/2006/relationships/hyperlink" Target="http://javarevisited.blogspot.sg/2011/08/convert-string-to-integer-to-string.html" TargetMode="External"/><Relationship Id="rId242" Type="http://schemas.openxmlformats.org/officeDocument/2006/relationships/hyperlink" Target="http://www.java2novice.com/java-interview-programs/fibonacci-series/" TargetMode="External"/><Relationship Id="rId263" Type="http://schemas.openxmlformats.org/officeDocument/2006/relationships/hyperlink" Target="http://java67.blogspot.sg/2012/07/java-program-fibonacci-series-with.html" TargetMode="External"/><Relationship Id="rId284" Type="http://schemas.openxmlformats.org/officeDocument/2006/relationships/hyperlink" Target="http://javarevisited.blogspot.com/2011/02/how-to-implement-thread-in-java.html" TargetMode="External"/><Relationship Id="rId37" Type="http://schemas.openxmlformats.org/officeDocument/2006/relationships/hyperlink" Target="http://www.javatpoint.com/runtime-polymorphism-in-java" TargetMode="External"/><Relationship Id="rId58" Type="http://schemas.openxmlformats.org/officeDocument/2006/relationships/hyperlink" Target="http://www.javatpoint.com/how-to-create-immutable-class" TargetMode="External"/><Relationship Id="rId79" Type="http://schemas.openxmlformats.org/officeDocument/2006/relationships/hyperlink" Target="http://stackoverflow.com/questions/948194/difference-between-java-enumeration-and-iterator" TargetMode="External"/><Relationship Id="rId102" Type="http://schemas.openxmlformats.org/officeDocument/2006/relationships/hyperlink" Target="http://javahungry.blogspot.com/2013/08/hashing-how-hash-map-works-in-java-or.html" TargetMode="External"/><Relationship Id="rId123" Type="http://schemas.openxmlformats.org/officeDocument/2006/relationships/hyperlink" Target="http://www.journaldev.com/2366/core-java-interview-questions-and-answers" TargetMode="External"/><Relationship Id="rId144" Type="http://schemas.openxmlformats.org/officeDocument/2006/relationships/hyperlink" Target="http://www.journaldev.com/2366/core-java-interview-questions-and-answers" TargetMode="External"/><Relationship Id="rId90" Type="http://schemas.openxmlformats.org/officeDocument/2006/relationships/hyperlink" Target="http://www.javatpoint.com/batch-processing-in-jdbc" TargetMode="External"/><Relationship Id="rId165" Type="http://schemas.openxmlformats.org/officeDocument/2006/relationships/hyperlink" Target="http://www.journaldev.com/1321/java-string-interview-questions-and-answers" TargetMode="External"/><Relationship Id="rId186" Type="http://schemas.openxmlformats.org/officeDocument/2006/relationships/hyperlink" Target="http://cdn.journaldev.com/wp-content/uploads/2011/03/java-programming-interview-questions.jpg" TargetMode="External"/><Relationship Id="rId211" Type="http://schemas.openxmlformats.org/officeDocument/2006/relationships/hyperlink" Target="http://www.developersbook.com/corejava/interview-questions/corejava-interview-questions-faqs-2.php" TargetMode="External"/><Relationship Id="rId232" Type="http://schemas.openxmlformats.org/officeDocument/2006/relationships/hyperlink" Target="http://www.java2novice.com/java-interview-programs/reverse-number/" TargetMode="External"/><Relationship Id="rId253" Type="http://schemas.openxmlformats.org/officeDocument/2006/relationships/hyperlink" Target="http://www.java2novice.com/java-interview-programs/line-max-word-count/" TargetMode="External"/><Relationship Id="rId274" Type="http://schemas.openxmlformats.org/officeDocument/2006/relationships/hyperlink" Target="http://java67.blogspot.com/2012/12/producer-consumer-problem-with-wait-and-notify-example.html" TargetMode="External"/><Relationship Id="rId295" Type="http://schemas.openxmlformats.org/officeDocument/2006/relationships/hyperlink" Target="http://java-questions.com/collections-interview-questions.html" TargetMode="External"/><Relationship Id="rId27" Type="http://schemas.openxmlformats.org/officeDocument/2006/relationships/hyperlink" Target="http://stackoverflow.com/questions/2744511/java-why-no-return-type-based-method-overloading" TargetMode="External"/><Relationship Id="rId48" Type="http://schemas.openxmlformats.org/officeDocument/2006/relationships/hyperlink" Target="http://www.javatpoint.com/finally-block-in-exception-handling" TargetMode="External"/><Relationship Id="rId69" Type="http://schemas.openxmlformats.org/officeDocument/2006/relationships/hyperlink" Target="http://www.javatpoint.com/join()-method" TargetMode="External"/><Relationship Id="rId113" Type="http://schemas.openxmlformats.org/officeDocument/2006/relationships/hyperlink" Target="http://www.journaldev.com/2366/core-java-interview-questions-and-answers" TargetMode="External"/><Relationship Id="rId134" Type="http://schemas.openxmlformats.org/officeDocument/2006/relationships/hyperlink" Target="http://www.journaldev.com/2366/core-java-interview-questions-and-answers" TargetMode="External"/><Relationship Id="rId80" Type="http://schemas.openxmlformats.org/officeDocument/2006/relationships/hyperlink" Target="http://www.javatpoint.com/jdbc-tutorial" TargetMode="External"/><Relationship Id="rId155" Type="http://schemas.openxmlformats.org/officeDocument/2006/relationships/hyperlink" Target="http://www.journaldev.com/2366/core-java-interview-questions-and-answers" TargetMode="External"/><Relationship Id="rId176" Type="http://schemas.openxmlformats.org/officeDocument/2006/relationships/hyperlink" Target="http://cdn.journaldev.com/wp-content/uploads/2013/01/java-multithreading-interview-questions-concurrency.jpg" TargetMode="External"/><Relationship Id="rId197" Type="http://schemas.openxmlformats.org/officeDocument/2006/relationships/image" Target="media/image8.png"/><Relationship Id="rId201" Type="http://schemas.openxmlformats.org/officeDocument/2006/relationships/hyperlink" Target="http://java-questions.com/oops-interview-questions.html" TargetMode="External"/><Relationship Id="rId222" Type="http://schemas.openxmlformats.org/officeDocument/2006/relationships/hyperlink" Target="http://javarevisited.blogspot.sg/2011/07/string-vs-stringbuffer-vs-stringbuilder.html" TargetMode="External"/><Relationship Id="rId243" Type="http://schemas.openxmlformats.org/officeDocument/2006/relationships/hyperlink" Target="http://www.java2novice.com/java-interview-programs/number-sum-recursive/" TargetMode="External"/><Relationship Id="rId264" Type="http://schemas.openxmlformats.org/officeDocument/2006/relationships/hyperlink" Target="http://javarevisited.blogspot.sg/2011/06/comparator-and-comparable-in-java.html" TargetMode="External"/><Relationship Id="rId285" Type="http://schemas.openxmlformats.org/officeDocument/2006/relationships/hyperlink" Target="http://javarevisited.blogspot.com/2011/10/java-iterator-tutorial-example-list.html" TargetMode="External"/><Relationship Id="rId17" Type="http://schemas.openxmlformats.org/officeDocument/2006/relationships/hyperlink" Target="http://www.javatpoint.com/static-keyword-in-java" TargetMode="External"/><Relationship Id="rId38" Type="http://schemas.openxmlformats.org/officeDocument/2006/relationships/hyperlink" Target="http://www.javatpoint.com/static-binding-and-dynamic-binding" TargetMode="External"/><Relationship Id="rId59" Type="http://schemas.openxmlformats.org/officeDocument/2006/relationships/hyperlink" Target="http://www.javatpoint.com/difference-between-nested-classes-and-inner-classes" TargetMode="External"/><Relationship Id="rId103" Type="http://schemas.openxmlformats.org/officeDocument/2006/relationships/hyperlink" Target="http://www.journaldev.com/2366/core-java-interview-questions-and-answers" TargetMode="External"/><Relationship Id="rId124" Type="http://schemas.openxmlformats.org/officeDocument/2006/relationships/hyperlink" Target="http://www.journaldev.com/2366/core-java-interview-questions-and-answers" TargetMode="External"/><Relationship Id="rId70" Type="http://schemas.openxmlformats.org/officeDocument/2006/relationships/hyperlink" Target="http://www.javatpoint.com/can-we-start-a-thread-twice" TargetMode="External"/><Relationship Id="rId91" Type="http://schemas.openxmlformats.org/officeDocument/2006/relationships/hyperlink" Target="http://www.indiabix.com/technical/core-java/" TargetMode="External"/><Relationship Id="rId145" Type="http://schemas.openxmlformats.org/officeDocument/2006/relationships/hyperlink" Target="http://www.journaldev.com/2366/core-java-interview-questions-and-answers" TargetMode="External"/><Relationship Id="rId166" Type="http://schemas.openxmlformats.org/officeDocument/2006/relationships/hyperlink" Target="http://www.journaldev.com/1330/java-collections-interview-questions-and-answers" TargetMode="External"/><Relationship Id="rId187" Type="http://schemas.openxmlformats.org/officeDocument/2006/relationships/image" Target="media/image6.jpeg"/><Relationship Id="rId1" Type="http://schemas.openxmlformats.org/officeDocument/2006/relationships/numbering" Target="numbering.xml"/><Relationship Id="rId212" Type="http://schemas.openxmlformats.org/officeDocument/2006/relationships/hyperlink" Target="http://www.developersbook.com/corejava/interview-questions/corejava-interview-questions-faqs-3.php" TargetMode="External"/><Relationship Id="rId233" Type="http://schemas.openxmlformats.org/officeDocument/2006/relationships/hyperlink" Target="http://www.java2novice.com/java-interview-programs/decimal-to-binary/" TargetMode="External"/><Relationship Id="rId254" Type="http://schemas.openxmlformats.org/officeDocument/2006/relationships/hyperlink" Target="http://www.java2novice.com/java-interview-programs/string-to-number/" TargetMode="External"/><Relationship Id="rId28" Type="http://schemas.openxmlformats.org/officeDocument/2006/relationships/hyperlink" Target="http://www.javatpoint.com/method-overloading-in-java" TargetMode="External"/><Relationship Id="rId49" Type="http://schemas.openxmlformats.org/officeDocument/2006/relationships/hyperlink" Target="http://www.javatpoint.com/throws-keyword-and-difference-between-throw-and-throws" TargetMode="External"/><Relationship Id="rId114" Type="http://schemas.openxmlformats.org/officeDocument/2006/relationships/hyperlink" Target="http://www.journaldev.com/2366/core-java-interview-questions-and-answers" TargetMode="External"/><Relationship Id="rId275" Type="http://schemas.openxmlformats.org/officeDocument/2006/relationships/hyperlink" Target="http://javarevisited.blogspot.com/2012/04/java-program-to-find-factorial-of.html" TargetMode="External"/><Relationship Id="rId296" Type="http://schemas.openxmlformats.org/officeDocument/2006/relationships/fontTable" Target="fontTable.xml"/><Relationship Id="rId60" Type="http://schemas.openxmlformats.org/officeDocument/2006/relationships/hyperlink" Target="http://www.javatpoint.com/difference-between-nested-classes-and-inner-classes" TargetMode="External"/><Relationship Id="rId81" Type="http://schemas.openxmlformats.org/officeDocument/2006/relationships/hyperlink" Target="http://www.javatpoint.com/jdbc-driver" TargetMode="External"/><Relationship Id="rId135" Type="http://schemas.openxmlformats.org/officeDocument/2006/relationships/hyperlink" Target="http://www.journaldev.com/2366/core-java-interview-questions-and-answers" TargetMode="External"/><Relationship Id="rId156" Type="http://schemas.openxmlformats.org/officeDocument/2006/relationships/hyperlink" Target="http://www.journaldev.com/2366/core-java-interview-questions-and-answers" TargetMode="External"/><Relationship Id="rId177" Type="http://schemas.openxmlformats.org/officeDocument/2006/relationships/image" Target="media/image4.jpeg"/><Relationship Id="rId198" Type="http://schemas.openxmlformats.org/officeDocument/2006/relationships/hyperlink" Target="http://java-questions.com/oops-interview-questions.html" TargetMode="External"/><Relationship Id="rId202" Type="http://schemas.openxmlformats.org/officeDocument/2006/relationships/hyperlink" Target="http://java-questions.com/oops-interview-questions.html" TargetMode="External"/><Relationship Id="rId223" Type="http://schemas.openxmlformats.org/officeDocument/2006/relationships/hyperlink" Target="http://javarevisited.blogspot.sg/2010/10/why-string-is-immutable-in-java.html" TargetMode="External"/><Relationship Id="rId244" Type="http://schemas.openxmlformats.org/officeDocument/2006/relationships/hyperlink" Target="http://www.java2novice.com/java-interview-programs/is-prime-number/" TargetMode="External"/><Relationship Id="rId18" Type="http://schemas.openxmlformats.org/officeDocument/2006/relationships/hyperlink" Target="http://www.javatpoint.com/static-keyword-in-java" TargetMode="External"/><Relationship Id="rId39" Type="http://schemas.openxmlformats.org/officeDocument/2006/relationships/hyperlink" Target="http://www.javatpoint.com/abstract-class-in-java" TargetMode="External"/><Relationship Id="rId265" Type="http://schemas.openxmlformats.org/officeDocument/2006/relationships/hyperlink" Target="http://java67.blogspot.com/2012/10/how-to-sort-object-in-java-comparator-comparable-example.html" TargetMode="External"/><Relationship Id="rId286" Type="http://schemas.openxmlformats.org/officeDocument/2006/relationships/hyperlink" Target="http://javarevisited.blogspot.com/2011/04/difference-between-concurrenthashmap.html" TargetMode="External"/><Relationship Id="rId50" Type="http://schemas.openxmlformats.org/officeDocument/2006/relationships/hyperlink" Target="http://www.javatpoint.com/exception-handling-with-method-overriding" TargetMode="External"/><Relationship Id="rId104" Type="http://schemas.openxmlformats.org/officeDocument/2006/relationships/hyperlink" Target="http://www.journaldev.com/2366/core-java-interview-questions-and-answers" TargetMode="External"/><Relationship Id="rId125" Type="http://schemas.openxmlformats.org/officeDocument/2006/relationships/hyperlink" Target="http://www.journaldev.com/2366/core-java-interview-questions-and-answers" TargetMode="External"/><Relationship Id="rId146" Type="http://schemas.openxmlformats.org/officeDocument/2006/relationships/hyperlink" Target="http://www.journaldev.com/2366/core-java-interview-questions-and-answers" TargetMode="External"/><Relationship Id="rId167" Type="http://schemas.openxmlformats.org/officeDocument/2006/relationships/hyperlink" Target="http://www.journaldev.com/author/pankaj" TargetMode="External"/><Relationship Id="rId188" Type="http://schemas.openxmlformats.org/officeDocument/2006/relationships/hyperlink" Target="http://www.journaldev.com/8697/javase8-interview-question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9144</TotalTime>
  <Pages>283</Pages>
  <Words>72786</Words>
  <Characters>414884</Characters>
  <Application>Microsoft Office Word</Application>
  <DocSecurity>0</DocSecurity>
  <Lines>3457</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22</cp:revision>
  <dcterms:created xsi:type="dcterms:W3CDTF">2016-07-26T17:29:00Z</dcterms:created>
  <dcterms:modified xsi:type="dcterms:W3CDTF">2017-07-17T18:56:00Z</dcterms:modified>
</cp:coreProperties>
</file>